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6B75E" w14:textId="77777777" w:rsidR="00F66ECE" w:rsidRPr="000A1207" w:rsidRDefault="00F66ECE" w:rsidP="00F66ECE">
      <w:pPr>
        <w:rPr>
          <w:rFonts w:ascii="Arial" w:hAnsi="Arial" w:cs="Arial"/>
          <w:lang w:eastAsia="ru-RU"/>
          <w:rPrChange w:id="0" w:author="Morozova Klavdia" w:date="2019-07-17T13:24:00Z">
            <w:rPr>
              <w:rFonts w:ascii="Arial" w:hAnsi="Arial" w:cs="Arial"/>
              <w:lang w:val="en-US" w:eastAsia="ru-RU"/>
            </w:rPr>
          </w:rPrChange>
        </w:rPr>
      </w:pPr>
      <w:bookmarkStart w:id="1" w:name="_Toc352939869"/>
      <w:bookmarkStart w:id="2" w:name="_Ref353369916"/>
      <w:bookmarkStart w:id="3" w:name="_Toc357586935"/>
      <w:bookmarkStart w:id="4" w:name="_Toc359333746"/>
    </w:p>
    <w:p w14:paraId="056556FC" w14:textId="77777777" w:rsidR="00F66ECE" w:rsidRPr="00A33FEF" w:rsidRDefault="00F66ECE" w:rsidP="00F66ECE">
      <w:pPr>
        <w:rPr>
          <w:rFonts w:ascii="Arial" w:hAnsi="Arial" w:cs="Arial"/>
          <w:lang w:eastAsia="ru-RU"/>
        </w:rPr>
      </w:pPr>
    </w:p>
    <w:p w14:paraId="1BC6C01D" w14:textId="77777777" w:rsidR="00F66ECE" w:rsidRPr="00A33FEF" w:rsidRDefault="00F66ECE" w:rsidP="00F66ECE">
      <w:pPr>
        <w:rPr>
          <w:rFonts w:ascii="Arial" w:hAnsi="Arial" w:cs="Arial"/>
          <w:lang w:eastAsia="ru-RU"/>
        </w:rPr>
      </w:pPr>
    </w:p>
    <w:p w14:paraId="32C4E5B6" w14:textId="77777777" w:rsidR="00F66ECE" w:rsidRPr="00A33FEF" w:rsidRDefault="00F66ECE" w:rsidP="00F66ECE">
      <w:pPr>
        <w:rPr>
          <w:rFonts w:ascii="Arial" w:hAnsi="Arial" w:cs="Arial"/>
          <w:lang w:eastAsia="ru-RU"/>
        </w:rPr>
      </w:pPr>
    </w:p>
    <w:p w14:paraId="46AD5467" w14:textId="77777777" w:rsidR="00F66ECE" w:rsidRPr="00A33FEF" w:rsidRDefault="00F66ECE" w:rsidP="00F66ECE">
      <w:pPr>
        <w:rPr>
          <w:rFonts w:ascii="Arial" w:hAnsi="Arial" w:cs="Arial"/>
          <w:lang w:eastAsia="ru-RU"/>
        </w:rPr>
      </w:pPr>
    </w:p>
    <w:p w14:paraId="028BD2BB" w14:textId="77777777" w:rsidR="00F66ECE" w:rsidRPr="00821A03" w:rsidRDefault="00F66ECE">
      <w:pPr>
        <w:jc w:val="center"/>
        <w:rPr>
          <w:rFonts w:ascii="Arial" w:hAnsi="Arial" w:cs="Arial"/>
          <w:lang w:val="en-US" w:eastAsia="ru-RU"/>
          <w:rPrChange w:id="5" w:author="Morozova Klavdia" w:date="2019-07-25T17:23:00Z">
            <w:rPr>
              <w:rFonts w:ascii="Arial" w:hAnsi="Arial" w:cs="Arial"/>
              <w:lang w:eastAsia="ru-RU"/>
            </w:rPr>
          </w:rPrChange>
        </w:rPr>
        <w:pPrChange w:id="6" w:author="Morozova Klavdia" w:date="2019-07-25T16:54:00Z">
          <w:pPr/>
        </w:pPrChange>
      </w:pPr>
    </w:p>
    <w:p w14:paraId="49200535" w14:textId="77777777" w:rsidR="00F66ECE" w:rsidRPr="00A33FEF" w:rsidRDefault="00F66ECE" w:rsidP="00F66ECE">
      <w:pPr>
        <w:rPr>
          <w:rFonts w:ascii="Arial" w:hAnsi="Arial" w:cs="Arial"/>
          <w:lang w:eastAsia="ru-RU"/>
        </w:rPr>
      </w:pPr>
    </w:p>
    <w:p w14:paraId="6C74A1B6" w14:textId="77777777" w:rsidR="00193343" w:rsidRPr="00A33FEF" w:rsidRDefault="00193343" w:rsidP="00F66ECE">
      <w:pPr>
        <w:rPr>
          <w:rFonts w:ascii="Arial" w:hAnsi="Arial" w:cs="Arial"/>
          <w:lang w:eastAsia="ru-RU"/>
        </w:rPr>
      </w:pPr>
    </w:p>
    <w:p w14:paraId="516CC3B2" w14:textId="77777777" w:rsidR="00193343" w:rsidRPr="00A33FEF" w:rsidRDefault="00193343" w:rsidP="00F66ECE">
      <w:pPr>
        <w:rPr>
          <w:rFonts w:ascii="Arial" w:hAnsi="Arial" w:cs="Arial"/>
          <w:lang w:eastAsia="ru-RU"/>
        </w:rPr>
      </w:pPr>
    </w:p>
    <w:p w14:paraId="549C51D0" w14:textId="77777777" w:rsidR="00193343" w:rsidRPr="00A33FEF" w:rsidRDefault="00193343" w:rsidP="00F66ECE">
      <w:pPr>
        <w:rPr>
          <w:rFonts w:ascii="Arial" w:hAnsi="Arial" w:cs="Arial"/>
          <w:lang w:eastAsia="ru-RU"/>
        </w:rPr>
      </w:pPr>
    </w:p>
    <w:p w14:paraId="0BFB83B7" w14:textId="77777777" w:rsidR="00193343" w:rsidRPr="00A33FEF" w:rsidRDefault="00193343" w:rsidP="00F66ECE">
      <w:pPr>
        <w:rPr>
          <w:rFonts w:ascii="Arial" w:hAnsi="Arial" w:cs="Arial"/>
          <w:lang w:eastAsia="ru-RU"/>
        </w:rPr>
      </w:pPr>
    </w:p>
    <w:p w14:paraId="4AF8AD37" w14:textId="77777777" w:rsidR="00193343" w:rsidRPr="00A33FEF" w:rsidRDefault="00193343" w:rsidP="00F66ECE">
      <w:pPr>
        <w:rPr>
          <w:rFonts w:ascii="Arial" w:hAnsi="Arial" w:cs="Arial"/>
          <w:lang w:eastAsia="ru-RU"/>
        </w:rPr>
      </w:pPr>
    </w:p>
    <w:p w14:paraId="4119F77D" w14:textId="77777777" w:rsidR="00F66ECE" w:rsidRPr="00A33FEF" w:rsidRDefault="00F66ECE" w:rsidP="00F66ECE">
      <w:pPr>
        <w:rPr>
          <w:rFonts w:ascii="Arial" w:hAnsi="Arial" w:cs="Arial"/>
          <w:lang w:eastAsia="ru-RU"/>
        </w:rPr>
      </w:pPr>
    </w:p>
    <w:p w14:paraId="1C384E74" w14:textId="77777777" w:rsidR="00F66ECE" w:rsidRPr="00A33FEF" w:rsidRDefault="00F66ECE" w:rsidP="00CD470D">
      <w:pPr>
        <w:rPr>
          <w:rFonts w:ascii="Arial" w:hAnsi="Arial" w:cs="Arial"/>
          <w:lang w:eastAsia="ru-RU"/>
        </w:rPr>
      </w:pPr>
      <w:r w:rsidRPr="00A33FEF">
        <w:rPr>
          <w:rFonts w:ascii="Arial" w:hAnsi="Arial" w:cs="Arial"/>
          <w:lang w:eastAsia="ru-RU"/>
        </w:rPr>
        <w:tab/>
      </w:r>
    </w:p>
    <w:p w14:paraId="37267C07" w14:textId="39A0F185" w:rsidR="00F66ECE" w:rsidRPr="00A33FEF" w:rsidRDefault="0077286C" w:rsidP="007A6F0E">
      <w:pPr>
        <w:jc w:val="center"/>
        <w:rPr>
          <w:rFonts w:ascii="Arial" w:hAnsi="Arial" w:cs="Arial"/>
          <w:b/>
          <w:sz w:val="32"/>
          <w:szCs w:val="32"/>
        </w:rPr>
      </w:pPr>
      <w:r w:rsidRPr="00A33FEF">
        <w:rPr>
          <w:rFonts w:ascii="Arial" w:hAnsi="Arial" w:cs="Arial"/>
          <w:b/>
          <w:sz w:val="32"/>
          <w:szCs w:val="32"/>
        </w:rPr>
        <w:t xml:space="preserve">ФУНКЦИОНАЛЬНАЯ СПЕЦИФИКАЦИЯ НА </w:t>
      </w:r>
      <w:r w:rsidR="008B5FC6" w:rsidRPr="00A33FEF">
        <w:rPr>
          <w:rFonts w:ascii="Arial" w:hAnsi="Arial" w:cs="Arial"/>
          <w:b/>
          <w:sz w:val="32"/>
          <w:szCs w:val="32"/>
          <w:lang w:val="en-US"/>
        </w:rPr>
        <w:t>ABAP</w:t>
      </w:r>
      <w:r w:rsidR="008B5FC6" w:rsidRPr="00A33FEF">
        <w:rPr>
          <w:rFonts w:ascii="Arial" w:hAnsi="Arial" w:cs="Arial"/>
          <w:b/>
          <w:sz w:val="32"/>
          <w:szCs w:val="32"/>
        </w:rPr>
        <w:t xml:space="preserve"> РАЗРАБОТКУ</w:t>
      </w:r>
    </w:p>
    <w:p w14:paraId="6561AED8" w14:textId="77777777" w:rsidR="00916FAB" w:rsidRPr="00A33FEF" w:rsidRDefault="00916FAB" w:rsidP="007A6F0E">
      <w:pPr>
        <w:jc w:val="center"/>
        <w:rPr>
          <w:rFonts w:ascii="Arial" w:hAnsi="Arial" w:cs="Arial"/>
          <w:b/>
          <w:sz w:val="32"/>
          <w:szCs w:val="32"/>
        </w:rPr>
      </w:pPr>
    </w:p>
    <w:p w14:paraId="79A9CC71" w14:textId="5D0BFBDE" w:rsidR="00EC00D2" w:rsidRPr="00A33FEF" w:rsidRDefault="00FA5673" w:rsidP="00EA3237">
      <w:pPr>
        <w:jc w:val="center"/>
        <w:rPr>
          <w:rFonts w:ascii="Arial" w:hAnsi="Arial" w:cs="Arial"/>
          <w:bCs/>
          <w:kern w:val="32"/>
          <w:sz w:val="32"/>
          <w:szCs w:val="32"/>
        </w:rPr>
      </w:pPr>
      <w:ins w:id="7" w:author="Михеев Алексей Анатольевич" w:date="2018-11-20T17:39:00Z">
        <w:r>
          <w:rPr>
            <w:rFonts w:ascii="Arial" w:hAnsi="Arial" w:cs="Arial"/>
            <w:bCs/>
            <w:kern w:val="32"/>
            <w:sz w:val="32"/>
            <w:szCs w:val="32"/>
          </w:rPr>
          <w:t>МАТЕРИАЛЬНО ТЕХНИЧЕСКОЕ ОБЕСПЕЧЕНИЕ</w:t>
        </w:r>
      </w:ins>
      <w:del w:id="8" w:author="Михеев Алексей Анатольевич" w:date="2018-11-20T17:39:00Z">
        <w:r w:rsidR="00EC00D2" w:rsidRPr="00A33FEF" w:rsidDel="00FA5673">
          <w:rPr>
            <w:rFonts w:ascii="Arial" w:hAnsi="Arial" w:cs="Arial"/>
            <w:bCs/>
            <w:kern w:val="32"/>
            <w:sz w:val="32"/>
            <w:szCs w:val="32"/>
          </w:rPr>
          <w:delText>[ФУНКЦИОНАЛЬНАЯ ГРУППА]</w:delText>
        </w:r>
      </w:del>
    </w:p>
    <w:p w14:paraId="0678860B" w14:textId="57F1FDFE" w:rsidR="00EC00D2" w:rsidRPr="00A33FEF" w:rsidDel="00FA5673" w:rsidRDefault="00916FAB" w:rsidP="00EA3237">
      <w:pPr>
        <w:jc w:val="center"/>
        <w:rPr>
          <w:del w:id="9" w:author="Михеев Алексей Анатольевич" w:date="2018-11-20T17:39:00Z"/>
          <w:rFonts w:ascii="Arial" w:hAnsi="Arial" w:cs="Arial"/>
          <w:bCs/>
          <w:kern w:val="32"/>
          <w:sz w:val="32"/>
          <w:szCs w:val="32"/>
        </w:rPr>
      </w:pPr>
      <w:r w:rsidRPr="00A33FEF">
        <w:rPr>
          <w:rFonts w:ascii="Arial" w:hAnsi="Arial" w:cs="Arial"/>
          <w:bCs/>
          <w:kern w:val="32"/>
          <w:sz w:val="32"/>
          <w:szCs w:val="32"/>
        </w:rPr>
        <w:t xml:space="preserve"> </w:t>
      </w:r>
    </w:p>
    <w:p w14:paraId="5A56FA80" w14:textId="1946B946" w:rsidR="000F6264" w:rsidRPr="00A33FEF" w:rsidRDefault="00BD62EB" w:rsidP="00FA5673">
      <w:pPr>
        <w:jc w:val="center"/>
        <w:rPr>
          <w:rFonts w:ascii="Arial" w:hAnsi="Arial" w:cs="Arial"/>
          <w:bCs/>
          <w:kern w:val="32"/>
          <w:sz w:val="32"/>
          <w:szCs w:val="32"/>
        </w:rPr>
      </w:pPr>
      <w:del w:id="10" w:author="Михеев Алексей Анатольевич" w:date="2018-11-20T17:39:00Z">
        <w:r w:rsidRPr="00A33FEF" w:rsidDel="00FA5673">
          <w:rPr>
            <w:rFonts w:ascii="Arial" w:hAnsi="Arial" w:cs="Arial"/>
            <w:bCs/>
            <w:kern w:val="32"/>
            <w:sz w:val="32"/>
            <w:szCs w:val="32"/>
          </w:rPr>
          <w:delText>[</w:delText>
        </w:r>
        <w:r w:rsidR="005837C5" w:rsidRPr="00A33FEF" w:rsidDel="00FA5673">
          <w:rPr>
            <w:rFonts w:ascii="Arial" w:hAnsi="Arial" w:cs="Arial"/>
            <w:bCs/>
            <w:kern w:val="32"/>
            <w:sz w:val="32"/>
            <w:szCs w:val="32"/>
          </w:rPr>
          <w:delText xml:space="preserve">НОМЕР И </w:delText>
        </w:r>
        <w:r w:rsidR="008F5319" w:rsidRPr="00A33FEF" w:rsidDel="00FA5673">
          <w:rPr>
            <w:rFonts w:ascii="Arial" w:hAnsi="Arial" w:cs="Arial"/>
            <w:bCs/>
            <w:kern w:val="32"/>
            <w:sz w:val="32"/>
            <w:szCs w:val="32"/>
          </w:rPr>
          <w:delText xml:space="preserve">НАИМЕНОВАНИЕ </w:delText>
        </w:r>
        <w:r w:rsidR="005837C5" w:rsidRPr="00A33FEF" w:rsidDel="00FA5673">
          <w:rPr>
            <w:rFonts w:ascii="Arial" w:hAnsi="Arial" w:cs="Arial"/>
            <w:bCs/>
            <w:kern w:val="32"/>
            <w:sz w:val="32"/>
            <w:szCs w:val="32"/>
          </w:rPr>
          <w:delText>РАЗРАБОТКИ</w:delText>
        </w:r>
        <w:r w:rsidR="001D6464" w:rsidRPr="00A33FEF" w:rsidDel="00FA5673">
          <w:rPr>
            <w:rFonts w:ascii="Arial" w:hAnsi="Arial" w:cs="Arial"/>
            <w:bCs/>
            <w:kern w:val="32"/>
            <w:sz w:val="32"/>
            <w:szCs w:val="32"/>
          </w:rPr>
          <w:delText>]</w:delText>
        </w:r>
      </w:del>
    </w:p>
    <w:p w14:paraId="3DDA71E2" w14:textId="4DC531E6" w:rsidR="00916FAB" w:rsidRPr="00A33FEF" w:rsidDel="00FA5673" w:rsidRDefault="00916FAB" w:rsidP="00EA3237">
      <w:pPr>
        <w:jc w:val="center"/>
        <w:rPr>
          <w:del w:id="11" w:author="Михеев Алексей Анатольевич" w:date="2018-11-20T17:39:00Z"/>
          <w:rFonts w:ascii="Arial" w:hAnsi="Arial" w:cs="Arial"/>
          <w:bCs/>
          <w:kern w:val="32"/>
          <w:sz w:val="32"/>
          <w:szCs w:val="32"/>
        </w:rPr>
      </w:pPr>
    </w:p>
    <w:p w14:paraId="0F7CA0A4" w14:textId="49D3B52B" w:rsidR="00916FAB" w:rsidRPr="00EC0587" w:rsidRDefault="00916FAB" w:rsidP="00EA3237">
      <w:pPr>
        <w:jc w:val="center"/>
        <w:rPr>
          <w:rFonts w:ascii="Arial" w:hAnsi="Arial" w:cs="Arial"/>
          <w:sz w:val="32"/>
          <w:szCs w:val="32"/>
        </w:rPr>
      </w:pPr>
      <w:r w:rsidRPr="00A33FEF">
        <w:rPr>
          <w:rFonts w:ascii="Arial" w:hAnsi="Arial" w:cs="Arial"/>
          <w:sz w:val="32"/>
          <w:szCs w:val="32"/>
          <w:lang w:val="en-US"/>
        </w:rPr>
        <w:t>ERP</w:t>
      </w:r>
      <w:r w:rsidR="00456A7A" w:rsidRPr="00A33FEF">
        <w:rPr>
          <w:rFonts w:ascii="Arial" w:hAnsi="Arial" w:cs="Arial"/>
          <w:sz w:val="32"/>
          <w:szCs w:val="32"/>
        </w:rPr>
        <w:t xml:space="preserve"> </w:t>
      </w:r>
      <w:r w:rsidR="00456A7A" w:rsidRPr="00A33FEF">
        <w:rPr>
          <w:rFonts w:ascii="Arial" w:hAnsi="Arial" w:cs="Arial"/>
          <w:sz w:val="32"/>
          <w:szCs w:val="32"/>
          <w:lang w:val="en-US"/>
        </w:rPr>
        <w:t>MM</w:t>
      </w:r>
      <w:r w:rsidR="00D624F3">
        <w:rPr>
          <w:rFonts w:ascii="Arial" w:hAnsi="Arial" w:cs="Arial"/>
          <w:sz w:val="32"/>
          <w:szCs w:val="32"/>
        </w:rPr>
        <w:t>54</w:t>
      </w:r>
      <w:r w:rsidR="00456A7A" w:rsidRPr="00A33FEF">
        <w:rPr>
          <w:rFonts w:ascii="Arial" w:hAnsi="Arial" w:cs="Arial"/>
          <w:sz w:val="32"/>
          <w:szCs w:val="32"/>
        </w:rPr>
        <w:t>.</w:t>
      </w:r>
      <w:r w:rsidR="0048201B">
        <w:rPr>
          <w:rFonts w:ascii="Arial" w:hAnsi="Arial" w:cs="Arial"/>
          <w:sz w:val="32"/>
          <w:szCs w:val="32"/>
        </w:rPr>
        <w:t>0</w:t>
      </w:r>
      <w:ins w:id="12" w:author="Morozova Klavdia" w:date="2019-07-17T09:03:00Z">
        <w:r w:rsidR="009C0814" w:rsidRPr="009C0814">
          <w:rPr>
            <w:rFonts w:ascii="Arial" w:hAnsi="Arial" w:cs="Arial"/>
            <w:sz w:val="32"/>
            <w:szCs w:val="32"/>
            <w:rPrChange w:id="13" w:author="Morozova Klavdia" w:date="2019-07-17T09:03:00Z">
              <w:rPr>
                <w:rFonts w:ascii="Arial" w:hAnsi="Arial" w:cs="Arial"/>
                <w:sz w:val="32"/>
                <w:szCs w:val="32"/>
                <w:lang w:val="en-US"/>
              </w:rPr>
            </w:rPrChange>
          </w:rPr>
          <w:t>3</w:t>
        </w:r>
      </w:ins>
      <w:del w:id="14" w:author="Morozova Klavdia" w:date="2019-07-17T09:03:00Z">
        <w:r w:rsidR="0048201B" w:rsidDel="009C0814">
          <w:rPr>
            <w:rFonts w:ascii="Arial" w:hAnsi="Arial" w:cs="Arial"/>
            <w:sz w:val="32"/>
            <w:szCs w:val="32"/>
          </w:rPr>
          <w:delText>1</w:delText>
        </w:r>
      </w:del>
      <w:r w:rsidR="00456A7A" w:rsidRPr="00A33FEF">
        <w:rPr>
          <w:rFonts w:ascii="Arial" w:hAnsi="Arial" w:cs="Arial"/>
          <w:sz w:val="32"/>
          <w:szCs w:val="32"/>
        </w:rPr>
        <w:t>.</w:t>
      </w:r>
      <w:r w:rsidR="0048201B" w:rsidRPr="0048201B">
        <w:rPr>
          <w:rFonts w:ascii="Arial" w:hAnsi="Arial" w:cs="Arial"/>
          <w:sz w:val="20"/>
        </w:rPr>
        <w:t xml:space="preserve"> </w:t>
      </w:r>
      <w:r w:rsidR="00546A80" w:rsidRPr="006B53FB">
        <w:rPr>
          <w:rFonts w:ascii="Arial" w:hAnsi="Arial" w:cs="Arial"/>
          <w:sz w:val="32"/>
          <w:szCs w:val="32"/>
        </w:rPr>
        <w:t>Загрузка цен в заказ на поставку</w:t>
      </w:r>
      <w:r w:rsidR="00456A7A" w:rsidRPr="006B53FB">
        <w:rPr>
          <w:rFonts w:ascii="Arial" w:hAnsi="Arial" w:cs="Arial"/>
          <w:sz w:val="32"/>
          <w:szCs w:val="32"/>
        </w:rPr>
        <w:t>.</w:t>
      </w:r>
    </w:p>
    <w:p w14:paraId="2F2D3A9B" w14:textId="752E0FD1" w:rsidR="00916FAB" w:rsidRPr="00EC0587" w:rsidRDefault="00916FAB" w:rsidP="00EA3237">
      <w:pPr>
        <w:jc w:val="center"/>
        <w:rPr>
          <w:rFonts w:ascii="Arial" w:hAnsi="Arial" w:cs="Arial"/>
          <w:sz w:val="32"/>
          <w:szCs w:val="32"/>
        </w:rPr>
      </w:pPr>
    </w:p>
    <w:p w14:paraId="0321B805" w14:textId="33DF2B94" w:rsidR="00916FAB" w:rsidRPr="00A33FEF" w:rsidRDefault="00916FAB" w:rsidP="00EA3237">
      <w:pPr>
        <w:jc w:val="center"/>
        <w:rPr>
          <w:rFonts w:ascii="Arial" w:hAnsi="Arial" w:cs="Arial"/>
          <w:sz w:val="32"/>
          <w:szCs w:val="32"/>
        </w:rPr>
      </w:pPr>
    </w:p>
    <w:p w14:paraId="13978989" w14:textId="37840C29" w:rsidR="00916FAB" w:rsidRPr="00A33FEF" w:rsidRDefault="00916FAB" w:rsidP="00EA3237">
      <w:pPr>
        <w:jc w:val="center"/>
        <w:rPr>
          <w:rFonts w:ascii="Arial" w:hAnsi="Arial" w:cs="Arial"/>
          <w:sz w:val="32"/>
          <w:szCs w:val="32"/>
        </w:rPr>
      </w:pPr>
      <w:r w:rsidRPr="00A33FEF">
        <w:rPr>
          <w:rFonts w:ascii="Arial" w:eastAsiaTheme="majorEastAsia" w:hAnsi="Arial" w:cs="Arial"/>
          <w:caps/>
          <w:spacing w:val="-10"/>
          <w:kern w:val="28"/>
          <w:sz w:val="28"/>
          <w:szCs w:val="32"/>
          <w:lang w:eastAsia="ru-RU"/>
        </w:rPr>
        <w:t xml:space="preserve">317101. Проектирование </w:t>
      </w:r>
      <w:r w:rsidRPr="00A33FEF">
        <w:rPr>
          <w:rFonts w:ascii="Arial" w:eastAsiaTheme="majorEastAsia" w:hAnsi="Arial" w:cs="Arial"/>
          <w:caps/>
          <w:spacing w:val="-10"/>
          <w:kern w:val="28"/>
          <w:sz w:val="28"/>
          <w:szCs w:val="32"/>
          <w:lang w:val="en-US" w:eastAsia="ru-RU"/>
        </w:rPr>
        <w:t>SAP</w:t>
      </w:r>
      <w:r w:rsidRPr="00A33FEF">
        <w:rPr>
          <w:rFonts w:ascii="Arial" w:eastAsiaTheme="majorEastAsia" w:hAnsi="Arial" w:cs="Arial"/>
          <w:caps/>
          <w:spacing w:val="-10"/>
          <w:kern w:val="28"/>
          <w:sz w:val="28"/>
          <w:szCs w:val="32"/>
          <w:lang w:eastAsia="ru-RU"/>
        </w:rPr>
        <w:t xml:space="preserve"> </w:t>
      </w:r>
      <w:r w:rsidRPr="00A33FEF">
        <w:rPr>
          <w:rFonts w:ascii="Arial" w:eastAsiaTheme="majorEastAsia" w:hAnsi="Arial" w:cs="Arial"/>
          <w:caps/>
          <w:spacing w:val="-10"/>
          <w:kern w:val="28"/>
          <w:sz w:val="28"/>
          <w:szCs w:val="32"/>
          <w:lang w:val="en-US" w:eastAsia="ru-RU"/>
        </w:rPr>
        <w:t>ERP</w:t>
      </w:r>
    </w:p>
    <w:p w14:paraId="55D4DACA" w14:textId="77777777" w:rsidR="000F6264" w:rsidRPr="008B15DB" w:rsidRDefault="000F6264" w:rsidP="000F6264">
      <w:pPr>
        <w:jc w:val="center"/>
        <w:rPr>
          <w:rFonts w:ascii="Arial" w:hAnsi="Arial" w:cs="Arial"/>
          <w:sz w:val="32"/>
          <w:szCs w:val="32"/>
        </w:rPr>
      </w:pPr>
    </w:p>
    <w:p w14:paraId="61DA4C80" w14:textId="77777777" w:rsidR="00F66ECE" w:rsidRPr="00A33FEF" w:rsidRDefault="00F66ECE" w:rsidP="00CD470D">
      <w:pPr>
        <w:rPr>
          <w:rFonts w:ascii="Arial" w:hAnsi="Arial" w:cs="Arial"/>
        </w:rPr>
      </w:pPr>
    </w:p>
    <w:p w14:paraId="0EB5B188" w14:textId="77777777" w:rsidR="002E67E7" w:rsidRPr="00A33FEF" w:rsidRDefault="002E67E7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6B685883" w14:textId="77777777" w:rsidR="00FA3F4E" w:rsidRPr="00A33FEF" w:rsidRDefault="00FA3F4E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1D189CF1" w14:textId="77777777" w:rsidR="00FA3F4E" w:rsidRPr="00A33FEF" w:rsidRDefault="00FA3F4E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54498D0F" w14:textId="77777777" w:rsidR="00193343" w:rsidRPr="00A33FEF" w:rsidRDefault="00193343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24B56B8B" w14:textId="77777777" w:rsidR="00193343" w:rsidRPr="00A33FEF" w:rsidRDefault="00193343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2473C677" w14:textId="77777777" w:rsidR="00193343" w:rsidRPr="00A33FEF" w:rsidRDefault="00193343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08918EFD" w14:textId="77777777" w:rsidR="00FA3F4E" w:rsidRPr="00A33FEF" w:rsidRDefault="00FA3F4E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53272586" w14:textId="77777777" w:rsidR="00FA3F4E" w:rsidRPr="00A33FEF" w:rsidRDefault="00FA3F4E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1FD76690" w14:textId="77777777" w:rsidR="00FA3F4E" w:rsidRPr="00A33FEF" w:rsidRDefault="00FA3F4E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48D7A057" w14:textId="77777777" w:rsidR="00FA3F4E" w:rsidRPr="00A33FEF" w:rsidRDefault="00FA3F4E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132EFAC2" w14:textId="77777777" w:rsidR="00175B15" w:rsidRPr="00A33FEF" w:rsidRDefault="00175B15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0C568D17" w14:textId="77777777" w:rsidR="00175B15" w:rsidRPr="00A33FEF" w:rsidRDefault="00175B15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6F6F7010" w14:textId="77777777" w:rsidR="00175B15" w:rsidRPr="00A33FEF" w:rsidRDefault="00175B15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218F8C66" w14:textId="77777777" w:rsidR="00175B15" w:rsidRPr="00A33FEF" w:rsidRDefault="00175B15" w:rsidP="009F5EA5">
      <w:pPr>
        <w:tabs>
          <w:tab w:val="left" w:pos="3285"/>
        </w:tabs>
        <w:rPr>
          <w:rFonts w:ascii="Arial" w:hAnsi="Arial" w:cs="Arial"/>
          <w:lang w:eastAsia="ru-RU"/>
        </w:rPr>
      </w:pPr>
    </w:p>
    <w:p w14:paraId="1B09EC77" w14:textId="77777777" w:rsidR="008F456C" w:rsidRPr="00A33FEF" w:rsidRDefault="008F456C" w:rsidP="009F5EA5">
      <w:pPr>
        <w:tabs>
          <w:tab w:val="left" w:pos="3285"/>
        </w:tabs>
        <w:rPr>
          <w:rFonts w:ascii="Arial" w:hAnsi="Arial" w:cs="Arial"/>
          <w:lang w:eastAsia="ru-RU"/>
        </w:rPr>
      </w:pPr>
    </w:p>
    <w:p w14:paraId="66C148AD" w14:textId="77777777" w:rsidR="008F456C" w:rsidRPr="00A33FEF" w:rsidRDefault="008F456C" w:rsidP="009F5EA5">
      <w:pPr>
        <w:tabs>
          <w:tab w:val="left" w:pos="3285"/>
        </w:tabs>
        <w:rPr>
          <w:rFonts w:ascii="Arial" w:hAnsi="Arial" w:cs="Arial"/>
          <w:lang w:eastAsia="ru-RU"/>
        </w:rPr>
      </w:pPr>
    </w:p>
    <w:p w14:paraId="200DFE93" w14:textId="77777777" w:rsidR="008F456C" w:rsidRPr="00A33FEF" w:rsidRDefault="008F456C" w:rsidP="009F5EA5">
      <w:pPr>
        <w:tabs>
          <w:tab w:val="left" w:pos="3285"/>
        </w:tabs>
        <w:rPr>
          <w:rFonts w:ascii="Arial" w:hAnsi="Arial" w:cs="Arial"/>
          <w:lang w:eastAsia="ru-RU"/>
        </w:rPr>
      </w:pPr>
    </w:p>
    <w:p w14:paraId="53EC0C31" w14:textId="77777777" w:rsidR="008F456C" w:rsidRPr="00A33FEF" w:rsidRDefault="008F456C" w:rsidP="009F5EA5">
      <w:pPr>
        <w:tabs>
          <w:tab w:val="left" w:pos="3285"/>
        </w:tabs>
        <w:rPr>
          <w:rFonts w:ascii="Arial" w:hAnsi="Arial" w:cs="Arial"/>
          <w:lang w:eastAsia="ru-RU"/>
        </w:rPr>
      </w:pPr>
    </w:p>
    <w:p w14:paraId="219C95E2" w14:textId="6187AEAE" w:rsidR="00D12ECC" w:rsidRPr="00A33FEF" w:rsidRDefault="00916FAB" w:rsidP="00175B15">
      <w:pPr>
        <w:jc w:val="center"/>
        <w:rPr>
          <w:rFonts w:ascii="Arial" w:hAnsi="Arial" w:cs="Arial"/>
          <w:b/>
          <w:sz w:val="22"/>
        </w:rPr>
      </w:pPr>
      <w:r w:rsidRPr="00A33FEF">
        <w:rPr>
          <w:rFonts w:ascii="Arial" w:hAnsi="Arial" w:cs="Arial"/>
          <w:b/>
          <w:sz w:val="22"/>
        </w:rPr>
        <w:t>Москва 2018</w:t>
      </w:r>
    </w:p>
    <w:p w14:paraId="188B2B5D" w14:textId="4B877EEE" w:rsidR="00A54A51" w:rsidRPr="00A33FEF" w:rsidRDefault="00A54A51" w:rsidP="00A54A51">
      <w:pPr>
        <w:pStyle w:val="a8"/>
        <w:keepNext/>
        <w:jc w:val="right"/>
        <w:rPr>
          <w:rFonts w:ascii="Arial" w:hAnsi="Arial" w:cs="Arial"/>
          <w:b/>
          <w:sz w:val="20"/>
        </w:rPr>
      </w:pPr>
      <w:r w:rsidRPr="00A33FEF">
        <w:rPr>
          <w:rFonts w:ascii="Arial" w:hAnsi="Arial" w:cs="Arial"/>
          <w:b/>
          <w:sz w:val="20"/>
        </w:rPr>
        <w:lastRenderedPageBreak/>
        <w:t xml:space="preserve">Таблица </w:t>
      </w:r>
      <w:r w:rsidRPr="00A33FEF">
        <w:rPr>
          <w:rFonts w:ascii="Arial" w:hAnsi="Arial" w:cs="Arial"/>
          <w:b/>
          <w:sz w:val="20"/>
        </w:rPr>
        <w:fldChar w:fldCharType="begin"/>
      </w:r>
      <w:r w:rsidRPr="00A33FEF">
        <w:rPr>
          <w:rFonts w:ascii="Arial" w:hAnsi="Arial" w:cs="Arial"/>
          <w:b/>
          <w:sz w:val="20"/>
        </w:rPr>
        <w:instrText xml:space="preserve"> SEQ Таблица \* ARABIC </w:instrText>
      </w:r>
      <w:r w:rsidRPr="00A33FEF">
        <w:rPr>
          <w:rFonts w:ascii="Arial" w:hAnsi="Arial" w:cs="Arial"/>
          <w:b/>
          <w:sz w:val="20"/>
        </w:rPr>
        <w:fldChar w:fldCharType="separate"/>
      </w:r>
      <w:r w:rsidR="0048201B">
        <w:rPr>
          <w:rFonts w:ascii="Arial" w:hAnsi="Arial" w:cs="Arial"/>
          <w:b/>
          <w:noProof/>
          <w:sz w:val="20"/>
        </w:rPr>
        <w:t>1</w:t>
      </w:r>
      <w:r w:rsidRPr="00A33FEF">
        <w:rPr>
          <w:rFonts w:ascii="Arial" w:hAnsi="Arial" w:cs="Arial"/>
          <w:b/>
          <w:sz w:val="20"/>
        </w:rPr>
        <w:fldChar w:fldCharType="end"/>
      </w:r>
      <w:r w:rsidRPr="00A33FEF">
        <w:rPr>
          <w:rFonts w:ascii="Arial" w:hAnsi="Arial" w:cs="Arial"/>
          <w:b/>
          <w:sz w:val="20"/>
        </w:rPr>
        <w:t>. История изменений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0"/>
        <w:gridCol w:w="1365"/>
        <w:gridCol w:w="2324"/>
        <w:gridCol w:w="5872"/>
      </w:tblGrid>
      <w:tr w:rsidR="005479D2" w:rsidRPr="00A33FEF" w14:paraId="3D2F4666" w14:textId="77777777" w:rsidTr="005479D2">
        <w:trPr>
          <w:cantSplit/>
        </w:trPr>
        <w:tc>
          <w:tcPr>
            <w:tcW w:w="640" w:type="dxa"/>
            <w:vMerge w:val="restart"/>
            <w:shd w:val="clear" w:color="auto" w:fill="FFC000"/>
          </w:tcPr>
          <w:p w14:paraId="04E88CB6" w14:textId="77777777" w:rsidR="005479D2" w:rsidRPr="00A33FEF" w:rsidRDefault="005479D2" w:rsidP="005479D2">
            <w:pPr>
              <w:pStyle w:val="TabTitulTop"/>
            </w:pPr>
            <w:r w:rsidRPr="00A33FEF">
              <w:rPr>
                <w:lang w:val="ru-RU"/>
              </w:rPr>
              <w:t>№ вер-сии</w:t>
            </w:r>
          </w:p>
        </w:tc>
        <w:tc>
          <w:tcPr>
            <w:tcW w:w="1365" w:type="dxa"/>
            <w:shd w:val="clear" w:color="auto" w:fill="FFC000"/>
          </w:tcPr>
          <w:p w14:paraId="686AE7CD" w14:textId="77777777" w:rsidR="005479D2" w:rsidRPr="00A33FEF" w:rsidRDefault="005479D2" w:rsidP="005479D2">
            <w:pPr>
              <w:pStyle w:val="TabTitulTop"/>
            </w:pPr>
            <w:r w:rsidRPr="00A33FEF">
              <w:t>Дата</w:t>
            </w:r>
          </w:p>
        </w:tc>
        <w:tc>
          <w:tcPr>
            <w:tcW w:w="2324" w:type="dxa"/>
            <w:shd w:val="clear" w:color="auto" w:fill="FFC000"/>
          </w:tcPr>
          <w:p w14:paraId="684B85F6" w14:textId="77777777" w:rsidR="005479D2" w:rsidRPr="00A33FEF" w:rsidRDefault="005479D2" w:rsidP="005479D2">
            <w:pPr>
              <w:pStyle w:val="TabTitulTop"/>
            </w:pPr>
            <w:r w:rsidRPr="00A33FEF">
              <w:t>Автор</w:t>
            </w:r>
          </w:p>
        </w:tc>
        <w:tc>
          <w:tcPr>
            <w:tcW w:w="5872" w:type="dxa"/>
            <w:shd w:val="clear" w:color="auto" w:fill="FFC000"/>
          </w:tcPr>
          <w:p w14:paraId="345F0AD4" w14:textId="77777777" w:rsidR="005479D2" w:rsidRPr="00A33FEF" w:rsidRDefault="005479D2" w:rsidP="005479D2">
            <w:pPr>
              <w:pStyle w:val="TabTitulTop"/>
              <w:rPr>
                <w:lang w:val="ru-RU"/>
              </w:rPr>
            </w:pPr>
            <w:r w:rsidRPr="00A33FEF">
              <w:t>Причина изменения (Проект, ЗНИ)</w:t>
            </w:r>
          </w:p>
        </w:tc>
      </w:tr>
      <w:tr w:rsidR="005479D2" w:rsidRPr="00A33FEF" w14:paraId="1F54C6E2" w14:textId="77777777" w:rsidTr="005479D2">
        <w:trPr>
          <w:cantSplit/>
          <w:trHeight w:val="630"/>
        </w:trPr>
        <w:tc>
          <w:tcPr>
            <w:tcW w:w="640" w:type="dxa"/>
            <w:vMerge/>
            <w:shd w:val="clear" w:color="auto" w:fill="FFC000"/>
          </w:tcPr>
          <w:p w14:paraId="59AC99A9" w14:textId="77777777" w:rsidR="005479D2" w:rsidRPr="00A33FEF" w:rsidRDefault="005479D2" w:rsidP="005479D2">
            <w:pPr>
              <w:pStyle w:val="TabTitulTop"/>
              <w:rPr>
                <w:lang w:val="ru-RU"/>
              </w:rPr>
            </w:pPr>
          </w:p>
        </w:tc>
        <w:tc>
          <w:tcPr>
            <w:tcW w:w="9561" w:type="dxa"/>
            <w:gridSpan w:val="3"/>
            <w:shd w:val="clear" w:color="auto" w:fill="FFC000"/>
          </w:tcPr>
          <w:p w14:paraId="4D8FC3BB" w14:textId="77777777" w:rsidR="005479D2" w:rsidRPr="00A33FEF" w:rsidRDefault="005479D2" w:rsidP="005479D2">
            <w:pPr>
              <w:pStyle w:val="TabTitulTop"/>
              <w:rPr>
                <w:lang w:val="ru-RU"/>
              </w:rPr>
            </w:pPr>
            <w:r w:rsidRPr="00A33FEF">
              <w:rPr>
                <w:lang w:val="ru-RU"/>
              </w:rPr>
              <w:t>Краткое описание сути изменений</w:t>
            </w:r>
          </w:p>
        </w:tc>
      </w:tr>
      <w:tr w:rsidR="003A047B" w:rsidRPr="00A33FEF" w14:paraId="5331927E" w14:textId="77777777" w:rsidTr="005479D2">
        <w:trPr>
          <w:cantSplit/>
          <w:ins w:id="15" w:author="Morozova Klavdia" w:date="2019-06-28T14:17:00Z"/>
        </w:trPr>
        <w:tc>
          <w:tcPr>
            <w:tcW w:w="640" w:type="dxa"/>
          </w:tcPr>
          <w:p w14:paraId="76028486" w14:textId="656A9640" w:rsidR="003A047B" w:rsidRPr="00AD3599" w:rsidRDefault="003A047B" w:rsidP="003A047B">
            <w:pPr>
              <w:pStyle w:val="Text"/>
              <w:rPr>
                <w:ins w:id="16" w:author="Morozova Klavdia" w:date="2019-06-28T14:17:00Z"/>
                <w:i/>
                <w:rPrChange w:id="17" w:author="Morozova Klavdia" w:date="2019-08-06T12:03:00Z">
                  <w:rPr>
                    <w:ins w:id="18" w:author="Morozova Klavdia" w:date="2019-06-28T14:17:00Z"/>
                    <w:i/>
                    <w:highlight w:val="green"/>
                  </w:rPr>
                </w:rPrChange>
              </w:rPr>
            </w:pPr>
            <w:ins w:id="19" w:author="Morozova Klavdia" w:date="2019-06-28T14:17:00Z">
              <w:r w:rsidRPr="00AD3599">
                <w:rPr>
                  <w:i/>
                  <w:rPrChange w:id="20" w:author="Morozova Klavdia" w:date="2019-08-06T12:03:00Z">
                    <w:rPr>
                      <w:i/>
                      <w:highlight w:val="green"/>
                    </w:rPr>
                  </w:rPrChange>
                </w:rPr>
                <w:t>3.0</w:t>
              </w:r>
            </w:ins>
          </w:p>
        </w:tc>
        <w:tc>
          <w:tcPr>
            <w:tcW w:w="1365" w:type="dxa"/>
          </w:tcPr>
          <w:p w14:paraId="59A30330" w14:textId="3922704F" w:rsidR="003A047B" w:rsidRPr="00AD3599" w:rsidRDefault="003A047B" w:rsidP="003A047B">
            <w:pPr>
              <w:spacing w:after="240" w:line="276" w:lineRule="auto"/>
              <w:rPr>
                <w:ins w:id="21" w:author="Morozova Klavdia" w:date="2019-06-28T14:17:00Z"/>
                <w:rFonts w:ascii="Arial" w:hAnsi="Arial" w:cs="Arial"/>
                <w:i/>
                <w:sz w:val="20"/>
                <w:rPrChange w:id="22" w:author="Morozova Klavdia" w:date="2019-08-06T12:03:00Z">
                  <w:rPr>
                    <w:ins w:id="23" w:author="Morozova Klavdia" w:date="2019-06-28T14:17:00Z"/>
                    <w:rFonts w:ascii="Arial" w:hAnsi="Arial" w:cs="Arial"/>
                    <w:i/>
                    <w:sz w:val="20"/>
                    <w:highlight w:val="green"/>
                  </w:rPr>
                </w:rPrChange>
              </w:rPr>
            </w:pPr>
            <w:ins w:id="24" w:author="Morozova Klavdia" w:date="2019-06-28T14:17:00Z">
              <w:r w:rsidRPr="00AD3599">
                <w:rPr>
                  <w:rFonts w:ascii="Arial" w:hAnsi="Arial" w:cs="Arial"/>
                  <w:i/>
                  <w:sz w:val="20"/>
                  <w:rPrChange w:id="25" w:author="Morozova Klavdia" w:date="2019-08-06T12:03:00Z">
                    <w:rPr>
                      <w:rFonts w:ascii="Arial" w:hAnsi="Arial" w:cs="Arial"/>
                      <w:i/>
                      <w:sz w:val="20"/>
                      <w:highlight w:val="green"/>
                    </w:rPr>
                  </w:rPrChange>
                </w:rPr>
                <w:t>28.06.2019</w:t>
              </w:r>
            </w:ins>
          </w:p>
        </w:tc>
        <w:tc>
          <w:tcPr>
            <w:tcW w:w="2324" w:type="dxa"/>
          </w:tcPr>
          <w:p w14:paraId="5DBE21AD" w14:textId="06AC8604" w:rsidR="003A047B" w:rsidRPr="00AD3599" w:rsidRDefault="003A047B" w:rsidP="003A047B">
            <w:pPr>
              <w:spacing w:after="240" w:line="276" w:lineRule="auto"/>
              <w:rPr>
                <w:ins w:id="26" w:author="Morozova Klavdia" w:date="2019-06-28T14:17:00Z"/>
                <w:rFonts w:ascii="Arial" w:hAnsi="Arial" w:cs="Arial"/>
                <w:i/>
                <w:sz w:val="20"/>
                <w:rPrChange w:id="27" w:author="Morozova Klavdia" w:date="2019-08-06T12:03:00Z">
                  <w:rPr>
                    <w:ins w:id="28" w:author="Morozova Klavdia" w:date="2019-06-28T14:17:00Z"/>
                    <w:rFonts w:ascii="Arial" w:hAnsi="Arial" w:cs="Arial"/>
                    <w:i/>
                    <w:sz w:val="20"/>
                    <w:highlight w:val="green"/>
                  </w:rPr>
                </w:rPrChange>
              </w:rPr>
            </w:pPr>
            <w:ins w:id="29" w:author="Morozova Klavdia" w:date="2019-06-28T14:17:00Z">
              <w:r w:rsidRPr="00AD3599">
                <w:rPr>
                  <w:rFonts w:ascii="Arial" w:hAnsi="Arial" w:cs="Arial"/>
                  <w:i/>
                  <w:sz w:val="20"/>
                  <w:rPrChange w:id="30" w:author="Morozova Klavdia" w:date="2019-08-06T12:03:00Z">
                    <w:rPr>
                      <w:rFonts w:ascii="Arial" w:hAnsi="Arial" w:cs="Arial"/>
                      <w:i/>
                      <w:sz w:val="20"/>
                      <w:highlight w:val="green"/>
                    </w:rPr>
                  </w:rPrChange>
                </w:rPr>
                <w:t>Морозова К.А.</w:t>
              </w:r>
            </w:ins>
          </w:p>
        </w:tc>
        <w:tc>
          <w:tcPr>
            <w:tcW w:w="5872" w:type="dxa"/>
          </w:tcPr>
          <w:p w14:paraId="621ED07F" w14:textId="239E057F" w:rsidR="003A047B" w:rsidRPr="00AD3599" w:rsidRDefault="003A047B" w:rsidP="003A047B">
            <w:pPr>
              <w:spacing w:after="240" w:line="276" w:lineRule="auto"/>
              <w:rPr>
                <w:ins w:id="31" w:author="Morozova Klavdia" w:date="2019-06-28T14:17:00Z"/>
                <w:rFonts w:ascii="Arial" w:hAnsi="Arial" w:cs="Arial"/>
                <w:i/>
                <w:sz w:val="20"/>
                <w:szCs w:val="20"/>
                <w:lang w:eastAsia="ru-RU"/>
                <w:rPrChange w:id="32" w:author="Morozova Klavdia" w:date="2019-08-06T12:03:00Z">
                  <w:rPr>
                    <w:ins w:id="33" w:author="Morozova Klavdia" w:date="2019-06-28T14:17:00Z"/>
                    <w:rFonts w:ascii="Arial" w:hAnsi="Arial" w:cs="Arial"/>
                    <w:i/>
                    <w:sz w:val="20"/>
                    <w:szCs w:val="20"/>
                    <w:highlight w:val="green"/>
                    <w:lang w:eastAsia="ru-RU"/>
                  </w:rPr>
                </w:rPrChange>
              </w:rPr>
            </w:pPr>
            <w:ins w:id="34" w:author="Morozova Klavdia" w:date="2019-06-28T14:17:00Z">
              <w:r w:rsidRPr="00AD3599">
                <w:rPr>
                  <w:rFonts w:ascii="Arial" w:hAnsi="Arial" w:cs="Arial"/>
                  <w:i/>
                  <w:sz w:val="20"/>
                  <w:rPrChange w:id="35" w:author="Morozova Klavdia" w:date="2019-08-06T12:03:00Z">
                    <w:rPr>
                      <w:rFonts w:ascii="Arial" w:hAnsi="Arial" w:cs="Arial"/>
                      <w:i/>
                      <w:sz w:val="20"/>
                      <w:highlight w:val="green"/>
                    </w:rPr>
                  </w:rPrChange>
                </w:rPr>
                <w:t>Написание технической постановки</w:t>
              </w:r>
            </w:ins>
          </w:p>
        </w:tc>
      </w:tr>
      <w:tr w:rsidR="003A047B" w:rsidRPr="00A33FEF" w14:paraId="59CD8DD8" w14:textId="77777777" w:rsidTr="005479D2">
        <w:trPr>
          <w:cantSplit/>
          <w:ins w:id="36" w:author="Morozova Klavdia" w:date="2019-06-28T14:17:00Z"/>
        </w:trPr>
        <w:tc>
          <w:tcPr>
            <w:tcW w:w="640" w:type="dxa"/>
          </w:tcPr>
          <w:p w14:paraId="16675BE1" w14:textId="45E268C4" w:rsidR="003A047B" w:rsidRPr="00AD3599" w:rsidRDefault="003A047B" w:rsidP="003A047B">
            <w:pPr>
              <w:pStyle w:val="Text"/>
              <w:rPr>
                <w:ins w:id="37" w:author="Morozova Klavdia" w:date="2019-06-28T14:17:00Z"/>
                <w:i/>
                <w:lang w:val="ru-RU"/>
              </w:rPr>
            </w:pPr>
            <w:ins w:id="38" w:author="Morozova Klavdia" w:date="2019-06-28T14:17:00Z">
              <w:r w:rsidRPr="00AD3599">
                <w:rPr>
                  <w:i/>
                  <w:rPrChange w:id="39" w:author="Morozova Klavdia" w:date="2019-08-06T12:03:00Z">
                    <w:rPr>
                      <w:i/>
                      <w:highlight w:val="green"/>
                    </w:rPr>
                  </w:rPrChange>
                </w:rPr>
                <w:t>2.0</w:t>
              </w:r>
            </w:ins>
          </w:p>
        </w:tc>
        <w:tc>
          <w:tcPr>
            <w:tcW w:w="1365" w:type="dxa"/>
          </w:tcPr>
          <w:p w14:paraId="163C9484" w14:textId="19D9F4E8" w:rsidR="003A047B" w:rsidRPr="00AD3599" w:rsidRDefault="003A047B" w:rsidP="003A047B">
            <w:pPr>
              <w:spacing w:after="240" w:line="276" w:lineRule="auto"/>
              <w:rPr>
                <w:ins w:id="40" w:author="Morozova Klavdia" w:date="2019-06-28T14:17:00Z"/>
                <w:rFonts w:ascii="Arial" w:hAnsi="Arial" w:cs="Arial"/>
                <w:i/>
                <w:sz w:val="20"/>
                <w:lang w:val="en-US"/>
              </w:rPr>
            </w:pPr>
            <w:ins w:id="41" w:author="Morozova Klavdia" w:date="2019-06-28T14:17:00Z">
              <w:r w:rsidRPr="00AD3599">
                <w:rPr>
                  <w:rFonts w:ascii="Arial" w:hAnsi="Arial" w:cs="Arial"/>
                  <w:i/>
                  <w:sz w:val="20"/>
                  <w:rPrChange w:id="42" w:author="Morozova Klavdia" w:date="2019-08-06T12:03:00Z">
                    <w:rPr>
                      <w:rFonts w:ascii="Arial" w:hAnsi="Arial" w:cs="Arial"/>
                      <w:i/>
                      <w:sz w:val="20"/>
                      <w:highlight w:val="green"/>
                    </w:rPr>
                  </w:rPrChange>
                </w:rPr>
                <w:t>13.06.2019</w:t>
              </w:r>
            </w:ins>
          </w:p>
        </w:tc>
        <w:tc>
          <w:tcPr>
            <w:tcW w:w="2324" w:type="dxa"/>
          </w:tcPr>
          <w:p w14:paraId="2D1A5443" w14:textId="5995299E" w:rsidR="003A047B" w:rsidRPr="00AD3599" w:rsidRDefault="003A047B" w:rsidP="003A047B">
            <w:pPr>
              <w:spacing w:after="240" w:line="276" w:lineRule="auto"/>
              <w:rPr>
                <w:ins w:id="43" w:author="Morozova Klavdia" w:date="2019-06-28T14:17:00Z"/>
                <w:rFonts w:ascii="Arial" w:hAnsi="Arial" w:cs="Arial"/>
                <w:i/>
                <w:sz w:val="20"/>
              </w:rPr>
            </w:pPr>
            <w:ins w:id="44" w:author="Morozova Klavdia" w:date="2019-06-28T14:17:00Z">
              <w:r w:rsidRPr="00AD3599">
                <w:rPr>
                  <w:rFonts w:ascii="Arial" w:hAnsi="Arial" w:cs="Arial"/>
                  <w:i/>
                  <w:sz w:val="20"/>
                  <w:rPrChange w:id="45" w:author="Morozova Klavdia" w:date="2019-08-06T12:03:00Z">
                    <w:rPr>
                      <w:rFonts w:ascii="Arial" w:hAnsi="Arial" w:cs="Arial"/>
                      <w:i/>
                      <w:sz w:val="20"/>
                      <w:highlight w:val="green"/>
                    </w:rPr>
                  </w:rPrChange>
                </w:rPr>
                <w:t>Морозова К.А.</w:t>
              </w:r>
            </w:ins>
          </w:p>
        </w:tc>
        <w:tc>
          <w:tcPr>
            <w:tcW w:w="5872" w:type="dxa"/>
          </w:tcPr>
          <w:p w14:paraId="661F4CAE" w14:textId="3F7F3ED7" w:rsidR="003A047B" w:rsidRPr="00AD3599" w:rsidRDefault="003A047B" w:rsidP="003A047B">
            <w:pPr>
              <w:spacing w:after="240" w:line="276" w:lineRule="auto"/>
              <w:rPr>
                <w:ins w:id="46" w:author="Morozova Klavdia" w:date="2019-06-28T14:17:00Z"/>
                <w:rFonts w:ascii="Arial" w:hAnsi="Arial" w:cs="Arial"/>
                <w:i/>
                <w:sz w:val="20"/>
              </w:rPr>
            </w:pPr>
            <w:ins w:id="47" w:author="Morozova Klavdia" w:date="2019-06-28T14:17:00Z">
              <w:r w:rsidRPr="00AD3599">
                <w:rPr>
                  <w:rFonts w:ascii="Arial" w:hAnsi="Arial" w:cs="Arial"/>
                  <w:i/>
                  <w:sz w:val="20"/>
                  <w:rPrChange w:id="48" w:author="Morozova Klavdia" w:date="2019-08-06T12:03:00Z">
                    <w:rPr>
                      <w:rFonts w:ascii="Arial" w:hAnsi="Arial" w:cs="Arial"/>
                      <w:i/>
                      <w:sz w:val="20"/>
                      <w:highlight w:val="green"/>
                    </w:rPr>
                  </w:rPrChange>
                </w:rPr>
                <w:t>Уточнение постановки задачи с технической стороны</w:t>
              </w:r>
            </w:ins>
          </w:p>
        </w:tc>
      </w:tr>
      <w:tr w:rsidR="003A047B" w:rsidRPr="00A33FEF" w14:paraId="6378C331" w14:textId="77777777" w:rsidTr="005479D2">
        <w:trPr>
          <w:cantSplit/>
        </w:trPr>
        <w:tc>
          <w:tcPr>
            <w:tcW w:w="640" w:type="dxa"/>
            <w:vMerge w:val="restart"/>
          </w:tcPr>
          <w:p w14:paraId="125E9FCD" w14:textId="77777777" w:rsidR="003A047B" w:rsidRPr="00AD3599" w:rsidRDefault="003A047B" w:rsidP="003A047B">
            <w:pPr>
              <w:pStyle w:val="Text"/>
              <w:rPr>
                <w:i/>
                <w:lang w:val="ru-RU"/>
              </w:rPr>
            </w:pPr>
            <w:r w:rsidRPr="00AD3599">
              <w:rPr>
                <w:i/>
                <w:lang w:val="ru-RU"/>
              </w:rPr>
              <w:t>1.0</w:t>
            </w:r>
          </w:p>
        </w:tc>
        <w:tc>
          <w:tcPr>
            <w:tcW w:w="1365" w:type="dxa"/>
          </w:tcPr>
          <w:p w14:paraId="53252AD4" w14:textId="32DB023B" w:rsidR="003A047B" w:rsidRPr="00AD3599" w:rsidRDefault="003A047B" w:rsidP="003A047B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 w:rsidRPr="00AD3599">
              <w:rPr>
                <w:rFonts w:ascii="Arial" w:hAnsi="Arial" w:cs="Arial"/>
                <w:i/>
                <w:sz w:val="20"/>
                <w:lang w:val="en-US"/>
              </w:rPr>
              <w:t>12</w:t>
            </w:r>
            <w:r w:rsidRPr="00AD3599">
              <w:rPr>
                <w:rFonts w:ascii="Arial" w:hAnsi="Arial" w:cs="Arial"/>
                <w:i/>
                <w:sz w:val="20"/>
              </w:rPr>
              <w:t>.1</w:t>
            </w:r>
            <w:r w:rsidRPr="00AD3599">
              <w:rPr>
                <w:rFonts w:ascii="Arial" w:hAnsi="Arial" w:cs="Arial"/>
                <w:i/>
                <w:sz w:val="20"/>
                <w:lang w:val="en-US"/>
              </w:rPr>
              <w:t>1</w:t>
            </w:r>
            <w:r w:rsidRPr="00AD3599">
              <w:rPr>
                <w:rFonts w:ascii="Arial" w:hAnsi="Arial" w:cs="Arial"/>
                <w:i/>
                <w:sz w:val="20"/>
              </w:rPr>
              <w:t>.2018</w:t>
            </w:r>
          </w:p>
        </w:tc>
        <w:tc>
          <w:tcPr>
            <w:tcW w:w="2324" w:type="dxa"/>
          </w:tcPr>
          <w:p w14:paraId="53E8D910" w14:textId="7494F023" w:rsidR="003A047B" w:rsidRPr="00AD3599" w:rsidRDefault="003A047B" w:rsidP="003A047B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 w:rsidRPr="00AD3599">
              <w:rPr>
                <w:rFonts w:ascii="Arial" w:hAnsi="Arial" w:cs="Arial"/>
                <w:i/>
                <w:sz w:val="20"/>
              </w:rPr>
              <w:t>Рогатенко А.А.</w:t>
            </w:r>
          </w:p>
        </w:tc>
        <w:tc>
          <w:tcPr>
            <w:tcW w:w="5872" w:type="dxa"/>
          </w:tcPr>
          <w:p w14:paraId="26DC10AF" w14:textId="44987F85" w:rsidR="003A047B" w:rsidRPr="00AD3599" w:rsidRDefault="003A047B" w:rsidP="003A047B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 w:rsidRPr="00AD3599">
              <w:rPr>
                <w:rFonts w:ascii="Arial" w:hAnsi="Arial" w:cs="Arial"/>
                <w:i/>
                <w:sz w:val="20"/>
              </w:rPr>
              <w:t>-</w:t>
            </w:r>
          </w:p>
        </w:tc>
      </w:tr>
      <w:tr w:rsidR="003A047B" w:rsidRPr="00A33FEF" w14:paraId="699BDD91" w14:textId="77777777" w:rsidTr="005479D2">
        <w:trPr>
          <w:cantSplit/>
        </w:trPr>
        <w:tc>
          <w:tcPr>
            <w:tcW w:w="640" w:type="dxa"/>
            <w:vMerge/>
          </w:tcPr>
          <w:p w14:paraId="2AE522CB" w14:textId="77777777" w:rsidR="003A047B" w:rsidRPr="00A33FEF" w:rsidRDefault="003A047B" w:rsidP="003A047B">
            <w:pPr>
              <w:pStyle w:val="Text"/>
              <w:rPr>
                <w:lang w:val="ru-RU"/>
              </w:rPr>
            </w:pPr>
          </w:p>
        </w:tc>
        <w:tc>
          <w:tcPr>
            <w:tcW w:w="9561" w:type="dxa"/>
            <w:gridSpan w:val="3"/>
          </w:tcPr>
          <w:p w14:paraId="1763C57C" w14:textId="6EB4BC8D" w:rsidR="003A047B" w:rsidRPr="00A33FEF" w:rsidRDefault="003A047B" w:rsidP="003A047B">
            <w:pPr>
              <w:spacing w:after="240" w:line="276" w:lineRule="auto"/>
              <w:rPr>
                <w:rFonts w:ascii="Arial" w:hAnsi="Arial" w:cs="Arial"/>
                <w:i/>
                <w:color w:val="7F7F7F"/>
                <w:szCs w:val="24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</w:tbl>
    <w:p w14:paraId="44236A2B" w14:textId="77777777" w:rsidR="00D721B4" w:rsidRPr="00A33FEF" w:rsidRDefault="00D721B4" w:rsidP="00D721B4">
      <w:pPr>
        <w:spacing w:after="240" w:line="276" w:lineRule="auto"/>
        <w:ind w:firstLine="426"/>
        <w:rPr>
          <w:rFonts w:ascii="Arial" w:hAnsi="Arial" w:cs="Arial"/>
          <w:b/>
          <w:i/>
          <w:color w:val="7F7F7F"/>
          <w:szCs w:val="24"/>
        </w:rPr>
      </w:pPr>
      <w:r w:rsidRPr="00A33FEF">
        <w:rPr>
          <w:rFonts w:ascii="Arial" w:hAnsi="Arial" w:cs="Arial"/>
          <w:b/>
          <w:i/>
          <w:color w:val="7F7F7F"/>
          <w:szCs w:val="24"/>
        </w:rPr>
        <w:t>(заполнение обязательно)</w:t>
      </w:r>
    </w:p>
    <w:p w14:paraId="612C23E7" w14:textId="77777777" w:rsidR="00D721B4" w:rsidRPr="00A33FEF" w:rsidRDefault="00D721B4" w:rsidP="00D721B4">
      <w:pPr>
        <w:spacing w:after="240" w:line="276" w:lineRule="auto"/>
        <w:rPr>
          <w:rFonts w:ascii="Arial" w:hAnsi="Arial" w:cs="Arial"/>
          <w:i/>
          <w:color w:val="7F7F7F"/>
          <w:szCs w:val="24"/>
        </w:rPr>
      </w:pPr>
      <w:r w:rsidRPr="00A33FEF">
        <w:rPr>
          <w:rFonts w:ascii="Arial" w:hAnsi="Arial" w:cs="Arial"/>
          <w:i/>
          <w:color w:val="7F7F7F"/>
          <w:szCs w:val="24"/>
        </w:rPr>
        <w:t xml:space="preserve">Последняя запись об изменениях находится сверху. </w:t>
      </w:r>
    </w:p>
    <w:p w14:paraId="08FF9D4B" w14:textId="756A3C3E" w:rsidR="00D721B4" w:rsidRPr="00A33FEF" w:rsidRDefault="00D721B4" w:rsidP="00D721B4">
      <w:pPr>
        <w:spacing w:after="240" w:line="276" w:lineRule="auto"/>
        <w:rPr>
          <w:rFonts w:ascii="Arial" w:hAnsi="Arial" w:cs="Arial"/>
          <w:i/>
          <w:color w:val="7F7F7F"/>
          <w:szCs w:val="24"/>
        </w:rPr>
      </w:pPr>
      <w:r w:rsidRPr="00A33FEF">
        <w:rPr>
          <w:rFonts w:ascii="Arial" w:hAnsi="Arial" w:cs="Arial"/>
          <w:i/>
          <w:color w:val="7F7F7F"/>
          <w:szCs w:val="24"/>
        </w:rPr>
        <w:t>При создании документа вносится первая запись, содержащая в частности наиболее общее бизнес-обоснование разработки, описывающее краткое содержание Задания с точки зрения логики ведения бизнеса, дающее ответ на вопрос «зачем выполняется разработка?». Последующие записи описывают вносимые в спецификацию изменения.</w:t>
      </w:r>
    </w:p>
    <w:p w14:paraId="2976E45F" w14:textId="6ED828E4" w:rsidR="00A54A51" w:rsidRPr="00A33FEF" w:rsidRDefault="00A54A51" w:rsidP="00A54A51">
      <w:pPr>
        <w:pStyle w:val="a8"/>
        <w:keepNext/>
        <w:jc w:val="right"/>
        <w:rPr>
          <w:rFonts w:ascii="Arial" w:hAnsi="Arial" w:cs="Arial"/>
          <w:b/>
          <w:sz w:val="20"/>
        </w:rPr>
      </w:pPr>
      <w:r w:rsidRPr="00A33FEF">
        <w:rPr>
          <w:rFonts w:ascii="Arial" w:hAnsi="Arial" w:cs="Arial"/>
          <w:b/>
          <w:sz w:val="20"/>
        </w:rPr>
        <w:t xml:space="preserve">Таблица </w:t>
      </w:r>
      <w:r w:rsidRPr="00A33FEF">
        <w:rPr>
          <w:rFonts w:ascii="Arial" w:hAnsi="Arial" w:cs="Arial"/>
          <w:b/>
          <w:sz w:val="20"/>
        </w:rPr>
        <w:fldChar w:fldCharType="begin"/>
      </w:r>
      <w:r w:rsidRPr="00A33FEF">
        <w:rPr>
          <w:rFonts w:ascii="Arial" w:hAnsi="Arial" w:cs="Arial"/>
          <w:b/>
          <w:sz w:val="20"/>
        </w:rPr>
        <w:instrText xml:space="preserve"> SEQ Таблица \* ARABIC </w:instrText>
      </w:r>
      <w:r w:rsidRPr="00A33FEF">
        <w:rPr>
          <w:rFonts w:ascii="Arial" w:hAnsi="Arial" w:cs="Arial"/>
          <w:b/>
          <w:sz w:val="20"/>
        </w:rPr>
        <w:fldChar w:fldCharType="separate"/>
      </w:r>
      <w:r w:rsidR="0048201B">
        <w:rPr>
          <w:rFonts w:ascii="Arial" w:hAnsi="Arial" w:cs="Arial"/>
          <w:b/>
          <w:noProof/>
          <w:sz w:val="20"/>
        </w:rPr>
        <w:t>2</w:t>
      </w:r>
      <w:r w:rsidRPr="00A33FEF">
        <w:rPr>
          <w:rFonts w:ascii="Arial" w:hAnsi="Arial" w:cs="Arial"/>
          <w:b/>
          <w:sz w:val="20"/>
        </w:rPr>
        <w:fldChar w:fldCharType="end"/>
      </w:r>
      <w:r w:rsidRPr="00A33FEF">
        <w:rPr>
          <w:rFonts w:ascii="Arial" w:hAnsi="Arial" w:cs="Arial"/>
          <w:b/>
          <w:sz w:val="20"/>
        </w:rPr>
        <w:t>. Связанные документы (этот документ должен читаться вместе с)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088"/>
        <w:gridCol w:w="3138"/>
        <w:gridCol w:w="1950"/>
      </w:tblGrid>
      <w:tr w:rsidR="00175B15" w:rsidRPr="00A33FEF" w14:paraId="4C29550F" w14:textId="77777777" w:rsidTr="009355EA">
        <w:trPr>
          <w:cantSplit/>
          <w:trHeight w:val="397"/>
          <w:tblHeader/>
        </w:trPr>
        <w:tc>
          <w:tcPr>
            <w:tcW w:w="2500" w:type="pct"/>
            <w:shd w:val="clear" w:color="auto" w:fill="FFC000"/>
            <w:vAlign w:val="center"/>
          </w:tcPr>
          <w:p w14:paraId="2FB1E6D8" w14:textId="77777777" w:rsidR="00175B15" w:rsidRPr="00A33FEF" w:rsidRDefault="00175B15" w:rsidP="00BC56D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Название документа</w:t>
            </w:r>
          </w:p>
        </w:tc>
        <w:tc>
          <w:tcPr>
            <w:tcW w:w="1542" w:type="pct"/>
            <w:shd w:val="clear" w:color="auto" w:fill="FFC000"/>
            <w:vAlign w:val="center"/>
          </w:tcPr>
          <w:p w14:paraId="56F1C841" w14:textId="77777777" w:rsidR="00175B15" w:rsidRPr="00A33FEF" w:rsidRDefault="00175B15" w:rsidP="00BC56D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Номер версии /</w:t>
            </w:r>
            <w:r w:rsidR="00354BEF" w:rsidRPr="00A33FEF">
              <w:rPr>
                <w:rFonts w:ascii="Arial" w:hAnsi="Arial" w:cs="Arial"/>
                <w:b/>
                <w:sz w:val="20"/>
              </w:rPr>
              <w:t xml:space="preserve"> и</w:t>
            </w:r>
            <w:r w:rsidRPr="00A33FEF">
              <w:rPr>
                <w:rFonts w:ascii="Arial" w:hAnsi="Arial" w:cs="Arial"/>
                <w:b/>
                <w:sz w:val="20"/>
              </w:rPr>
              <w:t>мя файла</w:t>
            </w:r>
          </w:p>
        </w:tc>
        <w:tc>
          <w:tcPr>
            <w:tcW w:w="958" w:type="pct"/>
            <w:shd w:val="clear" w:color="auto" w:fill="FFC000"/>
            <w:vAlign w:val="center"/>
          </w:tcPr>
          <w:p w14:paraId="149C5303" w14:textId="77777777" w:rsidR="00175B15" w:rsidRPr="00A33FEF" w:rsidRDefault="00175B15" w:rsidP="00BC56D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Дата</w:t>
            </w:r>
          </w:p>
        </w:tc>
      </w:tr>
      <w:tr w:rsidR="00EE676C" w:rsidRPr="00A33FEF" w14:paraId="15B619FB" w14:textId="77777777" w:rsidTr="00927CCC">
        <w:trPr>
          <w:cantSplit/>
        </w:trPr>
        <w:tc>
          <w:tcPr>
            <w:tcW w:w="2500" w:type="pct"/>
          </w:tcPr>
          <w:p w14:paraId="68B0F86A" w14:textId="03E5A8E0" w:rsidR="00EE676C" w:rsidRPr="00C65B4B" w:rsidRDefault="00EE676C" w:rsidP="00EE676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afff4"/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КД </w:t>
            </w:r>
            <w:r w:rsidRPr="00703BD9">
              <w:rPr>
                <w:rStyle w:val="afff4"/>
                <w:rFonts w:ascii="Arial" w:eastAsia="Calibri" w:hAnsi="Arial" w:cs="Arial"/>
                <w:color w:val="000000" w:themeColor="text1"/>
                <w:sz w:val="20"/>
                <w:szCs w:val="20"/>
              </w:rPr>
              <w:t>ERP.5.1.59 Закупка МТР, работ, услуг</w:t>
            </w:r>
          </w:p>
        </w:tc>
        <w:tc>
          <w:tcPr>
            <w:tcW w:w="1542" w:type="pct"/>
          </w:tcPr>
          <w:p w14:paraId="6836DDC9" w14:textId="77777777" w:rsidR="00EE676C" w:rsidRPr="00A33FEF" w:rsidRDefault="00EE676C" w:rsidP="00EE676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8" w:type="pct"/>
          </w:tcPr>
          <w:p w14:paraId="1BE75BB6" w14:textId="77777777" w:rsidR="00EE676C" w:rsidRPr="00A33FEF" w:rsidRDefault="00EE676C" w:rsidP="00EE676C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E676C" w:rsidRPr="00A33FEF" w14:paraId="3829A866" w14:textId="77777777" w:rsidTr="00927CCC">
        <w:trPr>
          <w:cantSplit/>
        </w:trPr>
        <w:tc>
          <w:tcPr>
            <w:tcW w:w="2500" w:type="pct"/>
          </w:tcPr>
          <w:p w14:paraId="060F62E4" w14:textId="05238CB9" w:rsidR="00EE676C" w:rsidRPr="00C65B4B" w:rsidRDefault="00EE676C" w:rsidP="00EE676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42" w:type="pct"/>
          </w:tcPr>
          <w:p w14:paraId="17517ADB" w14:textId="77777777" w:rsidR="00EE676C" w:rsidRPr="00A33FEF" w:rsidRDefault="00EE676C" w:rsidP="00EE676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8" w:type="pct"/>
          </w:tcPr>
          <w:p w14:paraId="2BE2D59D" w14:textId="77777777" w:rsidR="00EE676C" w:rsidRPr="00A33FEF" w:rsidRDefault="00EE676C" w:rsidP="00EE676C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E676C" w:rsidRPr="00A33FEF" w14:paraId="25CEAD1E" w14:textId="77777777" w:rsidTr="00927CCC">
        <w:trPr>
          <w:cantSplit/>
        </w:trPr>
        <w:tc>
          <w:tcPr>
            <w:tcW w:w="2500" w:type="pct"/>
          </w:tcPr>
          <w:p w14:paraId="312E2C05" w14:textId="77777777" w:rsidR="00EE676C" w:rsidRPr="00A33FEF" w:rsidRDefault="00EE676C" w:rsidP="00EE676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42" w:type="pct"/>
          </w:tcPr>
          <w:p w14:paraId="535B82EC" w14:textId="77777777" w:rsidR="00EE676C" w:rsidRPr="00A33FEF" w:rsidRDefault="00EE676C" w:rsidP="00EE676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8" w:type="pct"/>
          </w:tcPr>
          <w:p w14:paraId="78BA8008" w14:textId="77777777" w:rsidR="00EE676C" w:rsidRPr="00A33FEF" w:rsidRDefault="00EE676C" w:rsidP="00EE676C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7146609B" w14:textId="563516E8" w:rsidR="00A54A51" w:rsidRPr="00A33FEF" w:rsidRDefault="00A54A51" w:rsidP="00A54A51">
      <w:pPr>
        <w:pStyle w:val="a8"/>
        <w:keepNext/>
        <w:jc w:val="right"/>
        <w:rPr>
          <w:rFonts w:ascii="Arial" w:hAnsi="Arial" w:cs="Arial"/>
          <w:b/>
          <w:sz w:val="20"/>
        </w:rPr>
      </w:pPr>
      <w:r w:rsidRPr="00A33FEF">
        <w:rPr>
          <w:rFonts w:ascii="Arial" w:hAnsi="Arial" w:cs="Arial"/>
          <w:b/>
          <w:sz w:val="20"/>
        </w:rPr>
        <w:t xml:space="preserve">Таблица </w:t>
      </w:r>
      <w:r w:rsidRPr="00A33FEF">
        <w:rPr>
          <w:rFonts w:ascii="Arial" w:hAnsi="Arial" w:cs="Arial"/>
          <w:b/>
          <w:sz w:val="20"/>
        </w:rPr>
        <w:fldChar w:fldCharType="begin"/>
      </w:r>
      <w:r w:rsidRPr="00A33FEF">
        <w:rPr>
          <w:rFonts w:ascii="Arial" w:hAnsi="Arial" w:cs="Arial"/>
          <w:b/>
          <w:sz w:val="20"/>
        </w:rPr>
        <w:instrText xml:space="preserve"> SEQ Таблица \* ARABIC </w:instrText>
      </w:r>
      <w:r w:rsidRPr="00A33FEF">
        <w:rPr>
          <w:rFonts w:ascii="Arial" w:hAnsi="Arial" w:cs="Arial"/>
          <w:b/>
          <w:sz w:val="20"/>
        </w:rPr>
        <w:fldChar w:fldCharType="separate"/>
      </w:r>
      <w:r w:rsidR="0048201B">
        <w:rPr>
          <w:rFonts w:ascii="Arial" w:hAnsi="Arial" w:cs="Arial"/>
          <w:b/>
          <w:noProof/>
          <w:sz w:val="20"/>
        </w:rPr>
        <w:t>3</w:t>
      </w:r>
      <w:r w:rsidRPr="00A33FEF">
        <w:rPr>
          <w:rFonts w:ascii="Arial" w:hAnsi="Arial" w:cs="Arial"/>
          <w:b/>
          <w:sz w:val="20"/>
        </w:rPr>
        <w:fldChar w:fldCharType="end"/>
      </w:r>
      <w:r w:rsidRPr="00A33FEF">
        <w:rPr>
          <w:rFonts w:ascii="Arial" w:hAnsi="Arial" w:cs="Arial"/>
          <w:b/>
          <w:sz w:val="20"/>
        </w:rPr>
        <w:t>. Лист согласования</w:t>
      </w:r>
    </w:p>
    <w:tbl>
      <w:tblPr>
        <w:tblW w:w="101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552"/>
        <w:gridCol w:w="1395"/>
        <w:gridCol w:w="2167"/>
      </w:tblGrid>
      <w:tr w:rsidR="005479D2" w:rsidRPr="00A33FEF" w14:paraId="01505A2C" w14:textId="77777777" w:rsidTr="005479D2">
        <w:trPr>
          <w:cantSplit/>
          <w:trHeight w:val="397"/>
          <w:tblHeader/>
        </w:trPr>
        <w:tc>
          <w:tcPr>
            <w:tcW w:w="4077" w:type="dxa"/>
            <w:shd w:val="clear" w:color="auto" w:fill="FFC000"/>
            <w:vAlign w:val="center"/>
          </w:tcPr>
          <w:p w14:paraId="122EDA5C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Должность/роль ответственного бизнес-экперта</w:t>
            </w:r>
          </w:p>
        </w:tc>
        <w:tc>
          <w:tcPr>
            <w:tcW w:w="2552" w:type="dxa"/>
            <w:shd w:val="clear" w:color="auto" w:fill="FFC000"/>
            <w:vAlign w:val="center"/>
          </w:tcPr>
          <w:p w14:paraId="2A7BB651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ФИО</w:t>
            </w:r>
          </w:p>
        </w:tc>
        <w:tc>
          <w:tcPr>
            <w:tcW w:w="1395" w:type="dxa"/>
            <w:shd w:val="clear" w:color="auto" w:fill="FFC000"/>
            <w:vAlign w:val="center"/>
          </w:tcPr>
          <w:p w14:paraId="670E126C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Дата</w:t>
            </w:r>
          </w:p>
        </w:tc>
        <w:tc>
          <w:tcPr>
            <w:tcW w:w="2167" w:type="dxa"/>
            <w:shd w:val="clear" w:color="auto" w:fill="FFC000"/>
            <w:vAlign w:val="center"/>
          </w:tcPr>
          <w:p w14:paraId="21E5A0A3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Подпись</w:t>
            </w:r>
          </w:p>
        </w:tc>
      </w:tr>
      <w:tr w:rsidR="005479D2" w:rsidRPr="00A33FEF" w14:paraId="311026EA" w14:textId="77777777" w:rsidTr="005479D2">
        <w:trPr>
          <w:cantSplit/>
        </w:trPr>
        <w:tc>
          <w:tcPr>
            <w:tcW w:w="4077" w:type="dxa"/>
          </w:tcPr>
          <w:p w14:paraId="029FEC02" w14:textId="77777777" w:rsidR="005479D2" w:rsidRPr="00A33FEF" w:rsidRDefault="005479D2" w:rsidP="005479D2">
            <w:pPr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</w:tcPr>
          <w:p w14:paraId="4C2DA7AC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95" w:type="dxa"/>
          </w:tcPr>
          <w:p w14:paraId="0E865780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67" w:type="dxa"/>
          </w:tcPr>
          <w:p w14:paraId="52D784D8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479D2" w:rsidRPr="00A33FEF" w14:paraId="79CE2CE0" w14:textId="77777777" w:rsidTr="005479D2">
        <w:trPr>
          <w:cantSplit/>
        </w:trPr>
        <w:tc>
          <w:tcPr>
            <w:tcW w:w="4077" w:type="dxa"/>
          </w:tcPr>
          <w:p w14:paraId="53B1ADAF" w14:textId="77777777" w:rsidR="005479D2" w:rsidRPr="00A33FEF" w:rsidRDefault="005479D2" w:rsidP="005479D2">
            <w:pPr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</w:tcPr>
          <w:p w14:paraId="6260E1C6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95" w:type="dxa"/>
          </w:tcPr>
          <w:p w14:paraId="39C2428B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67" w:type="dxa"/>
          </w:tcPr>
          <w:p w14:paraId="6C7FB1A0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479D2" w:rsidRPr="00A33FEF" w14:paraId="169FD4A2" w14:textId="77777777" w:rsidTr="005479D2">
        <w:trPr>
          <w:cantSplit/>
        </w:trPr>
        <w:tc>
          <w:tcPr>
            <w:tcW w:w="4077" w:type="dxa"/>
          </w:tcPr>
          <w:p w14:paraId="759C80FD" w14:textId="77777777" w:rsidR="005479D2" w:rsidRPr="00A33FEF" w:rsidRDefault="005479D2" w:rsidP="005479D2">
            <w:pPr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</w:tcPr>
          <w:p w14:paraId="100D4E3E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95" w:type="dxa"/>
          </w:tcPr>
          <w:p w14:paraId="697F5C64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67" w:type="dxa"/>
          </w:tcPr>
          <w:p w14:paraId="56084730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0CACF650" w14:textId="77777777" w:rsidR="005479D2" w:rsidRPr="00A33FEF" w:rsidRDefault="005479D2" w:rsidP="005479D2">
      <w:pPr>
        <w:ind w:firstLine="426"/>
        <w:rPr>
          <w:rFonts w:ascii="Arial" w:hAnsi="Arial" w:cs="Arial"/>
          <w:i/>
        </w:rPr>
      </w:pPr>
    </w:p>
    <w:p w14:paraId="62721C06" w14:textId="77777777" w:rsidR="005479D2" w:rsidRPr="00A33FEF" w:rsidRDefault="005479D2" w:rsidP="005479D2">
      <w:pPr>
        <w:ind w:firstLine="426"/>
        <w:rPr>
          <w:rFonts w:ascii="Arial" w:hAnsi="Arial" w:cs="Arial"/>
          <w:i/>
          <w:color w:val="7F7F7F" w:themeColor="text1" w:themeTint="80"/>
        </w:rPr>
      </w:pPr>
      <w:r w:rsidRPr="00A33FEF">
        <w:rPr>
          <w:rFonts w:ascii="Arial" w:hAnsi="Arial" w:cs="Arial"/>
          <w:i/>
          <w:color w:val="7F7F7F" w:themeColor="text1" w:themeTint="80"/>
        </w:rPr>
        <w:t>В таблице «Документ согласован» обязательно должны быть указаны:</w:t>
      </w:r>
    </w:p>
    <w:p w14:paraId="4EA9FE87" w14:textId="77777777" w:rsidR="005479D2" w:rsidRPr="00A33FEF" w:rsidRDefault="005479D2" w:rsidP="005479D2">
      <w:pPr>
        <w:pStyle w:val="afa"/>
        <w:numPr>
          <w:ilvl w:val="0"/>
          <w:numId w:val="9"/>
        </w:numPr>
        <w:rPr>
          <w:rFonts w:ascii="Arial" w:hAnsi="Arial" w:cs="Arial"/>
          <w:i/>
          <w:color w:val="7F7F7F" w:themeColor="text1" w:themeTint="80"/>
        </w:rPr>
      </w:pPr>
      <w:r w:rsidRPr="00A33FEF">
        <w:rPr>
          <w:rFonts w:ascii="Arial" w:hAnsi="Arial" w:cs="Arial"/>
          <w:i/>
          <w:color w:val="7F7F7F" w:themeColor="text1" w:themeTint="80"/>
        </w:rPr>
        <w:t>Ответственный за проект;</w:t>
      </w:r>
    </w:p>
    <w:p w14:paraId="6A964D8B" w14:textId="77777777" w:rsidR="005479D2" w:rsidRPr="00A33FEF" w:rsidRDefault="005479D2" w:rsidP="005479D2">
      <w:pPr>
        <w:pStyle w:val="afa"/>
        <w:numPr>
          <w:ilvl w:val="0"/>
          <w:numId w:val="9"/>
        </w:numPr>
        <w:rPr>
          <w:rFonts w:ascii="Arial" w:hAnsi="Arial" w:cs="Arial"/>
          <w:i/>
          <w:color w:val="7F7F7F" w:themeColor="text1" w:themeTint="80"/>
        </w:rPr>
      </w:pPr>
      <w:r w:rsidRPr="00A33FEF">
        <w:rPr>
          <w:rFonts w:ascii="Arial" w:hAnsi="Arial" w:cs="Arial"/>
          <w:i/>
          <w:color w:val="7F7F7F" w:themeColor="text1" w:themeTint="80"/>
        </w:rPr>
        <w:t>Куратор проекта от Блока трансформации;</w:t>
      </w:r>
    </w:p>
    <w:p w14:paraId="2329B8CC" w14:textId="77777777" w:rsidR="005479D2" w:rsidRPr="00A33FEF" w:rsidRDefault="005479D2" w:rsidP="005479D2">
      <w:pPr>
        <w:pStyle w:val="afa"/>
        <w:numPr>
          <w:ilvl w:val="0"/>
          <w:numId w:val="9"/>
        </w:numPr>
        <w:rPr>
          <w:rFonts w:ascii="Arial" w:hAnsi="Arial" w:cs="Arial"/>
          <w:i/>
          <w:color w:val="7F7F7F" w:themeColor="text1" w:themeTint="80"/>
        </w:rPr>
      </w:pPr>
      <w:r w:rsidRPr="00A33FEF">
        <w:rPr>
          <w:rFonts w:ascii="Arial" w:hAnsi="Arial" w:cs="Arial"/>
          <w:i/>
          <w:color w:val="7F7F7F" w:themeColor="text1" w:themeTint="80"/>
        </w:rPr>
        <w:t>Директор Департамента ИТ (для проектов с ИТ-составляющей);</w:t>
      </w:r>
    </w:p>
    <w:p w14:paraId="12A321C9" w14:textId="77777777" w:rsidR="005479D2" w:rsidRPr="00A33FEF" w:rsidRDefault="005479D2" w:rsidP="005479D2">
      <w:pPr>
        <w:pStyle w:val="afa"/>
        <w:numPr>
          <w:ilvl w:val="0"/>
          <w:numId w:val="9"/>
        </w:numPr>
        <w:rPr>
          <w:rFonts w:ascii="Arial" w:hAnsi="Arial" w:cs="Arial"/>
          <w:i/>
          <w:color w:val="7F7F7F" w:themeColor="text1" w:themeTint="80"/>
        </w:rPr>
      </w:pPr>
      <w:r w:rsidRPr="00A33FEF">
        <w:rPr>
          <w:rFonts w:ascii="Arial" w:hAnsi="Arial" w:cs="Arial"/>
          <w:i/>
          <w:color w:val="7F7F7F" w:themeColor="text1" w:themeTint="80"/>
        </w:rPr>
        <w:t>Руководитель подразделения бизнес-заказчика</w:t>
      </w:r>
    </w:p>
    <w:p w14:paraId="1753CDED" w14:textId="77777777" w:rsidR="005479D2" w:rsidRPr="00A33FEF" w:rsidRDefault="005479D2" w:rsidP="005479D2">
      <w:pPr>
        <w:pStyle w:val="afa"/>
        <w:numPr>
          <w:ilvl w:val="0"/>
          <w:numId w:val="9"/>
        </w:numPr>
        <w:rPr>
          <w:rFonts w:ascii="Arial" w:hAnsi="Arial" w:cs="Arial"/>
          <w:i/>
          <w:color w:val="7F7F7F" w:themeColor="text1" w:themeTint="80"/>
        </w:rPr>
      </w:pPr>
      <w:r w:rsidRPr="00A33FEF">
        <w:rPr>
          <w:rFonts w:ascii="Arial" w:hAnsi="Arial" w:cs="Arial"/>
          <w:i/>
          <w:color w:val="7F7F7F" w:themeColor="text1" w:themeTint="80"/>
        </w:rPr>
        <w:t>Начальник управления по информационной безопасности ООО «УК Полюс»;</w:t>
      </w:r>
    </w:p>
    <w:p w14:paraId="17C77243" w14:textId="706B23A1" w:rsidR="0033013D" w:rsidRPr="00A33FEF" w:rsidRDefault="005479D2" w:rsidP="005479D2">
      <w:pPr>
        <w:ind w:firstLine="431"/>
        <w:rPr>
          <w:rFonts w:ascii="Arial" w:hAnsi="Arial" w:cs="Arial"/>
          <w:i/>
          <w:color w:val="7F7F7F" w:themeColor="text1" w:themeTint="80"/>
        </w:rPr>
      </w:pPr>
      <w:r w:rsidRPr="00A33FEF">
        <w:rPr>
          <w:rFonts w:ascii="Arial" w:hAnsi="Arial" w:cs="Arial"/>
          <w:i/>
          <w:color w:val="7F7F7F" w:themeColor="text1" w:themeTint="80"/>
        </w:rPr>
        <w:t>Также в состав согласующих должны быть включены со-заказчики проекта и основные заинтересованные лица]</w:t>
      </w:r>
    </w:p>
    <w:p w14:paraId="59773587" w14:textId="77777777" w:rsidR="0033013D" w:rsidRPr="00A33FEF" w:rsidRDefault="0033013D">
      <w:pPr>
        <w:spacing w:after="200" w:line="276" w:lineRule="auto"/>
        <w:jc w:val="left"/>
        <w:rPr>
          <w:rFonts w:ascii="Arial" w:eastAsia="Calibri" w:hAnsi="Arial" w:cs="Arial"/>
          <w:szCs w:val="24"/>
          <w:lang w:eastAsia="ru-RU"/>
        </w:rPr>
      </w:pPr>
      <w:r w:rsidRPr="00A33FEF">
        <w:rPr>
          <w:rFonts w:ascii="Arial" w:hAnsi="Arial" w:cs="Arial"/>
        </w:rPr>
        <w:br w:type="page"/>
      </w:r>
    </w:p>
    <w:bookmarkStart w:id="49" w:name="_Toc528589955" w:displacedByCustomXml="next"/>
    <w:bookmarkStart w:id="50" w:name="_Toc512271224" w:displacedByCustomXml="next"/>
    <w:sdt>
      <w:sdtPr>
        <w:rPr>
          <w:rFonts w:ascii="Times New Roman" w:hAnsi="Times New Roman" w:cs="Times New Roman"/>
          <w:b w:val="0"/>
          <w:bCs w:val="0"/>
          <w:caps w:val="0"/>
          <w:kern w:val="0"/>
          <w:sz w:val="24"/>
          <w:szCs w:val="22"/>
        </w:rPr>
        <w:id w:val="513270047"/>
        <w:docPartObj>
          <w:docPartGallery w:val="Table of Contents"/>
          <w:docPartUnique/>
        </w:docPartObj>
      </w:sdtPr>
      <w:sdtEndPr/>
      <w:sdtContent>
        <w:p w14:paraId="63DA32B1" w14:textId="77777777" w:rsidR="00B778C7" w:rsidRPr="00A33FEF" w:rsidRDefault="00B778C7" w:rsidP="00D13206">
          <w:pPr>
            <w:pStyle w:val="1"/>
            <w:numPr>
              <w:ilvl w:val="0"/>
              <w:numId w:val="0"/>
            </w:numPr>
            <w:ind w:left="432" w:hanging="432"/>
          </w:pPr>
          <w:r w:rsidRPr="00A33FEF">
            <w:t>Оглавление</w:t>
          </w:r>
          <w:bookmarkEnd w:id="50"/>
          <w:bookmarkEnd w:id="49"/>
        </w:p>
        <w:p w14:paraId="755E9E6B" w14:textId="6A48EE25" w:rsidR="00142E79" w:rsidRDefault="00B778C7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r w:rsidRPr="00A33FEF">
            <w:fldChar w:fldCharType="begin"/>
          </w:r>
          <w:r w:rsidRPr="00A33FEF">
            <w:instrText xml:space="preserve"> TOC \o "1-3" \h \z \u </w:instrText>
          </w:r>
          <w:r w:rsidRPr="00A33FEF">
            <w:fldChar w:fldCharType="separate"/>
          </w:r>
          <w:hyperlink w:anchor="_Toc528589955" w:history="1">
            <w:r w:rsidR="00142E79" w:rsidRPr="007345E7">
              <w:rPr>
                <w:rStyle w:val="a9"/>
              </w:rPr>
              <w:t>Оглавление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_Toc528589955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3</w:t>
            </w:r>
            <w:r w:rsidR="00142E79">
              <w:rPr>
                <w:webHidden/>
              </w:rPr>
              <w:fldChar w:fldCharType="end"/>
            </w:r>
          </w:hyperlink>
        </w:p>
        <w:p w14:paraId="49F074D8" w14:textId="7C7FD3B1" w:rsidR="00142E79" w:rsidRDefault="00347CAB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56" w:history="1">
            <w:r w:rsidR="00142E79" w:rsidRPr="007345E7">
              <w:rPr>
                <w:rStyle w:val="a9"/>
              </w:rPr>
              <w:t>1.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Функциональная спецификация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_Toc528589956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4</w:t>
            </w:r>
            <w:r w:rsidR="00142E79">
              <w:rPr>
                <w:webHidden/>
              </w:rPr>
              <w:fldChar w:fldCharType="end"/>
            </w:r>
          </w:hyperlink>
        </w:p>
        <w:p w14:paraId="28BF539E" w14:textId="5FE5BDD1" w:rsidR="00142E79" w:rsidRDefault="00347CAB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57" w:history="1">
            <w:r w:rsidR="00142E79" w:rsidRPr="007345E7">
              <w:rPr>
                <w:rStyle w:val="a9"/>
              </w:rPr>
              <w:t>1.1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Общие сведения Задания на разработку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_Toc528589957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5</w:t>
            </w:r>
            <w:r w:rsidR="00142E79">
              <w:rPr>
                <w:webHidden/>
              </w:rPr>
              <w:fldChar w:fldCharType="end"/>
            </w:r>
          </w:hyperlink>
        </w:p>
        <w:p w14:paraId="4EF7A35F" w14:textId="75B2BBA7" w:rsidR="00142E79" w:rsidRDefault="00347CAB">
          <w:pPr>
            <w:pStyle w:val="14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58" w:history="1">
            <w:r w:rsidR="00142E79" w:rsidRPr="007345E7">
              <w:rPr>
                <w:rStyle w:val="a9"/>
              </w:rPr>
              <w:t>1.1.1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Бизнес постановка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_Toc528589958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6</w:t>
            </w:r>
            <w:r w:rsidR="00142E79">
              <w:rPr>
                <w:webHidden/>
              </w:rPr>
              <w:fldChar w:fldCharType="end"/>
            </w:r>
          </w:hyperlink>
        </w:p>
        <w:p w14:paraId="0D435E96" w14:textId="7F829AF7" w:rsidR="00142E79" w:rsidRDefault="00347CAB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59" w:history="1">
            <w:r w:rsidR="00142E79" w:rsidRPr="007345E7">
              <w:rPr>
                <w:rStyle w:val="a9"/>
              </w:rPr>
              <w:t>2.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Техническая спецификация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_Toc528589959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7</w:t>
            </w:r>
            <w:r w:rsidR="00142E79">
              <w:rPr>
                <w:webHidden/>
              </w:rPr>
              <w:fldChar w:fldCharType="end"/>
            </w:r>
          </w:hyperlink>
        </w:p>
        <w:p w14:paraId="6C90699F" w14:textId="5680D55D" w:rsidR="00142E79" w:rsidRDefault="00347CAB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0" w:history="1">
            <w:r w:rsidR="00142E79" w:rsidRPr="007345E7">
              <w:rPr>
                <w:rStyle w:val="a9"/>
              </w:rPr>
              <w:t>2.1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Техническое описание настроек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_Toc528589960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8</w:t>
            </w:r>
            <w:r w:rsidR="00142E79">
              <w:rPr>
                <w:webHidden/>
              </w:rPr>
              <w:fldChar w:fldCharType="end"/>
            </w:r>
          </w:hyperlink>
        </w:p>
        <w:p w14:paraId="7B30DD63" w14:textId="6182A945" w:rsidR="00142E79" w:rsidRDefault="00347CAB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1" w:history="1">
            <w:r w:rsidR="00142E79" w:rsidRPr="007345E7">
              <w:rPr>
                <w:rStyle w:val="a9"/>
              </w:rPr>
              <w:t>2.2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Авторизация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_Toc528589961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8</w:t>
            </w:r>
            <w:r w:rsidR="00142E79">
              <w:rPr>
                <w:webHidden/>
              </w:rPr>
              <w:fldChar w:fldCharType="end"/>
            </w:r>
          </w:hyperlink>
        </w:p>
        <w:p w14:paraId="1CAA1D12" w14:textId="026807D3" w:rsidR="00142E79" w:rsidRDefault="00347CAB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2" w:history="1">
            <w:r w:rsidR="00142E79" w:rsidRPr="007345E7">
              <w:rPr>
                <w:rStyle w:val="a9"/>
              </w:rPr>
              <w:t>2.3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Алгоритмы работы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_Toc528589962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8</w:t>
            </w:r>
            <w:r w:rsidR="00142E79">
              <w:rPr>
                <w:webHidden/>
              </w:rPr>
              <w:fldChar w:fldCharType="end"/>
            </w:r>
          </w:hyperlink>
        </w:p>
        <w:p w14:paraId="452A09FD" w14:textId="7A9CF0BA" w:rsidR="00142E79" w:rsidRDefault="00347CAB">
          <w:pPr>
            <w:pStyle w:val="14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3" w:history="1">
            <w:r w:rsidR="00142E79" w:rsidRPr="007345E7">
              <w:rPr>
                <w:rStyle w:val="a9"/>
              </w:rPr>
              <w:t>2.3.1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Селекционный экран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_Toc528589963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8</w:t>
            </w:r>
            <w:r w:rsidR="00142E79">
              <w:rPr>
                <w:webHidden/>
              </w:rPr>
              <w:fldChar w:fldCharType="end"/>
            </w:r>
          </w:hyperlink>
        </w:p>
        <w:p w14:paraId="78CE0F91" w14:textId="38FF5949" w:rsidR="00142E79" w:rsidRDefault="00347CAB">
          <w:pPr>
            <w:pStyle w:val="14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4" w:history="1">
            <w:r w:rsidR="00142E79" w:rsidRPr="007345E7">
              <w:rPr>
                <w:rStyle w:val="a9"/>
              </w:rPr>
              <w:t>2.3.2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Описание дизайна мобильных приложений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_Toc528589964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9</w:t>
            </w:r>
            <w:r w:rsidR="00142E79">
              <w:rPr>
                <w:webHidden/>
              </w:rPr>
              <w:fldChar w:fldCharType="end"/>
            </w:r>
          </w:hyperlink>
        </w:p>
        <w:p w14:paraId="143813A8" w14:textId="265D2490" w:rsidR="00142E79" w:rsidRDefault="00347CAB">
          <w:pPr>
            <w:pStyle w:val="14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5" w:history="1">
            <w:r w:rsidR="00142E79" w:rsidRPr="007345E7">
              <w:rPr>
                <w:rStyle w:val="a9"/>
              </w:rPr>
              <w:t>2.3.3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 xml:space="preserve">Описание дизайна и алгоритма плиток </w:t>
            </w:r>
            <w:r w:rsidR="00142E79" w:rsidRPr="007345E7">
              <w:rPr>
                <w:rStyle w:val="a9"/>
                <w:lang w:val="en-US"/>
              </w:rPr>
              <w:t>Fiori</w:t>
            </w:r>
            <w:r w:rsidR="00142E79" w:rsidRPr="007345E7">
              <w:rPr>
                <w:rStyle w:val="a9"/>
              </w:rPr>
              <w:t xml:space="preserve"> и портальных приложений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_Toc528589965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9</w:t>
            </w:r>
            <w:r w:rsidR="00142E79">
              <w:rPr>
                <w:webHidden/>
              </w:rPr>
              <w:fldChar w:fldCharType="end"/>
            </w:r>
          </w:hyperlink>
        </w:p>
        <w:p w14:paraId="4656CFC0" w14:textId="4DEF0E42" w:rsidR="00142E79" w:rsidRDefault="00347CAB">
          <w:pPr>
            <w:pStyle w:val="14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6" w:history="1">
            <w:r w:rsidR="00142E79" w:rsidRPr="007345E7">
              <w:rPr>
                <w:rStyle w:val="a9"/>
              </w:rPr>
              <w:t>2.3.4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Описание таблицы ALV-grid, Excel, ФМ, BADI,  и т.д.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_Toc528589966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10</w:t>
            </w:r>
            <w:r w:rsidR="00142E79">
              <w:rPr>
                <w:webHidden/>
              </w:rPr>
              <w:fldChar w:fldCharType="end"/>
            </w:r>
          </w:hyperlink>
        </w:p>
        <w:p w14:paraId="0B6CC9AD" w14:textId="73CC7BDA" w:rsidR="00142E79" w:rsidRDefault="00347CAB">
          <w:pPr>
            <w:pStyle w:val="14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7" w:history="1">
            <w:r w:rsidR="00142E79" w:rsidRPr="007345E7">
              <w:rPr>
                <w:rStyle w:val="a9"/>
              </w:rPr>
              <w:t>2.3.5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Описание алгоритма работы Портальных приложений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_Toc528589967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10</w:t>
            </w:r>
            <w:r w:rsidR="00142E79">
              <w:rPr>
                <w:webHidden/>
              </w:rPr>
              <w:fldChar w:fldCharType="end"/>
            </w:r>
          </w:hyperlink>
        </w:p>
        <w:p w14:paraId="6781ABEA" w14:textId="67F55DDF" w:rsidR="00142E79" w:rsidRDefault="00347CAB">
          <w:pPr>
            <w:pStyle w:val="14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8" w:history="1">
            <w:r w:rsidR="00142E79" w:rsidRPr="007345E7">
              <w:rPr>
                <w:rStyle w:val="a9"/>
              </w:rPr>
              <w:t>2.3.6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 xml:space="preserve">Описание алгоритма работы ALV-grid, Excel, ФМ, BADI, CDD OData Service для </w:t>
            </w:r>
            <w:r w:rsidR="00142E79" w:rsidRPr="007345E7">
              <w:rPr>
                <w:rStyle w:val="a9"/>
                <w:lang w:val="en-US"/>
              </w:rPr>
              <w:t>Fiori</w:t>
            </w:r>
            <w:r w:rsidR="00142E79" w:rsidRPr="007345E7">
              <w:rPr>
                <w:rStyle w:val="a9"/>
                <w:shd w:val="clear" w:color="auto" w:fill="FFFFFF"/>
              </w:rPr>
              <w:t>.</w:t>
            </w:r>
            <w:r w:rsidR="00142E79" w:rsidRPr="007345E7">
              <w:rPr>
                <w:rStyle w:val="a9"/>
              </w:rPr>
              <w:t xml:space="preserve"> и т.д.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_Toc528589968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10</w:t>
            </w:r>
            <w:r w:rsidR="00142E79">
              <w:rPr>
                <w:webHidden/>
              </w:rPr>
              <w:fldChar w:fldCharType="end"/>
            </w:r>
          </w:hyperlink>
        </w:p>
        <w:p w14:paraId="74AD2771" w14:textId="0365BEB9" w:rsidR="00142E79" w:rsidRDefault="00347CAB">
          <w:pPr>
            <w:pStyle w:val="14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9" w:history="1">
            <w:r w:rsidR="00142E79" w:rsidRPr="007345E7">
              <w:rPr>
                <w:rStyle w:val="a9"/>
              </w:rPr>
              <w:t>2.3.7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Журналирование ошибок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_Toc528589969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11</w:t>
            </w:r>
            <w:r w:rsidR="00142E79">
              <w:rPr>
                <w:webHidden/>
              </w:rPr>
              <w:fldChar w:fldCharType="end"/>
            </w:r>
          </w:hyperlink>
        </w:p>
        <w:p w14:paraId="31CF086C" w14:textId="01A4E528" w:rsidR="00142E79" w:rsidRDefault="00347CAB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70" w:history="1">
            <w:r w:rsidR="00142E79" w:rsidRPr="007345E7">
              <w:rPr>
                <w:rStyle w:val="a9"/>
              </w:rPr>
              <w:t>3.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Тестирование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_Toc528589970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11</w:t>
            </w:r>
            <w:r w:rsidR="00142E79">
              <w:rPr>
                <w:webHidden/>
              </w:rPr>
              <w:fldChar w:fldCharType="end"/>
            </w:r>
          </w:hyperlink>
        </w:p>
        <w:p w14:paraId="6E82E023" w14:textId="1AF787F4" w:rsidR="00142E79" w:rsidRDefault="00347CAB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71" w:history="1">
            <w:r w:rsidR="00142E79" w:rsidRPr="007345E7">
              <w:rPr>
                <w:rStyle w:val="a9"/>
              </w:rPr>
              <w:t>3.1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Данные для отладки и тестирования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_Toc528589971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11</w:t>
            </w:r>
            <w:r w:rsidR="00142E79">
              <w:rPr>
                <w:webHidden/>
              </w:rPr>
              <w:fldChar w:fldCharType="end"/>
            </w:r>
          </w:hyperlink>
        </w:p>
        <w:p w14:paraId="2DDD94CE" w14:textId="70BE0BDF" w:rsidR="00142E79" w:rsidRDefault="00347CAB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72" w:history="1">
            <w:r w:rsidR="00142E79" w:rsidRPr="007345E7">
              <w:rPr>
                <w:rStyle w:val="a9"/>
              </w:rPr>
              <w:t>3.2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Отчет о разработке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_Toc528589972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12</w:t>
            </w:r>
            <w:r w:rsidR="00142E79">
              <w:rPr>
                <w:webHidden/>
              </w:rPr>
              <w:fldChar w:fldCharType="end"/>
            </w:r>
          </w:hyperlink>
        </w:p>
        <w:p w14:paraId="28A26081" w14:textId="67B7DB5C" w:rsidR="00142E79" w:rsidRDefault="00347CAB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73" w:history="1">
            <w:r w:rsidR="00142E79" w:rsidRPr="007345E7">
              <w:rPr>
                <w:rStyle w:val="a9"/>
              </w:rPr>
              <w:t>3.3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Отчет о тестировании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_Toc528589973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14</w:t>
            </w:r>
            <w:r w:rsidR="00142E79">
              <w:rPr>
                <w:webHidden/>
              </w:rPr>
              <w:fldChar w:fldCharType="end"/>
            </w:r>
          </w:hyperlink>
        </w:p>
        <w:p w14:paraId="3B9167B2" w14:textId="30C09ECF" w:rsidR="009F5EA5" w:rsidRPr="00A33FEF" w:rsidRDefault="00B778C7" w:rsidP="00895A65">
          <w:pPr>
            <w:rPr>
              <w:rFonts w:ascii="Arial" w:hAnsi="Arial" w:cs="Arial"/>
            </w:rPr>
          </w:pPr>
          <w:r w:rsidRPr="00A33FE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5443E2BE" w14:textId="77777777" w:rsidR="009F5EA5" w:rsidRPr="00A33FEF" w:rsidRDefault="009F5EA5" w:rsidP="00895A65">
      <w:pPr>
        <w:rPr>
          <w:rFonts w:ascii="Arial" w:hAnsi="Arial" w:cs="Arial"/>
        </w:rPr>
      </w:pPr>
    </w:p>
    <w:p w14:paraId="4B5E6D03" w14:textId="77777777" w:rsidR="00252D72" w:rsidRPr="00A33FEF" w:rsidRDefault="00252D72" w:rsidP="00895A65">
      <w:pPr>
        <w:rPr>
          <w:rFonts w:ascii="Arial" w:hAnsi="Arial" w:cs="Arial"/>
        </w:rPr>
        <w:sectPr w:rsidR="00252D72" w:rsidRPr="00A33FEF" w:rsidSect="005479D2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134" w:right="567" w:bottom="1134" w:left="1134" w:header="737" w:footer="680" w:gutter="0"/>
          <w:pgNumType w:start="1"/>
          <w:cols w:space="708"/>
          <w:titlePg/>
          <w:docGrid w:linePitch="360"/>
        </w:sectPr>
      </w:pPr>
    </w:p>
    <w:p w14:paraId="2948474A" w14:textId="4B7CBBEA" w:rsidR="00456A7A" w:rsidRPr="00A33FEF" w:rsidRDefault="00456A7A" w:rsidP="00456A7A">
      <w:pPr>
        <w:pStyle w:val="1"/>
      </w:pPr>
      <w:bookmarkStart w:id="65" w:name="_Toc377637199"/>
      <w:bookmarkStart w:id="66" w:name="_Toc377639956"/>
      <w:bookmarkStart w:id="67" w:name="_Toc377639981"/>
      <w:bookmarkStart w:id="68" w:name="_Toc377648698"/>
      <w:bookmarkStart w:id="69" w:name="_Toc377648724"/>
      <w:bookmarkStart w:id="70" w:name="_Toc377649847"/>
      <w:bookmarkStart w:id="71" w:name="_Toc377649903"/>
      <w:bookmarkStart w:id="72" w:name="_Toc377650003"/>
      <w:bookmarkStart w:id="73" w:name="_Toc377651671"/>
      <w:bookmarkStart w:id="74" w:name="_Toc377651729"/>
      <w:bookmarkStart w:id="75" w:name="_Toc377651755"/>
      <w:bookmarkStart w:id="76" w:name="_Toc377651774"/>
      <w:bookmarkStart w:id="77" w:name="_Toc392078586"/>
      <w:bookmarkStart w:id="78" w:name="_Toc392838968"/>
      <w:bookmarkStart w:id="79" w:name="_Toc393208389"/>
      <w:bookmarkStart w:id="80" w:name="_Toc528589956"/>
      <w:r w:rsidRPr="00A33FEF">
        <w:lastRenderedPageBreak/>
        <w:t>Функциональная спецификация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2AE6918C" w14:textId="77777777" w:rsidR="00A54A51" w:rsidRPr="00A33FEF" w:rsidRDefault="00A54A51" w:rsidP="00A54A51">
      <w:pPr>
        <w:spacing w:after="240" w:line="276" w:lineRule="auto"/>
        <w:ind w:firstLine="426"/>
        <w:rPr>
          <w:rFonts w:ascii="Arial" w:hAnsi="Arial" w:cs="Arial"/>
          <w:i/>
          <w:color w:val="7F7F7F"/>
          <w:szCs w:val="24"/>
        </w:rPr>
      </w:pPr>
      <w:r w:rsidRPr="00A33FEF">
        <w:rPr>
          <w:rFonts w:ascii="Arial" w:hAnsi="Arial" w:cs="Arial"/>
          <w:i/>
          <w:color w:val="7F7F7F" w:themeColor="text1" w:themeTint="80"/>
        </w:rPr>
        <w:t xml:space="preserve">Шрифт основного текста – Arial, кегль 12, шрифт текста в таблицах – Arial, кегль 10. Заголовок уровня 1 - Arial 14, уровня 2 и далее - Arial 12, выделены жирным шрифтом. </w:t>
      </w:r>
      <w:r w:rsidRPr="00A33FEF">
        <w:rPr>
          <w:rFonts w:ascii="Arial" w:hAnsi="Arial" w:cs="Arial"/>
          <w:i/>
          <w:color w:val="7F7F7F"/>
          <w:szCs w:val="24"/>
        </w:rPr>
        <w:t>Уровень 1-2: все буквы прописные, выделены жирным шрифтом; уровень 3 и далее – с прописной строчными буквами, жирным шрифтом. Для всех уровней заголовков: выравнивание по левому полю. Отступ «красной строки» текста - 1 см. Выравнивание текста – по ширине.</w:t>
      </w:r>
    </w:p>
    <w:p w14:paraId="6A6A6D77" w14:textId="77777777" w:rsidR="00A54A51" w:rsidRPr="00A33FEF" w:rsidRDefault="00A54A51" w:rsidP="0024494A">
      <w:pPr>
        <w:spacing w:after="240" w:line="276" w:lineRule="auto"/>
        <w:ind w:firstLine="426"/>
        <w:rPr>
          <w:rFonts w:ascii="Arial" w:hAnsi="Arial" w:cs="Arial"/>
          <w:i/>
          <w:color w:val="7F7F7F"/>
          <w:szCs w:val="24"/>
        </w:rPr>
      </w:pPr>
      <w:r w:rsidRPr="00A33FEF">
        <w:rPr>
          <w:rFonts w:ascii="Arial" w:hAnsi="Arial" w:cs="Arial"/>
          <w:i/>
          <w:color w:val="7F7F7F"/>
          <w:szCs w:val="24"/>
        </w:rPr>
        <w:t>Необходимо избегать выделения основного текста жирным шрифтом, курсивом и цветом.</w:t>
      </w:r>
    </w:p>
    <w:p w14:paraId="0FF6649F" w14:textId="05399486" w:rsidR="00A54A51" w:rsidRPr="00A33FEF" w:rsidRDefault="00A54A51" w:rsidP="0024494A">
      <w:pPr>
        <w:spacing w:after="240" w:line="276" w:lineRule="auto"/>
        <w:ind w:firstLine="426"/>
        <w:rPr>
          <w:rFonts w:ascii="Arial" w:hAnsi="Arial" w:cs="Arial"/>
          <w:i/>
          <w:color w:val="7F7F7F" w:themeColor="text1" w:themeTint="80"/>
        </w:rPr>
      </w:pPr>
      <w:r w:rsidRPr="00A33FEF">
        <w:rPr>
          <w:rFonts w:ascii="Arial" w:hAnsi="Arial" w:cs="Arial"/>
          <w:i/>
          <w:color w:val="7F7F7F" w:themeColor="text1" w:themeTint="80"/>
        </w:rPr>
        <w:t>Разделы являются обязательными для заполнения. В исключительных случаях, обоснование невозможности заполнения раздела должно быть указано явно и согласовано с руководителем группы разработки.</w:t>
      </w:r>
    </w:p>
    <w:p w14:paraId="7A7EDAEF" w14:textId="77777777" w:rsidR="00A54A51" w:rsidRPr="00A33FEF" w:rsidRDefault="00A54A51" w:rsidP="0024494A">
      <w:pPr>
        <w:spacing w:after="240" w:line="276" w:lineRule="auto"/>
        <w:ind w:firstLine="426"/>
        <w:rPr>
          <w:rFonts w:ascii="Arial" w:hAnsi="Arial" w:cs="Arial"/>
          <w:i/>
          <w:color w:val="7F7F7F" w:themeColor="text1" w:themeTint="80"/>
        </w:rPr>
      </w:pPr>
      <w:r w:rsidRPr="00A33FEF">
        <w:rPr>
          <w:rFonts w:ascii="Arial" w:hAnsi="Arial" w:cs="Arial"/>
          <w:i/>
          <w:color w:val="7F7F7F" w:themeColor="text1" w:themeTint="80"/>
        </w:rPr>
        <w:t>Нельзя менять шрифты и стили заголовков и пунктов.</w:t>
      </w:r>
    </w:p>
    <w:p w14:paraId="35B4115B" w14:textId="1BEC1BD0" w:rsidR="00A54A51" w:rsidRPr="00A33FEF" w:rsidRDefault="00A54A51" w:rsidP="0024494A">
      <w:pPr>
        <w:ind w:firstLine="425"/>
        <w:rPr>
          <w:rFonts w:ascii="Arial" w:hAnsi="Arial" w:cs="Arial"/>
          <w:i/>
          <w:color w:val="7F7F7F" w:themeColor="text1" w:themeTint="80"/>
        </w:rPr>
      </w:pPr>
      <w:r w:rsidRPr="00A33FEF">
        <w:rPr>
          <w:rFonts w:ascii="Arial" w:hAnsi="Arial" w:cs="Arial"/>
          <w:i/>
          <w:color w:val="7F7F7F" w:themeColor="text1" w:themeTint="80"/>
        </w:rPr>
        <w:t>Файл задания на разработку именуется по шаблону: MM.</w:t>
      </w:r>
      <w:r w:rsidR="00F1457F" w:rsidRPr="00A33FEF">
        <w:rPr>
          <w:rFonts w:ascii="Arial" w:hAnsi="Arial" w:cs="Arial"/>
          <w:i/>
          <w:color w:val="7F7F7F" w:themeColor="text1" w:themeTint="80"/>
        </w:rPr>
        <w:t xml:space="preserve"> </w:t>
      </w:r>
      <w:r w:rsidRPr="00A33FEF">
        <w:rPr>
          <w:rFonts w:ascii="Arial" w:hAnsi="Arial" w:cs="Arial"/>
          <w:i/>
          <w:color w:val="7F7F7F" w:themeColor="text1" w:themeTint="80"/>
        </w:rPr>
        <w:t xml:space="preserve">VV.XXXXXXX, где </w:t>
      </w:r>
    </w:p>
    <w:p w14:paraId="580AAACC" w14:textId="39B65AA9" w:rsidR="00A54A51" w:rsidRPr="00A33FEF" w:rsidRDefault="00A54A51" w:rsidP="0024494A">
      <w:pPr>
        <w:ind w:firstLine="425"/>
        <w:rPr>
          <w:rFonts w:ascii="Arial" w:hAnsi="Arial" w:cs="Arial"/>
          <w:i/>
          <w:color w:val="7F7F7F" w:themeColor="text1" w:themeTint="80"/>
        </w:rPr>
      </w:pPr>
      <w:r w:rsidRPr="00A33FEF">
        <w:rPr>
          <w:rFonts w:ascii="Arial" w:hAnsi="Arial" w:cs="Arial"/>
          <w:i/>
          <w:color w:val="7F7F7F" w:themeColor="text1" w:themeTint="80"/>
        </w:rPr>
        <w:t xml:space="preserve">MM – </w:t>
      </w:r>
      <w:r w:rsidR="00F1457F" w:rsidRPr="00A33FEF">
        <w:rPr>
          <w:rFonts w:ascii="Arial" w:hAnsi="Arial" w:cs="Arial"/>
          <w:i/>
          <w:color w:val="7F7F7F" w:themeColor="text1" w:themeTint="80"/>
        </w:rPr>
        <w:t>номер разработки из реестра</w:t>
      </w:r>
    </w:p>
    <w:p w14:paraId="4189B726" w14:textId="77777777" w:rsidR="00A54A51" w:rsidRPr="00A33FEF" w:rsidRDefault="00A54A51" w:rsidP="0024494A">
      <w:pPr>
        <w:ind w:firstLine="425"/>
        <w:rPr>
          <w:rFonts w:ascii="Arial" w:hAnsi="Arial" w:cs="Arial"/>
          <w:i/>
          <w:color w:val="7F7F7F" w:themeColor="text1" w:themeTint="80"/>
        </w:rPr>
      </w:pPr>
      <w:r w:rsidRPr="00A33FEF">
        <w:rPr>
          <w:rFonts w:ascii="Arial" w:hAnsi="Arial" w:cs="Arial"/>
          <w:i/>
          <w:color w:val="7F7F7F" w:themeColor="text1" w:themeTint="80"/>
        </w:rPr>
        <w:t>VV – версия задания на разработку</w:t>
      </w:r>
    </w:p>
    <w:p w14:paraId="5B43FF86" w14:textId="77777777" w:rsidR="00A54A51" w:rsidRPr="00A33FEF" w:rsidRDefault="00A54A51" w:rsidP="0024494A">
      <w:pPr>
        <w:ind w:firstLine="425"/>
        <w:rPr>
          <w:rFonts w:ascii="Arial" w:hAnsi="Arial" w:cs="Arial"/>
          <w:i/>
          <w:color w:val="7F7F7F" w:themeColor="text1" w:themeTint="80"/>
        </w:rPr>
      </w:pPr>
      <w:r w:rsidRPr="00A33FEF">
        <w:rPr>
          <w:rFonts w:ascii="Arial" w:hAnsi="Arial" w:cs="Arial"/>
          <w:i/>
          <w:color w:val="7F7F7F" w:themeColor="text1" w:themeTint="80"/>
        </w:rPr>
        <w:t>XXXXXXX – название разработки из реестра</w:t>
      </w:r>
    </w:p>
    <w:p w14:paraId="5AAEA5E6" w14:textId="77777777" w:rsidR="00A54A51" w:rsidRPr="00A33FEF" w:rsidRDefault="00A54A51" w:rsidP="0024494A">
      <w:pPr>
        <w:spacing w:after="240" w:line="276" w:lineRule="auto"/>
        <w:ind w:firstLine="426"/>
        <w:rPr>
          <w:rFonts w:ascii="Arial" w:hAnsi="Arial" w:cs="Arial"/>
          <w:i/>
          <w:color w:val="7F7F7F" w:themeColor="text1" w:themeTint="80"/>
        </w:rPr>
      </w:pPr>
    </w:p>
    <w:p w14:paraId="791F49CF" w14:textId="5F8F1AE8" w:rsidR="00A54A51" w:rsidRPr="00A33FEF" w:rsidRDefault="00A54A51" w:rsidP="0024494A">
      <w:pPr>
        <w:spacing w:after="240" w:line="276" w:lineRule="auto"/>
        <w:ind w:firstLine="426"/>
        <w:rPr>
          <w:rFonts w:ascii="Arial" w:hAnsi="Arial" w:cs="Arial"/>
          <w:i/>
          <w:color w:val="7F7F7F" w:themeColor="text1" w:themeTint="80"/>
        </w:rPr>
      </w:pPr>
      <w:r w:rsidRPr="00A33FEF">
        <w:rPr>
          <w:rFonts w:ascii="Arial" w:hAnsi="Arial" w:cs="Arial"/>
          <w:i/>
          <w:color w:val="7F7F7F" w:themeColor="text1" w:themeTint="80"/>
        </w:rPr>
        <w:t>Данный текст должен быть удален из документа.</w:t>
      </w:r>
    </w:p>
    <w:p w14:paraId="32629245" w14:textId="77777777" w:rsidR="00A54A51" w:rsidRPr="00A33FEF" w:rsidRDefault="00A54A51" w:rsidP="0024494A">
      <w:pPr>
        <w:spacing w:after="240" w:line="276" w:lineRule="auto"/>
        <w:ind w:firstLine="426"/>
        <w:rPr>
          <w:rFonts w:ascii="Arial" w:hAnsi="Arial" w:cs="Arial"/>
          <w:i/>
          <w:color w:val="7F7F7F" w:themeColor="text1" w:themeTint="80"/>
        </w:rPr>
        <w:sectPr w:rsidR="00A54A51" w:rsidRPr="00A33FEF" w:rsidSect="009355EA">
          <w:headerReference w:type="default" r:id="rId15"/>
          <w:footerReference w:type="default" r:id="rId16"/>
          <w:headerReference w:type="first" r:id="rId17"/>
          <w:pgSz w:w="11907" w:h="16840" w:code="9"/>
          <w:pgMar w:top="1134" w:right="567" w:bottom="1134" w:left="1134" w:header="737" w:footer="680" w:gutter="0"/>
          <w:cols w:space="708"/>
          <w:titlePg/>
          <w:docGrid w:linePitch="360"/>
        </w:sectPr>
      </w:pPr>
    </w:p>
    <w:p w14:paraId="5D1C83FE" w14:textId="0BC2DED8" w:rsidR="00EE1E4E" w:rsidRPr="00A33FEF" w:rsidRDefault="00456A7A" w:rsidP="00A908F6">
      <w:pPr>
        <w:pStyle w:val="1"/>
        <w:numPr>
          <w:ilvl w:val="1"/>
          <w:numId w:val="8"/>
        </w:numPr>
      </w:pPr>
      <w:r w:rsidRPr="00A33FEF">
        <w:lastRenderedPageBreak/>
        <w:t xml:space="preserve"> </w:t>
      </w:r>
      <w:bookmarkStart w:id="81" w:name="_Toc528589957"/>
      <w:r w:rsidRPr="00A33FEF">
        <w:t xml:space="preserve">Общие сведения Задания </w:t>
      </w:r>
      <w:r w:rsidR="0077286C" w:rsidRPr="00A33FEF">
        <w:t>на разработку</w:t>
      </w:r>
      <w:bookmarkEnd w:id="81"/>
    </w:p>
    <w:p w14:paraId="469A5FAE" w14:textId="7A0CE35D" w:rsidR="001F64CB" w:rsidRPr="00A33FEF" w:rsidRDefault="00A1441D" w:rsidP="00EE1E4E">
      <w:pPr>
        <w:contextualSpacing/>
        <w:jc w:val="left"/>
        <w:rPr>
          <w:rStyle w:val="afff4"/>
          <w:rFonts w:ascii="Arial" w:eastAsia="Calibri" w:hAnsi="Arial" w:cs="Arial"/>
          <w:color w:val="808080" w:themeColor="background1" w:themeShade="80"/>
        </w:rPr>
      </w:pPr>
      <w:r w:rsidRPr="00A33FEF">
        <w:rPr>
          <w:rStyle w:val="afff4"/>
          <w:rFonts w:ascii="Arial" w:eastAsia="Calibri" w:hAnsi="Arial" w:cs="Arial"/>
          <w:color w:val="808080" w:themeColor="background1" w:themeShade="80"/>
        </w:rPr>
        <w:t>Заполняет бизнес-эксперт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1335"/>
        <w:gridCol w:w="2064"/>
      </w:tblGrid>
      <w:tr w:rsidR="005350BF" w:rsidRPr="00A33FEF" w14:paraId="04C2E2F4" w14:textId="77777777" w:rsidTr="005350BF">
        <w:tc>
          <w:tcPr>
            <w:tcW w:w="3398" w:type="dxa"/>
            <w:tcBorders>
              <w:bottom w:val="single" w:sz="4" w:space="0" w:color="auto"/>
            </w:tcBorders>
            <w:shd w:val="clear" w:color="auto" w:fill="FFC000"/>
          </w:tcPr>
          <w:p w14:paraId="0206E76B" w14:textId="3936AE1D" w:rsidR="005350BF" w:rsidRPr="00A33FEF" w:rsidRDefault="005350BF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b/>
                <w:i w:val="0"/>
                <w:color w:val="808080" w:themeColor="background1" w:themeShade="80"/>
              </w:rPr>
            </w:pPr>
            <w:r w:rsidRPr="00A33FEF">
              <w:rPr>
                <w:rStyle w:val="afff4"/>
                <w:rFonts w:ascii="Arial" w:eastAsia="Calibri" w:hAnsi="Arial" w:cs="Arial"/>
                <w:b/>
                <w:i w:val="0"/>
                <w:color w:val="000000" w:themeColor="text1"/>
              </w:rPr>
              <w:t xml:space="preserve">Краткое описание разработки: </w:t>
            </w:r>
          </w:p>
        </w:tc>
        <w:tc>
          <w:tcPr>
            <w:tcW w:w="6798" w:type="dxa"/>
            <w:gridSpan w:val="3"/>
            <w:tcBorders>
              <w:bottom w:val="single" w:sz="4" w:space="0" w:color="auto"/>
            </w:tcBorders>
          </w:tcPr>
          <w:p w14:paraId="43573CC3" w14:textId="492F56B2" w:rsidR="001A0F35" w:rsidRPr="00F1200F" w:rsidRDefault="00FD1A9D" w:rsidP="00546A80">
            <w:pPr>
              <w:pStyle w:val="afa"/>
              <w:numPr>
                <w:ilvl w:val="0"/>
                <w:numId w:val="48"/>
              </w:num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  <w:r w:rsidRPr="00FD1A9D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Автоматическое за</w:t>
            </w:r>
            <w:r w:rsidR="00546A80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грузка/выгрузка</w:t>
            </w:r>
            <w:r w:rsidRPr="00FD1A9D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 xml:space="preserve"> </w:t>
            </w:r>
            <w:r w:rsidR="00F1200F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цен в заказе на поставку</w:t>
            </w:r>
            <w:r w:rsidR="00241812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/Контракте</w:t>
            </w:r>
            <w:r w:rsidR="00F1200F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 xml:space="preserve"> из подготовленного </w:t>
            </w:r>
            <w:r w:rsidR="00F1200F">
              <w:rPr>
                <w:rStyle w:val="afff4"/>
                <w:rFonts w:ascii="Arial" w:eastAsia="Calibri" w:hAnsi="Arial" w:cs="Arial"/>
                <w:color w:val="000000" w:themeColor="text1"/>
                <w:sz w:val="20"/>
                <w:lang w:val="en-US"/>
              </w:rPr>
              <w:t>Excel</w:t>
            </w:r>
            <w:r w:rsidR="00F1200F" w:rsidRPr="00F1200F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-</w:t>
            </w:r>
            <w:r w:rsidR="00F1200F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файла</w:t>
            </w:r>
            <w:r w:rsidRPr="00FD1A9D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.</w:t>
            </w:r>
            <w:r w:rsidR="00A36EB1" w:rsidRPr="00FD1A9D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 xml:space="preserve"> </w:t>
            </w:r>
          </w:p>
        </w:tc>
      </w:tr>
      <w:tr w:rsidR="001F64CB" w:rsidRPr="00A33FEF" w14:paraId="619410C9" w14:textId="77777777" w:rsidTr="00A1441D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896383" w14:textId="77777777" w:rsidR="001F64CB" w:rsidRPr="00A33FEF" w:rsidRDefault="001F64CB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  <w:tc>
          <w:tcPr>
            <w:tcW w:w="3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BB6D43" w14:textId="77777777" w:rsidR="001F64CB" w:rsidRPr="00A33FEF" w:rsidRDefault="001F64CB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  <w:tc>
          <w:tcPr>
            <w:tcW w:w="3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5B608F" w14:textId="77777777" w:rsidR="001F64CB" w:rsidRPr="00A33FEF" w:rsidRDefault="001F64CB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</w:tr>
      <w:tr w:rsidR="005350BF" w:rsidRPr="00A33FEF" w14:paraId="41A8CA55" w14:textId="77777777" w:rsidTr="005350BF"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  <w:vAlign w:val="center"/>
          </w:tcPr>
          <w:p w14:paraId="0854C9C3" w14:textId="50840526" w:rsidR="005350BF" w:rsidRPr="00A33FEF" w:rsidRDefault="005350BF" w:rsidP="005350BF">
            <w:pPr>
              <w:jc w:val="center"/>
              <w:rPr>
                <w:rFonts w:ascii="Arial" w:hAnsi="Arial" w:cs="Arial"/>
                <w:b/>
                <w:i/>
                <w:iCs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Источники требований</w:t>
            </w:r>
          </w:p>
        </w:tc>
        <w:tc>
          <w:tcPr>
            <w:tcW w:w="3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  <w:vAlign w:val="center"/>
          </w:tcPr>
          <w:p w14:paraId="37CCF00B" w14:textId="1ACBE3E7" w:rsidR="005350BF" w:rsidRPr="00A33FEF" w:rsidRDefault="005350BF" w:rsidP="005350BF">
            <w:pPr>
              <w:jc w:val="center"/>
              <w:rPr>
                <w:rFonts w:ascii="Arial" w:hAnsi="Arial" w:cs="Arial"/>
                <w:b/>
                <w:i/>
                <w:iCs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Номер из реестра разработок, реестра отчетов</w:t>
            </w:r>
          </w:p>
        </w:tc>
        <w:tc>
          <w:tcPr>
            <w:tcW w:w="33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  <w:vAlign w:val="center"/>
          </w:tcPr>
          <w:p w14:paraId="4C21A44C" w14:textId="701E0F6E" w:rsidR="005350BF" w:rsidRPr="00A33FEF" w:rsidRDefault="005350BF" w:rsidP="005350BF">
            <w:pPr>
              <w:jc w:val="center"/>
              <w:rPr>
                <w:rFonts w:ascii="Arial" w:hAnsi="Arial" w:cs="Arial"/>
                <w:b/>
                <w:i/>
                <w:iCs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Ссылка на источники требований (номер КД или ЗНИ и т.д.)</w:t>
            </w:r>
          </w:p>
        </w:tc>
      </w:tr>
      <w:tr w:rsidR="00EE676C" w:rsidRPr="00A33FEF" w14:paraId="619CA687" w14:textId="77777777" w:rsidTr="001F64CB">
        <w:tc>
          <w:tcPr>
            <w:tcW w:w="3398" w:type="dxa"/>
          </w:tcPr>
          <w:p w14:paraId="0366E6BD" w14:textId="3BCCC231" w:rsidR="00EE676C" w:rsidRPr="00C65B4B" w:rsidRDefault="00EE676C" w:rsidP="00EE676C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</w:pPr>
            <w:r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 xml:space="preserve">КД </w:t>
            </w:r>
            <w:r w:rsidRPr="00703BD9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ERP.5.1.59 Закупка МТР, работ, услуг</w:t>
            </w:r>
          </w:p>
        </w:tc>
        <w:tc>
          <w:tcPr>
            <w:tcW w:w="3399" w:type="dxa"/>
          </w:tcPr>
          <w:p w14:paraId="1DAE9B8E" w14:textId="7419D268" w:rsidR="00EE676C" w:rsidRPr="00C65B4B" w:rsidRDefault="00EE676C" w:rsidP="00EE676C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</w:pPr>
            <w:r w:rsidRPr="00C65B4B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MM</w:t>
            </w:r>
            <w:r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54</w:t>
            </w:r>
          </w:p>
        </w:tc>
        <w:tc>
          <w:tcPr>
            <w:tcW w:w="3399" w:type="dxa"/>
            <w:gridSpan w:val="2"/>
          </w:tcPr>
          <w:p w14:paraId="4E926795" w14:textId="5688BB9F" w:rsidR="00EE676C" w:rsidRPr="00C65B4B" w:rsidRDefault="00EE676C" w:rsidP="00EE676C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</w:pPr>
            <w:r w:rsidRPr="00C65B4B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ERP.5.1.5</w:t>
            </w:r>
            <w:r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9</w:t>
            </w:r>
          </w:p>
        </w:tc>
      </w:tr>
      <w:tr w:rsidR="00EE676C" w:rsidRPr="00A33FEF" w14:paraId="5D713EF4" w14:textId="77777777" w:rsidTr="0055470F">
        <w:tc>
          <w:tcPr>
            <w:tcW w:w="3398" w:type="dxa"/>
            <w:tcBorders>
              <w:bottom w:val="single" w:sz="4" w:space="0" w:color="auto"/>
            </w:tcBorders>
          </w:tcPr>
          <w:p w14:paraId="51AD7C5B" w14:textId="67DE5FDC" w:rsidR="00EE676C" w:rsidRPr="00C65B4B" w:rsidRDefault="00EE676C" w:rsidP="00EE676C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</w:pP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07889DCE" w14:textId="06A7A129" w:rsidR="00EE676C" w:rsidRPr="00C65B4B" w:rsidRDefault="00EE676C" w:rsidP="00EE676C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</w:pPr>
          </w:p>
        </w:tc>
        <w:tc>
          <w:tcPr>
            <w:tcW w:w="3399" w:type="dxa"/>
            <w:gridSpan w:val="2"/>
            <w:tcBorders>
              <w:bottom w:val="single" w:sz="4" w:space="0" w:color="auto"/>
            </w:tcBorders>
          </w:tcPr>
          <w:p w14:paraId="1F1AAD26" w14:textId="3E2E05F7" w:rsidR="00EE676C" w:rsidRPr="00C65B4B" w:rsidRDefault="00EE676C" w:rsidP="00EE676C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</w:pPr>
          </w:p>
        </w:tc>
      </w:tr>
      <w:tr w:rsidR="00EE676C" w:rsidRPr="00A33FEF" w14:paraId="627EB1CC" w14:textId="77777777" w:rsidTr="001F64CB">
        <w:tc>
          <w:tcPr>
            <w:tcW w:w="3398" w:type="dxa"/>
          </w:tcPr>
          <w:p w14:paraId="5C8900AA" w14:textId="77777777" w:rsidR="00EE676C" w:rsidRPr="00A33FEF" w:rsidRDefault="00EE676C" w:rsidP="00EE676C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  <w:tc>
          <w:tcPr>
            <w:tcW w:w="3399" w:type="dxa"/>
          </w:tcPr>
          <w:p w14:paraId="0EEB546D" w14:textId="77777777" w:rsidR="00EE676C" w:rsidRPr="00A33FEF" w:rsidRDefault="00EE676C" w:rsidP="00EE676C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  <w:tc>
          <w:tcPr>
            <w:tcW w:w="3399" w:type="dxa"/>
            <w:gridSpan w:val="2"/>
          </w:tcPr>
          <w:p w14:paraId="751284D4" w14:textId="77777777" w:rsidR="00EE676C" w:rsidRPr="00A33FEF" w:rsidRDefault="00EE676C" w:rsidP="00EE676C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</w:tr>
      <w:tr w:rsidR="00EE676C" w:rsidRPr="00A33FEF" w14:paraId="679424B0" w14:textId="77777777" w:rsidTr="0055470F">
        <w:tc>
          <w:tcPr>
            <w:tcW w:w="3398" w:type="dxa"/>
            <w:tcBorders>
              <w:bottom w:val="single" w:sz="4" w:space="0" w:color="auto"/>
            </w:tcBorders>
          </w:tcPr>
          <w:p w14:paraId="2AC2430F" w14:textId="77777777" w:rsidR="00EE676C" w:rsidRPr="00A33FEF" w:rsidRDefault="00EE676C" w:rsidP="00EE676C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79936F29" w14:textId="77777777" w:rsidR="00EE676C" w:rsidRPr="00A33FEF" w:rsidRDefault="00EE676C" w:rsidP="00EE676C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  <w:tc>
          <w:tcPr>
            <w:tcW w:w="3399" w:type="dxa"/>
            <w:gridSpan w:val="2"/>
            <w:tcBorders>
              <w:bottom w:val="single" w:sz="4" w:space="0" w:color="auto"/>
            </w:tcBorders>
          </w:tcPr>
          <w:p w14:paraId="281C7A7F" w14:textId="77777777" w:rsidR="00EE676C" w:rsidRPr="00A33FEF" w:rsidRDefault="00EE676C" w:rsidP="00EE676C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</w:tr>
      <w:tr w:rsidR="00EE676C" w:rsidRPr="00A33FEF" w14:paraId="6D970624" w14:textId="0E78ED38" w:rsidTr="00A36EB1">
        <w:trPr>
          <w:trHeight w:val="419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3EB58A" w14:textId="77777777" w:rsidR="00EE676C" w:rsidRPr="00A33FEF" w:rsidRDefault="00EE676C" w:rsidP="00EE676C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  <w:tc>
          <w:tcPr>
            <w:tcW w:w="3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76EBC" w14:textId="77777777" w:rsidR="00EE676C" w:rsidRPr="00A33FEF" w:rsidRDefault="00EE676C" w:rsidP="00EE676C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F00907" w14:textId="77777777" w:rsidR="00EE676C" w:rsidRPr="00A33FEF" w:rsidRDefault="00EE676C" w:rsidP="00EE676C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313E61" w14:textId="77777777" w:rsidR="00EE676C" w:rsidRPr="00A33FEF" w:rsidRDefault="00EE676C" w:rsidP="00EE676C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</w:tr>
      <w:tr w:rsidR="00EE676C" w:rsidRPr="00A33FEF" w14:paraId="48777335" w14:textId="77777777" w:rsidTr="00EE30CD"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55D3808C" w14:textId="5EFB596A" w:rsidR="00EE676C" w:rsidRPr="00A33FEF" w:rsidRDefault="00EE676C" w:rsidP="00EE676C">
            <w:pPr>
              <w:contextualSpacing/>
              <w:jc w:val="left"/>
              <w:rPr>
                <w:rStyle w:val="afff4"/>
                <w:rFonts w:ascii="Arial" w:eastAsia="Calibri" w:hAnsi="Arial" w:cs="Arial"/>
                <w:b/>
                <w:i w:val="0"/>
                <w:color w:val="000000" w:themeColor="text1"/>
              </w:rPr>
            </w:pPr>
            <w:r w:rsidRPr="00A33FEF">
              <w:rPr>
                <w:rStyle w:val="afff4"/>
                <w:rFonts w:ascii="Arial" w:eastAsia="Calibri" w:hAnsi="Arial" w:cs="Arial"/>
                <w:b/>
                <w:i w:val="0"/>
                <w:color w:val="000000" w:themeColor="text1"/>
              </w:rPr>
              <w:t>Обоснование/решаемые проблемы.</w:t>
            </w:r>
          </w:p>
        </w:tc>
        <w:tc>
          <w:tcPr>
            <w:tcW w:w="679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6A6CF9D" w14:textId="7D07DE82" w:rsidR="00EE676C" w:rsidRPr="00C65B4B" w:rsidRDefault="00EE676C" w:rsidP="00EE676C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  <w:sz w:val="20"/>
              </w:rPr>
            </w:pPr>
            <w:r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 xml:space="preserve">При создании Заказа на поставку/Контракта с большим количеством позиций, необходимо вносить вручную информацию по цене в каждое поле по каждой позиции. Данная разработка позволяет заполнять цены из заранее подготовленного </w:t>
            </w:r>
            <w:r>
              <w:rPr>
                <w:rStyle w:val="afff4"/>
                <w:rFonts w:ascii="Arial" w:eastAsia="Calibri" w:hAnsi="Arial" w:cs="Arial"/>
                <w:color w:val="000000" w:themeColor="text1"/>
                <w:sz w:val="20"/>
                <w:lang w:val="en-US"/>
              </w:rPr>
              <w:t>Excel</w:t>
            </w:r>
            <w:r w:rsidRPr="00F1200F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-</w:t>
            </w:r>
            <w:r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файла</w:t>
            </w:r>
            <w:r w:rsidR="00172B40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 xml:space="preserve"> и выгружать цены из заказа/контракта</w:t>
            </w:r>
            <w:r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.</w:t>
            </w:r>
            <w:r w:rsidRPr="00EE676C">
              <w:rPr>
                <w:rStyle w:val="afff4"/>
                <w:rFonts w:eastAsia="Calibri"/>
                <w:color w:val="000000" w:themeColor="text1"/>
                <w:sz w:val="20"/>
              </w:rPr>
              <w:t xml:space="preserve"> </w:t>
            </w:r>
            <w:r w:rsidRPr="00EE676C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Данная разработка предназначена для сокращения  трудоемкости процесса и избежания ошибок при ручном вводе цен при формировании контракта/заказа на поставку</w:t>
            </w:r>
            <w:r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 xml:space="preserve">  </w:t>
            </w:r>
          </w:p>
        </w:tc>
      </w:tr>
      <w:tr w:rsidR="00EE676C" w:rsidRPr="00A33FEF" w14:paraId="19F55633" w14:textId="77777777" w:rsidTr="006A62C8">
        <w:tc>
          <w:tcPr>
            <w:tcW w:w="10196" w:type="dxa"/>
            <w:gridSpan w:val="4"/>
            <w:tcBorders>
              <w:bottom w:val="single" w:sz="4" w:space="0" w:color="auto"/>
            </w:tcBorders>
          </w:tcPr>
          <w:p w14:paraId="1BB215A7" w14:textId="77777777" w:rsidR="00EE676C" w:rsidRPr="00A33FEF" w:rsidRDefault="00EE676C" w:rsidP="00EE676C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</w:tr>
      <w:tr w:rsidR="00EE676C" w:rsidRPr="00A33FEF" w14:paraId="18EDA03F" w14:textId="77777777" w:rsidTr="0055470F">
        <w:tc>
          <w:tcPr>
            <w:tcW w:w="3398" w:type="dxa"/>
            <w:tcBorders>
              <w:bottom w:val="single" w:sz="4" w:space="0" w:color="auto"/>
            </w:tcBorders>
          </w:tcPr>
          <w:p w14:paraId="60954537" w14:textId="475261C5" w:rsidR="00EE676C" w:rsidRPr="00A33FEF" w:rsidRDefault="00EE676C" w:rsidP="00EE676C">
            <w:pPr>
              <w:contextualSpacing/>
              <w:jc w:val="left"/>
              <w:rPr>
                <w:rStyle w:val="afff4"/>
                <w:rFonts w:ascii="Arial" w:eastAsia="Calibri" w:hAnsi="Arial" w:cs="Arial"/>
                <w:b/>
                <w:i w:val="0"/>
                <w:color w:val="000000" w:themeColor="text1"/>
              </w:rPr>
            </w:pPr>
            <w:r w:rsidRPr="00A33FEF">
              <w:rPr>
                <w:rStyle w:val="afff4"/>
                <w:rFonts w:ascii="Arial" w:eastAsia="Calibri" w:hAnsi="Arial" w:cs="Arial"/>
                <w:b/>
                <w:i w:val="0"/>
                <w:color w:val="000000" w:themeColor="text1"/>
              </w:rPr>
              <w:t>Периодиченость планируемого использования разработки</w:t>
            </w:r>
          </w:p>
        </w:tc>
        <w:tc>
          <w:tcPr>
            <w:tcW w:w="6798" w:type="dxa"/>
            <w:gridSpan w:val="3"/>
            <w:tcBorders>
              <w:bottom w:val="single" w:sz="4" w:space="0" w:color="auto"/>
            </w:tcBorders>
          </w:tcPr>
          <w:p w14:paraId="2D488FBC" w14:textId="7515248B" w:rsidR="00EE676C" w:rsidRDefault="00EE676C" w:rsidP="00EE676C">
            <w:pPr>
              <w:contextualSpacing/>
              <w:jc w:val="left"/>
              <w:rPr>
                <w:rStyle w:val="afff4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</w:pPr>
            <w:r w:rsidRPr="00A33FEF">
              <w:rPr>
                <w:rStyle w:val="afff4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  <w:object w:dxaOrig="225" w:dyaOrig="225" w14:anchorId="5333EE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108pt;height:21.6pt" o:ole="">
                  <v:imagedata r:id="rId18" o:title=""/>
                </v:shape>
                <w:control r:id="rId19" w:name="OptionButton1" w:shapeid="_x0000_i1050"/>
              </w:object>
            </w:r>
            <w:r w:rsidRPr="00A33FEF">
              <w:rPr>
                <w:rStyle w:val="afff4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  <w:object w:dxaOrig="225" w:dyaOrig="225" w14:anchorId="616B3A86">
                <v:shape id="_x0000_i1052" type="#_x0000_t75" style="width:108pt;height:21.6pt" o:ole="">
                  <v:imagedata r:id="rId20" o:title=""/>
                </v:shape>
                <w:control r:id="rId21" w:name="OptionButton2" w:shapeid="_x0000_i1052"/>
              </w:object>
            </w:r>
            <w:r w:rsidRPr="00A33FEF">
              <w:rPr>
                <w:rStyle w:val="afff4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  <w:object w:dxaOrig="225" w:dyaOrig="225" w14:anchorId="7524180B">
                <v:shape id="_x0000_i1054" type="#_x0000_t75" style="width:108pt;height:21.6pt" o:ole="">
                  <v:imagedata r:id="rId22" o:title=""/>
                </v:shape>
                <w:control r:id="rId23" w:name="OptionButton3" w:shapeid="_x0000_i1054"/>
              </w:object>
            </w:r>
          </w:p>
          <w:p w14:paraId="41F3F6E5" w14:textId="77777777" w:rsidR="00EE676C" w:rsidRDefault="00EE676C" w:rsidP="00EE676C">
            <w:pPr>
              <w:contextualSpacing/>
              <w:jc w:val="left"/>
              <w:rPr>
                <w:rStyle w:val="afff4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</w:pPr>
          </w:p>
          <w:p w14:paraId="47538FEC" w14:textId="2DE783FA" w:rsidR="00EE676C" w:rsidRPr="00A33FEF" w:rsidRDefault="00EE676C" w:rsidP="00EE676C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  <w:r w:rsidRPr="00A33FEF">
              <w:rPr>
                <w:rStyle w:val="afff4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  <w:object w:dxaOrig="225" w:dyaOrig="225" w14:anchorId="660E1A47">
                <v:shape id="_x0000_i1056" type="#_x0000_t75" style="width:108pt;height:21.6pt" o:ole="">
                  <v:imagedata r:id="rId24" o:title=""/>
                </v:shape>
                <w:control r:id="rId25" w:name="OptionButton11" w:shapeid="_x0000_i1056"/>
              </w:object>
            </w:r>
            <w:r w:rsidRPr="00A33FEF">
              <w:rPr>
                <w:rStyle w:val="afff4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  <w:object w:dxaOrig="225" w:dyaOrig="225" w14:anchorId="469B8026">
                <v:shape id="_x0000_i1058" type="#_x0000_t75" style="width:108pt;height:21.6pt" o:ole="">
                  <v:imagedata r:id="rId26" o:title=""/>
                </v:shape>
                <w:control r:id="rId27" w:name="OptionButton12" w:shapeid="_x0000_i1058"/>
              </w:object>
            </w:r>
          </w:p>
          <w:p w14:paraId="6D0413C4" w14:textId="77777777" w:rsidR="00EE676C" w:rsidRPr="00AB41FC" w:rsidRDefault="00EE676C" w:rsidP="00EE676C">
            <w:pPr>
              <w:contextualSpacing/>
              <w:jc w:val="left"/>
              <w:rPr>
                <w:iCs/>
              </w:rPr>
            </w:pPr>
          </w:p>
          <w:p w14:paraId="598D3315" w14:textId="3FFD76DE" w:rsidR="00EE676C" w:rsidRPr="00A33FEF" w:rsidRDefault="00EE676C" w:rsidP="00EE676C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  <w:r w:rsidRPr="00AB41FC">
              <w:rPr>
                <w:iCs/>
              </w:rPr>
              <w:t>Прочее:</w:t>
            </w:r>
            <w:r w:rsidRPr="00601532">
              <w:rPr>
                <w:iCs/>
              </w:rPr>
              <w:t xml:space="preserve"> Постоянно, при создании </w:t>
            </w:r>
            <w:r w:rsidRPr="007763B0">
              <w:rPr>
                <w:iCs/>
              </w:rPr>
              <w:t>Контракт</w:t>
            </w:r>
            <w:r>
              <w:rPr>
                <w:iCs/>
              </w:rPr>
              <w:t>а</w:t>
            </w:r>
            <w:r w:rsidRPr="007763B0">
              <w:rPr>
                <w:iCs/>
              </w:rPr>
              <w:t xml:space="preserve"> и Заказ</w:t>
            </w:r>
            <w:r>
              <w:rPr>
                <w:iCs/>
              </w:rPr>
              <w:t>а</w:t>
            </w:r>
            <w:r w:rsidRPr="007763B0">
              <w:rPr>
                <w:iCs/>
              </w:rPr>
              <w:t xml:space="preserve"> на поставку</w:t>
            </w:r>
            <w:r>
              <w:rPr>
                <w:rFonts w:ascii="Arial" w:hAnsi="Arial" w:cs="Arial"/>
              </w:rPr>
              <w:t xml:space="preserve"> </w:t>
            </w:r>
            <w:r w:rsidRPr="00A36EB1">
              <w:rPr>
                <w:rFonts w:ascii="Arial" w:hAnsi="Arial" w:cs="Arial"/>
              </w:rPr>
              <w:t xml:space="preserve"> </w:t>
            </w:r>
          </w:p>
        </w:tc>
      </w:tr>
    </w:tbl>
    <w:p w14:paraId="2B555EE5" w14:textId="77777777" w:rsidR="001F64CB" w:rsidRPr="00A33FEF" w:rsidRDefault="001F64CB" w:rsidP="00EE1E4E">
      <w:pPr>
        <w:contextualSpacing/>
        <w:jc w:val="left"/>
        <w:rPr>
          <w:rStyle w:val="afff4"/>
          <w:rFonts w:ascii="Arial" w:eastAsia="Calibri" w:hAnsi="Arial" w:cs="Arial"/>
          <w:color w:val="808080" w:themeColor="background1" w:themeShade="80"/>
        </w:rPr>
      </w:pPr>
    </w:p>
    <w:p w14:paraId="05263204" w14:textId="77777777" w:rsidR="001F64CB" w:rsidRDefault="001F64CB" w:rsidP="00EE1E4E">
      <w:pPr>
        <w:contextualSpacing/>
        <w:jc w:val="left"/>
        <w:rPr>
          <w:rStyle w:val="afff4"/>
          <w:rFonts w:ascii="Arial" w:eastAsia="Calibri" w:hAnsi="Arial" w:cs="Arial"/>
          <w:color w:val="808080" w:themeColor="background1" w:themeShade="80"/>
        </w:rPr>
      </w:pPr>
    </w:p>
    <w:p w14:paraId="664CA9A2" w14:textId="77777777" w:rsidR="00EE30CD" w:rsidRDefault="00EE30CD" w:rsidP="00EE1E4E">
      <w:pPr>
        <w:contextualSpacing/>
        <w:jc w:val="left"/>
        <w:rPr>
          <w:rStyle w:val="afff4"/>
          <w:rFonts w:ascii="Arial" w:eastAsia="Calibri" w:hAnsi="Arial" w:cs="Arial"/>
          <w:color w:val="808080" w:themeColor="background1" w:themeShade="80"/>
        </w:rPr>
      </w:pPr>
    </w:p>
    <w:p w14:paraId="261498A6" w14:textId="77777777" w:rsidR="00EE30CD" w:rsidRPr="00A33FEF" w:rsidRDefault="00EE30CD" w:rsidP="00EE1E4E">
      <w:pPr>
        <w:contextualSpacing/>
        <w:jc w:val="left"/>
        <w:rPr>
          <w:rStyle w:val="afff4"/>
          <w:rFonts w:ascii="Arial" w:eastAsia="Calibri" w:hAnsi="Arial" w:cs="Arial"/>
          <w:color w:val="808080" w:themeColor="background1" w:themeShade="80"/>
        </w:rPr>
      </w:pPr>
    </w:p>
    <w:p w14:paraId="04276494" w14:textId="00D4E1B9" w:rsidR="00A1441D" w:rsidRPr="00A33FEF" w:rsidRDefault="00A1441D" w:rsidP="00EE1E4E">
      <w:pPr>
        <w:contextualSpacing/>
        <w:jc w:val="left"/>
        <w:rPr>
          <w:rStyle w:val="afff4"/>
          <w:rFonts w:ascii="Arial" w:eastAsia="Calibri" w:hAnsi="Arial" w:cs="Arial"/>
          <w:color w:val="808080" w:themeColor="background1" w:themeShade="80"/>
        </w:rPr>
      </w:pPr>
      <w:r w:rsidRPr="00A33FEF">
        <w:rPr>
          <w:rStyle w:val="afff4"/>
          <w:rFonts w:ascii="Arial" w:eastAsia="Calibri" w:hAnsi="Arial" w:cs="Arial"/>
          <w:color w:val="808080" w:themeColor="background1" w:themeShade="80"/>
        </w:rPr>
        <w:t>Заполняет Архитектор/консультант</w:t>
      </w:r>
    </w:p>
    <w:tbl>
      <w:tblPr>
        <w:tblStyle w:val="af7"/>
        <w:tblW w:w="0" w:type="auto"/>
        <w:tblInd w:w="-5" w:type="dxa"/>
        <w:tblLook w:val="04A0" w:firstRow="1" w:lastRow="0" w:firstColumn="1" w:lastColumn="0" w:noHBand="0" w:noVBand="1"/>
      </w:tblPr>
      <w:tblGrid>
        <w:gridCol w:w="3398"/>
        <w:gridCol w:w="6798"/>
      </w:tblGrid>
      <w:tr w:rsidR="00A1441D" w:rsidRPr="00A33FEF" w14:paraId="2AD4346B" w14:textId="77777777" w:rsidTr="00A1441D"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69B59C7D" w14:textId="77777777" w:rsidR="00A1441D" w:rsidRPr="00A33FEF" w:rsidRDefault="00A1441D" w:rsidP="00BE35E5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  <w:r w:rsidRPr="00A33FEF">
              <w:rPr>
                <w:rStyle w:val="afff4"/>
                <w:rFonts w:ascii="Arial" w:eastAsia="Calibri" w:hAnsi="Arial" w:cs="Arial"/>
                <w:b/>
                <w:i w:val="0"/>
                <w:color w:val="000000" w:themeColor="text1"/>
              </w:rPr>
              <w:t>Тип разработки:</w:t>
            </w:r>
          </w:p>
        </w:tc>
        <w:tc>
          <w:tcPr>
            <w:tcW w:w="6798" w:type="dxa"/>
            <w:tcBorders>
              <w:top w:val="single" w:sz="4" w:space="0" w:color="auto"/>
              <w:bottom w:val="single" w:sz="4" w:space="0" w:color="auto"/>
            </w:tcBorders>
          </w:tcPr>
          <w:p w14:paraId="7741668F" w14:textId="4CB3C0D5" w:rsidR="00A1441D" w:rsidRPr="00A33FEF" w:rsidRDefault="00A1441D" w:rsidP="00BE35E5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  <w:r w:rsidRPr="00A33FEF">
              <w:rPr>
                <w:rStyle w:val="afff4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  <w:object w:dxaOrig="225" w:dyaOrig="225" w14:anchorId="15937819">
                <v:shape id="_x0000_i1060" type="#_x0000_t75" style="width:108pt;height:21.6pt" o:ole="">
                  <v:imagedata r:id="rId28" o:title=""/>
                </v:shape>
                <w:control r:id="rId29" w:name="CheckBox1" w:shapeid="_x0000_i1060"/>
              </w:object>
            </w:r>
            <w:r w:rsidRPr="00A33FEF">
              <w:rPr>
                <w:rStyle w:val="afff4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  <w:object w:dxaOrig="225" w:dyaOrig="225" w14:anchorId="55731772">
                <v:shape id="_x0000_i1062" type="#_x0000_t75" style="width:108pt;height:21.6pt" o:ole="">
                  <v:imagedata r:id="rId30" o:title=""/>
                </v:shape>
                <w:control r:id="rId31" w:name="CheckBox2" w:shapeid="_x0000_i1062"/>
              </w:object>
            </w:r>
            <w:r w:rsidRPr="00A33FEF">
              <w:rPr>
                <w:rStyle w:val="afff4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  <w:object w:dxaOrig="225" w:dyaOrig="225" w14:anchorId="3B574B61">
                <v:shape id="_x0000_i1064" type="#_x0000_t75" style="width:108pt;height:21.6pt" o:ole="">
                  <v:imagedata r:id="rId32" o:title=""/>
                </v:shape>
                <w:control r:id="rId33" w:name="CheckBox3" w:shapeid="_x0000_i1064"/>
              </w:object>
            </w:r>
          </w:p>
          <w:p w14:paraId="1A493F40" w14:textId="77777777" w:rsidR="00BE35E5" w:rsidRPr="00A33FEF" w:rsidRDefault="00BE35E5" w:rsidP="00BE35E5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  <w:p w14:paraId="229AE819" w14:textId="56652864" w:rsidR="00BE35E5" w:rsidRPr="00A33FEF" w:rsidRDefault="00BE35E5" w:rsidP="00BE35E5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  <w:r w:rsidRPr="00A33FEF">
              <w:rPr>
                <w:rStyle w:val="afff4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  <w:object w:dxaOrig="225" w:dyaOrig="225" w14:anchorId="7CE66056">
                <v:shape id="_x0000_i1066" type="#_x0000_t75" style="width:302.4pt;height:21.6pt" o:ole="">
                  <v:imagedata r:id="rId34" o:title=""/>
                </v:shape>
                <w:control r:id="rId35" w:name="CheckBox7" w:shapeid="_x0000_i1066"/>
              </w:object>
            </w:r>
          </w:p>
          <w:p w14:paraId="23088585" w14:textId="77777777" w:rsidR="00A1441D" w:rsidRPr="00A33FEF" w:rsidRDefault="00A1441D" w:rsidP="00BE35E5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  <w:p w14:paraId="18F705AD" w14:textId="76CCD636" w:rsidR="00A1441D" w:rsidRPr="00A33FEF" w:rsidRDefault="00A1441D" w:rsidP="00BE35E5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  <w:r w:rsidRPr="00A33FEF">
              <w:rPr>
                <w:rStyle w:val="afff4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  <w:object w:dxaOrig="225" w:dyaOrig="225" w14:anchorId="1EF38F59">
                <v:shape id="_x0000_i1068" type="#_x0000_t75" style="width:108pt;height:21.6pt" o:ole="">
                  <v:imagedata r:id="rId36" o:title=""/>
                </v:shape>
                <w:control r:id="rId37" w:name="CheckBox4" w:shapeid="_x0000_i1068"/>
              </w:object>
            </w:r>
            <w:r w:rsidRPr="00A33FEF">
              <w:rPr>
                <w:rStyle w:val="afff4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  <w:object w:dxaOrig="225" w:dyaOrig="225" w14:anchorId="00CF0B46">
                <v:shape id="_x0000_i1070" type="#_x0000_t75" style="width:108pt;height:28.8pt" o:ole="">
                  <v:imagedata r:id="rId38" o:title=""/>
                </v:shape>
                <w:control r:id="rId39" w:name="CheckBox5" w:shapeid="_x0000_i1070"/>
              </w:object>
            </w:r>
            <w:r w:rsidRPr="00A33FEF">
              <w:rPr>
                <w:rStyle w:val="afff4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  <w:object w:dxaOrig="225" w:dyaOrig="225" w14:anchorId="21F029EA">
                <v:shape id="_x0000_i1072" type="#_x0000_t75" style="width:108pt;height:21.6pt" o:ole="">
                  <v:imagedata r:id="rId40" o:title=""/>
                </v:shape>
                <w:control r:id="rId41" w:name="CheckBox6" w:shapeid="_x0000_i1072"/>
              </w:object>
            </w:r>
          </w:p>
          <w:p w14:paraId="57A186D4" w14:textId="77777777" w:rsidR="00A1441D" w:rsidRPr="00A33FEF" w:rsidRDefault="00A1441D" w:rsidP="00BE35E5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  <w:p w14:paraId="6ABE49B5" w14:textId="77777777" w:rsidR="00A1441D" w:rsidRPr="007E3FF3" w:rsidRDefault="00A1441D" w:rsidP="00BE35E5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  <w:r w:rsidRPr="007E3FF3">
              <w:rPr>
                <w:rStyle w:val="afff4"/>
                <w:rFonts w:ascii="Arial" w:eastAsia="Calibri" w:hAnsi="Arial" w:cs="Arial"/>
                <w:i w:val="0"/>
                <w:color w:val="000000" w:themeColor="text1"/>
              </w:rPr>
              <w:t>Прочее:</w:t>
            </w:r>
            <w:r w:rsidRPr="007E3FF3">
              <w:rPr>
                <w:rFonts w:ascii="Arial" w:hAnsi="Arial" w:cs="Arial"/>
              </w:rPr>
              <w:t xml:space="preserve"> &lt;…&gt;</w:t>
            </w:r>
          </w:p>
          <w:p w14:paraId="211E84AA" w14:textId="77777777" w:rsidR="00A1441D" w:rsidRPr="00A33FEF" w:rsidRDefault="00A1441D" w:rsidP="00BE35E5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</w:tr>
    </w:tbl>
    <w:p w14:paraId="764A25A7" w14:textId="77777777" w:rsidR="00A1441D" w:rsidRPr="00A33FEF" w:rsidRDefault="00A1441D" w:rsidP="00EE1E4E">
      <w:pPr>
        <w:contextualSpacing/>
        <w:jc w:val="left"/>
        <w:rPr>
          <w:rStyle w:val="afff4"/>
          <w:rFonts w:ascii="Arial" w:eastAsia="Calibri" w:hAnsi="Arial" w:cs="Arial"/>
          <w:color w:val="808080" w:themeColor="background1" w:themeShade="80"/>
        </w:rPr>
      </w:pPr>
    </w:p>
    <w:p w14:paraId="2559671F" w14:textId="77777777" w:rsidR="001F64CB" w:rsidRDefault="001F64CB" w:rsidP="00EE1E4E">
      <w:pPr>
        <w:contextualSpacing/>
        <w:jc w:val="left"/>
        <w:rPr>
          <w:rStyle w:val="afff4"/>
          <w:rFonts w:ascii="Arial" w:eastAsia="Calibri" w:hAnsi="Arial" w:cs="Arial"/>
          <w:color w:val="808080" w:themeColor="background1" w:themeShade="80"/>
        </w:rPr>
      </w:pPr>
    </w:p>
    <w:p w14:paraId="789F1D1A" w14:textId="77777777" w:rsidR="00783124" w:rsidRPr="00A33FEF" w:rsidRDefault="00783124" w:rsidP="00EE1E4E">
      <w:pPr>
        <w:contextualSpacing/>
        <w:jc w:val="left"/>
        <w:rPr>
          <w:rStyle w:val="afff4"/>
          <w:rFonts w:ascii="Arial" w:eastAsia="Calibri" w:hAnsi="Arial" w:cs="Arial"/>
          <w:color w:val="808080" w:themeColor="background1" w:themeShade="80"/>
        </w:rPr>
      </w:pPr>
    </w:p>
    <w:p w14:paraId="6002BF77" w14:textId="26593A30" w:rsidR="0077286C" w:rsidRDefault="0077286C" w:rsidP="0054092C">
      <w:pPr>
        <w:pStyle w:val="1"/>
        <w:numPr>
          <w:ilvl w:val="2"/>
          <w:numId w:val="8"/>
        </w:numPr>
      </w:pPr>
      <w:bookmarkStart w:id="82" w:name="_Toc527041054"/>
      <w:bookmarkStart w:id="83" w:name="_Toc528589958"/>
      <w:r w:rsidRPr="00A33FEF">
        <w:lastRenderedPageBreak/>
        <w:t>Бизнес постановка</w:t>
      </w:r>
      <w:bookmarkEnd w:id="82"/>
      <w:bookmarkEnd w:id="83"/>
    </w:p>
    <w:p w14:paraId="25136F1A" w14:textId="7D600F95" w:rsidR="0022601F" w:rsidRDefault="00CD23A7" w:rsidP="0022601F">
      <w:pPr>
        <w:spacing w:after="240" w:line="276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Разработка </w:t>
      </w:r>
      <w:r w:rsidRPr="00CD23A7">
        <w:rPr>
          <w:rFonts w:ascii="Arial" w:hAnsi="Arial" w:cs="Arial"/>
        </w:rPr>
        <w:t>ММ54 позволяет за</w:t>
      </w:r>
      <w:r w:rsidR="00546A80">
        <w:rPr>
          <w:rFonts w:ascii="Arial" w:hAnsi="Arial" w:cs="Arial"/>
        </w:rPr>
        <w:t>гружать</w:t>
      </w:r>
      <w:r w:rsidRPr="00CD23A7">
        <w:rPr>
          <w:rFonts w:ascii="Arial" w:hAnsi="Arial" w:cs="Arial"/>
        </w:rPr>
        <w:t xml:space="preserve"> цены</w:t>
      </w:r>
      <w:r w:rsidR="005B5A7C">
        <w:rPr>
          <w:rFonts w:ascii="Arial" w:hAnsi="Arial" w:cs="Arial"/>
        </w:rPr>
        <w:t xml:space="preserve"> (без НДС)</w:t>
      </w:r>
      <w:r w:rsidRPr="00CD23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при создании Заказа на поставку/контракта</w:t>
      </w:r>
      <w:ins w:id="84" w:author="Быков Василий Александрович" w:date="2019-06-27T18:52:00Z">
        <w:r w:rsidR="00660C22">
          <w:rPr>
            <w:rFonts w:ascii="Arial" w:hAnsi="Arial" w:cs="Arial"/>
          </w:rPr>
          <w:t>, а также загружать в систему контракты</w:t>
        </w:r>
      </w:ins>
      <w:ins w:id="85" w:author="Быков Василий Александрович" w:date="2019-06-27T18:54:00Z">
        <w:r w:rsidR="00660C22">
          <w:rPr>
            <w:rFonts w:ascii="Arial" w:hAnsi="Arial" w:cs="Arial"/>
          </w:rPr>
          <w:t>, например, в случае ввода квартальной спецификации или спецификации на защищенный склад,</w:t>
        </w:r>
      </w:ins>
      <w:r>
        <w:rPr>
          <w:rFonts w:ascii="Arial" w:hAnsi="Arial" w:cs="Arial"/>
        </w:rPr>
        <w:t xml:space="preserve"> </w:t>
      </w:r>
      <w:r w:rsidR="00546A80">
        <w:rPr>
          <w:rFonts w:ascii="Arial" w:hAnsi="Arial" w:cs="Arial"/>
        </w:rPr>
        <w:t>по</w:t>
      </w:r>
      <w:r w:rsidRPr="00CD23A7">
        <w:rPr>
          <w:rFonts w:ascii="Arial" w:hAnsi="Arial" w:cs="Arial"/>
        </w:rPr>
        <w:t xml:space="preserve"> заранее подготовленно</w:t>
      </w:r>
      <w:r w:rsidR="00546A80">
        <w:rPr>
          <w:rFonts w:ascii="Arial" w:hAnsi="Arial" w:cs="Arial"/>
        </w:rPr>
        <w:t>му</w:t>
      </w:r>
      <w:r w:rsidRPr="00CD23A7">
        <w:rPr>
          <w:rFonts w:ascii="Arial" w:hAnsi="Arial" w:cs="Arial"/>
        </w:rPr>
        <w:t xml:space="preserve"> </w:t>
      </w:r>
      <w:del w:id="86" w:author="Быков Василий Александрович" w:date="2019-06-27T18:53:00Z">
        <w:r w:rsidDel="00660C22">
          <w:rPr>
            <w:rFonts w:ascii="Arial" w:hAnsi="Arial" w:cs="Arial"/>
          </w:rPr>
          <w:delText xml:space="preserve">по определенному </w:delText>
        </w:r>
      </w:del>
      <w:r>
        <w:rPr>
          <w:rFonts w:ascii="Arial" w:hAnsi="Arial" w:cs="Arial"/>
        </w:rPr>
        <w:t xml:space="preserve">шаблону </w:t>
      </w:r>
      <w:ins w:id="87" w:author="Быков Василий Александрович" w:date="2019-06-27T19:06:00Z">
        <w:r w:rsidR="005B2718">
          <w:rPr>
            <w:rFonts w:ascii="Arial" w:hAnsi="Arial" w:cs="Arial"/>
          </w:rPr>
          <w:t xml:space="preserve">формата </w:t>
        </w:r>
      </w:ins>
      <w:r w:rsidRPr="00CD23A7">
        <w:rPr>
          <w:rFonts w:ascii="Arial" w:hAnsi="Arial" w:cs="Arial"/>
        </w:rPr>
        <w:t>Excel</w:t>
      </w:r>
      <w:del w:id="88" w:author="Быков Василий Александрович" w:date="2019-06-27T19:06:00Z">
        <w:r w:rsidRPr="00CD23A7" w:rsidDel="005B2718">
          <w:rPr>
            <w:rFonts w:ascii="Arial" w:hAnsi="Arial" w:cs="Arial"/>
          </w:rPr>
          <w:delText>-файла</w:delText>
        </w:r>
      </w:del>
      <w:r>
        <w:rPr>
          <w:rFonts w:ascii="Arial" w:hAnsi="Arial" w:cs="Arial"/>
        </w:rPr>
        <w:t>.</w:t>
      </w:r>
    </w:p>
    <w:p w14:paraId="2A23C2C4" w14:textId="76E503D9" w:rsidR="00F1200F" w:rsidRPr="00F1200F" w:rsidDel="00660C22" w:rsidRDefault="00F1200F" w:rsidP="00F1200F">
      <w:pPr>
        <w:ind w:firstLine="567"/>
        <w:rPr>
          <w:del w:id="89" w:author="Быков Василий Александрович" w:date="2019-06-27T18:53:00Z"/>
          <w:rFonts w:ascii="Arial" w:hAnsi="Arial" w:cs="Arial"/>
        </w:rPr>
      </w:pPr>
      <w:del w:id="90" w:author="Быков Василий Александрович" w:date="2019-06-27T18:53:00Z">
        <w:r w:rsidRPr="00F1200F" w:rsidDel="00660C22">
          <w:rPr>
            <w:rFonts w:ascii="Arial" w:hAnsi="Arial" w:cs="Arial"/>
          </w:rPr>
          <w:delText>Загрузка цен</w:delText>
        </w:r>
        <w:r w:rsidR="005B5A7C" w:rsidDel="00660C22">
          <w:rPr>
            <w:rFonts w:ascii="Arial" w:hAnsi="Arial" w:cs="Arial"/>
          </w:rPr>
          <w:delText xml:space="preserve"> (без НДС)</w:delText>
        </w:r>
        <w:r w:rsidR="005B5A7C" w:rsidRPr="00CD23A7" w:rsidDel="00660C22">
          <w:rPr>
            <w:rFonts w:ascii="Arial" w:hAnsi="Arial" w:cs="Arial"/>
          </w:rPr>
          <w:delText xml:space="preserve"> </w:delText>
        </w:r>
        <w:r w:rsidRPr="00F1200F" w:rsidDel="00660C22">
          <w:rPr>
            <w:rFonts w:ascii="Arial" w:hAnsi="Arial" w:cs="Arial"/>
          </w:rPr>
          <w:delText xml:space="preserve"> в заказ на поставку либо контракт с п</w:delText>
        </w:r>
        <w:r w:rsidR="00F17166" w:rsidDel="00660C22">
          <w:rPr>
            <w:rFonts w:ascii="Arial" w:hAnsi="Arial" w:cs="Arial"/>
          </w:rPr>
          <w:delText xml:space="preserve">омощью выгрузки\загрузки файла </w:delText>
        </w:r>
        <w:r w:rsidRPr="00F1200F" w:rsidDel="00660C22">
          <w:rPr>
            <w:rFonts w:ascii="Arial" w:hAnsi="Arial" w:cs="Arial"/>
          </w:rPr>
          <w:delText>формата Excel.</w:delText>
        </w:r>
      </w:del>
    </w:p>
    <w:p w14:paraId="1FC6D3C9" w14:textId="77777777" w:rsidR="002856E7" w:rsidRDefault="00546A80" w:rsidP="00F1200F">
      <w:pPr>
        <w:ind w:firstLine="709"/>
        <w:rPr>
          <w:ins w:id="91" w:author="Быков Василий Александрович" w:date="2019-06-27T18:57:00Z"/>
          <w:rFonts w:ascii="Arial" w:hAnsi="Arial" w:cs="Arial"/>
        </w:rPr>
      </w:pPr>
      <w:r>
        <w:rPr>
          <w:rFonts w:ascii="Arial" w:hAnsi="Arial" w:cs="Arial"/>
        </w:rPr>
        <w:t>По факту заключаются</w:t>
      </w:r>
      <w:r w:rsidR="00F1200F" w:rsidRPr="00F1200F">
        <w:rPr>
          <w:rFonts w:ascii="Arial" w:hAnsi="Arial" w:cs="Arial"/>
        </w:rPr>
        <w:t xml:space="preserve"> спецификации с большим количеством строк</w:t>
      </w:r>
      <w:r w:rsidR="00764621">
        <w:rPr>
          <w:rFonts w:ascii="Arial" w:hAnsi="Arial" w:cs="Arial"/>
        </w:rPr>
        <w:t>,</w:t>
      </w:r>
      <w:r w:rsidR="00F1200F" w:rsidRPr="00F1200F">
        <w:rPr>
          <w:rFonts w:ascii="Arial" w:hAnsi="Arial" w:cs="Arial"/>
        </w:rPr>
        <w:t xml:space="preserve"> </w:t>
      </w:r>
      <w:r w:rsidR="00764621">
        <w:rPr>
          <w:rFonts w:ascii="Arial" w:hAnsi="Arial" w:cs="Arial"/>
        </w:rPr>
        <w:t>н</w:t>
      </w:r>
      <w:r w:rsidR="00F1200F" w:rsidRPr="00F1200F">
        <w:rPr>
          <w:rFonts w:ascii="Arial" w:hAnsi="Arial" w:cs="Arial"/>
        </w:rPr>
        <w:t>апример, спецификации на зап.части</w:t>
      </w:r>
      <w:r w:rsidR="00F17166">
        <w:rPr>
          <w:rFonts w:ascii="Arial" w:hAnsi="Arial" w:cs="Arial"/>
        </w:rPr>
        <w:t>,</w:t>
      </w:r>
      <w:r w:rsidR="00F1200F" w:rsidRPr="00F1200F">
        <w:rPr>
          <w:rFonts w:ascii="Arial" w:hAnsi="Arial" w:cs="Arial"/>
        </w:rPr>
        <w:t xml:space="preserve"> закупаемые по консигнационной схеме. Ручное создание и обновление заказов на поставку / контрактов на т</w:t>
      </w:r>
      <w:r w:rsidR="00CD23A7">
        <w:rPr>
          <w:rFonts w:ascii="Arial" w:hAnsi="Arial" w:cs="Arial"/>
        </w:rPr>
        <w:t>акое количество строк трудоемко</w:t>
      </w:r>
      <w:r w:rsidR="00CD0EED">
        <w:rPr>
          <w:rFonts w:ascii="Arial" w:hAnsi="Arial" w:cs="Arial"/>
        </w:rPr>
        <w:t>.</w:t>
      </w:r>
      <w:r w:rsidR="00CD23A7">
        <w:rPr>
          <w:rFonts w:ascii="Arial" w:hAnsi="Arial" w:cs="Arial"/>
        </w:rPr>
        <w:t xml:space="preserve"> </w:t>
      </w:r>
    </w:p>
    <w:p w14:paraId="737EC1A3" w14:textId="5D16056E" w:rsidR="0086639F" w:rsidRPr="002856E7" w:rsidRDefault="00CD0EED" w:rsidP="00F1200F">
      <w:pPr>
        <w:ind w:firstLine="709"/>
        <w:rPr>
          <w:rFonts w:ascii="Arial" w:hAnsi="Arial" w:cs="Arial"/>
          <w:b/>
          <w:rPrChange w:id="92" w:author="Быков Василий Александрович" w:date="2019-06-27T19:00:00Z">
            <w:rPr>
              <w:rFonts w:ascii="Arial" w:hAnsi="Arial" w:cs="Arial"/>
            </w:rPr>
          </w:rPrChange>
        </w:rPr>
      </w:pPr>
      <w:del w:id="93" w:author="Быков Василий Александрович" w:date="2019-06-27T18:56:00Z">
        <w:r w:rsidDel="00660C22">
          <w:rPr>
            <w:rFonts w:ascii="Arial" w:hAnsi="Arial" w:cs="Arial"/>
          </w:rPr>
          <w:delText>По результатам</w:delText>
        </w:r>
        <w:r w:rsidR="00CD23A7" w:rsidDel="00660C22">
          <w:rPr>
            <w:rFonts w:ascii="Arial" w:hAnsi="Arial" w:cs="Arial"/>
          </w:rPr>
          <w:delText xml:space="preserve"> проведения конкурсной процедуры создается спецификация</w:delText>
        </w:r>
        <w:r w:rsidR="00B2596F" w:rsidDel="00660C22">
          <w:rPr>
            <w:rFonts w:ascii="Arial" w:hAnsi="Arial" w:cs="Arial"/>
          </w:rPr>
          <w:delText>,</w:delText>
        </w:r>
        <w:r w:rsidDel="00660C22">
          <w:rPr>
            <w:rFonts w:ascii="Arial" w:hAnsi="Arial" w:cs="Arial"/>
          </w:rPr>
          <w:delText xml:space="preserve"> </w:delText>
        </w:r>
        <w:r w:rsidR="00B2596F" w:rsidDel="00660C22">
          <w:rPr>
            <w:rFonts w:ascii="Arial" w:hAnsi="Arial" w:cs="Arial"/>
          </w:rPr>
          <w:delText>из которой формируется</w:delText>
        </w:r>
        <w:r w:rsidDel="00660C22">
          <w:rPr>
            <w:rFonts w:ascii="Arial" w:hAnsi="Arial" w:cs="Arial"/>
          </w:rPr>
          <w:delText xml:space="preserve"> </w:delText>
        </w:r>
        <w:r w:rsidDel="00660C22">
          <w:rPr>
            <w:rFonts w:ascii="Arial" w:hAnsi="Arial" w:cs="Arial"/>
            <w:lang w:val="en-US"/>
          </w:rPr>
          <w:delText>Excel</w:delText>
        </w:r>
        <w:r w:rsidRPr="00CD0EED" w:rsidDel="00660C22">
          <w:rPr>
            <w:rFonts w:ascii="Arial" w:hAnsi="Arial" w:cs="Arial"/>
          </w:rPr>
          <w:delText>-</w:delText>
        </w:r>
        <w:r w:rsidDel="00660C22">
          <w:rPr>
            <w:rFonts w:ascii="Arial" w:hAnsi="Arial" w:cs="Arial"/>
          </w:rPr>
          <w:delText xml:space="preserve">файл </w:delText>
        </w:r>
      </w:del>
      <w:del w:id="94" w:author="Быков Василий Александрович" w:date="2019-06-27T18:43:00Z">
        <w:r w:rsidDel="00B44DB9">
          <w:rPr>
            <w:rFonts w:ascii="Arial" w:hAnsi="Arial" w:cs="Arial"/>
          </w:rPr>
          <w:delText xml:space="preserve">вида: </w:delText>
        </w:r>
      </w:del>
      <w:del w:id="95" w:author="Быков Василий Александрович" w:date="2019-06-27T18:56:00Z">
        <w:r w:rsidDel="00660C22">
          <w:rPr>
            <w:rFonts w:ascii="Arial" w:hAnsi="Arial" w:cs="Arial"/>
          </w:rPr>
          <w:delText xml:space="preserve"> </w:delText>
        </w:r>
      </w:del>
      <w:ins w:id="96" w:author="Быков Василий Александрович" w:date="2019-06-27T18:56:00Z">
        <w:r w:rsidR="00660C22">
          <w:rPr>
            <w:rFonts w:ascii="Arial" w:hAnsi="Arial" w:cs="Arial"/>
          </w:rPr>
          <w:t>Для</w:t>
        </w:r>
      </w:ins>
      <w:ins w:id="97" w:author="Быков Василий Александрович" w:date="2019-06-27T18:57:00Z">
        <w:r w:rsidR="002856E7">
          <w:rPr>
            <w:rFonts w:ascii="Arial" w:hAnsi="Arial" w:cs="Arial"/>
          </w:rPr>
          <w:t xml:space="preserve"> ввода </w:t>
        </w:r>
      </w:ins>
      <w:ins w:id="98" w:author="Быков Василий Александрович" w:date="2019-06-27T18:56:00Z">
        <w:r w:rsidR="00660C22">
          <w:rPr>
            <w:rFonts w:ascii="Arial" w:hAnsi="Arial" w:cs="Arial"/>
          </w:rPr>
          <w:t xml:space="preserve"> </w:t>
        </w:r>
      </w:ins>
      <w:ins w:id="99" w:author="Быков Василий Александрович" w:date="2019-06-27T18:59:00Z">
        <w:r w:rsidR="002856E7">
          <w:rPr>
            <w:rFonts w:ascii="Arial" w:hAnsi="Arial" w:cs="Arial"/>
          </w:rPr>
          <w:t>в систему прайс</w:t>
        </w:r>
      </w:ins>
      <w:ins w:id="100" w:author="Быков Василий Александрович" w:date="2019-06-27T19:01:00Z">
        <w:r w:rsidR="002856E7">
          <w:rPr>
            <w:rFonts w:ascii="Arial" w:hAnsi="Arial" w:cs="Arial"/>
          </w:rPr>
          <w:t>-листа,</w:t>
        </w:r>
      </w:ins>
      <w:ins w:id="101" w:author="Быков Василий Александрович" w:date="2019-06-27T18:59:00Z">
        <w:r w:rsidR="002856E7">
          <w:rPr>
            <w:rFonts w:ascii="Arial" w:hAnsi="Arial" w:cs="Arial"/>
          </w:rPr>
          <w:t xml:space="preserve"> квартальной спецификац</w:t>
        </w:r>
      </w:ins>
      <w:ins w:id="102" w:author="Быков Василий Александрович" w:date="2019-06-27T19:00:00Z">
        <w:r w:rsidR="002856E7">
          <w:rPr>
            <w:rFonts w:ascii="Arial" w:hAnsi="Arial" w:cs="Arial"/>
          </w:rPr>
          <w:t xml:space="preserve">и или спецификации на защищенный склад, необходимо выполнить загрузку </w:t>
        </w:r>
        <w:r w:rsidR="002856E7">
          <w:rPr>
            <w:rFonts w:ascii="Arial" w:hAnsi="Arial" w:cs="Arial"/>
            <w:lang w:val="en-US"/>
          </w:rPr>
          <w:t>Excel</w:t>
        </w:r>
        <w:r w:rsidR="002856E7">
          <w:rPr>
            <w:rFonts w:ascii="Arial" w:hAnsi="Arial" w:cs="Arial"/>
          </w:rPr>
          <w:t xml:space="preserve">-файла требуемого формата (см. </w:t>
        </w:r>
      </w:ins>
      <w:ins w:id="103" w:author="Быков Василий Александрович" w:date="2019-06-27T19:01:00Z">
        <w:r w:rsidR="002856E7">
          <w:rPr>
            <w:rFonts w:ascii="Arial" w:hAnsi="Arial" w:cs="Arial"/>
          </w:rPr>
          <w:t>таб. 4).</w:t>
        </w:r>
      </w:ins>
    </w:p>
    <w:p w14:paraId="5198736D" w14:textId="77777777" w:rsidR="0086639F" w:rsidRDefault="00CD23A7" w:rsidP="00F1200F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PrChange w:id="104" w:author="Быков Василий Александрович [2]" w:date="2018-11-14T17:11:00Z">
          <w:tblPr>
            <w:tblW w:w="5000" w:type="pct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Look w:val="0000" w:firstRow="0" w:lastRow="0" w:firstColumn="0" w:lastColumn="0" w:noHBand="0" w:noVBand="0"/>
          </w:tblPr>
        </w:tblPrChange>
      </w:tblPr>
      <w:tblGrid>
        <w:gridCol w:w="1831"/>
        <w:gridCol w:w="1832"/>
        <w:gridCol w:w="6513"/>
        <w:tblGridChange w:id="105">
          <w:tblGrid>
            <w:gridCol w:w="2235"/>
            <w:gridCol w:w="2235"/>
            <w:gridCol w:w="7941"/>
          </w:tblGrid>
        </w:tblGridChange>
      </w:tblGrid>
      <w:tr w:rsidR="006B53FB" w:rsidRPr="00A33FEF" w:rsidDel="00B44DB9" w14:paraId="2CFCB29E" w14:textId="54A0B138" w:rsidTr="006B53FB">
        <w:trPr>
          <w:cantSplit/>
          <w:del w:id="106" w:author="Быков Василий Александрович" w:date="2019-06-27T18:43:00Z"/>
          <w:trPrChange w:id="107" w:author="Быков Василий Александрович [2]" w:date="2018-11-14T17:11:00Z">
            <w:trPr>
              <w:cantSplit/>
            </w:trPr>
          </w:trPrChange>
        </w:trPr>
        <w:tc>
          <w:tcPr>
            <w:tcW w:w="900" w:type="pct"/>
            <w:tcPrChange w:id="108" w:author="Быков Василий Александрович [2]" w:date="2018-11-14T17:11:00Z">
              <w:tcPr>
                <w:tcW w:w="1" w:type="pct"/>
              </w:tcPr>
            </w:tcPrChange>
          </w:tcPr>
          <w:p w14:paraId="17802A41" w14:textId="45997DB2" w:rsidR="006B53FB" w:rsidDel="00B44DB9" w:rsidRDefault="00E76C44" w:rsidP="00E76C44">
            <w:pPr>
              <w:rPr>
                <w:del w:id="109" w:author="Быков Василий Александрович" w:date="2019-06-27T18:43:00Z"/>
                <w:rFonts w:ascii="Arial" w:hAnsi="Arial" w:cs="Arial"/>
                <w:sz w:val="20"/>
              </w:rPr>
            </w:pPr>
            <w:ins w:id="110" w:author="Быков Василий Александрович [2]" w:date="2018-11-14T17:17:00Z">
              <w:del w:id="111" w:author="Быков Василий Александрович" w:date="2019-06-27T18:43:00Z">
                <w:r w:rsidDel="00B44DB9">
                  <w:rPr>
                    <w:rFonts w:ascii="Arial" w:hAnsi="Arial" w:cs="Arial"/>
                    <w:sz w:val="20"/>
                  </w:rPr>
                  <w:delText>Системный номер договора</w:delText>
                </w:r>
              </w:del>
            </w:ins>
          </w:p>
        </w:tc>
        <w:tc>
          <w:tcPr>
            <w:tcW w:w="900" w:type="pct"/>
            <w:tcPrChange w:id="112" w:author="Быков Василий Александрович [2]" w:date="2018-11-14T17:11:00Z">
              <w:tcPr>
                <w:tcW w:w="280" w:type="pct"/>
              </w:tcPr>
            </w:tcPrChange>
          </w:tcPr>
          <w:p w14:paraId="609105A5" w14:textId="7669438F" w:rsidR="006B53FB" w:rsidRPr="00A33FEF" w:rsidDel="00B44DB9" w:rsidRDefault="006B53FB" w:rsidP="00AB626F">
            <w:pPr>
              <w:rPr>
                <w:del w:id="113" w:author="Быков Василий Александрович" w:date="2019-06-27T18:43:00Z"/>
                <w:rFonts w:ascii="Arial" w:hAnsi="Arial" w:cs="Arial"/>
                <w:sz w:val="20"/>
              </w:rPr>
            </w:pPr>
            <w:del w:id="114" w:author="Быков Василий Александрович" w:date="2019-06-27T18:43:00Z">
              <w:r w:rsidDel="00B44DB9">
                <w:rPr>
                  <w:rFonts w:ascii="Arial" w:hAnsi="Arial" w:cs="Arial"/>
                  <w:sz w:val="20"/>
                </w:rPr>
                <w:delText>Код ЕК МТР</w:delText>
              </w:r>
            </w:del>
          </w:p>
        </w:tc>
        <w:tc>
          <w:tcPr>
            <w:tcW w:w="3200" w:type="pct"/>
            <w:tcPrChange w:id="115" w:author="Быков Василий Александрович [2]" w:date="2018-11-14T17:11:00Z">
              <w:tcPr>
                <w:tcW w:w="995" w:type="pct"/>
              </w:tcPr>
            </w:tcPrChange>
          </w:tcPr>
          <w:p w14:paraId="36927E1B" w14:textId="3E33646E" w:rsidR="006B53FB" w:rsidRPr="00A33FEF" w:rsidDel="00B44DB9" w:rsidRDefault="006B53FB" w:rsidP="00CD0EED">
            <w:pPr>
              <w:rPr>
                <w:del w:id="116" w:author="Быков Василий Александрович" w:date="2019-06-27T18:43:00Z"/>
                <w:rFonts w:ascii="Arial" w:hAnsi="Arial" w:cs="Arial"/>
                <w:sz w:val="20"/>
              </w:rPr>
            </w:pPr>
            <w:del w:id="117" w:author="Быков Василий Александрович" w:date="2019-06-27T18:43:00Z">
              <w:r w:rsidDel="00B44DB9">
                <w:rPr>
                  <w:rFonts w:ascii="Arial" w:hAnsi="Arial" w:cs="Arial"/>
                  <w:sz w:val="20"/>
                </w:rPr>
                <w:delText>Цена без НДС в валюте контракта</w:delText>
              </w:r>
            </w:del>
          </w:p>
        </w:tc>
      </w:tr>
      <w:tr w:rsidR="006B53FB" w:rsidRPr="00A33FEF" w:rsidDel="00B44DB9" w14:paraId="11C168DA" w14:textId="4423B397" w:rsidTr="006B53FB">
        <w:trPr>
          <w:cantSplit/>
          <w:del w:id="118" w:author="Быков Василий Александрович" w:date="2019-06-27T18:43:00Z"/>
          <w:trPrChange w:id="119" w:author="Быков Василий Александрович [2]" w:date="2018-11-14T17:11:00Z">
            <w:trPr>
              <w:cantSplit/>
            </w:trPr>
          </w:trPrChange>
        </w:trPr>
        <w:tc>
          <w:tcPr>
            <w:tcW w:w="900" w:type="pct"/>
            <w:tcPrChange w:id="120" w:author="Быков Василий Александрович [2]" w:date="2018-11-14T17:11:00Z">
              <w:tcPr>
                <w:tcW w:w="1" w:type="pct"/>
              </w:tcPr>
            </w:tcPrChange>
          </w:tcPr>
          <w:p w14:paraId="329FC880" w14:textId="33BB8258" w:rsidR="006B53FB" w:rsidRPr="00A33FEF" w:rsidDel="00B44DB9" w:rsidRDefault="006B53FB" w:rsidP="00AB626F">
            <w:pPr>
              <w:rPr>
                <w:del w:id="121" w:author="Быков Василий Александрович" w:date="2019-06-27T18:43:00Z"/>
                <w:rFonts w:ascii="Arial" w:hAnsi="Arial" w:cs="Arial"/>
                <w:sz w:val="20"/>
              </w:rPr>
            </w:pPr>
          </w:p>
        </w:tc>
        <w:tc>
          <w:tcPr>
            <w:tcW w:w="900" w:type="pct"/>
            <w:tcPrChange w:id="122" w:author="Быков Василий Александрович [2]" w:date="2018-11-14T17:11:00Z">
              <w:tcPr>
                <w:tcW w:w="280" w:type="pct"/>
              </w:tcPr>
            </w:tcPrChange>
          </w:tcPr>
          <w:p w14:paraId="755D24F2" w14:textId="3B842B02" w:rsidR="006B53FB" w:rsidRPr="00A33FEF" w:rsidDel="00B44DB9" w:rsidRDefault="006B53FB" w:rsidP="00AB626F">
            <w:pPr>
              <w:rPr>
                <w:del w:id="123" w:author="Быков Василий Александрович" w:date="2019-06-27T18:43:00Z"/>
                <w:rFonts w:ascii="Arial" w:hAnsi="Arial" w:cs="Arial"/>
                <w:sz w:val="20"/>
              </w:rPr>
            </w:pPr>
          </w:p>
        </w:tc>
        <w:tc>
          <w:tcPr>
            <w:tcW w:w="3200" w:type="pct"/>
            <w:tcPrChange w:id="124" w:author="Быков Василий Александрович [2]" w:date="2018-11-14T17:11:00Z">
              <w:tcPr>
                <w:tcW w:w="995" w:type="pct"/>
              </w:tcPr>
            </w:tcPrChange>
          </w:tcPr>
          <w:p w14:paraId="115F580B" w14:textId="5872B8AD" w:rsidR="006B53FB" w:rsidRPr="00A33FEF" w:rsidDel="00B44DB9" w:rsidRDefault="006B53FB" w:rsidP="00AB626F">
            <w:pPr>
              <w:rPr>
                <w:del w:id="125" w:author="Быков Василий Александрович" w:date="2019-06-27T18:43:00Z"/>
                <w:rFonts w:ascii="Arial" w:hAnsi="Arial" w:cs="Arial"/>
                <w:sz w:val="20"/>
              </w:rPr>
            </w:pPr>
          </w:p>
        </w:tc>
      </w:tr>
    </w:tbl>
    <w:p w14:paraId="3622B0ED" w14:textId="39B9A5BD" w:rsidR="00F15E87" w:rsidDel="002856E7" w:rsidRDefault="002856E7">
      <w:pPr>
        <w:ind w:firstLine="567"/>
        <w:rPr>
          <w:del w:id="126" w:author="Быков Василий Александрович" w:date="2019-06-27T19:01:00Z"/>
          <w:rFonts w:ascii="Arial" w:hAnsi="Arial" w:cs="Arial"/>
        </w:rPr>
        <w:pPrChange w:id="127" w:author="Быков Василий Александрович" w:date="2019-06-27T19:01:00Z">
          <w:pPr>
            <w:ind w:firstLine="709"/>
          </w:pPr>
        </w:pPrChange>
      </w:pPr>
      <w:ins w:id="128" w:author="Быков Василий Александрович" w:date="2019-06-27T19:03:00Z">
        <w:r>
          <w:rPr>
            <w:rFonts w:ascii="Arial" w:hAnsi="Arial" w:cs="Arial"/>
          </w:rPr>
          <w:t xml:space="preserve">Для загрузки в систему прайс-листа предполагается, что в системе должен быть создан ММ-контракт с одной текстовой позицией, на которую </w:t>
        </w:r>
      </w:ins>
      <w:ins w:id="129" w:author="Быков Василий Александрович" w:date="2019-06-27T19:04:00Z">
        <w:r>
          <w:rPr>
            <w:rFonts w:ascii="Arial" w:hAnsi="Arial" w:cs="Arial"/>
          </w:rPr>
          <w:t xml:space="preserve">будет выполняться ссылка при загрузке ценовых условий. </w:t>
        </w:r>
      </w:ins>
    </w:p>
    <w:p w14:paraId="583F654D" w14:textId="30DB381C" w:rsidR="002C6E0D" w:rsidRDefault="002C6E0D" w:rsidP="00684134">
      <w:pPr>
        <w:ind w:firstLine="709"/>
        <w:rPr>
          <w:ins w:id="130" w:author="Быков Василий Александрович" w:date="2019-06-27T19:07:00Z"/>
          <w:rFonts w:ascii="Arial" w:hAnsi="Arial" w:cs="Arial"/>
        </w:rPr>
      </w:pPr>
      <w:ins w:id="131" w:author="Быков Василий Александрович" w:date="2019-06-26T16:45:00Z">
        <w:r>
          <w:rPr>
            <w:rFonts w:ascii="Arial" w:hAnsi="Arial" w:cs="Arial"/>
          </w:rPr>
          <w:t xml:space="preserve">При этом </w:t>
        </w:r>
      </w:ins>
      <w:ins w:id="132" w:author="Быков Василий Александрович" w:date="2019-06-27T19:01:00Z">
        <w:r w:rsidR="002856E7">
          <w:rPr>
            <w:rFonts w:ascii="Arial" w:hAnsi="Arial" w:cs="Arial"/>
          </w:rPr>
          <w:t>прайс</w:t>
        </w:r>
      </w:ins>
      <w:ins w:id="133" w:author="Быков Василий Александрович" w:date="2019-06-27T19:02:00Z">
        <w:r w:rsidR="002856E7">
          <w:rPr>
            <w:rFonts w:ascii="Arial" w:hAnsi="Arial" w:cs="Arial"/>
          </w:rPr>
          <w:t>-лист</w:t>
        </w:r>
      </w:ins>
      <w:ins w:id="134" w:author="Быков Василий Александрович" w:date="2019-06-26T16:45:00Z">
        <w:r>
          <w:rPr>
            <w:rFonts w:ascii="Arial" w:hAnsi="Arial" w:cs="Arial"/>
          </w:rPr>
          <w:t xml:space="preserve"> может содержать позиции, для которых отсутствует код ЕК МТР в справочнике. </w:t>
        </w:r>
      </w:ins>
      <w:ins w:id="135" w:author="Быков Василий Александрович" w:date="2019-06-26T16:46:00Z">
        <w:r>
          <w:rPr>
            <w:rFonts w:ascii="Arial" w:hAnsi="Arial" w:cs="Arial"/>
          </w:rPr>
          <w:t xml:space="preserve">В данном случае в </w:t>
        </w:r>
      </w:ins>
      <w:ins w:id="136" w:author="Быков Василий Александрович" w:date="2019-06-26T16:48:00Z">
        <w:r>
          <w:rPr>
            <w:rFonts w:ascii="Arial" w:hAnsi="Arial" w:cs="Arial"/>
          </w:rPr>
          <w:t xml:space="preserve">загрузочном </w:t>
        </w:r>
      </w:ins>
      <w:ins w:id="137" w:author="Быков Василий Александрович" w:date="2019-06-26T16:46:00Z">
        <w:r>
          <w:rPr>
            <w:rFonts w:ascii="Arial" w:hAnsi="Arial" w:cs="Arial"/>
          </w:rPr>
          <w:t xml:space="preserve">файле </w:t>
        </w:r>
      </w:ins>
      <w:ins w:id="138" w:author="Быков Василий Александрович" w:date="2019-06-26T16:48:00Z">
        <w:r>
          <w:rPr>
            <w:rFonts w:ascii="Arial" w:hAnsi="Arial" w:cs="Arial"/>
          </w:rPr>
          <w:t xml:space="preserve">для </w:t>
        </w:r>
      </w:ins>
      <w:ins w:id="139" w:author="Быков Василий Александрович" w:date="2019-06-26T17:42:00Z">
        <w:r w:rsidR="00684134">
          <w:rPr>
            <w:rFonts w:ascii="Arial" w:hAnsi="Arial" w:cs="Arial"/>
          </w:rPr>
          <w:t>таких</w:t>
        </w:r>
      </w:ins>
      <w:ins w:id="140" w:author="Быков Василий Александрович" w:date="2019-06-26T16:48:00Z">
        <w:r>
          <w:rPr>
            <w:rFonts w:ascii="Arial" w:hAnsi="Arial" w:cs="Arial"/>
          </w:rPr>
          <w:t xml:space="preserve"> позиций </w:t>
        </w:r>
      </w:ins>
      <w:ins w:id="141" w:author="Быков Василий Александрович" w:date="2019-06-26T16:46:00Z">
        <w:r>
          <w:rPr>
            <w:rFonts w:ascii="Arial" w:hAnsi="Arial" w:cs="Arial"/>
          </w:rPr>
          <w:t>обязательно должен быть указан каталожный номер</w:t>
        </w:r>
      </w:ins>
      <w:ins w:id="142" w:author="Быков Василий Александрович" w:date="2019-06-26T16:49:00Z">
        <w:r>
          <w:rPr>
            <w:rFonts w:ascii="Arial" w:hAnsi="Arial" w:cs="Arial"/>
          </w:rPr>
          <w:t xml:space="preserve"> производителя.</w:t>
        </w:r>
      </w:ins>
      <w:ins w:id="143" w:author="Быков Василий Александрович" w:date="2019-06-26T17:38:00Z">
        <w:r w:rsidR="00684134" w:rsidRPr="00684134">
          <w:rPr>
            <w:rFonts w:ascii="Arial" w:hAnsi="Arial" w:cs="Arial"/>
          </w:rPr>
          <w:t xml:space="preserve"> </w:t>
        </w:r>
        <w:r w:rsidR="00684134">
          <w:rPr>
            <w:rFonts w:ascii="Arial" w:hAnsi="Arial" w:cs="Arial"/>
          </w:rPr>
          <w:t xml:space="preserve">Для ведения цен на спецодежду будут использоваться специальные коды ЕК МТР без учета размера, но с гендерным признаком (например, Сапоги женские). </w:t>
        </w:r>
      </w:ins>
      <w:ins w:id="144" w:author="Быков Василий Александрович" w:date="2019-06-26T17:42:00Z">
        <w:r w:rsidR="00684134">
          <w:rPr>
            <w:rFonts w:ascii="Arial" w:hAnsi="Arial" w:cs="Arial"/>
          </w:rPr>
          <w:t>В данном случае безразмерный код ЕК МТР должен быть указан также в колонке</w:t>
        </w:r>
      </w:ins>
      <w:ins w:id="145" w:author="Быков Василий Александрович" w:date="2019-06-26T17:53:00Z">
        <w:r w:rsidR="00E4542E">
          <w:rPr>
            <w:rFonts w:ascii="Arial" w:hAnsi="Arial" w:cs="Arial"/>
          </w:rPr>
          <w:t xml:space="preserve"> с каталожным номером.</w:t>
        </w:r>
      </w:ins>
    </w:p>
    <w:p w14:paraId="47B67C0B" w14:textId="4EDB21A6" w:rsidR="00814960" w:rsidRDefault="00814960" w:rsidP="00814960">
      <w:pPr>
        <w:ind w:firstLine="709"/>
        <w:rPr>
          <w:ins w:id="146" w:author="Быков Василий Александрович" w:date="2019-06-27T19:08:00Z"/>
          <w:rFonts w:ascii="Arial" w:hAnsi="Arial" w:cs="Arial"/>
        </w:rPr>
      </w:pPr>
      <w:ins w:id="147" w:author="Быков Василий Александрович" w:date="2019-06-27T19:07:00Z">
        <w:r>
          <w:rPr>
            <w:rFonts w:ascii="Arial" w:hAnsi="Arial" w:cs="Arial"/>
          </w:rPr>
          <w:t>Результатом загруз</w:t>
        </w:r>
      </w:ins>
      <w:ins w:id="148" w:author="Быков Василий Александрович" w:date="2019-06-27T19:08:00Z">
        <w:r>
          <w:rPr>
            <w:rFonts w:ascii="Arial" w:hAnsi="Arial" w:cs="Arial"/>
          </w:rPr>
          <w:t>ки</w:t>
        </w:r>
        <w:r w:rsidRPr="00814960">
          <w:rPr>
            <w:rFonts w:ascii="Arial" w:hAnsi="Arial" w:cs="Arial"/>
          </w:rPr>
          <w:t xml:space="preserve"> </w:t>
        </w:r>
        <w:r>
          <w:rPr>
            <w:rFonts w:ascii="Arial" w:hAnsi="Arial" w:cs="Arial"/>
          </w:rPr>
          <w:t xml:space="preserve">данных  прайс-листа является формирование значений в специально созданный вид условия, который в атрибутах содержит </w:t>
        </w:r>
      </w:ins>
      <w:ins w:id="149" w:author="Быков Василий Александрович" w:date="2019-06-27T19:09:00Z">
        <w:r>
          <w:rPr>
            <w:rFonts w:ascii="Arial" w:hAnsi="Arial" w:cs="Arial"/>
          </w:rPr>
          <w:t>код ЕК МТР\</w:t>
        </w:r>
      </w:ins>
      <w:ins w:id="150" w:author="Быков Василий Александрович" w:date="2019-06-27T19:08:00Z">
        <w:r>
          <w:rPr>
            <w:rFonts w:ascii="Arial" w:hAnsi="Arial" w:cs="Arial"/>
          </w:rPr>
          <w:t xml:space="preserve">каталожный номер производителя (либо безразмерный код спецодежды) и ссылку на позицию контракта. </w:t>
        </w:r>
      </w:ins>
    </w:p>
    <w:p w14:paraId="626E2205" w14:textId="77777777" w:rsidR="0030090C" w:rsidRDefault="0086639F" w:rsidP="00CD0EED">
      <w:pPr>
        <w:ind w:firstLine="709"/>
        <w:rPr>
          <w:ins w:id="151" w:author="Быков Василий Александрович" w:date="2019-06-28T10:58:00Z"/>
          <w:rFonts w:ascii="Arial" w:hAnsi="Arial" w:cs="Arial"/>
        </w:rPr>
      </w:pPr>
      <w:del w:id="152" w:author="Быков Василий Александрович" w:date="2019-06-27T19:10:00Z">
        <w:r w:rsidDel="00814960">
          <w:rPr>
            <w:rFonts w:ascii="Arial" w:hAnsi="Arial" w:cs="Arial"/>
          </w:rPr>
          <w:delText>Далее</w:delText>
        </w:r>
        <w:r w:rsidR="007B1000" w:rsidDel="00814960">
          <w:rPr>
            <w:rFonts w:ascii="Arial" w:hAnsi="Arial" w:cs="Arial"/>
          </w:rPr>
          <w:delText xml:space="preserve"> с помощью разработки </w:delText>
        </w:r>
        <w:r w:rsidR="007B1000" w:rsidDel="00814960">
          <w:rPr>
            <w:rFonts w:ascii="Arial" w:hAnsi="Arial" w:cs="Arial"/>
            <w:lang w:val="en-US"/>
          </w:rPr>
          <w:delText>MM</w:delText>
        </w:r>
        <w:r w:rsidR="007B1000" w:rsidRPr="007B1000" w:rsidDel="00814960">
          <w:rPr>
            <w:rFonts w:ascii="Arial" w:hAnsi="Arial" w:cs="Arial"/>
          </w:rPr>
          <w:delText>54</w:delText>
        </w:r>
        <w:r w:rsidR="007B1000" w:rsidDel="00814960">
          <w:rPr>
            <w:rFonts w:ascii="Arial" w:hAnsi="Arial" w:cs="Arial"/>
          </w:rPr>
          <w:delText xml:space="preserve"> по соответствующему коду ЕКМТР </w:delText>
        </w:r>
        <w:r w:rsidR="00B2596F" w:rsidDel="00814960">
          <w:rPr>
            <w:rFonts w:ascii="Arial" w:hAnsi="Arial" w:cs="Arial"/>
          </w:rPr>
          <w:delText xml:space="preserve">в позицию контракта/заказа на поставку в столбец «Цена» </w:delText>
        </w:r>
        <w:r w:rsidR="007B1000" w:rsidDel="00814960">
          <w:rPr>
            <w:rFonts w:ascii="Arial" w:hAnsi="Arial" w:cs="Arial"/>
          </w:rPr>
          <w:delText>подтягивается цена</w:delText>
        </w:r>
        <w:r w:rsidR="005B5A7C" w:rsidDel="00814960">
          <w:rPr>
            <w:rFonts w:ascii="Arial" w:hAnsi="Arial" w:cs="Arial"/>
          </w:rPr>
          <w:delText xml:space="preserve"> (без НДС)</w:delText>
        </w:r>
        <w:r w:rsidR="005B5A7C" w:rsidRPr="00CD23A7" w:rsidDel="00814960">
          <w:rPr>
            <w:rFonts w:ascii="Arial" w:hAnsi="Arial" w:cs="Arial"/>
          </w:rPr>
          <w:delText xml:space="preserve"> </w:delText>
        </w:r>
        <w:r w:rsidR="007B1000" w:rsidDel="00814960">
          <w:rPr>
            <w:rFonts w:ascii="Arial" w:hAnsi="Arial" w:cs="Arial"/>
          </w:rPr>
          <w:delText xml:space="preserve"> из загруженного файла. </w:delText>
        </w:r>
      </w:del>
      <w:r w:rsidR="007B1000">
        <w:rPr>
          <w:rFonts w:ascii="Arial" w:hAnsi="Arial" w:cs="Arial"/>
        </w:rPr>
        <w:t xml:space="preserve">Если в загруженном файле оказалось несколько строк с </w:t>
      </w:r>
      <w:r w:rsidR="00B2596F">
        <w:rPr>
          <w:rFonts w:ascii="Arial" w:hAnsi="Arial" w:cs="Arial"/>
        </w:rPr>
        <w:t>одним</w:t>
      </w:r>
      <w:r w:rsidR="007B1000">
        <w:rPr>
          <w:rFonts w:ascii="Arial" w:hAnsi="Arial" w:cs="Arial"/>
        </w:rPr>
        <w:t xml:space="preserve"> кодом</w:t>
      </w:r>
      <w:r w:rsidR="0027127F">
        <w:rPr>
          <w:rFonts w:ascii="Arial" w:hAnsi="Arial" w:cs="Arial"/>
        </w:rPr>
        <w:t xml:space="preserve"> ЕК МТР</w:t>
      </w:r>
      <w:ins w:id="153" w:author="Быков Василий Александрович" w:date="2019-06-27T19:10:00Z">
        <w:r w:rsidR="00814960">
          <w:rPr>
            <w:rFonts w:ascii="Arial" w:hAnsi="Arial" w:cs="Arial"/>
          </w:rPr>
          <w:t>\каталожным номером</w:t>
        </w:r>
      </w:ins>
      <w:r w:rsidR="007B1000">
        <w:rPr>
          <w:rFonts w:ascii="Arial" w:hAnsi="Arial" w:cs="Arial"/>
        </w:rPr>
        <w:t xml:space="preserve"> и цены</w:t>
      </w:r>
      <w:r w:rsidR="005B5A7C">
        <w:rPr>
          <w:rFonts w:ascii="Arial" w:hAnsi="Arial" w:cs="Arial"/>
        </w:rPr>
        <w:t xml:space="preserve"> (без НДС)</w:t>
      </w:r>
      <w:r w:rsidR="005B5A7C" w:rsidRPr="00CD23A7">
        <w:rPr>
          <w:rFonts w:ascii="Arial" w:hAnsi="Arial" w:cs="Arial"/>
        </w:rPr>
        <w:t xml:space="preserve"> </w:t>
      </w:r>
      <w:r w:rsidR="007B1000">
        <w:rPr>
          <w:rFonts w:ascii="Arial" w:hAnsi="Arial" w:cs="Arial"/>
        </w:rPr>
        <w:t xml:space="preserve"> по </w:t>
      </w:r>
      <w:r w:rsidR="00AF1326">
        <w:rPr>
          <w:rFonts w:ascii="Arial" w:hAnsi="Arial" w:cs="Arial"/>
        </w:rPr>
        <w:t>данным</w:t>
      </w:r>
      <w:r w:rsidR="007B1000">
        <w:rPr>
          <w:rFonts w:ascii="Arial" w:hAnsi="Arial" w:cs="Arial"/>
        </w:rPr>
        <w:t xml:space="preserve"> </w:t>
      </w:r>
      <w:r w:rsidR="00B2596F">
        <w:rPr>
          <w:rFonts w:ascii="Arial" w:hAnsi="Arial" w:cs="Arial"/>
        </w:rPr>
        <w:t>позициям</w:t>
      </w:r>
      <w:r w:rsidR="007B1000">
        <w:rPr>
          <w:rFonts w:ascii="Arial" w:hAnsi="Arial" w:cs="Arial"/>
        </w:rPr>
        <w:t xml:space="preserve"> совпадают, то разработка </w:t>
      </w:r>
      <w:del w:id="154" w:author="Быков Василий Александрович" w:date="2019-06-27T19:10:00Z">
        <w:r w:rsidR="007B1000" w:rsidDel="00814960">
          <w:rPr>
            <w:rFonts w:ascii="Arial" w:hAnsi="Arial" w:cs="Arial"/>
          </w:rPr>
          <w:delText xml:space="preserve">проставляет эту цену в </w:delText>
        </w:r>
        <w:r w:rsidR="00B2596F" w:rsidDel="00814960">
          <w:rPr>
            <w:rFonts w:ascii="Arial" w:hAnsi="Arial" w:cs="Arial"/>
          </w:rPr>
          <w:delText xml:space="preserve">столбец «Цена» </w:delText>
        </w:r>
        <w:r w:rsidR="007B1000" w:rsidDel="00814960">
          <w:rPr>
            <w:rFonts w:ascii="Arial" w:hAnsi="Arial" w:cs="Arial"/>
          </w:rPr>
          <w:delText>Заказ</w:delText>
        </w:r>
        <w:r w:rsidR="00B2596F" w:rsidDel="00814960">
          <w:rPr>
            <w:rFonts w:ascii="Arial" w:hAnsi="Arial" w:cs="Arial"/>
          </w:rPr>
          <w:delText>а</w:delText>
        </w:r>
        <w:r w:rsidR="007B1000" w:rsidDel="00814960">
          <w:rPr>
            <w:rFonts w:ascii="Arial" w:hAnsi="Arial" w:cs="Arial"/>
          </w:rPr>
          <w:delText xml:space="preserve"> на поставку/контракт</w:delText>
        </w:r>
        <w:r w:rsidR="00B2596F" w:rsidDel="00814960">
          <w:rPr>
            <w:rFonts w:ascii="Arial" w:hAnsi="Arial" w:cs="Arial"/>
          </w:rPr>
          <w:delText>а</w:delText>
        </w:r>
      </w:del>
      <w:ins w:id="155" w:author="Быков Василий Александрович" w:date="2019-06-27T19:10:00Z">
        <w:r w:rsidR="00814960">
          <w:rPr>
            <w:rFonts w:ascii="Arial" w:hAnsi="Arial" w:cs="Arial"/>
          </w:rPr>
          <w:t>формирует одно ценовое условие</w:t>
        </w:r>
      </w:ins>
      <w:ins w:id="156" w:author="Быков Василий Александрович" w:date="2019-06-27T19:12:00Z">
        <w:r w:rsidR="00814960">
          <w:rPr>
            <w:rFonts w:ascii="Arial" w:hAnsi="Arial" w:cs="Arial"/>
          </w:rPr>
          <w:t xml:space="preserve"> на данные строки</w:t>
        </w:r>
      </w:ins>
      <w:r w:rsidR="007B1000">
        <w:rPr>
          <w:rFonts w:ascii="Arial" w:hAnsi="Arial" w:cs="Arial"/>
        </w:rPr>
        <w:t xml:space="preserve">. Если в загруженном файле </w:t>
      </w:r>
      <w:r w:rsidR="005B5A7C">
        <w:rPr>
          <w:rFonts w:ascii="Arial" w:hAnsi="Arial" w:cs="Arial"/>
        </w:rPr>
        <w:t>встречаются</w:t>
      </w:r>
      <w:r w:rsidR="007B1000">
        <w:rPr>
          <w:rFonts w:ascii="Arial" w:hAnsi="Arial" w:cs="Arial"/>
        </w:rPr>
        <w:t xml:space="preserve"> несколько строк с </w:t>
      </w:r>
      <w:r w:rsidR="00B2596F">
        <w:rPr>
          <w:rFonts w:ascii="Arial" w:hAnsi="Arial" w:cs="Arial"/>
        </w:rPr>
        <w:t>одни</w:t>
      </w:r>
      <w:r w:rsidR="007B1000">
        <w:rPr>
          <w:rFonts w:ascii="Arial" w:hAnsi="Arial" w:cs="Arial"/>
        </w:rPr>
        <w:t xml:space="preserve">м кодом и </w:t>
      </w:r>
      <w:r w:rsidR="00B2596F">
        <w:rPr>
          <w:rFonts w:ascii="Arial" w:hAnsi="Arial" w:cs="Arial"/>
        </w:rPr>
        <w:t>разными ценами</w:t>
      </w:r>
      <w:r w:rsidR="007B1000">
        <w:rPr>
          <w:rFonts w:ascii="Arial" w:hAnsi="Arial" w:cs="Arial"/>
        </w:rPr>
        <w:t xml:space="preserve">, </w:t>
      </w:r>
      <w:ins w:id="157" w:author="Быков Василий Александрович" w:date="2019-06-27T19:16:00Z">
        <w:r w:rsidR="00814960">
          <w:rPr>
            <w:rFonts w:ascii="Arial" w:hAnsi="Arial" w:cs="Arial"/>
          </w:rPr>
          <w:t xml:space="preserve">либо иная </w:t>
        </w:r>
      </w:ins>
      <w:ins w:id="158" w:author="Быков Василий Александрович" w:date="2019-06-27T19:19:00Z">
        <w:r w:rsidR="00590A8C">
          <w:rPr>
            <w:rFonts w:ascii="Arial" w:hAnsi="Arial" w:cs="Arial"/>
          </w:rPr>
          <w:t xml:space="preserve">критическая </w:t>
        </w:r>
      </w:ins>
      <w:ins w:id="159" w:author="Быков Василий Александрович" w:date="2019-06-27T19:16:00Z">
        <w:r w:rsidR="00814960">
          <w:rPr>
            <w:rFonts w:ascii="Arial" w:hAnsi="Arial" w:cs="Arial"/>
          </w:rPr>
          <w:t xml:space="preserve">ошибка загрузки, </w:t>
        </w:r>
      </w:ins>
      <w:r w:rsidR="007B1000">
        <w:rPr>
          <w:rFonts w:ascii="Arial" w:hAnsi="Arial" w:cs="Arial"/>
        </w:rPr>
        <w:t xml:space="preserve">то разработка </w:t>
      </w:r>
      <w:r w:rsidR="00EB7615">
        <w:rPr>
          <w:rFonts w:ascii="Arial" w:hAnsi="Arial" w:cs="Arial"/>
        </w:rPr>
        <w:t xml:space="preserve">по завершению загрузки цен </w:t>
      </w:r>
      <w:r w:rsidR="007B1000">
        <w:rPr>
          <w:rFonts w:ascii="Arial" w:hAnsi="Arial" w:cs="Arial"/>
        </w:rPr>
        <w:t xml:space="preserve">выводит </w:t>
      </w:r>
      <w:ins w:id="160" w:author="Быков Василий Александрович" w:date="2019-06-27T19:16:00Z">
        <w:r w:rsidR="00814960">
          <w:rPr>
            <w:rFonts w:ascii="Arial" w:hAnsi="Arial" w:cs="Arial"/>
          </w:rPr>
          <w:t xml:space="preserve">соответствующее </w:t>
        </w:r>
      </w:ins>
      <w:r w:rsidR="007B1000">
        <w:rPr>
          <w:rFonts w:ascii="Arial" w:hAnsi="Arial" w:cs="Arial"/>
        </w:rPr>
        <w:t xml:space="preserve">предупреждающее сообщение </w:t>
      </w:r>
      <w:del w:id="161" w:author="Быков Василий Александрович" w:date="2019-06-27T19:16:00Z">
        <w:r w:rsidR="007B1000" w:rsidDel="00814960">
          <w:rPr>
            <w:rFonts w:ascii="Arial" w:hAnsi="Arial" w:cs="Arial"/>
          </w:rPr>
          <w:delText>«</w:delText>
        </w:r>
        <w:r w:rsidR="00B2596F" w:rsidDel="00814960">
          <w:rPr>
            <w:rFonts w:ascii="Arial" w:hAnsi="Arial" w:cs="Arial"/>
          </w:rPr>
          <w:delText>По</w:delText>
        </w:r>
        <w:r w:rsidR="007B1000" w:rsidDel="00814960">
          <w:rPr>
            <w:rFonts w:ascii="Arial" w:hAnsi="Arial" w:cs="Arial"/>
          </w:rPr>
          <w:delText xml:space="preserve"> код</w:delText>
        </w:r>
        <w:r w:rsidR="00EB7615" w:rsidDel="00814960">
          <w:rPr>
            <w:rFonts w:ascii="Arial" w:hAnsi="Arial" w:cs="Arial"/>
          </w:rPr>
          <w:delText>у</w:delText>
        </w:r>
        <w:r w:rsidR="00B2596F" w:rsidDel="00814960">
          <w:rPr>
            <w:rFonts w:ascii="Arial" w:hAnsi="Arial" w:cs="Arial"/>
          </w:rPr>
          <w:delText xml:space="preserve"> </w:delText>
        </w:r>
        <w:r w:rsidR="007B1000" w:rsidDel="00814960">
          <w:rPr>
            <w:rFonts w:ascii="Arial" w:hAnsi="Arial" w:cs="Arial"/>
          </w:rPr>
          <w:delText xml:space="preserve">…. </w:delText>
        </w:r>
        <w:r w:rsidR="00B2596F" w:rsidDel="00814960">
          <w:rPr>
            <w:rFonts w:ascii="Arial" w:hAnsi="Arial" w:cs="Arial"/>
          </w:rPr>
          <w:delText>цена не совпадает</w:delText>
        </w:r>
        <w:r w:rsidR="007B1000" w:rsidDel="00814960">
          <w:rPr>
            <w:rFonts w:ascii="Arial" w:hAnsi="Arial" w:cs="Arial"/>
          </w:rPr>
          <w:delText>»</w:delText>
        </w:r>
        <w:r w:rsidR="00286454" w:rsidDel="00814960">
          <w:rPr>
            <w:rFonts w:ascii="Arial" w:hAnsi="Arial" w:cs="Arial"/>
          </w:rPr>
          <w:delText xml:space="preserve"> </w:delText>
        </w:r>
      </w:del>
      <w:r w:rsidR="00286454">
        <w:rPr>
          <w:rFonts w:ascii="Arial" w:hAnsi="Arial" w:cs="Arial"/>
        </w:rPr>
        <w:t xml:space="preserve">и </w:t>
      </w:r>
      <w:del w:id="162" w:author="Быков Василий Александрович" w:date="2019-06-27T19:11:00Z">
        <w:r w:rsidR="00286454" w:rsidDel="00814960">
          <w:rPr>
            <w:rFonts w:ascii="Arial" w:hAnsi="Arial" w:cs="Arial"/>
          </w:rPr>
          <w:delText>столбец «Цена» по ним остается пустым</w:delText>
        </w:r>
        <w:r w:rsidR="00EB7615" w:rsidDel="00814960">
          <w:rPr>
            <w:rFonts w:ascii="Arial" w:hAnsi="Arial" w:cs="Arial"/>
          </w:rPr>
          <w:delText>, при этом все остальные (правильные) позиции</w:delText>
        </w:r>
        <w:r w:rsidR="00286454" w:rsidDel="00814960">
          <w:rPr>
            <w:rFonts w:ascii="Arial" w:hAnsi="Arial" w:cs="Arial"/>
          </w:rPr>
          <w:delText xml:space="preserve"> заполняются данными из файла</w:delText>
        </w:r>
      </w:del>
      <w:ins w:id="163" w:author="Быков Василий Александрович" w:date="2019-06-27T19:11:00Z">
        <w:r w:rsidR="00814960">
          <w:rPr>
            <w:rFonts w:ascii="Arial" w:hAnsi="Arial" w:cs="Arial"/>
          </w:rPr>
          <w:t xml:space="preserve">ценовые условия по </w:t>
        </w:r>
      </w:ins>
      <w:ins w:id="164" w:author="Быков Василий Александрович" w:date="2019-06-27T19:13:00Z">
        <w:r w:rsidR="00814960">
          <w:rPr>
            <w:rFonts w:ascii="Arial" w:hAnsi="Arial" w:cs="Arial"/>
          </w:rPr>
          <w:t>всем загружаемым</w:t>
        </w:r>
      </w:ins>
      <w:ins w:id="165" w:author="Быков Василий Александрович" w:date="2019-06-27T19:11:00Z">
        <w:r w:rsidR="00814960">
          <w:rPr>
            <w:rFonts w:ascii="Arial" w:hAnsi="Arial" w:cs="Arial"/>
          </w:rPr>
          <w:t xml:space="preserve"> позициям не формиру</w:t>
        </w:r>
      </w:ins>
      <w:ins w:id="166" w:author="Быков Василий Александрович" w:date="2019-06-27T19:13:00Z">
        <w:r w:rsidR="00814960">
          <w:rPr>
            <w:rFonts w:ascii="Arial" w:hAnsi="Arial" w:cs="Arial"/>
          </w:rPr>
          <w:t>ю</w:t>
        </w:r>
      </w:ins>
      <w:ins w:id="167" w:author="Быков Василий Александрович" w:date="2019-06-27T19:11:00Z">
        <w:r w:rsidR="00814960">
          <w:rPr>
            <w:rFonts w:ascii="Arial" w:hAnsi="Arial" w:cs="Arial"/>
          </w:rPr>
          <w:t>тся</w:t>
        </w:r>
      </w:ins>
      <w:r w:rsidR="00AF1326">
        <w:rPr>
          <w:rFonts w:ascii="Arial" w:hAnsi="Arial" w:cs="Arial"/>
        </w:rPr>
        <w:t xml:space="preserve">. </w:t>
      </w:r>
    </w:p>
    <w:p w14:paraId="06A1B557" w14:textId="2912917B" w:rsidR="00CD0EED" w:rsidRDefault="0030090C" w:rsidP="00CD0EED">
      <w:pPr>
        <w:ind w:firstLine="709"/>
        <w:rPr>
          <w:ins w:id="168" w:author="Быков Василий Александрович" w:date="2019-06-26T16:56:00Z"/>
          <w:rFonts w:ascii="Arial" w:hAnsi="Arial" w:cs="Arial"/>
        </w:rPr>
      </w:pPr>
      <w:ins w:id="169" w:author="Быков Василий Александрович" w:date="2019-06-28T10:58:00Z">
        <w:r>
          <w:rPr>
            <w:rFonts w:ascii="Arial" w:hAnsi="Arial" w:cs="Arial"/>
          </w:rPr>
          <w:t>При загрузке квартальной спецификации, в случае, если цена не указана, то при заполненной ссылке на номер и позицию контракта с прайс-листом система должна автоматически опр</w:t>
        </w:r>
      </w:ins>
      <w:ins w:id="170" w:author="Morozova Klavdia" w:date="2019-07-24T17:20:00Z">
        <w:r w:rsidR="002F2A2F">
          <w:rPr>
            <w:rFonts w:ascii="Arial" w:hAnsi="Arial" w:cs="Arial"/>
          </w:rPr>
          <w:t>е</w:t>
        </w:r>
      </w:ins>
      <w:ins w:id="171" w:author="Быков Василий Александрович" w:date="2019-06-28T10:58:00Z">
        <w:r>
          <w:rPr>
            <w:rFonts w:ascii="Arial" w:hAnsi="Arial" w:cs="Arial"/>
          </w:rPr>
          <w:t>делить цену из ценового условия.</w:t>
        </w:r>
      </w:ins>
      <w:del w:id="172" w:author="Быков Василий Александрович" w:date="2019-06-27T19:11:00Z">
        <w:r w:rsidR="00B6002C" w:rsidDel="00814960">
          <w:rPr>
            <w:rFonts w:ascii="Arial" w:hAnsi="Arial" w:cs="Arial"/>
          </w:rPr>
          <w:delText xml:space="preserve">Пустые ячейки требуют ручного ввода правильной цены. </w:delText>
        </w:r>
      </w:del>
    </w:p>
    <w:p w14:paraId="5E352D2D" w14:textId="7E6F8386" w:rsidR="00512BDC" w:rsidRDefault="00512BDC" w:rsidP="00CD0EED">
      <w:pPr>
        <w:ind w:firstLine="709"/>
        <w:rPr>
          <w:ins w:id="173" w:author="Morozova Klavdia" w:date="2019-07-03T13:54:00Z"/>
          <w:rFonts w:ascii="Arial" w:hAnsi="Arial" w:cs="Arial"/>
        </w:rPr>
      </w:pPr>
      <w:ins w:id="174" w:author="Быков Василий Александрович" w:date="2019-06-26T16:59:00Z">
        <w:r>
          <w:rPr>
            <w:rFonts w:ascii="Arial" w:hAnsi="Arial" w:cs="Arial"/>
          </w:rPr>
          <w:t>При формировании заказа на поставку со ссылкой на текстовую позицию контракта система должна авт</w:t>
        </w:r>
        <w:r w:rsidR="001F0FF0">
          <w:rPr>
            <w:rFonts w:ascii="Arial" w:hAnsi="Arial" w:cs="Arial"/>
          </w:rPr>
          <w:t>оматически определить</w:t>
        </w:r>
        <w:r>
          <w:rPr>
            <w:rFonts w:ascii="Arial" w:hAnsi="Arial" w:cs="Arial"/>
          </w:rPr>
          <w:t xml:space="preserve"> </w:t>
        </w:r>
      </w:ins>
      <w:ins w:id="175" w:author="Быков Василий Александрович" w:date="2019-06-26T17:00:00Z">
        <w:r>
          <w:rPr>
            <w:rFonts w:ascii="Arial" w:hAnsi="Arial" w:cs="Arial"/>
          </w:rPr>
          <w:t xml:space="preserve">для </w:t>
        </w:r>
      </w:ins>
      <w:ins w:id="176" w:author="Быков Василий Александрович" w:date="2019-06-26T17:10:00Z">
        <w:r w:rsidR="00715224">
          <w:rPr>
            <w:rFonts w:ascii="Arial" w:hAnsi="Arial" w:cs="Arial"/>
          </w:rPr>
          <w:t xml:space="preserve">данной </w:t>
        </w:r>
      </w:ins>
      <w:ins w:id="177" w:author="Быков Василий Александрович" w:date="2019-06-26T17:00:00Z">
        <w:r>
          <w:rPr>
            <w:rFonts w:ascii="Arial" w:hAnsi="Arial" w:cs="Arial"/>
          </w:rPr>
          <w:t xml:space="preserve">позиции контракта </w:t>
        </w:r>
      </w:ins>
      <w:ins w:id="178" w:author="Быков Василий Александрович" w:date="2019-06-27T19:14:00Z">
        <w:r w:rsidR="00814960">
          <w:rPr>
            <w:rFonts w:ascii="Arial" w:hAnsi="Arial" w:cs="Arial"/>
          </w:rPr>
          <w:t>и</w:t>
        </w:r>
      </w:ins>
      <w:ins w:id="179" w:author="Быков Василий Александрович" w:date="2019-06-26T17:10:00Z">
        <w:r w:rsidR="00715224">
          <w:rPr>
            <w:rFonts w:ascii="Arial" w:hAnsi="Arial" w:cs="Arial"/>
          </w:rPr>
          <w:t xml:space="preserve"> </w:t>
        </w:r>
      </w:ins>
      <w:ins w:id="180" w:author="Быков Василий Александрович" w:date="2019-06-27T19:13:00Z">
        <w:r w:rsidR="00814960">
          <w:rPr>
            <w:rFonts w:ascii="Arial" w:hAnsi="Arial" w:cs="Arial"/>
          </w:rPr>
          <w:t xml:space="preserve">коду ЕК МТР </w:t>
        </w:r>
      </w:ins>
      <w:ins w:id="181" w:author="Быков Василий Александрович" w:date="2019-06-27T19:17:00Z">
        <w:r w:rsidR="00814960">
          <w:rPr>
            <w:rFonts w:ascii="Arial" w:hAnsi="Arial" w:cs="Arial"/>
          </w:rPr>
          <w:t>из</w:t>
        </w:r>
      </w:ins>
      <w:ins w:id="182" w:author="Быков Василий Александрович" w:date="2019-06-26T17:10:00Z">
        <w:r w:rsidR="00715224">
          <w:rPr>
            <w:rFonts w:ascii="Arial" w:hAnsi="Arial" w:cs="Arial"/>
          </w:rPr>
          <w:t xml:space="preserve"> создаваемой позиции заказа на поставку</w:t>
        </w:r>
      </w:ins>
      <w:ins w:id="183" w:author="Быков Василий Александрович" w:date="2019-06-26T17:16:00Z">
        <w:r w:rsidR="00715224">
          <w:rPr>
            <w:rFonts w:ascii="Arial" w:hAnsi="Arial" w:cs="Arial"/>
          </w:rPr>
          <w:t>,</w:t>
        </w:r>
      </w:ins>
      <w:ins w:id="184" w:author="Быков Василий Александрович" w:date="2019-06-26T17:10:00Z">
        <w:r w:rsidR="00715224">
          <w:rPr>
            <w:rFonts w:ascii="Arial" w:hAnsi="Arial" w:cs="Arial"/>
          </w:rPr>
          <w:t xml:space="preserve"> </w:t>
        </w:r>
      </w:ins>
      <w:ins w:id="185" w:author="Быков Василий Александрович" w:date="2019-06-26T17:13:00Z">
        <w:r w:rsidR="00715224">
          <w:rPr>
            <w:rFonts w:ascii="Arial" w:hAnsi="Arial" w:cs="Arial"/>
          </w:rPr>
          <w:t>значение ценового условия, из которого скопировать значение цен</w:t>
        </w:r>
      </w:ins>
      <w:ins w:id="186" w:author="Быков Василий Александрович" w:date="2019-06-26T17:16:00Z">
        <w:r w:rsidR="001F0FF0">
          <w:rPr>
            <w:rFonts w:ascii="Arial" w:hAnsi="Arial" w:cs="Arial"/>
          </w:rPr>
          <w:t>ы</w:t>
        </w:r>
      </w:ins>
      <w:ins w:id="187" w:author="Быков Василий Александрович" w:date="2019-06-26T17:13:00Z">
        <w:r w:rsidR="00715224">
          <w:rPr>
            <w:rFonts w:ascii="Arial" w:hAnsi="Arial" w:cs="Arial"/>
          </w:rPr>
          <w:t xml:space="preserve"> в </w:t>
        </w:r>
      </w:ins>
      <w:ins w:id="188" w:author="Быков Василий Александрович" w:date="2019-06-26T17:16:00Z">
        <w:r w:rsidR="001F0FF0">
          <w:rPr>
            <w:rFonts w:ascii="Arial" w:hAnsi="Arial" w:cs="Arial"/>
          </w:rPr>
          <w:t xml:space="preserve">соответствующую </w:t>
        </w:r>
      </w:ins>
      <w:ins w:id="189" w:author="Быков Василий Александрович" w:date="2019-06-26T17:13:00Z">
        <w:r w:rsidR="00715224">
          <w:rPr>
            <w:rFonts w:ascii="Arial" w:hAnsi="Arial" w:cs="Arial"/>
          </w:rPr>
          <w:t>позицию заказа</w:t>
        </w:r>
      </w:ins>
      <w:ins w:id="190" w:author="Быков Василий Александрович" w:date="2019-06-26T17:10:00Z">
        <w:r w:rsidR="00715224">
          <w:rPr>
            <w:rFonts w:ascii="Arial" w:hAnsi="Arial" w:cs="Arial"/>
          </w:rPr>
          <w:t>.</w:t>
        </w:r>
      </w:ins>
    </w:p>
    <w:p w14:paraId="210302AA" w14:textId="77777777" w:rsidR="00824A08" w:rsidRDefault="00824A08" w:rsidP="00CD0EED">
      <w:pPr>
        <w:ind w:firstLine="709"/>
        <w:rPr>
          <w:ins w:id="191" w:author="Быков Василий Александрович" w:date="2019-06-26T17:18:00Z"/>
          <w:rFonts w:ascii="Arial" w:hAnsi="Arial" w:cs="Arial"/>
        </w:rPr>
      </w:pPr>
    </w:p>
    <w:p w14:paraId="23FC9E23" w14:textId="3C0A0C99" w:rsidR="007D6374" w:rsidRDefault="007D6374" w:rsidP="00CD0EED">
      <w:pPr>
        <w:ind w:firstLine="709"/>
        <w:rPr>
          <w:ins w:id="192" w:author="Быков Василий Александрович" w:date="2019-06-26T17:21:00Z"/>
          <w:rFonts w:ascii="Arial" w:hAnsi="Arial" w:cs="Arial"/>
        </w:rPr>
      </w:pPr>
      <w:ins w:id="193" w:author="Быков Василий Александрович" w:date="2019-06-26T17:18:00Z">
        <w:r>
          <w:rPr>
            <w:rFonts w:ascii="Arial" w:hAnsi="Arial" w:cs="Arial"/>
          </w:rPr>
          <w:t xml:space="preserve">Также в рамках данной разработки </w:t>
        </w:r>
      </w:ins>
      <w:ins w:id="194" w:author="Быков Василий Александрович" w:date="2019-06-26T17:20:00Z">
        <w:r>
          <w:rPr>
            <w:rFonts w:ascii="Arial" w:hAnsi="Arial" w:cs="Arial"/>
          </w:rPr>
          <w:t>в целях обеспечения требовани</w:t>
        </w:r>
      </w:ins>
      <w:ins w:id="195" w:author="Быков Василий Александрович" w:date="2019-06-26T17:21:00Z">
        <w:r>
          <w:rPr>
            <w:rFonts w:ascii="Arial" w:hAnsi="Arial" w:cs="Arial"/>
          </w:rPr>
          <w:t>й</w:t>
        </w:r>
      </w:ins>
      <w:ins w:id="196" w:author="Быков Василий Александрович" w:date="2019-06-26T17:20:00Z">
        <w:r>
          <w:rPr>
            <w:rFonts w:ascii="Arial" w:hAnsi="Arial" w:cs="Arial"/>
          </w:rPr>
          <w:t xml:space="preserve"> по автоматическому определению кода налога в позиции заказа </w:t>
        </w:r>
      </w:ins>
      <w:ins w:id="197" w:author="Быков Василий Александрович" w:date="2019-06-26T17:25:00Z">
        <w:r>
          <w:rPr>
            <w:rFonts w:ascii="Arial" w:hAnsi="Arial" w:cs="Arial"/>
          </w:rPr>
          <w:t xml:space="preserve">необходимо </w:t>
        </w:r>
      </w:ins>
      <w:ins w:id="198" w:author="Быков Василий Александрович" w:date="2019-06-26T17:18:00Z">
        <w:r>
          <w:rPr>
            <w:rFonts w:ascii="Arial" w:hAnsi="Arial" w:cs="Arial"/>
          </w:rPr>
          <w:t xml:space="preserve">выполнить расширение </w:t>
        </w:r>
      </w:ins>
      <w:ins w:id="199" w:author="Быков Василий Александрович" w:date="2019-06-26T17:19:00Z">
        <w:r>
          <w:rPr>
            <w:rFonts w:ascii="Arial" w:hAnsi="Arial" w:cs="Arial"/>
          </w:rPr>
          <w:t xml:space="preserve">стандартной техники условий на </w:t>
        </w:r>
      </w:ins>
      <w:ins w:id="200" w:author="Быков Василий Александрович" w:date="2019-06-26T17:21:00Z">
        <w:r>
          <w:rPr>
            <w:rFonts w:ascii="Arial" w:hAnsi="Arial" w:cs="Arial"/>
          </w:rPr>
          <w:t>дополнительные атрибуты, такие как:</w:t>
        </w:r>
      </w:ins>
    </w:p>
    <w:p w14:paraId="4CBC36F7" w14:textId="77777777" w:rsidR="007D6374" w:rsidRPr="007D6374" w:rsidRDefault="007D6374" w:rsidP="007D6374">
      <w:pPr>
        <w:pStyle w:val="afa"/>
        <w:numPr>
          <w:ilvl w:val="0"/>
          <w:numId w:val="52"/>
        </w:numPr>
        <w:jc w:val="left"/>
        <w:rPr>
          <w:ins w:id="201" w:author="Быков Василий Александрович" w:date="2019-06-26T17:26:00Z"/>
          <w:rFonts w:ascii="Arial" w:hAnsi="Arial" w:cs="Arial"/>
          <w:sz w:val="22"/>
          <w:rPrChange w:id="202" w:author="Быков Василий Александрович" w:date="2019-06-26T17:26:00Z">
            <w:rPr>
              <w:ins w:id="203" w:author="Быков Василий Александрович" w:date="2019-06-26T17:26:00Z"/>
              <w:sz w:val="22"/>
            </w:rPr>
          </w:rPrChange>
        </w:rPr>
      </w:pPr>
      <w:ins w:id="204" w:author="Быков Василий Александрович" w:date="2019-06-26T17:26:00Z">
        <w:r w:rsidRPr="007D6374">
          <w:rPr>
            <w:rFonts w:ascii="Arial" w:hAnsi="Arial" w:cs="Arial"/>
            <w:rPrChange w:id="205" w:author="Быков Василий Александрович" w:date="2019-06-26T17:26:00Z">
              <w:rPr/>
            </w:rPrChange>
          </w:rPr>
          <w:t>Налоговый агент</w:t>
        </w:r>
      </w:ins>
    </w:p>
    <w:p w14:paraId="6B957A85" w14:textId="77777777" w:rsidR="007D6374" w:rsidRPr="007D6374" w:rsidRDefault="007D6374" w:rsidP="007D6374">
      <w:pPr>
        <w:pStyle w:val="afa"/>
        <w:numPr>
          <w:ilvl w:val="0"/>
          <w:numId w:val="52"/>
        </w:numPr>
        <w:jc w:val="left"/>
        <w:rPr>
          <w:ins w:id="206" w:author="Быков Василий Александрович" w:date="2019-06-26T17:26:00Z"/>
          <w:rFonts w:ascii="Arial" w:hAnsi="Arial" w:cs="Arial"/>
          <w:rPrChange w:id="207" w:author="Быков Василий Александрович" w:date="2019-06-26T17:26:00Z">
            <w:rPr>
              <w:ins w:id="208" w:author="Быков Василий Александрович" w:date="2019-06-26T17:26:00Z"/>
            </w:rPr>
          </w:rPrChange>
        </w:rPr>
      </w:pPr>
      <w:ins w:id="209" w:author="Быков Василий Александрович" w:date="2019-06-26T17:26:00Z">
        <w:r w:rsidRPr="007D6374">
          <w:rPr>
            <w:rFonts w:ascii="Arial" w:hAnsi="Arial" w:cs="Arial"/>
            <w:rPrChange w:id="210" w:author="Быков Василий Александрович" w:date="2019-06-26T17:26:00Z">
              <w:rPr/>
            </w:rPrChange>
          </w:rPr>
          <w:t>Класс оценки</w:t>
        </w:r>
      </w:ins>
    </w:p>
    <w:p w14:paraId="608A2385" w14:textId="77777777" w:rsidR="007D6374" w:rsidRPr="007D6374" w:rsidRDefault="007D6374" w:rsidP="007D6374">
      <w:pPr>
        <w:pStyle w:val="afa"/>
        <w:numPr>
          <w:ilvl w:val="0"/>
          <w:numId w:val="52"/>
        </w:numPr>
        <w:jc w:val="left"/>
        <w:rPr>
          <w:ins w:id="211" w:author="Быков Василий Александрович" w:date="2019-06-26T17:26:00Z"/>
          <w:rFonts w:ascii="Arial" w:hAnsi="Arial" w:cs="Arial"/>
          <w:rPrChange w:id="212" w:author="Быков Василий Александрович" w:date="2019-06-26T17:26:00Z">
            <w:rPr>
              <w:ins w:id="213" w:author="Быков Василий Александрович" w:date="2019-06-26T17:26:00Z"/>
            </w:rPr>
          </w:rPrChange>
        </w:rPr>
      </w:pPr>
      <w:ins w:id="214" w:author="Быков Василий Александрович" w:date="2019-06-26T17:26:00Z">
        <w:r w:rsidRPr="007D6374">
          <w:rPr>
            <w:rFonts w:ascii="Arial" w:hAnsi="Arial" w:cs="Arial"/>
            <w:rPrChange w:id="215" w:author="Быков Василий Александрович" w:date="2019-06-26T17:26:00Z">
              <w:rPr/>
            </w:rPrChange>
          </w:rPr>
          <w:t>Ссылочный класс оценки</w:t>
        </w:r>
      </w:ins>
    </w:p>
    <w:p w14:paraId="2E81920A" w14:textId="77777777" w:rsidR="007D6374" w:rsidRPr="007D6374" w:rsidRDefault="007D6374" w:rsidP="007D6374">
      <w:pPr>
        <w:pStyle w:val="afa"/>
        <w:numPr>
          <w:ilvl w:val="0"/>
          <w:numId w:val="52"/>
        </w:numPr>
        <w:jc w:val="left"/>
        <w:rPr>
          <w:ins w:id="216" w:author="Быков Василий Александрович" w:date="2019-06-26T17:26:00Z"/>
          <w:rFonts w:ascii="Arial" w:hAnsi="Arial" w:cs="Arial"/>
          <w:rPrChange w:id="217" w:author="Быков Василий Александрович" w:date="2019-06-26T17:26:00Z">
            <w:rPr>
              <w:ins w:id="218" w:author="Быков Василий Александрович" w:date="2019-06-26T17:26:00Z"/>
            </w:rPr>
          </w:rPrChange>
        </w:rPr>
      </w:pPr>
      <w:ins w:id="219" w:author="Быков Василий Александрович" w:date="2019-06-26T17:26:00Z">
        <w:r w:rsidRPr="007D6374">
          <w:rPr>
            <w:rFonts w:ascii="Arial" w:hAnsi="Arial" w:cs="Arial"/>
            <w:rPrChange w:id="220" w:author="Быков Василий Александрович" w:date="2019-06-26T17:26:00Z">
              <w:rPr/>
            </w:rPrChange>
          </w:rPr>
          <w:t>Вид налога (поставщик)</w:t>
        </w:r>
      </w:ins>
    </w:p>
    <w:p w14:paraId="57A6309D" w14:textId="77777777" w:rsidR="00F37C9D" w:rsidRDefault="007D6374" w:rsidP="007D6374">
      <w:pPr>
        <w:pStyle w:val="afa"/>
        <w:numPr>
          <w:ilvl w:val="0"/>
          <w:numId w:val="52"/>
        </w:numPr>
        <w:jc w:val="left"/>
        <w:rPr>
          <w:ins w:id="221" w:author="Быков Василий Александрович" w:date="2019-06-26T17:57:00Z"/>
          <w:rFonts w:ascii="Arial" w:hAnsi="Arial" w:cs="Arial"/>
        </w:rPr>
      </w:pPr>
      <w:ins w:id="222" w:author="Быков Василий Александрович" w:date="2019-06-26T17:26:00Z">
        <w:r w:rsidRPr="007D6374">
          <w:rPr>
            <w:rFonts w:ascii="Arial" w:hAnsi="Arial" w:cs="Arial"/>
            <w:rPrChange w:id="223" w:author="Быков Василий Александрович" w:date="2019-06-26T17:26:00Z">
              <w:rPr/>
            </w:rPrChange>
          </w:rPr>
          <w:t>Вид делового партнера</w:t>
        </w:r>
      </w:ins>
    </w:p>
    <w:p w14:paraId="3BCC529D" w14:textId="2FE47ACF" w:rsidR="007D6374" w:rsidRPr="007D6374" w:rsidRDefault="00F37C9D" w:rsidP="007D6374">
      <w:pPr>
        <w:pStyle w:val="afa"/>
        <w:numPr>
          <w:ilvl w:val="0"/>
          <w:numId w:val="52"/>
        </w:numPr>
        <w:jc w:val="left"/>
        <w:rPr>
          <w:ins w:id="224" w:author="Быков Василий Александрович" w:date="2019-06-26T17:26:00Z"/>
          <w:rFonts w:ascii="Arial" w:hAnsi="Arial" w:cs="Arial"/>
          <w:rPrChange w:id="225" w:author="Быков Василий Александрович" w:date="2019-06-26T17:26:00Z">
            <w:rPr>
              <w:ins w:id="226" w:author="Быков Василий Александрович" w:date="2019-06-26T17:26:00Z"/>
            </w:rPr>
          </w:rPrChange>
        </w:rPr>
      </w:pPr>
      <w:ins w:id="227" w:author="Быков Василий Александрович" w:date="2019-06-26T17:57:00Z">
        <w:r>
          <w:rPr>
            <w:rFonts w:ascii="Arial" w:hAnsi="Arial" w:cs="Arial"/>
          </w:rPr>
          <w:t>Профиль инвестиций</w:t>
        </w:r>
      </w:ins>
      <w:ins w:id="228" w:author="Быков Василий Александрович" w:date="2019-06-26T17:56:00Z">
        <w:r>
          <w:rPr>
            <w:rFonts w:ascii="Arial" w:hAnsi="Arial" w:cs="Arial"/>
          </w:rPr>
          <w:t>.</w:t>
        </w:r>
      </w:ins>
    </w:p>
    <w:p w14:paraId="26F98D97" w14:textId="77777777" w:rsidR="007D6374" w:rsidRPr="006438D3" w:rsidRDefault="007D6374" w:rsidP="00CD0EED">
      <w:pPr>
        <w:ind w:firstLine="709"/>
        <w:rPr>
          <w:rFonts w:ascii="Arial" w:hAnsi="Arial" w:cs="Arial"/>
        </w:rPr>
      </w:pPr>
    </w:p>
    <w:p w14:paraId="6ED87827" w14:textId="214372D1" w:rsidR="00CD0EED" w:rsidRDefault="00CD0EED" w:rsidP="00CD0EED">
      <w:pPr>
        <w:ind w:firstLine="709"/>
        <w:rPr>
          <w:rFonts w:ascii="Arial" w:hAnsi="Arial" w:cs="Arial"/>
        </w:rPr>
      </w:pPr>
      <w:r w:rsidRPr="00CD0E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Данная разработка предназначена для сокращения  трудоемкости процесса и избе</w:t>
      </w:r>
      <w:ins w:id="229" w:author="Morozova Klavdia" w:date="2019-07-24T16:02:00Z">
        <w:r w:rsidR="00075317">
          <w:rPr>
            <w:rFonts w:ascii="Arial" w:hAnsi="Arial" w:cs="Arial"/>
          </w:rPr>
          <w:t>г</w:t>
        </w:r>
      </w:ins>
      <w:del w:id="230" w:author="Morozova Klavdia" w:date="2019-07-24T16:02:00Z">
        <w:r w:rsidDel="00075317">
          <w:rPr>
            <w:rFonts w:ascii="Arial" w:hAnsi="Arial" w:cs="Arial"/>
          </w:rPr>
          <w:delText>ж</w:delText>
        </w:r>
      </w:del>
      <w:r>
        <w:rPr>
          <w:rFonts w:ascii="Arial" w:hAnsi="Arial" w:cs="Arial"/>
        </w:rPr>
        <w:t>ания ошибок при ручном вводе цен при формировании контракта/заказа на поставку</w:t>
      </w:r>
      <w:r w:rsidR="00EE676C">
        <w:rPr>
          <w:rFonts w:ascii="Arial" w:hAnsi="Arial" w:cs="Arial"/>
        </w:rPr>
        <w:t>.</w:t>
      </w:r>
    </w:p>
    <w:p w14:paraId="6C753A1F" w14:textId="1FAD6B1C" w:rsidR="00CD23A7" w:rsidRPr="007B1000" w:rsidRDefault="00CD23A7" w:rsidP="00CD23A7">
      <w:pPr>
        <w:rPr>
          <w:rFonts w:ascii="Arial" w:hAnsi="Arial" w:cs="Arial"/>
        </w:rPr>
      </w:pPr>
    </w:p>
    <w:p w14:paraId="00C7F1CF" w14:textId="574F888E" w:rsidR="00EE30CD" w:rsidRPr="00EE30CD" w:rsidRDefault="00EE30CD" w:rsidP="00EE30CD">
      <w:pPr>
        <w:pStyle w:val="a8"/>
        <w:keepNext/>
        <w:jc w:val="right"/>
        <w:rPr>
          <w:rFonts w:ascii="Arial" w:hAnsi="Arial" w:cs="Arial"/>
          <w:b/>
          <w:sz w:val="20"/>
        </w:rPr>
      </w:pPr>
      <w:r w:rsidRPr="00A33FEF">
        <w:rPr>
          <w:rFonts w:ascii="Arial" w:hAnsi="Arial" w:cs="Arial"/>
          <w:b/>
          <w:sz w:val="20"/>
        </w:rPr>
        <w:t xml:space="preserve">Таблица </w:t>
      </w:r>
      <w:r>
        <w:rPr>
          <w:rFonts w:ascii="Arial" w:hAnsi="Arial" w:cs="Arial"/>
          <w:b/>
          <w:sz w:val="20"/>
        </w:rPr>
        <w:t>4</w:t>
      </w:r>
      <w:r w:rsidRPr="00EE30CD">
        <w:rPr>
          <w:rFonts w:ascii="Arial" w:hAnsi="Arial" w:cs="Arial"/>
          <w:b/>
          <w:sz w:val="20"/>
        </w:rPr>
        <w:t>. Приложения файлов, образцов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70"/>
        <w:gridCol w:w="2025"/>
        <w:gridCol w:w="1543"/>
        <w:gridCol w:w="3020"/>
        <w:gridCol w:w="3018"/>
      </w:tblGrid>
      <w:tr w:rsidR="00EE30CD" w:rsidRPr="00A33FEF" w14:paraId="6B8AD97B" w14:textId="77777777" w:rsidTr="00EE30CD">
        <w:trPr>
          <w:cantSplit/>
          <w:trHeight w:val="397"/>
          <w:tblHeader/>
        </w:trPr>
        <w:tc>
          <w:tcPr>
            <w:tcW w:w="280" w:type="pct"/>
            <w:shd w:val="clear" w:color="auto" w:fill="FFC000"/>
          </w:tcPr>
          <w:p w14:paraId="7113A044" w14:textId="77777777" w:rsidR="00EE30CD" w:rsidRPr="00A33FEF" w:rsidRDefault="00EE30CD" w:rsidP="006A62C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№ п.п.</w:t>
            </w:r>
          </w:p>
        </w:tc>
        <w:tc>
          <w:tcPr>
            <w:tcW w:w="995" w:type="pct"/>
            <w:shd w:val="clear" w:color="auto" w:fill="FFC000"/>
            <w:vAlign w:val="center"/>
          </w:tcPr>
          <w:p w14:paraId="18F84BED" w14:textId="302C6745" w:rsidR="00EE30CD" w:rsidRPr="00A33FEF" w:rsidRDefault="00EE30CD" w:rsidP="006A62C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Название документа</w:t>
            </w:r>
          </w:p>
        </w:tc>
        <w:tc>
          <w:tcPr>
            <w:tcW w:w="758" w:type="pct"/>
            <w:shd w:val="clear" w:color="auto" w:fill="FFC000"/>
            <w:vAlign w:val="center"/>
          </w:tcPr>
          <w:p w14:paraId="08857EAB" w14:textId="3767568B" w:rsidR="00EE30CD" w:rsidRPr="00A33FEF" w:rsidRDefault="00EE30CD" w:rsidP="006A62C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Номер версии / имя файла</w:t>
            </w:r>
          </w:p>
        </w:tc>
        <w:tc>
          <w:tcPr>
            <w:tcW w:w="1484" w:type="pct"/>
            <w:shd w:val="clear" w:color="auto" w:fill="FFC000"/>
          </w:tcPr>
          <w:p w14:paraId="3891B555" w14:textId="453721B7" w:rsidR="00EE30CD" w:rsidRPr="00A33FEF" w:rsidRDefault="00EE30CD" w:rsidP="006A62C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Дата</w:t>
            </w:r>
          </w:p>
        </w:tc>
        <w:tc>
          <w:tcPr>
            <w:tcW w:w="1483" w:type="pct"/>
            <w:shd w:val="clear" w:color="auto" w:fill="FFC000"/>
            <w:vAlign w:val="center"/>
          </w:tcPr>
          <w:p w14:paraId="0459291C" w14:textId="1CDFFE03" w:rsidR="00EE30CD" w:rsidRPr="00A33FEF" w:rsidRDefault="00EE30CD" w:rsidP="006A62C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E30CD">
              <w:rPr>
                <w:rFonts w:ascii="Arial" w:hAnsi="Arial" w:cs="Arial"/>
                <w:b/>
                <w:iCs/>
                <w:sz w:val="20"/>
              </w:rPr>
              <w:t>Вложение файла</w:t>
            </w:r>
          </w:p>
        </w:tc>
      </w:tr>
      <w:tr w:rsidR="00EE30CD" w:rsidRPr="00A33FEF" w14:paraId="3B9CF7E7" w14:textId="77777777" w:rsidTr="00EE30CD">
        <w:trPr>
          <w:cantSplit/>
        </w:trPr>
        <w:tc>
          <w:tcPr>
            <w:tcW w:w="280" w:type="pct"/>
          </w:tcPr>
          <w:p w14:paraId="48C63A5F" w14:textId="0C9B2CF2" w:rsidR="00EE30CD" w:rsidRPr="00A33FEF" w:rsidRDefault="00CF78AC" w:rsidP="006A62C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995" w:type="pct"/>
          </w:tcPr>
          <w:p w14:paraId="77BA1D8F" w14:textId="7C0E826F" w:rsidR="00EE30CD" w:rsidRPr="00A33FEF" w:rsidRDefault="00CF78AC" w:rsidP="006A62C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Шаблон файла для загрузки цен</w:t>
            </w:r>
          </w:p>
        </w:tc>
        <w:tc>
          <w:tcPr>
            <w:tcW w:w="758" w:type="pct"/>
          </w:tcPr>
          <w:p w14:paraId="3A0CE8FE" w14:textId="0C6859E9" w:rsidR="00EE30CD" w:rsidRPr="00A33FEF" w:rsidRDefault="00CF78AC" w:rsidP="006A62C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1484" w:type="pct"/>
          </w:tcPr>
          <w:p w14:paraId="44EBA01B" w14:textId="0DC1ABD4" w:rsidR="00EE30CD" w:rsidRPr="00A33FEF" w:rsidRDefault="00CF78AC" w:rsidP="006A62C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13.11.18</w:t>
            </w:r>
          </w:p>
        </w:tc>
        <w:bookmarkStart w:id="231" w:name="_MON_1603625883"/>
        <w:bookmarkEnd w:id="231"/>
        <w:tc>
          <w:tcPr>
            <w:tcW w:w="1483" w:type="pct"/>
          </w:tcPr>
          <w:p w14:paraId="1C531D6F" w14:textId="2691568C" w:rsidR="00EE30CD" w:rsidRPr="00A33FEF" w:rsidRDefault="003323E7" w:rsidP="006A62C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object w:dxaOrig="1546" w:dyaOrig="1001" w14:anchorId="64D401DA">
                <v:shape id="_x0000_i1049" type="#_x0000_t75" style="width:79.2pt;height:50.4pt" o:ole="">
                  <v:imagedata r:id="rId42" o:title=""/>
                </v:shape>
                <o:OLEObject Type="Embed" ProgID="Excel.Sheet.12" ShapeID="_x0000_i1049" DrawAspect="Icon" ObjectID="_1626602353" r:id="rId43"/>
              </w:object>
            </w:r>
          </w:p>
        </w:tc>
      </w:tr>
      <w:tr w:rsidR="00EE30CD" w:rsidRPr="00A33FEF" w14:paraId="7B5F3251" w14:textId="77777777" w:rsidTr="00EE30CD">
        <w:trPr>
          <w:cantSplit/>
        </w:trPr>
        <w:tc>
          <w:tcPr>
            <w:tcW w:w="280" w:type="pct"/>
          </w:tcPr>
          <w:p w14:paraId="0FDF24D3" w14:textId="77777777" w:rsidR="00EE30CD" w:rsidRPr="00A33FEF" w:rsidRDefault="00EE30CD" w:rsidP="006A62C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95" w:type="pct"/>
          </w:tcPr>
          <w:p w14:paraId="7E946633" w14:textId="77777777" w:rsidR="00EE30CD" w:rsidRPr="00A33FEF" w:rsidRDefault="00EE30CD" w:rsidP="006A62C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8" w:type="pct"/>
          </w:tcPr>
          <w:p w14:paraId="1E21B188" w14:textId="77777777" w:rsidR="00EE30CD" w:rsidRPr="00A33FEF" w:rsidRDefault="00EE30CD" w:rsidP="006A62C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pct"/>
          </w:tcPr>
          <w:p w14:paraId="64BDBF18" w14:textId="77777777" w:rsidR="00EE30CD" w:rsidRPr="00A33FEF" w:rsidRDefault="00EE30CD" w:rsidP="006A62C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3" w:type="pct"/>
          </w:tcPr>
          <w:p w14:paraId="0DA483C1" w14:textId="1E6A07E6" w:rsidR="00EE30CD" w:rsidRPr="00A33FEF" w:rsidRDefault="00EE30CD" w:rsidP="006A62C8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E30CD" w:rsidRPr="00A33FEF" w14:paraId="56C1CD68" w14:textId="77777777" w:rsidTr="00EE30CD">
        <w:trPr>
          <w:cantSplit/>
        </w:trPr>
        <w:tc>
          <w:tcPr>
            <w:tcW w:w="280" w:type="pct"/>
          </w:tcPr>
          <w:p w14:paraId="0E1A37E7" w14:textId="77777777" w:rsidR="00EE30CD" w:rsidRPr="00A33FEF" w:rsidRDefault="00EE30CD" w:rsidP="006A62C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95" w:type="pct"/>
          </w:tcPr>
          <w:p w14:paraId="1EDF50BE" w14:textId="77777777" w:rsidR="00EE30CD" w:rsidRPr="00A33FEF" w:rsidRDefault="00EE30CD" w:rsidP="006A62C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8" w:type="pct"/>
          </w:tcPr>
          <w:p w14:paraId="782948DC" w14:textId="77777777" w:rsidR="00EE30CD" w:rsidRPr="00A33FEF" w:rsidRDefault="00EE30CD" w:rsidP="006A62C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pct"/>
          </w:tcPr>
          <w:p w14:paraId="156C6DEE" w14:textId="77777777" w:rsidR="00EE30CD" w:rsidRPr="00A33FEF" w:rsidRDefault="00EE30CD" w:rsidP="006A62C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3" w:type="pct"/>
          </w:tcPr>
          <w:p w14:paraId="62DD16D5" w14:textId="5E58F2EE" w:rsidR="00EE30CD" w:rsidRPr="00A33FEF" w:rsidRDefault="00EE30CD" w:rsidP="006A62C8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3254A111" w14:textId="77777777" w:rsidR="00EE30CD" w:rsidRDefault="00EE30CD" w:rsidP="00EE76B8">
      <w:pPr>
        <w:pStyle w:val="a8"/>
        <w:keepNext/>
        <w:jc w:val="right"/>
        <w:rPr>
          <w:rFonts w:ascii="Arial" w:hAnsi="Arial" w:cs="Arial"/>
          <w:b/>
          <w:sz w:val="20"/>
        </w:rPr>
      </w:pPr>
    </w:p>
    <w:p w14:paraId="299B29F5" w14:textId="1289400F" w:rsidR="00EE76B8" w:rsidRPr="00A33FEF" w:rsidRDefault="00EE76B8" w:rsidP="00EE76B8">
      <w:pPr>
        <w:pStyle w:val="a8"/>
        <w:keepNext/>
        <w:jc w:val="right"/>
        <w:rPr>
          <w:rFonts w:ascii="Arial" w:hAnsi="Arial" w:cs="Arial"/>
          <w:b/>
          <w:sz w:val="20"/>
        </w:rPr>
      </w:pPr>
      <w:r w:rsidRPr="00A33FEF">
        <w:rPr>
          <w:rFonts w:ascii="Arial" w:hAnsi="Arial" w:cs="Arial"/>
          <w:b/>
          <w:sz w:val="20"/>
        </w:rPr>
        <w:t xml:space="preserve">Таблица </w:t>
      </w:r>
      <w:del w:id="232" w:author="Morozova Klavdia" w:date="2019-07-18T09:12:00Z">
        <w:r w:rsidRPr="00A33FEF" w:rsidDel="00DF5998">
          <w:rPr>
            <w:rFonts w:ascii="Arial" w:hAnsi="Arial" w:cs="Arial"/>
            <w:b/>
            <w:sz w:val="20"/>
          </w:rPr>
          <w:fldChar w:fldCharType="begin"/>
        </w:r>
        <w:r w:rsidRPr="00A33FEF" w:rsidDel="00DF5998">
          <w:rPr>
            <w:rFonts w:ascii="Arial" w:hAnsi="Arial" w:cs="Arial"/>
            <w:b/>
            <w:sz w:val="20"/>
          </w:rPr>
          <w:delInstrText xml:space="preserve"> SEQ Таблица \* ARABIC </w:delInstrText>
        </w:r>
        <w:r w:rsidRPr="00A33FEF" w:rsidDel="00DF5998">
          <w:rPr>
            <w:rFonts w:ascii="Arial" w:hAnsi="Arial" w:cs="Arial"/>
            <w:b/>
            <w:sz w:val="20"/>
          </w:rPr>
          <w:fldChar w:fldCharType="separate"/>
        </w:r>
        <w:r w:rsidR="0048201B" w:rsidDel="00DF5998">
          <w:rPr>
            <w:rFonts w:ascii="Arial" w:hAnsi="Arial" w:cs="Arial"/>
            <w:b/>
            <w:noProof/>
            <w:sz w:val="20"/>
          </w:rPr>
          <w:delText>4</w:delText>
        </w:r>
        <w:r w:rsidRPr="00A33FEF" w:rsidDel="00DF5998">
          <w:rPr>
            <w:rFonts w:ascii="Arial" w:hAnsi="Arial" w:cs="Arial"/>
            <w:b/>
            <w:sz w:val="20"/>
          </w:rPr>
          <w:fldChar w:fldCharType="end"/>
        </w:r>
      </w:del>
      <w:ins w:id="233" w:author="Morozova Klavdia" w:date="2019-07-18T09:12:00Z">
        <w:r w:rsidR="00DF5998">
          <w:rPr>
            <w:rFonts w:ascii="Arial" w:hAnsi="Arial" w:cs="Arial"/>
            <w:b/>
            <w:sz w:val="20"/>
          </w:rPr>
          <w:t>5</w:t>
        </w:r>
      </w:ins>
      <w:r w:rsidRPr="00A33FEF">
        <w:rPr>
          <w:rFonts w:ascii="Arial" w:hAnsi="Arial" w:cs="Arial"/>
          <w:b/>
          <w:sz w:val="20"/>
        </w:rPr>
        <w:t>. Правила формирования полей отчета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9"/>
        <w:gridCol w:w="6305"/>
        <w:gridCol w:w="2049"/>
        <w:gridCol w:w="1253"/>
      </w:tblGrid>
      <w:tr w:rsidR="00EE76B8" w:rsidRPr="00A33FEF" w14:paraId="45868D3F" w14:textId="77777777" w:rsidTr="00EE76B8">
        <w:trPr>
          <w:cantSplit/>
          <w:trHeight w:val="397"/>
          <w:tblHeader/>
        </w:trPr>
        <w:tc>
          <w:tcPr>
            <w:tcW w:w="216" w:type="pct"/>
            <w:shd w:val="clear" w:color="auto" w:fill="FFC000"/>
          </w:tcPr>
          <w:p w14:paraId="504E83E3" w14:textId="041DC719" w:rsidR="00EE76B8" w:rsidRPr="00A33FEF" w:rsidRDefault="00EE76B8" w:rsidP="001F64C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№ п.п.</w:t>
            </w:r>
          </w:p>
        </w:tc>
        <w:tc>
          <w:tcPr>
            <w:tcW w:w="3119" w:type="pct"/>
            <w:shd w:val="clear" w:color="auto" w:fill="FFC000"/>
            <w:vAlign w:val="center"/>
          </w:tcPr>
          <w:p w14:paraId="56EB5345" w14:textId="2D3473E3" w:rsidR="00EE76B8" w:rsidRPr="00A33FEF" w:rsidRDefault="00EE76B8" w:rsidP="001F64C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Поле отчета</w:t>
            </w:r>
          </w:p>
        </w:tc>
        <w:tc>
          <w:tcPr>
            <w:tcW w:w="1028" w:type="pct"/>
            <w:shd w:val="clear" w:color="auto" w:fill="FFC000"/>
            <w:vAlign w:val="center"/>
          </w:tcPr>
          <w:p w14:paraId="1CE652F6" w14:textId="3F181B65" w:rsidR="00EE76B8" w:rsidRPr="00A33FEF" w:rsidRDefault="00EE76B8" w:rsidP="001F64C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Алгоритм формирования</w:t>
            </w:r>
          </w:p>
        </w:tc>
        <w:tc>
          <w:tcPr>
            <w:tcW w:w="638" w:type="pct"/>
            <w:shd w:val="clear" w:color="auto" w:fill="FFC000"/>
            <w:vAlign w:val="center"/>
          </w:tcPr>
          <w:p w14:paraId="4B09797D" w14:textId="59B7AEB8" w:rsidR="00EE76B8" w:rsidRPr="00A33FEF" w:rsidRDefault="00EE76B8" w:rsidP="001F64C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Ограничения</w:t>
            </w:r>
          </w:p>
        </w:tc>
      </w:tr>
      <w:tr w:rsidR="00EE76B8" w:rsidRPr="00A33FEF" w14:paraId="75EC93B4" w14:textId="77777777" w:rsidTr="00EE76B8">
        <w:trPr>
          <w:cantSplit/>
        </w:trPr>
        <w:tc>
          <w:tcPr>
            <w:tcW w:w="216" w:type="pct"/>
          </w:tcPr>
          <w:p w14:paraId="302471E2" w14:textId="77777777" w:rsidR="00EE76B8" w:rsidRPr="00A33FEF" w:rsidRDefault="00EE76B8" w:rsidP="001F64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19" w:type="pct"/>
          </w:tcPr>
          <w:p w14:paraId="55E585BF" w14:textId="6F266CAF" w:rsidR="00EE76B8" w:rsidRPr="00A33FEF" w:rsidRDefault="00EE76B8" w:rsidP="001F64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8" w:type="pct"/>
          </w:tcPr>
          <w:p w14:paraId="6148E4C0" w14:textId="77777777" w:rsidR="00EE76B8" w:rsidRPr="00A33FEF" w:rsidRDefault="00EE76B8" w:rsidP="001F64C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38" w:type="pct"/>
          </w:tcPr>
          <w:p w14:paraId="447C76F6" w14:textId="77777777" w:rsidR="00EE76B8" w:rsidRPr="00A33FEF" w:rsidRDefault="00EE76B8" w:rsidP="001F64C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E76B8" w:rsidRPr="00A33FEF" w14:paraId="279E725F" w14:textId="77777777" w:rsidTr="00EE76B8">
        <w:trPr>
          <w:cantSplit/>
        </w:trPr>
        <w:tc>
          <w:tcPr>
            <w:tcW w:w="216" w:type="pct"/>
          </w:tcPr>
          <w:p w14:paraId="69974EAD" w14:textId="77777777" w:rsidR="00EE76B8" w:rsidRPr="00A33FEF" w:rsidRDefault="00EE76B8" w:rsidP="001F64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19" w:type="pct"/>
          </w:tcPr>
          <w:p w14:paraId="0FEB6684" w14:textId="0131ABC5" w:rsidR="00EE76B8" w:rsidRPr="00A33FEF" w:rsidRDefault="00EE76B8" w:rsidP="001F64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8" w:type="pct"/>
          </w:tcPr>
          <w:p w14:paraId="54C88ED3" w14:textId="77777777" w:rsidR="00EE76B8" w:rsidRPr="00A33FEF" w:rsidRDefault="00EE76B8" w:rsidP="001F64C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38" w:type="pct"/>
          </w:tcPr>
          <w:p w14:paraId="2D1C0953" w14:textId="77777777" w:rsidR="00EE76B8" w:rsidRPr="00A33FEF" w:rsidRDefault="00EE76B8" w:rsidP="001F64C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E76B8" w:rsidRPr="00A33FEF" w14:paraId="0F0DDF1D" w14:textId="77777777" w:rsidTr="00EE76B8">
        <w:trPr>
          <w:cantSplit/>
        </w:trPr>
        <w:tc>
          <w:tcPr>
            <w:tcW w:w="216" w:type="pct"/>
          </w:tcPr>
          <w:p w14:paraId="087C23A5" w14:textId="77777777" w:rsidR="00EE76B8" w:rsidRPr="00A33FEF" w:rsidRDefault="00EE76B8" w:rsidP="001F64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19" w:type="pct"/>
          </w:tcPr>
          <w:p w14:paraId="0496695A" w14:textId="6CB21FD5" w:rsidR="00EE76B8" w:rsidRPr="00A33FEF" w:rsidRDefault="00EE76B8" w:rsidP="001F64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8" w:type="pct"/>
          </w:tcPr>
          <w:p w14:paraId="19545613" w14:textId="77777777" w:rsidR="00EE76B8" w:rsidRPr="00A33FEF" w:rsidRDefault="00EE76B8" w:rsidP="001F64C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38" w:type="pct"/>
          </w:tcPr>
          <w:p w14:paraId="5376C91A" w14:textId="77777777" w:rsidR="00EE76B8" w:rsidRPr="00A33FEF" w:rsidRDefault="00EE76B8" w:rsidP="001F64C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4F063E59" w14:textId="77777777" w:rsidR="00EE76B8" w:rsidRPr="00A33FEF" w:rsidRDefault="00EE76B8" w:rsidP="00EE76B8">
      <w:pPr>
        <w:contextualSpacing/>
        <w:jc w:val="left"/>
        <w:rPr>
          <w:rStyle w:val="afff4"/>
          <w:rFonts w:ascii="Arial" w:eastAsia="Calibri" w:hAnsi="Arial" w:cs="Arial"/>
          <w:color w:val="808080" w:themeColor="background1" w:themeShade="80"/>
        </w:rPr>
      </w:pPr>
    </w:p>
    <w:p w14:paraId="31F5E6AD" w14:textId="351CE0B0" w:rsidR="0008427D" w:rsidRPr="00517049" w:rsidRDefault="0008427D" w:rsidP="0008427D">
      <w:pPr>
        <w:rPr>
          <w:rFonts w:ascii="Arial" w:hAnsi="Arial" w:cs="Arial"/>
        </w:rPr>
      </w:pPr>
    </w:p>
    <w:p w14:paraId="45906C75" w14:textId="77777777" w:rsidR="0077286C" w:rsidRPr="00A33FEF" w:rsidRDefault="0077286C" w:rsidP="0077286C">
      <w:pPr>
        <w:rPr>
          <w:rFonts w:ascii="Arial" w:hAnsi="Arial" w:cs="Arial"/>
        </w:rPr>
      </w:pPr>
    </w:p>
    <w:p w14:paraId="28E24ACA" w14:textId="6A1D57AB" w:rsidR="00A908F6" w:rsidRPr="00A33FEF" w:rsidRDefault="00A908F6" w:rsidP="0008427D">
      <w:pPr>
        <w:pStyle w:val="1"/>
      </w:pPr>
      <w:bookmarkStart w:id="234" w:name="_Toc377637204"/>
      <w:bookmarkStart w:id="235" w:name="_Toc377639961"/>
      <w:bookmarkStart w:id="236" w:name="_Toc377639986"/>
      <w:bookmarkStart w:id="237" w:name="_Toc377648700"/>
      <w:bookmarkStart w:id="238" w:name="_Toc377648729"/>
      <w:bookmarkStart w:id="239" w:name="_Toc377649852"/>
      <w:bookmarkStart w:id="240" w:name="_Toc377649905"/>
      <w:bookmarkStart w:id="241" w:name="_Toc377650008"/>
      <w:bookmarkStart w:id="242" w:name="_Toc377651676"/>
      <w:bookmarkStart w:id="243" w:name="_Toc377651734"/>
      <w:bookmarkStart w:id="244" w:name="_Toc377651760"/>
      <w:bookmarkStart w:id="245" w:name="_Toc377651779"/>
      <w:bookmarkStart w:id="246" w:name="_Toc528589959"/>
      <w:r w:rsidRPr="00A33FEF">
        <w:t>Техническая спецификация</w:t>
      </w:r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</w:p>
    <w:p w14:paraId="1F37A674" w14:textId="709B93FE" w:rsidR="0008427D" w:rsidRPr="00A33FEF" w:rsidRDefault="0008427D" w:rsidP="00EC7956">
      <w:pPr>
        <w:contextualSpacing/>
        <w:jc w:val="left"/>
        <w:rPr>
          <w:rStyle w:val="afff4"/>
          <w:rFonts w:ascii="Arial" w:eastAsia="Calibri" w:hAnsi="Arial" w:cs="Arial"/>
          <w:iCs w:val="0"/>
          <w:color w:val="808080" w:themeColor="background1" w:themeShade="80"/>
        </w:rPr>
      </w:pPr>
      <w:r w:rsidRPr="00A33FEF">
        <w:rPr>
          <w:rStyle w:val="afff4"/>
          <w:rFonts w:ascii="Arial" w:eastAsia="Calibri" w:hAnsi="Arial" w:cs="Arial"/>
          <w:color w:val="808080" w:themeColor="background1" w:themeShade="80"/>
          <w:szCs w:val="24"/>
        </w:rPr>
        <w:t xml:space="preserve">При написании спецификации выделение цветом шрифта (кроме выполненных в шаблоне) не используется. При написании новых версий режим изменения документа не используется.  Изменения и дополнения вносятся по тексту в соответствующих разделах. Все вносимые дополнения выделяются </w:t>
      </w:r>
      <w:r w:rsidRPr="00A33FEF">
        <w:rPr>
          <w:rStyle w:val="afff4"/>
          <w:rFonts w:ascii="Arial" w:eastAsia="Calibri" w:hAnsi="Arial" w:cs="Arial"/>
          <w:color w:val="808080" w:themeColor="background1" w:themeShade="80"/>
          <w:szCs w:val="24"/>
          <w:highlight w:val="green"/>
        </w:rPr>
        <w:t>зеленой заливкой</w:t>
      </w:r>
      <w:r w:rsidRPr="00A33FEF">
        <w:rPr>
          <w:rStyle w:val="afff4"/>
          <w:rFonts w:ascii="Arial" w:eastAsia="Calibri" w:hAnsi="Arial" w:cs="Arial"/>
          <w:color w:val="808080" w:themeColor="background1" w:themeShade="80"/>
          <w:szCs w:val="24"/>
        </w:rPr>
        <w:t xml:space="preserve">, удаляемые фрагменты </w:t>
      </w:r>
      <w:r w:rsidRPr="00A33FEF">
        <w:rPr>
          <w:rStyle w:val="afff4"/>
          <w:rFonts w:ascii="Arial" w:eastAsia="Calibri" w:hAnsi="Arial" w:cs="Arial"/>
          <w:color w:val="808080" w:themeColor="background1" w:themeShade="80"/>
          <w:szCs w:val="24"/>
          <w:highlight w:val="red"/>
        </w:rPr>
        <w:t>красной заливкой и зачеркиванием</w:t>
      </w:r>
      <w:r w:rsidRPr="00A33FEF">
        <w:rPr>
          <w:rStyle w:val="afff4"/>
          <w:rFonts w:ascii="Arial" w:eastAsia="Calibri" w:hAnsi="Arial" w:cs="Arial"/>
          <w:color w:val="808080" w:themeColor="background1" w:themeShade="80"/>
          <w:szCs w:val="24"/>
        </w:rPr>
        <w:t>. Перед написанием новой версии все ранее сделанные выделения заливкой снимаются</w:t>
      </w:r>
      <w:r w:rsidRPr="00A33FEF">
        <w:rPr>
          <w:rStyle w:val="afff4"/>
          <w:rFonts w:ascii="Arial" w:eastAsia="Calibri" w:hAnsi="Arial" w:cs="Arial"/>
          <w:color w:val="808080" w:themeColor="background1" w:themeShade="80"/>
        </w:rPr>
        <w:t xml:space="preserve">. </w:t>
      </w:r>
      <w:r w:rsidRPr="00A33FEF">
        <w:rPr>
          <w:rStyle w:val="afff4"/>
          <w:rFonts w:ascii="Arial" w:eastAsia="Calibri" w:hAnsi="Arial" w:cs="Arial"/>
          <w:color w:val="808080" w:themeColor="background1" w:themeShade="80"/>
          <w:szCs w:val="24"/>
        </w:rPr>
        <w:t>Фрагменты зачеркнутого текста удаляются.</w:t>
      </w:r>
    </w:p>
    <w:p w14:paraId="34F96F15" w14:textId="77777777" w:rsidR="0008427D" w:rsidRPr="00A33FEF" w:rsidRDefault="0008427D" w:rsidP="0008427D">
      <w:pPr>
        <w:rPr>
          <w:rStyle w:val="afff4"/>
          <w:rFonts w:ascii="Arial" w:eastAsia="Calibri" w:hAnsi="Arial" w:cs="Arial"/>
          <w:i w:val="0"/>
          <w:color w:val="808080" w:themeColor="background1" w:themeShade="80"/>
          <w:szCs w:val="24"/>
        </w:rPr>
      </w:pPr>
      <w:r w:rsidRPr="00A33FEF">
        <w:rPr>
          <w:rStyle w:val="afff4"/>
          <w:rFonts w:ascii="Arial" w:eastAsia="Calibri" w:hAnsi="Arial" w:cs="Arial"/>
          <w:color w:val="808080" w:themeColor="background1" w:themeShade="80"/>
          <w:szCs w:val="24"/>
        </w:rPr>
        <w:t>Выделения заливкой других цветов не используется.</w:t>
      </w:r>
    </w:p>
    <w:p w14:paraId="60274248" w14:textId="77777777" w:rsidR="0008427D" w:rsidRPr="00A33FEF" w:rsidRDefault="0008427D" w:rsidP="0008427D">
      <w:pPr>
        <w:contextualSpacing/>
        <w:jc w:val="left"/>
        <w:rPr>
          <w:rStyle w:val="afff4"/>
          <w:rFonts w:ascii="Arial" w:eastAsia="Calibri" w:hAnsi="Arial" w:cs="Arial"/>
          <w:i w:val="0"/>
          <w:color w:val="808080" w:themeColor="background1" w:themeShade="80"/>
          <w:szCs w:val="24"/>
        </w:rPr>
      </w:pPr>
      <w:r w:rsidRPr="00A33FEF">
        <w:rPr>
          <w:rStyle w:val="afff4"/>
          <w:rFonts w:ascii="Arial" w:eastAsia="Calibri" w:hAnsi="Arial" w:cs="Arial"/>
          <w:color w:val="808080" w:themeColor="background1" w:themeShade="80"/>
          <w:szCs w:val="24"/>
        </w:rPr>
        <w:t>Каждая версия хранится в реестре отдельной строкой для удобства планирования и анализа. Последняя версия спецификации должна содержать всю информацию по заданию на разработку.</w:t>
      </w:r>
    </w:p>
    <w:p w14:paraId="4BADC3A6" w14:textId="77777777" w:rsidR="0008427D" w:rsidRPr="00A33FEF" w:rsidRDefault="0008427D" w:rsidP="0008427D">
      <w:pPr>
        <w:rPr>
          <w:rFonts w:ascii="Arial" w:hAnsi="Arial" w:cs="Arial"/>
        </w:rPr>
      </w:pPr>
    </w:p>
    <w:p w14:paraId="368D8804" w14:textId="5E3ADBD1" w:rsidR="0077286C" w:rsidRPr="00D1434C" w:rsidRDefault="0077286C">
      <w:pPr>
        <w:pStyle w:val="1"/>
        <w:numPr>
          <w:ilvl w:val="1"/>
          <w:numId w:val="8"/>
        </w:numPr>
        <w:ind w:left="1284"/>
        <w:pPrChange w:id="247" w:author="Morozova Klavdia" w:date="2019-07-24T16:03:00Z">
          <w:pPr>
            <w:pStyle w:val="1"/>
            <w:numPr>
              <w:ilvl w:val="1"/>
            </w:numPr>
            <w:ind w:left="576" w:hanging="576"/>
          </w:pPr>
        </w:pPrChange>
      </w:pPr>
      <w:bookmarkStart w:id="248" w:name="_Toc527041056"/>
      <w:bookmarkStart w:id="249" w:name="_Toc528589960"/>
      <w:r w:rsidRPr="00D1434C">
        <w:t>Техническое описание настроек</w:t>
      </w:r>
      <w:bookmarkEnd w:id="248"/>
      <w:bookmarkEnd w:id="249"/>
    </w:p>
    <w:p w14:paraId="1C47AC2A" w14:textId="2FC2D5ED" w:rsidR="0077286C" w:rsidRPr="001D65DC" w:rsidDel="008E52AC" w:rsidRDefault="0039423F">
      <w:pPr>
        <w:pStyle w:val="Text"/>
        <w:ind w:left="708"/>
        <w:rPr>
          <w:del w:id="250" w:author="Morozova Klavdia" w:date="2019-06-28T15:02:00Z"/>
          <w:rFonts w:eastAsiaTheme="minorHAnsi"/>
          <w:i/>
          <w:color w:val="808080" w:themeColor="background1" w:themeShade="80"/>
          <w:sz w:val="22"/>
          <w:szCs w:val="22"/>
          <w:highlight w:val="green"/>
          <w:lang w:val="ru-RU" w:eastAsia="en-US"/>
          <w:rPrChange w:id="251" w:author="Morozova Klavdia" w:date="2019-08-06T12:07:00Z">
            <w:rPr>
              <w:del w:id="252" w:author="Morozova Klavdia" w:date="2019-06-28T15:02:00Z"/>
              <w:rFonts w:eastAsiaTheme="minorHAnsi"/>
              <w:i/>
              <w:color w:val="808080" w:themeColor="background1" w:themeShade="80"/>
              <w:sz w:val="22"/>
              <w:szCs w:val="22"/>
              <w:lang w:val="ru-RU" w:eastAsia="en-US"/>
            </w:rPr>
          </w:rPrChange>
        </w:rPr>
        <w:pPrChange w:id="253" w:author="Morozova Klavdia" w:date="2019-07-24T16:03:00Z">
          <w:pPr>
            <w:pStyle w:val="Text"/>
          </w:pPr>
        </w:pPrChange>
      </w:pPr>
      <w:del w:id="254" w:author="Morozova Klavdia" w:date="2019-06-28T15:02:00Z">
        <w:r w:rsidRPr="001D65DC" w:rsidDel="008E52AC">
          <w:rPr>
            <w:rFonts w:eastAsiaTheme="minorHAnsi"/>
            <w:i/>
            <w:color w:val="808080" w:themeColor="background1" w:themeShade="80"/>
            <w:sz w:val="22"/>
            <w:highlight w:val="green"/>
            <w:rPrChange w:id="255" w:author="Morozova Klavdia" w:date="2019-08-06T12:07:00Z">
              <w:rPr>
                <w:rFonts w:eastAsiaTheme="minorHAnsi"/>
                <w:i/>
                <w:color w:val="808080" w:themeColor="background1" w:themeShade="80"/>
                <w:sz w:val="22"/>
              </w:rPr>
            </w:rPrChange>
          </w:rPr>
          <w:delText>Порядок формирования структуры папок SPRO, наименование объектов, разделов, таблиц описан в регламенте разработок.</w:delText>
        </w:r>
      </w:del>
    </w:p>
    <w:p w14:paraId="69CC715A" w14:textId="77777777" w:rsidR="0039423F" w:rsidRPr="001D65DC" w:rsidDel="008E52AC" w:rsidRDefault="0039423F">
      <w:pPr>
        <w:pStyle w:val="Text"/>
        <w:ind w:left="708"/>
        <w:rPr>
          <w:del w:id="256" w:author="Morozova Klavdia" w:date="2019-06-28T15:02:00Z"/>
          <w:rFonts w:eastAsiaTheme="minorHAnsi"/>
          <w:i/>
          <w:color w:val="808080" w:themeColor="background1" w:themeShade="80"/>
          <w:sz w:val="22"/>
          <w:szCs w:val="22"/>
          <w:highlight w:val="green"/>
          <w:lang w:val="ru-RU" w:eastAsia="en-US"/>
          <w:rPrChange w:id="257" w:author="Morozova Klavdia" w:date="2019-08-06T12:07:00Z">
            <w:rPr>
              <w:del w:id="258" w:author="Morozova Klavdia" w:date="2019-06-28T15:02:00Z"/>
              <w:rFonts w:eastAsiaTheme="minorHAnsi"/>
              <w:i/>
              <w:color w:val="808080" w:themeColor="background1" w:themeShade="80"/>
              <w:sz w:val="22"/>
              <w:szCs w:val="22"/>
              <w:lang w:val="ru-RU" w:eastAsia="en-US"/>
            </w:rPr>
          </w:rPrChange>
        </w:rPr>
        <w:pPrChange w:id="259" w:author="Morozova Klavdia" w:date="2019-07-24T16:03:00Z">
          <w:pPr>
            <w:pStyle w:val="Text"/>
          </w:pPr>
        </w:pPrChange>
      </w:pPr>
    </w:p>
    <w:p w14:paraId="63256FAC" w14:textId="77777777" w:rsidR="0039423F" w:rsidRPr="001D65DC" w:rsidDel="008E52AC" w:rsidRDefault="0039423F">
      <w:pPr>
        <w:pStyle w:val="Text"/>
        <w:ind w:left="708"/>
        <w:rPr>
          <w:del w:id="260" w:author="Morozova Klavdia" w:date="2019-06-28T15:02:00Z"/>
          <w:rFonts w:eastAsiaTheme="minorHAnsi"/>
          <w:i/>
          <w:color w:val="808080" w:themeColor="background1" w:themeShade="80"/>
          <w:sz w:val="22"/>
          <w:szCs w:val="22"/>
          <w:highlight w:val="green"/>
          <w:lang w:val="ru-RU" w:eastAsia="en-US"/>
          <w:rPrChange w:id="261" w:author="Morozova Klavdia" w:date="2019-08-06T12:07:00Z">
            <w:rPr>
              <w:del w:id="262" w:author="Morozova Klavdia" w:date="2019-06-28T15:02:00Z"/>
              <w:rFonts w:eastAsiaTheme="minorHAnsi"/>
              <w:i/>
              <w:color w:val="808080" w:themeColor="background1" w:themeShade="80"/>
              <w:sz w:val="22"/>
              <w:szCs w:val="22"/>
              <w:lang w:val="ru-RU" w:eastAsia="en-US"/>
            </w:rPr>
          </w:rPrChange>
        </w:rPr>
        <w:pPrChange w:id="263" w:author="Morozova Klavdia" w:date="2019-07-24T16:03:00Z">
          <w:pPr>
            <w:pStyle w:val="Text"/>
          </w:pPr>
        </w:pPrChange>
      </w:pPr>
      <w:del w:id="264" w:author="Morozova Klavdia" w:date="2019-06-28T15:02:00Z">
        <w:r w:rsidRPr="001D65DC" w:rsidDel="008E52AC">
          <w:rPr>
            <w:rFonts w:eastAsiaTheme="minorHAnsi"/>
            <w:i/>
            <w:color w:val="808080" w:themeColor="background1" w:themeShade="80"/>
            <w:sz w:val="22"/>
            <w:highlight w:val="green"/>
            <w:rPrChange w:id="265" w:author="Morozova Klavdia" w:date="2019-08-06T12:07:00Z">
              <w:rPr>
                <w:rFonts w:eastAsiaTheme="minorHAnsi"/>
                <w:i/>
                <w:color w:val="808080" w:themeColor="background1" w:themeShade="80"/>
                <w:sz w:val="22"/>
              </w:rPr>
            </w:rPrChange>
          </w:rPr>
          <w:delText>Необходимо все настройки вести в отдельной папке в структуре проектов SPRO.</w:delText>
        </w:r>
      </w:del>
    </w:p>
    <w:p w14:paraId="2E39FB7E" w14:textId="77777777" w:rsidR="0077286C" w:rsidRPr="001D65DC" w:rsidDel="008E52AC" w:rsidRDefault="0077286C">
      <w:pPr>
        <w:pStyle w:val="Text"/>
        <w:ind w:left="708"/>
        <w:rPr>
          <w:del w:id="266" w:author="Morozova Klavdia" w:date="2019-06-28T15:02:00Z"/>
          <w:rFonts w:eastAsiaTheme="minorHAnsi"/>
          <w:i/>
          <w:color w:val="808080" w:themeColor="background1" w:themeShade="80"/>
          <w:sz w:val="22"/>
          <w:szCs w:val="22"/>
          <w:highlight w:val="green"/>
          <w:lang w:val="ru-RU" w:eastAsia="en-US"/>
          <w:rPrChange w:id="267" w:author="Morozova Klavdia" w:date="2019-08-06T12:07:00Z">
            <w:rPr>
              <w:del w:id="268" w:author="Morozova Klavdia" w:date="2019-06-28T15:02:00Z"/>
              <w:rFonts w:eastAsiaTheme="minorHAnsi"/>
              <w:i/>
              <w:color w:val="808080" w:themeColor="background1" w:themeShade="80"/>
              <w:sz w:val="22"/>
              <w:szCs w:val="22"/>
              <w:lang w:val="ru-RU" w:eastAsia="en-US"/>
            </w:rPr>
          </w:rPrChange>
        </w:rPr>
        <w:pPrChange w:id="269" w:author="Morozova Klavdia" w:date="2019-07-24T16:03:00Z">
          <w:pPr>
            <w:pStyle w:val="Text"/>
          </w:pPr>
        </w:pPrChange>
      </w:pPr>
      <w:del w:id="270" w:author="Morozova Klavdia" w:date="2019-06-28T15:02:00Z">
        <w:r w:rsidRPr="001D65DC" w:rsidDel="008E52AC">
          <w:rPr>
            <w:rFonts w:eastAsiaTheme="minorHAnsi"/>
            <w:i/>
            <w:color w:val="808080" w:themeColor="background1" w:themeShade="80"/>
            <w:sz w:val="22"/>
            <w:highlight w:val="green"/>
            <w:rPrChange w:id="271" w:author="Morozova Klavdia" w:date="2019-08-06T12:07:00Z">
              <w:rPr>
                <w:rFonts w:eastAsiaTheme="minorHAnsi"/>
                <w:i/>
                <w:color w:val="808080" w:themeColor="background1" w:themeShade="80"/>
                <w:sz w:val="22"/>
              </w:rPr>
            </w:rPrChange>
          </w:rPr>
          <w:delText>Все Z настройки должны переноситься по запросу на перенос.</w:delText>
        </w:r>
      </w:del>
    </w:p>
    <w:p w14:paraId="0171DABB" w14:textId="77777777" w:rsidR="00971934" w:rsidRPr="001D65DC" w:rsidRDefault="0077286C">
      <w:pPr>
        <w:pStyle w:val="Text"/>
        <w:ind w:left="708"/>
        <w:rPr>
          <w:rFonts w:eastAsiaTheme="minorHAnsi"/>
          <w:color w:val="000000" w:themeColor="text1"/>
          <w:sz w:val="24"/>
          <w:szCs w:val="24"/>
          <w:highlight w:val="green"/>
          <w:lang w:val="ru-RU" w:eastAsia="en-US"/>
          <w:rPrChange w:id="272" w:author="Morozova Klavdia" w:date="2019-08-06T12:07:00Z">
            <w:rPr>
              <w:rFonts w:eastAsiaTheme="minorHAnsi"/>
              <w:i/>
              <w:color w:val="808080" w:themeColor="background1" w:themeShade="80"/>
              <w:sz w:val="22"/>
              <w:szCs w:val="22"/>
              <w:lang w:val="ru-RU" w:eastAsia="en-US"/>
            </w:rPr>
          </w:rPrChange>
        </w:rPr>
        <w:pPrChange w:id="273" w:author="Morozova Klavdia" w:date="2019-07-24T16:03:00Z">
          <w:pPr>
            <w:pStyle w:val="Text"/>
          </w:pPr>
        </w:pPrChange>
      </w:pPr>
      <w:del w:id="274" w:author="Morozova Klavdia" w:date="2019-06-28T15:02:00Z">
        <w:r w:rsidRPr="001D65DC" w:rsidDel="008E52AC">
          <w:rPr>
            <w:rFonts w:eastAsiaTheme="minorHAnsi"/>
            <w:i/>
            <w:color w:val="808080" w:themeColor="background1" w:themeShade="80"/>
            <w:sz w:val="22"/>
            <w:szCs w:val="22"/>
            <w:highlight w:val="green"/>
            <w:lang w:val="ru-RU" w:eastAsia="en-US"/>
            <w:rPrChange w:id="275" w:author="Morozova Klavdia" w:date="2019-08-06T12:07:00Z">
              <w:rPr>
                <w:rFonts w:eastAsiaTheme="minorHAnsi"/>
                <w:i/>
                <w:color w:val="808080" w:themeColor="background1" w:themeShade="80"/>
                <w:sz w:val="22"/>
                <w:szCs w:val="22"/>
                <w:lang w:val="ru-RU" w:eastAsia="en-US"/>
              </w:rPr>
            </w:rPrChange>
          </w:rPr>
          <w:delText>Описание новых объектов должно быть заполнено в таблице и указано техническое имя поля, название ну русском языке, тип данных и справочник к полю:</w:delText>
        </w:r>
      </w:del>
      <w:ins w:id="276" w:author="Morozova Klavdia" w:date="2019-06-28T14:19:00Z">
        <w:r w:rsidR="00971934" w:rsidRPr="001D65DC">
          <w:rPr>
            <w:rFonts w:eastAsiaTheme="minorHAnsi"/>
            <w:color w:val="000000" w:themeColor="text1"/>
            <w:sz w:val="24"/>
            <w:szCs w:val="24"/>
            <w:highlight w:val="green"/>
            <w:lang w:val="ru-RU" w:eastAsia="en-US"/>
            <w:rPrChange w:id="277" w:author="Morozova Klavdia" w:date="2019-08-06T12:07:00Z">
              <w:rPr>
                <w:rFonts w:eastAsiaTheme="minorHAnsi"/>
                <w:color w:val="000000" w:themeColor="text1"/>
                <w:sz w:val="24"/>
                <w:szCs w:val="24"/>
                <w:lang w:val="ru-RU" w:eastAsia="en-US"/>
              </w:rPr>
            </w:rPrChange>
          </w:rPr>
          <w:t>Для загрузки цен</w:t>
        </w:r>
      </w:ins>
      <w:ins w:id="278" w:author="Morozova Klavdia" w:date="2019-07-03T16:43:00Z">
        <w:r w:rsidR="00C25E55" w:rsidRPr="001D65DC">
          <w:rPr>
            <w:rFonts w:eastAsiaTheme="minorHAnsi"/>
            <w:color w:val="000000" w:themeColor="text1"/>
            <w:sz w:val="24"/>
            <w:szCs w:val="24"/>
            <w:highlight w:val="green"/>
            <w:lang w:val="ru-RU" w:eastAsia="en-US"/>
            <w:rPrChange w:id="279" w:author="Morozova Klavdia" w:date="2019-08-06T12:07:00Z">
              <w:rPr>
                <w:rFonts w:eastAsiaTheme="minorHAnsi"/>
                <w:color w:val="000000" w:themeColor="text1"/>
                <w:sz w:val="24"/>
                <w:szCs w:val="24"/>
                <w:lang w:val="ru-RU" w:eastAsia="en-US"/>
              </w:rPr>
            </w:rPrChange>
          </w:rPr>
          <w:t>овых условий</w:t>
        </w:r>
      </w:ins>
      <w:ins w:id="280" w:author="Morozova Klavdia" w:date="2019-06-28T14:19:00Z">
        <w:r w:rsidR="00971934" w:rsidRPr="001D65DC">
          <w:rPr>
            <w:rFonts w:eastAsiaTheme="minorHAnsi"/>
            <w:color w:val="000000" w:themeColor="text1"/>
            <w:sz w:val="24"/>
            <w:szCs w:val="24"/>
            <w:highlight w:val="green"/>
            <w:lang w:val="ru-RU" w:eastAsia="en-US"/>
            <w:rPrChange w:id="281" w:author="Morozova Klavdia" w:date="2019-08-06T12:07:00Z">
              <w:rPr>
                <w:rFonts w:eastAsiaTheme="minorHAnsi"/>
                <w:color w:val="000000" w:themeColor="text1"/>
                <w:sz w:val="24"/>
                <w:szCs w:val="24"/>
                <w:lang w:val="ru-RU" w:eastAsia="en-US"/>
              </w:rPr>
            </w:rPrChange>
          </w:rPr>
          <w:t xml:space="preserve"> в контракты </w:t>
        </w:r>
      </w:ins>
      <w:ins w:id="282" w:author="Morozova Klavdia" w:date="2019-07-03T16:44:00Z">
        <w:r w:rsidR="00C25E55" w:rsidRPr="001D65DC">
          <w:rPr>
            <w:rFonts w:eastAsiaTheme="minorHAnsi"/>
            <w:color w:val="000000" w:themeColor="text1"/>
            <w:sz w:val="24"/>
            <w:szCs w:val="24"/>
            <w:highlight w:val="green"/>
            <w:lang w:val="ru-RU" w:eastAsia="en-US"/>
            <w:rPrChange w:id="283" w:author="Morozova Klavdia" w:date="2019-08-06T12:07:00Z">
              <w:rPr>
                <w:rFonts w:eastAsiaTheme="minorHAnsi"/>
                <w:color w:val="000000" w:themeColor="text1"/>
                <w:sz w:val="24"/>
                <w:szCs w:val="24"/>
                <w:lang w:val="ru-RU" w:eastAsia="en-US"/>
              </w:rPr>
            </w:rPrChange>
          </w:rPr>
          <w:t xml:space="preserve">и создания квартальной спецификации </w:t>
        </w:r>
      </w:ins>
      <w:ins w:id="284" w:author="Morozova Klavdia" w:date="2019-06-28T14:19:00Z">
        <w:r w:rsidR="00971934" w:rsidRPr="001D65DC">
          <w:rPr>
            <w:rFonts w:eastAsiaTheme="minorHAnsi"/>
            <w:color w:val="000000" w:themeColor="text1"/>
            <w:sz w:val="24"/>
            <w:szCs w:val="24"/>
            <w:highlight w:val="green"/>
            <w:lang w:val="ru-RU" w:eastAsia="en-US"/>
            <w:rPrChange w:id="285" w:author="Morozova Klavdia" w:date="2019-08-06T12:07:00Z">
              <w:rPr>
                <w:rFonts w:eastAsiaTheme="minorHAnsi"/>
                <w:color w:val="000000" w:themeColor="text1"/>
                <w:sz w:val="24"/>
                <w:szCs w:val="24"/>
                <w:lang w:val="ru-RU" w:eastAsia="en-US"/>
              </w:rPr>
            </w:rPrChange>
          </w:rPr>
          <w:t xml:space="preserve">из Excel файла, необходимо создать транзакцию ZMM_PRICE_LOAD «Загрузка </w:t>
        </w:r>
      </w:ins>
      <w:ins w:id="286" w:author="Morozova Klavdia" w:date="2019-07-03T16:45:00Z">
        <w:r w:rsidR="00C25E55" w:rsidRPr="001D65DC">
          <w:rPr>
            <w:rFonts w:eastAsiaTheme="minorHAnsi"/>
            <w:color w:val="000000" w:themeColor="text1"/>
            <w:sz w:val="24"/>
            <w:szCs w:val="24"/>
            <w:highlight w:val="green"/>
            <w:lang w:val="ru-RU" w:eastAsia="en-US"/>
            <w:rPrChange w:id="287" w:author="Morozova Klavdia" w:date="2019-08-06T12:07:00Z">
              <w:rPr>
                <w:rFonts w:eastAsiaTheme="minorHAnsi"/>
                <w:color w:val="000000" w:themeColor="text1"/>
                <w:sz w:val="24"/>
                <w:szCs w:val="24"/>
                <w:lang w:val="ru-RU" w:eastAsia="en-US"/>
              </w:rPr>
            </w:rPrChange>
          </w:rPr>
          <w:t>ценовых условий</w:t>
        </w:r>
      </w:ins>
      <w:ins w:id="288" w:author="Morozova Klavdia" w:date="2019-07-18T09:14:00Z">
        <w:r w:rsidR="00DF5998" w:rsidRPr="001D65DC">
          <w:rPr>
            <w:rFonts w:eastAsiaTheme="minorHAnsi"/>
            <w:color w:val="000000" w:themeColor="text1"/>
            <w:sz w:val="24"/>
            <w:szCs w:val="24"/>
            <w:highlight w:val="green"/>
            <w:lang w:val="ru-RU" w:eastAsia="en-US"/>
            <w:rPrChange w:id="289" w:author="Morozova Klavdia" w:date="2019-08-06T12:07:00Z">
              <w:rPr>
                <w:rFonts w:eastAsiaTheme="minorHAnsi"/>
                <w:color w:val="000000" w:themeColor="text1"/>
                <w:sz w:val="24"/>
                <w:szCs w:val="24"/>
                <w:lang w:val="ru-RU" w:eastAsia="en-US"/>
              </w:rPr>
            </w:rPrChange>
          </w:rPr>
          <w:t xml:space="preserve"> в документ закупки</w:t>
        </w:r>
      </w:ins>
      <w:ins w:id="290" w:author="Morozova Klavdia" w:date="2019-06-28T14:19:00Z">
        <w:r w:rsidR="00971934" w:rsidRPr="001D65DC">
          <w:rPr>
            <w:rFonts w:eastAsiaTheme="minorHAnsi"/>
            <w:color w:val="000000" w:themeColor="text1"/>
            <w:sz w:val="24"/>
            <w:szCs w:val="24"/>
            <w:highlight w:val="green"/>
            <w:lang w:val="ru-RU" w:eastAsia="en-US"/>
            <w:rPrChange w:id="291" w:author="Morozova Klavdia" w:date="2019-08-06T12:07:00Z">
              <w:rPr>
                <w:rFonts w:eastAsiaTheme="minorHAnsi"/>
                <w:color w:val="000000" w:themeColor="text1"/>
                <w:sz w:val="24"/>
                <w:szCs w:val="24"/>
                <w:lang w:val="ru-RU" w:eastAsia="en-US"/>
              </w:rPr>
            </w:rPrChange>
          </w:rPr>
          <w:t>».</w:t>
        </w:r>
      </w:ins>
      <w:ins w:id="292" w:author="Morozova Klavdia" w:date="2019-07-03T16:45:00Z">
        <w:r w:rsidR="00C25E55" w:rsidRPr="001D65DC">
          <w:rPr>
            <w:rFonts w:eastAsiaTheme="minorHAnsi"/>
            <w:color w:val="000000" w:themeColor="text1"/>
            <w:sz w:val="24"/>
            <w:szCs w:val="24"/>
            <w:highlight w:val="green"/>
            <w:lang w:val="ru-RU" w:eastAsia="en-US"/>
            <w:rPrChange w:id="293" w:author="Morozova Klavdia" w:date="2019-08-06T12:07:00Z">
              <w:rPr>
                <w:rFonts w:eastAsiaTheme="minorHAnsi"/>
                <w:color w:val="000000" w:themeColor="text1"/>
                <w:sz w:val="24"/>
                <w:szCs w:val="24"/>
                <w:lang w:val="ru-RU" w:eastAsia="en-US"/>
              </w:rPr>
            </w:rPrChange>
          </w:rPr>
          <w:t xml:space="preserve"> </w:t>
        </w:r>
      </w:ins>
    </w:p>
    <w:tbl>
      <w:tblPr>
        <w:tblW w:w="9918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94" w:author="Morozova Klavdia" w:date="2019-07-24T16:0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242"/>
        <w:gridCol w:w="1560"/>
        <w:gridCol w:w="1842"/>
        <w:gridCol w:w="1588"/>
        <w:gridCol w:w="3686"/>
        <w:tblGridChange w:id="295">
          <w:tblGrid>
            <w:gridCol w:w="1242"/>
            <w:gridCol w:w="1560"/>
            <w:gridCol w:w="1842"/>
            <w:gridCol w:w="1588"/>
            <w:gridCol w:w="3686"/>
          </w:tblGrid>
        </w:tblGridChange>
      </w:tblGrid>
      <w:tr w:rsidR="0077286C" w:rsidRPr="001D65DC" w:rsidDel="00971934" w14:paraId="5A5B1A78" w14:textId="77777777" w:rsidTr="00075317">
        <w:trPr>
          <w:del w:id="296" w:author="Morozova Klavdia" w:date="2019-06-28T14:19:00Z"/>
        </w:trPr>
        <w:tc>
          <w:tcPr>
            <w:tcW w:w="1242" w:type="dxa"/>
            <w:shd w:val="clear" w:color="auto" w:fill="FFC000"/>
            <w:tcPrChange w:id="297" w:author="Morozova Klavdia" w:date="2019-07-24T16:03:00Z">
              <w:tcPr>
                <w:tcW w:w="1242" w:type="dxa"/>
                <w:shd w:val="clear" w:color="auto" w:fill="FFC000"/>
              </w:tcPr>
            </w:tcPrChange>
          </w:tcPr>
          <w:p w14:paraId="16EC1905" w14:textId="77777777" w:rsidR="0077286C" w:rsidRPr="001D65DC" w:rsidDel="00971934" w:rsidRDefault="0077286C" w:rsidP="001F253F">
            <w:pPr>
              <w:pStyle w:val="Text"/>
              <w:rPr>
                <w:del w:id="298" w:author="Morozova Klavdia" w:date="2019-06-28T14:19:00Z"/>
                <w:b/>
                <w:color w:val="000000"/>
                <w:highlight w:val="green"/>
                <w:rPrChange w:id="299" w:author="Morozova Klavdia" w:date="2019-08-06T12:07:00Z">
                  <w:rPr>
                    <w:del w:id="300" w:author="Morozova Klavdia" w:date="2019-06-28T14:19:00Z"/>
                    <w:b/>
                    <w:color w:val="000000"/>
                  </w:rPr>
                </w:rPrChange>
              </w:rPr>
            </w:pPr>
            <w:del w:id="301" w:author="Morozova Klavdia" w:date="2019-06-28T14:19:00Z">
              <w:r w:rsidRPr="001D65DC" w:rsidDel="00971934">
                <w:rPr>
                  <w:b/>
                  <w:color w:val="000000"/>
                  <w:highlight w:val="green"/>
                  <w:rPrChange w:id="302" w:author="Morozova Klavdia" w:date="2019-08-06T12:07:00Z">
                    <w:rPr>
                      <w:b/>
                      <w:color w:val="000000"/>
                    </w:rPr>
                  </w:rPrChange>
                </w:rPr>
                <w:delText>Поле</w:delText>
              </w:r>
            </w:del>
          </w:p>
        </w:tc>
        <w:tc>
          <w:tcPr>
            <w:tcW w:w="1560" w:type="dxa"/>
            <w:shd w:val="clear" w:color="auto" w:fill="FFC000"/>
            <w:tcPrChange w:id="303" w:author="Morozova Klavdia" w:date="2019-07-24T16:03:00Z">
              <w:tcPr>
                <w:tcW w:w="1560" w:type="dxa"/>
                <w:shd w:val="clear" w:color="auto" w:fill="FFC000"/>
              </w:tcPr>
            </w:tcPrChange>
          </w:tcPr>
          <w:p w14:paraId="07E0F621" w14:textId="77777777" w:rsidR="0077286C" w:rsidRPr="001D65DC" w:rsidDel="00971934" w:rsidRDefault="0077286C" w:rsidP="001F253F">
            <w:pPr>
              <w:pStyle w:val="Text"/>
              <w:rPr>
                <w:del w:id="304" w:author="Morozova Klavdia" w:date="2019-06-28T14:19:00Z"/>
                <w:b/>
                <w:color w:val="000000"/>
                <w:highlight w:val="green"/>
                <w:rPrChange w:id="305" w:author="Morozova Klavdia" w:date="2019-08-06T12:07:00Z">
                  <w:rPr>
                    <w:del w:id="306" w:author="Morozova Klavdia" w:date="2019-06-28T14:19:00Z"/>
                    <w:b/>
                    <w:color w:val="000000"/>
                  </w:rPr>
                </w:rPrChange>
              </w:rPr>
            </w:pPr>
            <w:del w:id="307" w:author="Morozova Klavdia" w:date="2019-06-28T14:19:00Z">
              <w:r w:rsidRPr="001D65DC" w:rsidDel="00971934">
                <w:rPr>
                  <w:b/>
                  <w:color w:val="000000"/>
                  <w:highlight w:val="green"/>
                  <w:rPrChange w:id="308" w:author="Morozova Klavdia" w:date="2019-08-06T12:07:00Z">
                    <w:rPr>
                      <w:b/>
                      <w:color w:val="000000"/>
                    </w:rPr>
                  </w:rPrChange>
                </w:rPr>
                <w:delText>Название</w:delText>
              </w:r>
            </w:del>
          </w:p>
        </w:tc>
        <w:tc>
          <w:tcPr>
            <w:tcW w:w="1842" w:type="dxa"/>
            <w:shd w:val="clear" w:color="auto" w:fill="FFC000"/>
            <w:tcPrChange w:id="309" w:author="Morozova Klavdia" w:date="2019-07-24T16:03:00Z">
              <w:tcPr>
                <w:tcW w:w="1842" w:type="dxa"/>
                <w:shd w:val="clear" w:color="auto" w:fill="FFC000"/>
              </w:tcPr>
            </w:tcPrChange>
          </w:tcPr>
          <w:p w14:paraId="5C4EFA53" w14:textId="77777777" w:rsidR="0077286C" w:rsidRPr="001D65DC" w:rsidDel="00971934" w:rsidRDefault="0077286C" w:rsidP="001F253F">
            <w:pPr>
              <w:pStyle w:val="Text"/>
              <w:rPr>
                <w:del w:id="310" w:author="Morozova Klavdia" w:date="2019-06-28T14:19:00Z"/>
                <w:b/>
                <w:color w:val="000000"/>
                <w:highlight w:val="green"/>
                <w:rPrChange w:id="311" w:author="Morozova Klavdia" w:date="2019-08-06T12:07:00Z">
                  <w:rPr>
                    <w:del w:id="312" w:author="Morozova Klavdia" w:date="2019-06-28T14:19:00Z"/>
                    <w:b/>
                    <w:color w:val="000000"/>
                  </w:rPr>
                </w:rPrChange>
              </w:rPr>
            </w:pPr>
            <w:del w:id="313" w:author="Morozova Klavdia" w:date="2019-06-28T14:19:00Z">
              <w:r w:rsidRPr="001D65DC" w:rsidDel="00971934">
                <w:rPr>
                  <w:b/>
                  <w:color w:val="000000"/>
                  <w:highlight w:val="green"/>
                  <w:rPrChange w:id="314" w:author="Morozova Klavdia" w:date="2019-08-06T12:07:00Z">
                    <w:rPr>
                      <w:b/>
                      <w:color w:val="000000"/>
                    </w:rPr>
                  </w:rPrChange>
                </w:rPr>
                <w:delText>Тип данных</w:delText>
              </w:r>
            </w:del>
          </w:p>
        </w:tc>
        <w:tc>
          <w:tcPr>
            <w:tcW w:w="1588" w:type="dxa"/>
            <w:shd w:val="clear" w:color="auto" w:fill="FFC000"/>
            <w:tcPrChange w:id="315" w:author="Morozova Klavdia" w:date="2019-07-24T16:03:00Z">
              <w:tcPr>
                <w:tcW w:w="1588" w:type="dxa"/>
                <w:shd w:val="clear" w:color="auto" w:fill="FFC000"/>
              </w:tcPr>
            </w:tcPrChange>
          </w:tcPr>
          <w:p w14:paraId="5CE6192E" w14:textId="77777777" w:rsidR="0077286C" w:rsidRPr="001D65DC" w:rsidDel="00971934" w:rsidRDefault="0077286C" w:rsidP="001F253F">
            <w:pPr>
              <w:pStyle w:val="Text"/>
              <w:rPr>
                <w:del w:id="316" w:author="Morozova Klavdia" w:date="2019-06-28T14:19:00Z"/>
                <w:b/>
                <w:color w:val="000000"/>
                <w:highlight w:val="green"/>
                <w:rPrChange w:id="317" w:author="Morozova Klavdia" w:date="2019-08-06T12:07:00Z">
                  <w:rPr>
                    <w:del w:id="318" w:author="Morozova Klavdia" w:date="2019-06-28T14:19:00Z"/>
                    <w:b/>
                    <w:color w:val="000000"/>
                  </w:rPr>
                </w:rPrChange>
              </w:rPr>
            </w:pPr>
            <w:del w:id="319" w:author="Morozova Klavdia" w:date="2019-06-28T14:19:00Z">
              <w:r w:rsidRPr="001D65DC" w:rsidDel="00971934">
                <w:rPr>
                  <w:b/>
                  <w:color w:val="000000"/>
                  <w:highlight w:val="green"/>
                  <w:rPrChange w:id="320" w:author="Morozova Klavdia" w:date="2019-08-06T12:07:00Z">
                    <w:rPr>
                      <w:b/>
                      <w:color w:val="000000"/>
                    </w:rPr>
                  </w:rPrChange>
                </w:rPr>
                <w:delText>Справочник</w:delText>
              </w:r>
            </w:del>
          </w:p>
        </w:tc>
        <w:tc>
          <w:tcPr>
            <w:tcW w:w="3686" w:type="dxa"/>
            <w:shd w:val="clear" w:color="auto" w:fill="FFC000"/>
            <w:tcPrChange w:id="321" w:author="Morozova Klavdia" w:date="2019-07-24T16:03:00Z">
              <w:tcPr>
                <w:tcW w:w="3686" w:type="dxa"/>
                <w:shd w:val="clear" w:color="auto" w:fill="FFC000"/>
              </w:tcPr>
            </w:tcPrChange>
          </w:tcPr>
          <w:p w14:paraId="0260E5C3" w14:textId="77777777" w:rsidR="0077286C" w:rsidRPr="001D65DC" w:rsidDel="00971934" w:rsidRDefault="0077286C" w:rsidP="001F253F">
            <w:pPr>
              <w:pStyle w:val="Text"/>
              <w:rPr>
                <w:del w:id="322" w:author="Morozova Klavdia" w:date="2019-06-28T14:19:00Z"/>
                <w:b/>
                <w:color w:val="000000"/>
                <w:highlight w:val="green"/>
                <w:rPrChange w:id="323" w:author="Morozova Klavdia" w:date="2019-08-06T12:07:00Z">
                  <w:rPr>
                    <w:del w:id="324" w:author="Morozova Klavdia" w:date="2019-06-28T14:19:00Z"/>
                    <w:b/>
                    <w:color w:val="000000"/>
                  </w:rPr>
                </w:rPrChange>
              </w:rPr>
            </w:pPr>
            <w:del w:id="325" w:author="Morozova Klavdia" w:date="2019-06-28T14:19:00Z">
              <w:r w:rsidRPr="001D65DC" w:rsidDel="00971934">
                <w:rPr>
                  <w:b/>
                  <w:color w:val="000000"/>
                  <w:highlight w:val="green"/>
                  <w:rPrChange w:id="326" w:author="Morozova Klavdia" w:date="2019-08-06T12:07:00Z">
                    <w:rPr>
                      <w:b/>
                      <w:color w:val="000000"/>
                    </w:rPr>
                  </w:rPrChange>
                </w:rPr>
                <w:delText>Средство поиска</w:delText>
              </w:r>
            </w:del>
          </w:p>
        </w:tc>
      </w:tr>
      <w:tr w:rsidR="0077286C" w:rsidRPr="001D65DC" w:rsidDel="00971934" w14:paraId="020615FA" w14:textId="77777777" w:rsidTr="00075317">
        <w:trPr>
          <w:del w:id="327" w:author="Morozova Klavdia" w:date="2019-06-28T14:19:00Z"/>
        </w:trPr>
        <w:tc>
          <w:tcPr>
            <w:tcW w:w="1242" w:type="dxa"/>
            <w:tcPrChange w:id="328" w:author="Morozova Klavdia" w:date="2019-07-24T16:03:00Z">
              <w:tcPr>
                <w:tcW w:w="1242" w:type="dxa"/>
              </w:tcPr>
            </w:tcPrChange>
          </w:tcPr>
          <w:p w14:paraId="74134303" w14:textId="77777777" w:rsidR="0077286C" w:rsidRPr="001D65DC" w:rsidDel="00971934" w:rsidRDefault="0077286C" w:rsidP="001F253F">
            <w:pPr>
              <w:pStyle w:val="Text"/>
              <w:rPr>
                <w:del w:id="329" w:author="Morozova Klavdia" w:date="2019-06-28T14:19:00Z"/>
                <w:color w:val="000000"/>
                <w:highlight w:val="green"/>
                <w:rPrChange w:id="330" w:author="Morozova Klavdia" w:date="2019-08-06T12:07:00Z">
                  <w:rPr>
                    <w:del w:id="331" w:author="Morozova Klavdia" w:date="2019-06-28T14:19:00Z"/>
                    <w:color w:val="000000"/>
                  </w:rPr>
                </w:rPrChange>
              </w:rPr>
            </w:pPr>
            <w:del w:id="332" w:author="Morozova Klavdia" w:date="2019-06-28T14:19:00Z">
              <w:r w:rsidRPr="001D65DC" w:rsidDel="00971934">
                <w:rPr>
                  <w:color w:val="000000"/>
                  <w:highlight w:val="green"/>
                  <w:rPrChange w:id="333" w:author="Morozova Klavdia" w:date="2019-08-06T12:07:00Z">
                    <w:rPr>
                      <w:color w:val="000000"/>
                    </w:rPr>
                  </w:rPrChange>
                </w:rPr>
                <w:delText>MATNR</w:delText>
              </w:r>
            </w:del>
          </w:p>
        </w:tc>
        <w:tc>
          <w:tcPr>
            <w:tcW w:w="1560" w:type="dxa"/>
            <w:shd w:val="clear" w:color="auto" w:fill="auto"/>
            <w:tcPrChange w:id="334" w:author="Morozova Klavdia" w:date="2019-07-24T16:03:00Z">
              <w:tcPr>
                <w:tcW w:w="1560" w:type="dxa"/>
                <w:shd w:val="clear" w:color="auto" w:fill="auto"/>
              </w:tcPr>
            </w:tcPrChange>
          </w:tcPr>
          <w:p w14:paraId="21FEBDA2" w14:textId="77777777" w:rsidR="0077286C" w:rsidRPr="001D65DC" w:rsidDel="00971934" w:rsidRDefault="0077286C" w:rsidP="001F253F">
            <w:pPr>
              <w:pStyle w:val="Text"/>
              <w:rPr>
                <w:del w:id="335" w:author="Morozova Klavdia" w:date="2019-06-28T14:19:00Z"/>
                <w:color w:val="000000"/>
                <w:highlight w:val="green"/>
                <w:rPrChange w:id="336" w:author="Morozova Klavdia" w:date="2019-08-06T12:07:00Z">
                  <w:rPr>
                    <w:del w:id="337" w:author="Morozova Klavdia" w:date="2019-06-28T14:19:00Z"/>
                    <w:color w:val="000000"/>
                  </w:rPr>
                </w:rPrChange>
              </w:rPr>
            </w:pPr>
            <w:del w:id="338" w:author="Morozova Klavdia" w:date="2019-06-28T14:19:00Z">
              <w:r w:rsidRPr="001D65DC" w:rsidDel="00971934">
                <w:rPr>
                  <w:color w:val="000000"/>
                  <w:highlight w:val="green"/>
                  <w:rPrChange w:id="339" w:author="Morozova Klavdia" w:date="2019-08-06T12:07:00Z">
                    <w:rPr>
                      <w:color w:val="000000"/>
                    </w:rPr>
                  </w:rPrChange>
                </w:rPr>
                <w:delText xml:space="preserve">Материал </w:delText>
              </w:r>
            </w:del>
          </w:p>
        </w:tc>
        <w:tc>
          <w:tcPr>
            <w:tcW w:w="1842" w:type="dxa"/>
            <w:shd w:val="clear" w:color="auto" w:fill="auto"/>
            <w:tcPrChange w:id="340" w:author="Morozova Klavdia" w:date="2019-07-24T16:03:00Z">
              <w:tcPr>
                <w:tcW w:w="1842" w:type="dxa"/>
                <w:shd w:val="clear" w:color="auto" w:fill="auto"/>
              </w:tcPr>
            </w:tcPrChange>
          </w:tcPr>
          <w:p w14:paraId="44BDA6ED" w14:textId="77777777" w:rsidR="0077286C" w:rsidRPr="001D65DC" w:rsidDel="00971934" w:rsidRDefault="0077286C" w:rsidP="001F253F">
            <w:pPr>
              <w:pStyle w:val="Text"/>
              <w:rPr>
                <w:del w:id="341" w:author="Morozova Klavdia" w:date="2019-06-28T14:19:00Z"/>
                <w:color w:val="000000"/>
                <w:highlight w:val="green"/>
                <w:lang w:val="ru-RU"/>
                <w:rPrChange w:id="342" w:author="Morozova Klavdia" w:date="2019-08-06T12:07:00Z">
                  <w:rPr>
                    <w:del w:id="343" w:author="Morozova Klavdia" w:date="2019-06-28T14:19:00Z"/>
                    <w:color w:val="000000"/>
                  </w:rPr>
                </w:rPrChange>
              </w:rPr>
            </w:pPr>
            <w:del w:id="344" w:author="Morozova Klavdia" w:date="2019-06-28T14:19:00Z">
              <w:r w:rsidRPr="001D65DC" w:rsidDel="00971934">
                <w:rPr>
                  <w:color w:val="000000"/>
                  <w:highlight w:val="green"/>
                  <w:rPrChange w:id="345" w:author="Morozova Klavdia" w:date="2019-08-06T12:07:00Z">
                    <w:rPr>
                      <w:color w:val="000000"/>
                    </w:rPr>
                  </w:rPrChange>
                </w:rPr>
                <w:delText>CHAR</w:delText>
              </w:r>
              <w:r w:rsidRPr="001D65DC" w:rsidDel="00971934">
                <w:rPr>
                  <w:color w:val="000000"/>
                  <w:highlight w:val="green"/>
                  <w:lang w:val="ru-RU"/>
                  <w:rPrChange w:id="346" w:author="Morozova Klavdia" w:date="2019-08-06T12:07:00Z">
                    <w:rPr>
                      <w:color w:val="000000"/>
                    </w:rPr>
                  </w:rPrChange>
                </w:rPr>
                <w:delText xml:space="preserve"> (18)</w:delText>
              </w:r>
            </w:del>
          </w:p>
        </w:tc>
        <w:tc>
          <w:tcPr>
            <w:tcW w:w="1588" w:type="dxa"/>
            <w:tcPrChange w:id="347" w:author="Morozova Klavdia" w:date="2019-07-24T16:03:00Z">
              <w:tcPr>
                <w:tcW w:w="1588" w:type="dxa"/>
              </w:tcPr>
            </w:tcPrChange>
          </w:tcPr>
          <w:p w14:paraId="3AB998FB" w14:textId="77777777" w:rsidR="0077286C" w:rsidRPr="001D65DC" w:rsidDel="00971934" w:rsidRDefault="0077286C" w:rsidP="001F253F">
            <w:pPr>
              <w:pStyle w:val="Text"/>
              <w:rPr>
                <w:del w:id="348" w:author="Morozova Klavdia" w:date="2019-06-28T14:19:00Z"/>
                <w:color w:val="000000"/>
                <w:highlight w:val="green"/>
                <w:lang w:val="ru-RU"/>
                <w:rPrChange w:id="349" w:author="Morozova Klavdia" w:date="2019-08-06T12:07:00Z">
                  <w:rPr>
                    <w:del w:id="350" w:author="Morozova Klavdia" w:date="2019-06-28T14:19:00Z"/>
                    <w:color w:val="000000"/>
                  </w:rPr>
                </w:rPrChange>
              </w:rPr>
            </w:pPr>
            <w:del w:id="351" w:author="Morozova Klavdia" w:date="2019-06-28T14:19:00Z">
              <w:r w:rsidRPr="001D65DC" w:rsidDel="00971934">
                <w:rPr>
                  <w:color w:val="000000"/>
                  <w:highlight w:val="green"/>
                  <w:rPrChange w:id="352" w:author="Morozova Klavdia" w:date="2019-08-06T12:07:00Z">
                    <w:rPr>
                      <w:color w:val="000000"/>
                    </w:rPr>
                  </w:rPrChange>
                </w:rPr>
                <w:delText>MAT</w:delText>
              </w:r>
              <w:r w:rsidRPr="001D65DC" w:rsidDel="00971934">
                <w:rPr>
                  <w:color w:val="000000"/>
                  <w:highlight w:val="green"/>
                  <w:lang w:val="ru-RU"/>
                  <w:rPrChange w:id="353" w:author="Morozova Klavdia" w:date="2019-08-06T12:07:00Z">
                    <w:rPr>
                      <w:color w:val="000000"/>
                    </w:rPr>
                  </w:rPrChange>
                </w:rPr>
                <w:delText>1</w:delText>
              </w:r>
            </w:del>
          </w:p>
        </w:tc>
        <w:tc>
          <w:tcPr>
            <w:tcW w:w="3686" w:type="dxa"/>
            <w:tcPrChange w:id="354" w:author="Morozova Klavdia" w:date="2019-07-24T16:03:00Z">
              <w:tcPr>
                <w:tcW w:w="3686" w:type="dxa"/>
              </w:tcPr>
            </w:tcPrChange>
          </w:tcPr>
          <w:p w14:paraId="7D2EA893" w14:textId="77777777" w:rsidR="0077286C" w:rsidRPr="001D65DC" w:rsidDel="00971934" w:rsidRDefault="0077286C" w:rsidP="001F253F">
            <w:pPr>
              <w:pStyle w:val="Text"/>
              <w:rPr>
                <w:del w:id="355" w:author="Morozova Klavdia" w:date="2019-06-28T14:19:00Z"/>
                <w:color w:val="000000"/>
                <w:highlight w:val="green"/>
                <w:rPrChange w:id="356" w:author="Morozova Klavdia" w:date="2019-08-06T12:07:00Z">
                  <w:rPr>
                    <w:del w:id="357" w:author="Morozova Klavdia" w:date="2019-06-28T14:19:00Z"/>
                    <w:color w:val="000000"/>
                  </w:rPr>
                </w:rPrChange>
              </w:rPr>
            </w:pPr>
          </w:p>
        </w:tc>
      </w:tr>
    </w:tbl>
    <w:p w14:paraId="3E85D3FD" w14:textId="77777777" w:rsidR="001F253F" w:rsidRPr="001D65DC" w:rsidDel="00971934" w:rsidRDefault="001F253F">
      <w:pPr>
        <w:pStyle w:val="Text"/>
        <w:ind w:left="708"/>
        <w:rPr>
          <w:del w:id="358" w:author="Morozova Klavdia" w:date="2019-06-28T14:19:00Z"/>
          <w:highlight w:val="green"/>
          <w:rPrChange w:id="359" w:author="Morozova Klavdia" w:date="2019-08-06T12:07:00Z">
            <w:rPr>
              <w:del w:id="360" w:author="Morozova Klavdia" w:date="2019-06-28T14:19:00Z"/>
            </w:rPr>
          </w:rPrChange>
        </w:rPr>
        <w:pPrChange w:id="361" w:author="Morozova Klavdia" w:date="2019-07-24T16:03:00Z">
          <w:pPr>
            <w:pStyle w:val="Text"/>
          </w:pPr>
        </w:pPrChange>
      </w:pPr>
    </w:p>
    <w:tbl>
      <w:tblPr>
        <w:tblW w:w="9894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62" w:author="Morozova Klavdia" w:date="2019-07-24T16:03:00Z">
          <w:tblPr>
            <w:tblW w:w="0" w:type="auto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036"/>
        <w:gridCol w:w="1755"/>
        <w:gridCol w:w="2703"/>
        <w:gridCol w:w="3400"/>
        <w:tblGridChange w:id="363">
          <w:tblGrid>
            <w:gridCol w:w="1985"/>
            <w:gridCol w:w="1389"/>
            <w:gridCol w:w="2863"/>
            <w:gridCol w:w="3657"/>
          </w:tblGrid>
        </w:tblGridChange>
      </w:tblGrid>
      <w:tr w:rsidR="001F253F" w:rsidRPr="001D65DC" w:rsidDel="00971934" w14:paraId="3D0779C3" w14:textId="77777777" w:rsidTr="00075317">
        <w:trPr>
          <w:del w:id="364" w:author="Morozova Klavdia" w:date="2019-06-28T14:19:00Z"/>
        </w:trPr>
        <w:tc>
          <w:tcPr>
            <w:tcW w:w="1985" w:type="dxa"/>
            <w:shd w:val="clear" w:color="auto" w:fill="FFC000"/>
            <w:tcPrChange w:id="365" w:author="Morozova Klavdia" w:date="2019-07-24T16:03:00Z">
              <w:tcPr>
                <w:tcW w:w="1985" w:type="dxa"/>
                <w:shd w:val="clear" w:color="auto" w:fill="FFC000"/>
              </w:tcPr>
            </w:tcPrChange>
          </w:tcPr>
          <w:p w14:paraId="2F226548" w14:textId="77777777" w:rsidR="001F253F" w:rsidRPr="001D65DC" w:rsidDel="00971934" w:rsidRDefault="001F253F">
            <w:pPr>
              <w:pStyle w:val="Text"/>
              <w:ind w:left="708"/>
              <w:rPr>
                <w:del w:id="366" w:author="Morozova Klavdia" w:date="2019-06-28T14:19:00Z"/>
                <w:b/>
                <w:color w:val="000000"/>
                <w:highlight w:val="green"/>
                <w:rPrChange w:id="367" w:author="Morozova Klavdia" w:date="2019-08-06T12:07:00Z">
                  <w:rPr>
                    <w:del w:id="368" w:author="Morozova Klavdia" w:date="2019-06-28T14:19:00Z"/>
                    <w:b/>
                    <w:color w:val="000000"/>
                  </w:rPr>
                </w:rPrChange>
              </w:rPr>
              <w:pPrChange w:id="369" w:author="Morozova Klavdia" w:date="2019-07-24T16:03:00Z">
                <w:pPr>
                  <w:pStyle w:val="Text"/>
                </w:pPr>
              </w:pPrChange>
            </w:pPr>
            <w:del w:id="370" w:author="Morozova Klavdia" w:date="2019-06-28T14:19:00Z">
              <w:r w:rsidRPr="001D65DC" w:rsidDel="00971934">
                <w:rPr>
                  <w:b/>
                  <w:color w:val="000000"/>
                  <w:highlight w:val="green"/>
                  <w:rPrChange w:id="371" w:author="Morozova Klavdia" w:date="2019-08-06T12:07:00Z">
                    <w:rPr>
                      <w:b/>
                      <w:color w:val="000000"/>
                    </w:rPr>
                  </w:rPrChange>
                </w:rPr>
                <w:delText>Программа</w:delText>
              </w:r>
            </w:del>
          </w:p>
        </w:tc>
        <w:tc>
          <w:tcPr>
            <w:tcW w:w="1389" w:type="dxa"/>
            <w:shd w:val="clear" w:color="auto" w:fill="FFC000"/>
            <w:tcPrChange w:id="372" w:author="Morozova Klavdia" w:date="2019-07-24T16:03:00Z">
              <w:tcPr>
                <w:tcW w:w="1389" w:type="dxa"/>
                <w:shd w:val="clear" w:color="auto" w:fill="FFC000"/>
              </w:tcPr>
            </w:tcPrChange>
          </w:tcPr>
          <w:p w14:paraId="559459DD" w14:textId="77777777" w:rsidR="001F253F" w:rsidRPr="001D65DC" w:rsidDel="00971934" w:rsidRDefault="001F253F">
            <w:pPr>
              <w:pStyle w:val="Text"/>
              <w:ind w:left="708"/>
              <w:rPr>
                <w:del w:id="373" w:author="Morozova Klavdia" w:date="2019-06-28T14:19:00Z"/>
                <w:b/>
                <w:color w:val="000000"/>
                <w:highlight w:val="green"/>
                <w:rPrChange w:id="374" w:author="Morozova Klavdia" w:date="2019-08-06T12:07:00Z">
                  <w:rPr>
                    <w:del w:id="375" w:author="Morozova Klavdia" w:date="2019-06-28T14:19:00Z"/>
                    <w:b/>
                    <w:color w:val="000000"/>
                  </w:rPr>
                </w:rPrChange>
              </w:rPr>
              <w:pPrChange w:id="376" w:author="Morozova Klavdia" w:date="2019-07-24T16:03:00Z">
                <w:pPr>
                  <w:pStyle w:val="Text"/>
                </w:pPr>
              </w:pPrChange>
            </w:pPr>
            <w:del w:id="377" w:author="Morozova Klavdia" w:date="2019-06-28T14:19:00Z">
              <w:r w:rsidRPr="001D65DC" w:rsidDel="00971934">
                <w:rPr>
                  <w:b/>
                  <w:color w:val="000000"/>
                  <w:highlight w:val="green"/>
                  <w:rPrChange w:id="378" w:author="Morozova Klavdia" w:date="2019-08-06T12:07:00Z">
                    <w:rPr>
                      <w:b/>
                      <w:color w:val="000000"/>
                    </w:rPr>
                  </w:rPrChange>
                </w:rPr>
                <w:delText>Вариант</w:delText>
              </w:r>
            </w:del>
          </w:p>
        </w:tc>
        <w:tc>
          <w:tcPr>
            <w:tcW w:w="2863" w:type="dxa"/>
            <w:shd w:val="clear" w:color="auto" w:fill="FFC000"/>
            <w:tcPrChange w:id="379" w:author="Morozova Klavdia" w:date="2019-07-24T16:03:00Z">
              <w:tcPr>
                <w:tcW w:w="2863" w:type="dxa"/>
                <w:shd w:val="clear" w:color="auto" w:fill="FFC000"/>
              </w:tcPr>
            </w:tcPrChange>
          </w:tcPr>
          <w:p w14:paraId="374863E7" w14:textId="77777777" w:rsidR="001F253F" w:rsidRPr="001D65DC" w:rsidDel="00971934" w:rsidRDefault="001F253F">
            <w:pPr>
              <w:pStyle w:val="Text"/>
              <w:ind w:left="708"/>
              <w:rPr>
                <w:del w:id="380" w:author="Morozova Klavdia" w:date="2019-06-28T14:19:00Z"/>
                <w:b/>
                <w:color w:val="000000"/>
                <w:highlight w:val="green"/>
                <w:rPrChange w:id="381" w:author="Morozova Klavdia" w:date="2019-08-06T12:07:00Z">
                  <w:rPr>
                    <w:del w:id="382" w:author="Morozova Klavdia" w:date="2019-06-28T14:19:00Z"/>
                    <w:b/>
                    <w:color w:val="000000"/>
                  </w:rPr>
                </w:rPrChange>
              </w:rPr>
              <w:pPrChange w:id="383" w:author="Morozova Klavdia" w:date="2019-07-24T16:03:00Z">
                <w:pPr>
                  <w:pStyle w:val="Text"/>
                </w:pPr>
              </w:pPrChange>
            </w:pPr>
            <w:del w:id="384" w:author="Morozova Klavdia" w:date="2019-06-28T14:19:00Z">
              <w:r w:rsidRPr="001D65DC" w:rsidDel="00971934">
                <w:rPr>
                  <w:b/>
                  <w:color w:val="000000"/>
                  <w:highlight w:val="green"/>
                  <w:rPrChange w:id="385" w:author="Morozova Klavdia" w:date="2019-08-06T12:07:00Z">
                    <w:rPr>
                      <w:b/>
                      <w:color w:val="000000"/>
                    </w:rPr>
                  </w:rPrChange>
                </w:rPr>
                <w:delText>Параметр</w:delText>
              </w:r>
            </w:del>
          </w:p>
        </w:tc>
        <w:tc>
          <w:tcPr>
            <w:tcW w:w="3657" w:type="dxa"/>
            <w:shd w:val="clear" w:color="auto" w:fill="FFC000"/>
            <w:tcPrChange w:id="386" w:author="Morozova Klavdia" w:date="2019-07-24T16:03:00Z">
              <w:tcPr>
                <w:tcW w:w="3657" w:type="dxa"/>
                <w:shd w:val="clear" w:color="auto" w:fill="FFC000"/>
              </w:tcPr>
            </w:tcPrChange>
          </w:tcPr>
          <w:p w14:paraId="6F2D6EFB" w14:textId="77777777" w:rsidR="001F253F" w:rsidRPr="001D65DC" w:rsidDel="00971934" w:rsidRDefault="001F253F">
            <w:pPr>
              <w:pStyle w:val="Text"/>
              <w:ind w:left="708"/>
              <w:rPr>
                <w:del w:id="387" w:author="Morozova Klavdia" w:date="2019-06-28T14:19:00Z"/>
                <w:b/>
                <w:color w:val="000000"/>
                <w:highlight w:val="green"/>
                <w:rPrChange w:id="388" w:author="Morozova Klavdia" w:date="2019-08-06T12:07:00Z">
                  <w:rPr>
                    <w:del w:id="389" w:author="Morozova Klavdia" w:date="2019-06-28T14:19:00Z"/>
                    <w:b/>
                    <w:color w:val="000000"/>
                  </w:rPr>
                </w:rPrChange>
              </w:rPr>
              <w:pPrChange w:id="390" w:author="Morozova Klavdia" w:date="2019-07-24T16:03:00Z">
                <w:pPr>
                  <w:pStyle w:val="Text"/>
                </w:pPr>
              </w:pPrChange>
            </w:pPr>
            <w:del w:id="391" w:author="Morozova Klavdia" w:date="2019-06-28T14:19:00Z">
              <w:r w:rsidRPr="001D65DC" w:rsidDel="00971934">
                <w:rPr>
                  <w:b/>
                  <w:color w:val="000000"/>
                  <w:highlight w:val="green"/>
                  <w:rPrChange w:id="392" w:author="Morozova Klavdia" w:date="2019-08-06T12:07:00Z">
                    <w:rPr>
                      <w:b/>
                      <w:color w:val="000000"/>
                    </w:rPr>
                  </w:rPrChange>
                </w:rPr>
                <w:delText>Назначение</w:delText>
              </w:r>
            </w:del>
          </w:p>
        </w:tc>
      </w:tr>
      <w:tr w:rsidR="001F253F" w:rsidRPr="001D65DC" w:rsidDel="00971934" w14:paraId="0BEC70E6" w14:textId="77777777" w:rsidTr="00075317">
        <w:trPr>
          <w:del w:id="393" w:author="Morozova Klavdia" w:date="2019-06-28T14:19:00Z"/>
        </w:trPr>
        <w:tc>
          <w:tcPr>
            <w:tcW w:w="1985" w:type="dxa"/>
            <w:tcPrChange w:id="394" w:author="Morozova Klavdia" w:date="2019-07-24T16:03:00Z">
              <w:tcPr>
                <w:tcW w:w="1985" w:type="dxa"/>
              </w:tcPr>
            </w:tcPrChange>
          </w:tcPr>
          <w:p w14:paraId="62D6FAF0" w14:textId="77777777" w:rsidR="001F253F" w:rsidRPr="001D65DC" w:rsidDel="00971934" w:rsidRDefault="001F253F">
            <w:pPr>
              <w:pStyle w:val="Text"/>
              <w:ind w:left="708"/>
              <w:rPr>
                <w:del w:id="395" w:author="Morozova Klavdia" w:date="2019-06-28T14:19:00Z"/>
                <w:highlight w:val="green"/>
                <w:rPrChange w:id="396" w:author="Morozova Klavdia" w:date="2019-08-06T12:07:00Z">
                  <w:rPr>
                    <w:del w:id="397" w:author="Morozova Klavdia" w:date="2019-06-28T14:19:00Z"/>
                  </w:rPr>
                </w:rPrChange>
              </w:rPr>
              <w:pPrChange w:id="398" w:author="Morozova Klavdia" w:date="2019-07-24T16:03:00Z">
                <w:pPr>
                  <w:pStyle w:val="Text"/>
                </w:pPr>
              </w:pPrChange>
            </w:pPr>
          </w:p>
        </w:tc>
        <w:tc>
          <w:tcPr>
            <w:tcW w:w="1389" w:type="dxa"/>
            <w:tcPrChange w:id="399" w:author="Morozova Klavdia" w:date="2019-07-24T16:03:00Z">
              <w:tcPr>
                <w:tcW w:w="1389" w:type="dxa"/>
              </w:tcPr>
            </w:tcPrChange>
          </w:tcPr>
          <w:p w14:paraId="6C65C5DE" w14:textId="77777777" w:rsidR="001F253F" w:rsidRPr="001D65DC" w:rsidDel="00971934" w:rsidRDefault="001F253F">
            <w:pPr>
              <w:pStyle w:val="Text"/>
              <w:ind w:left="708"/>
              <w:rPr>
                <w:del w:id="400" w:author="Morozova Klavdia" w:date="2019-06-28T14:19:00Z"/>
                <w:highlight w:val="green"/>
                <w:lang w:val="ru-RU"/>
                <w:rPrChange w:id="401" w:author="Morozova Klavdia" w:date="2019-08-06T12:07:00Z">
                  <w:rPr>
                    <w:del w:id="402" w:author="Morozova Klavdia" w:date="2019-06-28T14:19:00Z"/>
                  </w:rPr>
                </w:rPrChange>
              </w:rPr>
              <w:pPrChange w:id="403" w:author="Morozova Klavdia" w:date="2019-07-24T16:03:00Z">
                <w:pPr>
                  <w:pStyle w:val="Text"/>
                </w:pPr>
              </w:pPrChange>
            </w:pPr>
          </w:p>
        </w:tc>
        <w:tc>
          <w:tcPr>
            <w:tcW w:w="2863" w:type="dxa"/>
            <w:tcPrChange w:id="404" w:author="Morozova Klavdia" w:date="2019-07-24T16:03:00Z">
              <w:tcPr>
                <w:tcW w:w="2863" w:type="dxa"/>
              </w:tcPr>
            </w:tcPrChange>
          </w:tcPr>
          <w:p w14:paraId="1764B915" w14:textId="77777777" w:rsidR="001F253F" w:rsidRPr="001D65DC" w:rsidDel="00971934" w:rsidRDefault="001F253F">
            <w:pPr>
              <w:pStyle w:val="Text"/>
              <w:ind w:left="708"/>
              <w:rPr>
                <w:del w:id="405" w:author="Morozova Klavdia" w:date="2019-06-28T14:19:00Z"/>
                <w:highlight w:val="green"/>
                <w:lang w:val="ru-RU"/>
                <w:rPrChange w:id="406" w:author="Morozova Klavdia" w:date="2019-08-06T12:07:00Z">
                  <w:rPr>
                    <w:del w:id="407" w:author="Morozova Klavdia" w:date="2019-06-28T14:19:00Z"/>
                  </w:rPr>
                </w:rPrChange>
              </w:rPr>
              <w:pPrChange w:id="408" w:author="Morozova Klavdia" w:date="2019-07-24T16:03:00Z">
                <w:pPr>
                  <w:pStyle w:val="Text"/>
                </w:pPr>
              </w:pPrChange>
            </w:pPr>
          </w:p>
        </w:tc>
        <w:tc>
          <w:tcPr>
            <w:tcW w:w="3657" w:type="dxa"/>
            <w:tcPrChange w:id="409" w:author="Morozova Klavdia" w:date="2019-07-24T16:03:00Z">
              <w:tcPr>
                <w:tcW w:w="3657" w:type="dxa"/>
              </w:tcPr>
            </w:tcPrChange>
          </w:tcPr>
          <w:p w14:paraId="0E1D0F9B" w14:textId="77777777" w:rsidR="001F253F" w:rsidRPr="001D65DC" w:rsidDel="00971934" w:rsidRDefault="001F253F">
            <w:pPr>
              <w:pStyle w:val="Text"/>
              <w:ind w:left="708"/>
              <w:rPr>
                <w:del w:id="410" w:author="Morozova Klavdia" w:date="2019-06-28T14:19:00Z"/>
                <w:highlight w:val="green"/>
                <w:rPrChange w:id="411" w:author="Morozova Klavdia" w:date="2019-08-06T12:07:00Z">
                  <w:rPr>
                    <w:del w:id="412" w:author="Morozova Klavdia" w:date="2019-06-28T14:19:00Z"/>
                  </w:rPr>
                </w:rPrChange>
              </w:rPr>
              <w:pPrChange w:id="413" w:author="Morozova Klavdia" w:date="2019-07-24T16:03:00Z">
                <w:pPr>
                  <w:pStyle w:val="Text"/>
                </w:pPr>
              </w:pPrChange>
            </w:pPr>
          </w:p>
        </w:tc>
      </w:tr>
      <w:tr w:rsidR="001F253F" w:rsidRPr="001D65DC" w:rsidDel="00971934" w14:paraId="1DC83BD8" w14:textId="77777777" w:rsidTr="00075317">
        <w:trPr>
          <w:del w:id="414" w:author="Morozova Klavdia" w:date="2019-06-28T14:19:00Z"/>
        </w:trPr>
        <w:tc>
          <w:tcPr>
            <w:tcW w:w="1985" w:type="dxa"/>
            <w:tcPrChange w:id="415" w:author="Morozova Klavdia" w:date="2019-07-24T16:03:00Z">
              <w:tcPr>
                <w:tcW w:w="1985" w:type="dxa"/>
              </w:tcPr>
            </w:tcPrChange>
          </w:tcPr>
          <w:p w14:paraId="08B3D4E4" w14:textId="77777777" w:rsidR="001F253F" w:rsidRPr="001D65DC" w:rsidDel="00971934" w:rsidRDefault="001F253F">
            <w:pPr>
              <w:pStyle w:val="Text"/>
              <w:ind w:left="708"/>
              <w:rPr>
                <w:del w:id="416" w:author="Morozova Klavdia" w:date="2019-06-28T14:19:00Z"/>
                <w:highlight w:val="green"/>
                <w:rPrChange w:id="417" w:author="Morozova Klavdia" w:date="2019-08-06T12:07:00Z">
                  <w:rPr>
                    <w:del w:id="418" w:author="Morozova Klavdia" w:date="2019-06-28T14:19:00Z"/>
                  </w:rPr>
                </w:rPrChange>
              </w:rPr>
              <w:pPrChange w:id="419" w:author="Morozova Klavdia" w:date="2019-07-24T16:03:00Z">
                <w:pPr>
                  <w:pStyle w:val="Text"/>
                </w:pPr>
              </w:pPrChange>
            </w:pPr>
          </w:p>
        </w:tc>
        <w:tc>
          <w:tcPr>
            <w:tcW w:w="1389" w:type="dxa"/>
            <w:tcPrChange w:id="420" w:author="Morozova Klavdia" w:date="2019-07-24T16:03:00Z">
              <w:tcPr>
                <w:tcW w:w="1389" w:type="dxa"/>
              </w:tcPr>
            </w:tcPrChange>
          </w:tcPr>
          <w:p w14:paraId="75FADE2E" w14:textId="77777777" w:rsidR="001F253F" w:rsidRPr="001D65DC" w:rsidDel="00971934" w:rsidRDefault="001F253F">
            <w:pPr>
              <w:pStyle w:val="Text"/>
              <w:ind w:left="708"/>
              <w:rPr>
                <w:del w:id="421" w:author="Morozova Klavdia" w:date="2019-06-28T14:19:00Z"/>
                <w:highlight w:val="green"/>
                <w:lang w:val="ru-RU"/>
                <w:rPrChange w:id="422" w:author="Morozova Klavdia" w:date="2019-08-06T12:07:00Z">
                  <w:rPr>
                    <w:del w:id="423" w:author="Morozova Klavdia" w:date="2019-06-28T14:19:00Z"/>
                  </w:rPr>
                </w:rPrChange>
              </w:rPr>
              <w:pPrChange w:id="424" w:author="Morozova Klavdia" w:date="2019-07-24T16:03:00Z">
                <w:pPr>
                  <w:pStyle w:val="Text"/>
                </w:pPr>
              </w:pPrChange>
            </w:pPr>
          </w:p>
        </w:tc>
        <w:tc>
          <w:tcPr>
            <w:tcW w:w="2863" w:type="dxa"/>
            <w:tcPrChange w:id="425" w:author="Morozova Klavdia" w:date="2019-07-24T16:03:00Z">
              <w:tcPr>
                <w:tcW w:w="2863" w:type="dxa"/>
              </w:tcPr>
            </w:tcPrChange>
          </w:tcPr>
          <w:p w14:paraId="342A831F" w14:textId="77777777" w:rsidR="001F253F" w:rsidRPr="001D65DC" w:rsidDel="00971934" w:rsidRDefault="001F253F">
            <w:pPr>
              <w:pStyle w:val="Text"/>
              <w:ind w:left="708"/>
              <w:rPr>
                <w:del w:id="426" w:author="Morozova Klavdia" w:date="2019-06-28T14:19:00Z"/>
                <w:highlight w:val="green"/>
                <w:lang w:val="ru-RU"/>
                <w:rPrChange w:id="427" w:author="Morozova Klavdia" w:date="2019-08-06T12:07:00Z">
                  <w:rPr>
                    <w:del w:id="428" w:author="Morozova Klavdia" w:date="2019-06-28T14:19:00Z"/>
                  </w:rPr>
                </w:rPrChange>
              </w:rPr>
              <w:pPrChange w:id="429" w:author="Morozova Klavdia" w:date="2019-07-24T16:03:00Z">
                <w:pPr>
                  <w:pStyle w:val="Text"/>
                </w:pPr>
              </w:pPrChange>
            </w:pPr>
          </w:p>
        </w:tc>
        <w:tc>
          <w:tcPr>
            <w:tcW w:w="3657" w:type="dxa"/>
            <w:tcPrChange w:id="430" w:author="Morozova Klavdia" w:date="2019-07-24T16:03:00Z">
              <w:tcPr>
                <w:tcW w:w="3657" w:type="dxa"/>
              </w:tcPr>
            </w:tcPrChange>
          </w:tcPr>
          <w:p w14:paraId="5DF51234" w14:textId="77777777" w:rsidR="001F253F" w:rsidRPr="001D65DC" w:rsidDel="00971934" w:rsidRDefault="001F253F">
            <w:pPr>
              <w:pStyle w:val="Text"/>
              <w:ind w:left="708"/>
              <w:rPr>
                <w:del w:id="431" w:author="Morozova Klavdia" w:date="2019-06-28T14:19:00Z"/>
                <w:highlight w:val="green"/>
                <w:rPrChange w:id="432" w:author="Morozova Klavdia" w:date="2019-08-06T12:07:00Z">
                  <w:rPr>
                    <w:del w:id="433" w:author="Morozova Klavdia" w:date="2019-06-28T14:19:00Z"/>
                  </w:rPr>
                </w:rPrChange>
              </w:rPr>
              <w:pPrChange w:id="434" w:author="Morozova Klavdia" w:date="2019-07-24T16:03:00Z">
                <w:pPr>
                  <w:pStyle w:val="Text"/>
                </w:pPr>
              </w:pPrChange>
            </w:pPr>
          </w:p>
        </w:tc>
      </w:tr>
    </w:tbl>
    <w:p w14:paraId="25AC96FA" w14:textId="77777777" w:rsidR="00FC1206" w:rsidRPr="001D65DC" w:rsidDel="008E52AC" w:rsidRDefault="00FC1206">
      <w:pPr>
        <w:pStyle w:val="Text"/>
        <w:ind w:left="1416"/>
        <w:rPr>
          <w:del w:id="435" w:author="Morozova Klavdia" w:date="2019-06-28T15:02:00Z"/>
          <w:highlight w:val="green"/>
          <w:rPrChange w:id="436" w:author="Morozova Klavdia" w:date="2019-08-06T12:07:00Z">
            <w:rPr>
              <w:del w:id="437" w:author="Morozova Klavdia" w:date="2019-06-28T15:02:00Z"/>
            </w:rPr>
          </w:rPrChange>
        </w:rPr>
        <w:pPrChange w:id="438" w:author="Morozova Klavdia" w:date="2019-07-24T16:03:00Z">
          <w:pPr>
            <w:pStyle w:val="Text"/>
          </w:pPr>
        </w:pPrChange>
      </w:pPr>
    </w:p>
    <w:p w14:paraId="6928AF90" w14:textId="77777777" w:rsidR="001F253F" w:rsidRPr="001D65DC" w:rsidDel="008E52AC" w:rsidRDefault="001F253F">
      <w:pPr>
        <w:pStyle w:val="Text"/>
        <w:ind w:left="1416"/>
        <w:rPr>
          <w:ins w:id="439" w:author="Михеев Алексей Анатольевич" w:date="2018-11-21T12:08:00Z"/>
          <w:del w:id="440" w:author="Morozova Klavdia" w:date="2019-06-28T15:02:00Z"/>
          <w:rFonts w:eastAsiaTheme="minorHAnsi"/>
          <w:i/>
          <w:color w:val="808080" w:themeColor="background1" w:themeShade="80"/>
          <w:sz w:val="22"/>
          <w:szCs w:val="22"/>
          <w:highlight w:val="green"/>
          <w:lang w:val="ru-RU" w:eastAsia="en-US"/>
          <w:rPrChange w:id="441" w:author="Morozova Klavdia" w:date="2019-08-06T12:07:00Z">
            <w:rPr>
              <w:ins w:id="442" w:author="Михеев Алексей Анатольевич" w:date="2018-11-21T12:08:00Z"/>
              <w:del w:id="443" w:author="Morozova Klavdia" w:date="2019-06-28T15:02:00Z"/>
              <w:rFonts w:eastAsiaTheme="minorHAnsi"/>
              <w:i/>
              <w:color w:val="808080" w:themeColor="background1" w:themeShade="80"/>
              <w:sz w:val="22"/>
              <w:szCs w:val="22"/>
              <w:lang w:val="ru-RU" w:eastAsia="en-US"/>
            </w:rPr>
          </w:rPrChange>
        </w:rPr>
        <w:pPrChange w:id="444" w:author="Morozova Klavdia" w:date="2019-07-24T16:03:00Z">
          <w:pPr>
            <w:pStyle w:val="Text"/>
          </w:pPr>
        </w:pPrChange>
      </w:pPr>
      <w:del w:id="445" w:author="Morozova Klavdia" w:date="2019-06-28T15:02:00Z">
        <w:r w:rsidRPr="001D65DC" w:rsidDel="008E52AC">
          <w:rPr>
            <w:rFonts w:eastAsiaTheme="minorHAnsi"/>
            <w:i/>
            <w:color w:val="808080" w:themeColor="background1" w:themeShade="80"/>
            <w:sz w:val="22"/>
            <w:highlight w:val="green"/>
            <w:lang w:val="ru-RU"/>
            <w:rPrChange w:id="446" w:author="Morozova Klavdia" w:date="2019-08-06T12:07:00Z">
              <w:rPr>
                <w:rFonts w:eastAsiaTheme="minorHAnsi"/>
                <w:i/>
                <w:color w:val="808080" w:themeColor="background1" w:themeShade="80"/>
                <w:sz w:val="22"/>
              </w:rPr>
            </w:rPrChange>
          </w:rPr>
          <w:delText>Полный перечень настроек должен вестись в протоколе настроек</w:delText>
        </w:r>
      </w:del>
    </w:p>
    <w:p w14:paraId="58E410BC" w14:textId="77777777" w:rsidR="005201CF" w:rsidRPr="001D65DC" w:rsidDel="008E52AC" w:rsidRDefault="005201CF">
      <w:pPr>
        <w:pStyle w:val="Text"/>
        <w:ind w:left="1416"/>
        <w:rPr>
          <w:ins w:id="447" w:author="Михеев Алексей Анатольевич" w:date="2018-11-21T12:15:00Z"/>
          <w:del w:id="448" w:author="Morozova Klavdia" w:date="2019-06-28T15:02:00Z"/>
          <w:rFonts w:eastAsiaTheme="minorHAnsi"/>
          <w:i/>
          <w:color w:val="808080" w:themeColor="background1" w:themeShade="80"/>
          <w:sz w:val="22"/>
          <w:szCs w:val="22"/>
          <w:highlight w:val="green"/>
          <w:lang w:val="ru-RU" w:eastAsia="en-US"/>
          <w:rPrChange w:id="449" w:author="Morozova Klavdia" w:date="2019-08-06T12:07:00Z">
            <w:rPr>
              <w:ins w:id="450" w:author="Михеев Алексей Анатольевич" w:date="2018-11-21T12:15:00Z"/>
              <w:del w:id="451" w:author="Morozova Klavdia" w:date="2019-06-28T15:02:00Z"/>
              <w:rFonts w:eastAsiaTheme="minorHAnsi"/>
              <w:i/>
              <w:color w:val="808080" w:themeColor="background1" w:themeShade="80"/>
              <w:sz w:val="22"/>
              <w:szCs w:val="22"/>
              <w:lang w:val="ru-RU" w:eastAsia="en-US"/>
            </w:rPr>
          </w:rPrChange>
        </w:rPr>
        <w:pPrChange w:id="452" w:author="Morozova Klavdia" w:date="2019-07-24T16:03:00Z">
          <w:pPr>
            <w:pStyle w:val="Text"/>
          </w:pPr>
        </w:pPrChange>
      </w:pPr>
      <w:ins w:id="453" w:author="Михеев Алексей Анатольевич" w:date="2018-11-21T12:08:00Z">
        <w:del w:id="454" w:author="Morozova Klavdia" w:date="2019-06-28T15:02:00Z"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455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 xml:space="preserve">Необходимо отключить в контрактах и заказах на закупку обязательность заполнения поля </w:delText>
          </w:r>
        </w:del>
      </w:ins>
      <w:ins w:id="456" w:author="Михеев Алексей Анатольевич" w:date="2018-11-21T12:09:00Z">
        <w:del w:id="457" w:author="Morozova Klavdia" w:date="2019-06-28T15:02:00Z"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458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>«</w:delText>
          </w:r>
        </w:del>
      </w:ins>
      <w:ins w:id="459" w:author="Михеев Алексей Анатольевич" w:date="2018-11-21T12:08:00Z">
        <w:del w:id="460" w:author="Morozova Klavdia" w:date="2019-06-28T15:02:00Z"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461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>Цена</w:delText>
          </w:r>
        </w:del>
      </w:ins>
      <w:ins w:id="462" w:author="Михеев Алексей Анатольевич" w:date="2018-11-21T12:09:00Z">
        <w:del w:id="463" w:author="Morozova Klavdia" w:date="2019-06-28T15:02:00Z"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464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>».</w:delText>
          </w:r>
        </w:del>
      </w:ins>
    </w:p>
    <w:p w14:paraId="4062EBF1" w14:textId="77777777" w:rsidR="005201CF" w:rsidRPr="001D65DC" w:rsidDel="008E52AC" w:rsidRDefault="005201CF">
      <w:pPr>
        <w:pStyle w:val="Text"/>
        <w:ind w:left="1416"/>
        <w:rPr>
          <w:ins w:id="465" w:author="Михеев Алексей Анатольевич" w:date="2018-11-21T12:09:00Z"/>
          <w:del w:id="466" w:author="Morozova Klavdia" w:date="2019-06-28T15:02:00Z"/>
          <w:rFonts w:eastAsiaTheme="minorHAnsi"/>
          <w:i/>
          <w:color w:val="808080" w:themeColor="background1" w:themeShade="80"/>
          <w:sz w:val="22"/>
          <w:szCs w:val="22"/>
          <w:highlight w:val="green"/>
          <w:lang w:val="ru-RU" w:eastAsia="en-US"/>
          <w:rPrChange w:id="467" w:author="Morozova Klavdia" w:date="2019-08-06T12:07:00Z">
            <w:rPr>
              <w:ins w:id="468" w:author="Михеев Алексей Анатольевич" w:date="2018-11-21T12:09:00Z"/>
              <w:del w:id="469" w:author="Morozova Klavdia" w:date="2019-06-28T15:02:00Z"/>
              <w:rFonts w:eastAsiaTheme="minorHAnsi"/>
              <w:i/>
              <w:color w:val="808080" w:themeColor="background1" w:themeShade="80"/>
              <w:sz w:val="22"/>
              <w:szCs w:val="22"/>
              <w:lang w:val="ru-RU" w:eastAsia="en-US"/>
            </w:rPr>
          </w:rPrChange>
        </w:rPr>
        <w:pPrChange w:id="470" w:author="Morozova Klavdia" w:date="2019-07-24T16:03:00Z">
          <w:pPr>
            <w:pStyle w:val="Text"/>
          </w:pPr>
        </w:pPrChange>
      </w:pPr>
      <w:ins w:id="471" w:author="Михеев Алексей Анатольевич" w:date="2018-11-21T12:15:00Z">
        <w:del w:id="472" w:author="Morozova Klavdia" w:date="2019-06-28T15:02:00Z"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473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 xml:space="preserve">В </w:delText>
          </w:r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rPrChange w:id="474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>SPRO</w:delText>
          </w:r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475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>:</w:delText>
          </w:r>
        </w:del>
      </w:ins>
    </w:p>
    <w:p w14:paraId="2E0248C1" w14:textId="77777777" w:rsidR="005201CF" w:rsidRPr="001D65DC" w:rsidDel="008E52AC" w:rsidRDefault="005201CF">
      <w:pPr>
        <w:pStyle w:val="Text"/>
        <w:ind w:left="1416"/>
        <w:rPr>
          <w:ins w:id="476" w:author="Михеев Алексей Анатольевич" w:date="2018-11-21T12:08:00Z"/>
          <w:del w:id="477" w:author="Morozova Klavdia" w:date="2019-06-28T15:02:00Z"/>
          <w:rFonts w:eastAsiaTheme="minorHAnsi"/>
          <w:i/>
          <w:color w:val="808080" w:themeColor="background1" w:themeShade="80"/>
          <w:sz w:val="22"/>
          <w:szCs w:val="22"/>
          <w:highlight w:val="green"/>
          <w:lang w:val="ru-RU" w:eastAsia="en-US"/>
          <w:rPrChange w:id="478" w:author="Morozova Klavdia" w:date="2019-08-06T12:07:00Z">
            <w:rPr>
              <w:ins w:id="479" w:author="Михеев Алексей Анатольевич" w:date="2018-11-21T12:08:00Z"/>
              <w:del w:id="480" w:author="Morozova Klavdia" w:date="2019-06-28T15:02:00Z"/>
              <w:rFonts w:eastAsiaTheme="minorHAnsi"/>
              <w:i/>
              <w:color w:val="808080" w:themeColor="background1" w:themeShade="80"/>
              <w:sz w:val="22"/>
              <w:szCs w:val="22"/>
              <w:lang w:val="ru-RU" w:eastAsia="en-US"/>
            </w:rPr>
          </w:rPrChange>
        </w:rPr>
        <w:pPrChange w:id="481" w:author="Morozova Klavdia" w:date="2019-07-24T16:03:00Z">
          <w:pPr>
            <w:pStyle w:val="Text"/>
          </w:pPr>
        </w:pPrChange>
      </w:pPr>
      <w:ins w:id="482" w:author="Михеев Алексей Анатольевич" w:date="2018-11-21T12:12:00Z">
        <w:del w:id="483" w:author="Morozova Klavdia" w:date="2019-06-28T15:02:00Z"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484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>Управление материальными потоками-</w:delText>
          </w:r>
          <w:r w:rsidRPr="001D65DC" w:rsidDel="008E52AC">
            <w:rPr>
              <w:highlight w:val="green"/>
              <w:lang w:val="ru-RU"/>
              <w:rPrChange w:id="485" w:author="Morozova Klavdia" w:date="2019-08-06T12:07:00Z">
                <w:rPr/>
              </w:rPrChange>
            </w:rPr>
            <w:delText xml:space="preserve"> </w:delText>
          </w:r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486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>Закупки-</w:delText>
          </w:r>
        </w:del>
      </w:ins>
      <w:ins w:id="487" w:author="Михеев Алексей Анатольевич" w:date="2018-11-21T12:13:00Z">
        <w:del w:id="488" w:author="Morozova Klavdia" w:date="2019-06-28T15:02:00Z">
          <w:r w:rsidRPr="001D65DC" w:rsidDel="008E52AC">
            <w:rPr>
              <w:highlight w:val="green"/>
              <w:lang w:val="ru-RU"/>
              <w:rPrChange w:id="489" w:author="Morozova Klavdia" w:date="2019-08-06T12:07:00Z">
                <w:rPr/>
              </w:rPrChange>
            </w:rPr>
            <w:delText xml:space="preserve"> </w:delText>
          </w:r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490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>Контракт-</w:delText>
          </w:r>
        </w:del>
      </w:ins>
      <w:ins w:id="491" w:author="Михеев Алексей Анатольевич" w:date="2018-11-21T12:14:00Z">
        <w:del w:id="492" w:author="Morozova Klavdia" w:date="2019-06-28T15:02:00Z">
          <w:r w:rsidRPr="001D65DC" w:rsidDel="008E52AC">
            <w:rPr>
              <w:highlight w:val="green"/>
              <w:lang w:val="ru-RU"/>
              <w:rPrChange w:id="493" w:author="Morozova Klavdia" w:date="2019-08-06T12:07:00Z">
                <w:rPr/>
              </w:rPrChange>
            </w:rPr>
            <w:delText xml:space="preserve"> </w:delText>
          </w:r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494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>Определение структуры экрана на уровне документа</w:delText>
          </w:r>
        </w:del>
      </w:ins>
    </w:p>
    <w:p w14:paraId="28ADE38A" w14:textId="77777777" w:rsidR="005201CF" w:rsidRPr="001D65DC" w:rsidDel="008E52AC" w:rsidRDefault="005201CF">
      <w:pPr>
        <w:pStyle w:val="Text"/>
        <w:ind w:left="1416"/>
        <w:rPr>
          <w:ins w:id="495" w:author="Михеев Алексей Анатольевич" w:date="2018-11-21T13:24:00Z"/>
          <w:del w:id="496" w:author="Morozova Klavdia" w:date="2019-06-28T15:02:00Z"/>
          <w:rFonts w:eastAsiaTheme="minorHAnsi"/>
          <w:i/>
          <w:color w:val="808080" w:themeColor="background1" w:themeShade="80"/>
          <w:sz w:val="22"/>
          <w:szCs w:val="22"/>
          <w:highlight w:val="green"/>
          <w:lang w:val="ru-RU" w:eastAsia="en-US"/>
          <w:rPrChange w:id="497" w:author="Morozova Klavdia" w:date="2019-08-06T12:07:00Z">
            <w:rPr>
              <w:ins w:id="498" w:author="Михеев Алексей Анатольевич" w:date="2018-11-21T13:24:00Z"/>
              <w:del w:id="499" w:author="Morozova Klavdia" w:date="2019-06-28T15:02:00Z"/>
              <w:rFonts w:eastAsiaTheme="minorHAnsi"/>
              <w:i/>
              <w:color w:val="808080" w:themeColor="background1" w:themeShade="80"/>
              <w:sz w:val="22"/>
              <w:szCs w:val="22"/>
              <w:lang w:val="ru-RU" w:eastAsia="en-US"/>
            </w:rPr>
          </w:rPrChange>
        </w:rPr>
        <w:pPrChange w:id="500" w:author="Morozova Klavdia" w:date="2019-07-24T16:03:00Z">
          <w:pPr>
            <w:pStyle w:val="Text"/>
          </w:pPr>
        </w:pPrChange>
      </w:pPr>
      <w:ins w:id="501" w:author="Михеев Алексей Анатольевич" w:date="2018-11-21T12:14:00Z">
        <w:del w:id="502" w:author="Morozova Klavdia" w:date="2019-06-28T15:02:00Z"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503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>Управление материальными потоками-</w:delText>
          </w:r>
          <w:r w:rsidRPr="001D65DC" w:rsidDel="008E52AC">
            <w:rPr>
              <w:highlight w:val="green"/>
              <w:lang w:val="ru-RU"/>
              <w:rPrChange w:id="504" w:author="Morozova Klavdia" w:date="2019-08-06T12:07:00Z">
                <w:rPr/>
              </w:rPrChange>
            </w:rPr>
            <w:delText xml:space="preserve"> </w:delText>
          </w:r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505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>Закупки-</w:delText>
          </w:r>
          <w:r w:rsidRPr="001D65DC" w:rsidDel="008E52AC">
            <w:rPr>
              <w:highlight w:val="green"/>
              <w:lang w:val="ru-RU"/>
              <w:rPrChange w:id="506" w:author="Morozova Klavdia" w:date="2019-08-06T12:07:00Z">
                <w:rPr/>
              </w:rPrChange>
            </w:rPr>
            <w:delText xml:space="preserve"> </w:delText>
          </w:r>
        </w:del>
      </w:ins>
      <w:ins w:id="507" w:author="Михеев Алексей Анатольевич" w:date="2018-11-21T12:15:00Z">
        <w:del w:id="508" w:author="Morozova Klavdia" w:date="2019-06-28T15:02:00Z"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509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>Заказ на поставку</w:delText>
          </w:r>
        </w:del>
      </w:ins>
      <w:ins w:id="510" w:author="Михеев Алексей Анатольевич" w:date="2018-11-21T12:14:00Z">
        <w:del w:id="511" w:author="Morozova Klavdia" w:date="2019-06-28T15:02:00Z"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512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>-</w:delText>
          </w:r>
          <w:r w:rsidRPr="001D65DC" w:rsidDel="008E52AC">
            <w:rPr>
              <w:highlight w:val="green"/>
              <w:lang w:val="ru-RU"/>
              <w:rPrChange w:id="513" w:author="Morozova Klavdia" w:date="2019-08-06T12:07:00Z">
                <w:rPr/>
              </w:rPrChange>
            </w:rPr>
            <w:delText xml:space="preserve"> </w:delText>
          </w:r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514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>Определение структуры экрана на уровне документа</w:delText>
          </w:r>
        </w:del>
      </w:ins>
    </w:p>
    <w:p w14:paraId="31FEED4A" w14:textId="77777777" w:rsidR="00C57664" w:rsidRPr="001D65DC" w:rsidDel="008E52AC" w:rsidRDefault="00C57664">
      <w:pPr>
        <w:pStyle w:val="Text"/>
        <w:ind w:left="1416"/>
        <w:rPr>
          <w:ins w:id="515" w:author="Михеев Алексей Анатольевич" w:date="2018-11-21T12:14:00Z"/>
          <w:del w:id="516" w:author="Morozova Klavdia" w:date="2019-06-28T15:02:00Z"/>
          <w:rFonts w:eastAsiaTheme="minorHAnsi"/>
          <w:i/>
          <w:color w:val="808080" w:themeColor="background1" w:themeShade="80"/>
          <w:sz w:val="22"/>
          <w:szCs w:val="22"/>
          <w:highlight w:val="green"/>
          <w:lang w:val="ru-RU" w:eastAsia="en-US"/>
          <w:rPrChange w:id="517" w:author="Morozova Klavdia" w:date="2019-08-06T12:07:00Z">
            <w:rPr>
              <w:ins w:id="518" w:author="Михеев Алексей Анатольевич" w:date="2018-11-21T12:14:00Z"/>
              <w:del w:id="519" w:author="Morozova Klavdia" w:date="2019-06-28T15:02:00Z"/>
              <w:rFonts w:eastAsiaTheme="minorHAnsi"/>
              <w:i/>
              <w:color w:val="808080" w:themeColor="background1" w:themeShade="80"/>
              <w:sz w:val="22"/>
              <w:szCs w:val="22"/>
              <w:lang w:val="ru-RU" w:eastAsia="en-US"/>
            </w:rPr>
          </w:rPrChange>
        </w:rPr>
        <w:pPrChange w:id="520" w:author="Morozova Klavdia" w:date="2019-07-24T16:03:00Z">
          <w:pPr>
            <w:pStyle w:val="Text"/>
          </w:pPr>
        </w:pPrChange>
      </w:pPr>
      <w:ins w:id="521" w:author="Михеев Алексей Анатольевич" w:date="2018-11-21T13:24:00Z">
        <w:del w:id="522" w:author="Morozova Klavdia" w:date="2019-06-28T15:02:00Z"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523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>Уст</w:delText>
          </w:r>
        </w:del>
      </w:ins>
      <w:ins w:id="524" w:author="Михеев Алексей Анатольевич" w:date="2018-11-21T13:26:00Z">
        <w:del w:id="525" w:author="Morozova Klavdia" w:date="2019-06-28T15:02:00Z"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526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>а</w:delText>
          </w:r>
        </w:del>
      </w:ins>
      <w:ins w:id="527" w:author="Михеев Алексей Анатольевич" w:date="2018-11-21T13:24:00Z">
        <w:del w:id="528" w:author="Morozova Klavdia" w:date="2019-06-28T15:02:00Z"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529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 xml:space="preserve">новить </w:delText>
          </w:r>
        </w:del>
      </w:ins>
      <w:ins w:id="530" w:author="Михеев Алексей Анатольевич" w:date="2018-11-21T13:25:00Z">
        <w:del w:id="531" w:author="Morozova Klavdia" w:date="2019-06-28T15:02:00Z"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532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>у соответствующих кодо</w:delText>
          </w:r>
        </w:del>
      </w:ins>
      <w:ins w:id="533" w:author="Михеев Алексей Анатольевич" w:date="2018-11-21T13:26:00Z">
        <w:del w:id="534" w:author="Morozova Klavdia" w:date="2019-06-28T15:02:00Z"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535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>в</w:delText>
          </w:r>
        </w:del>
      </w:ins>
      <w:ins w:id="536" w:author="Михеев Алексей Анатольевич" w:date="2018-11-21T13:25:00Z">
        <w:del w:id="537" w:author="Morozova Klavdia" w:date="2019-06-28T15:02:00Z"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538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 xml:space="preserve"> выборов полей </w:delText>
          </w:r>
        </w:del>
      </w:ins>
      <w:ins w:id="539" w:author="Михеев Алексей Анатольевич" w:date="2018-11-21T13:26:00Z">
        <w:del w:id="540" w:author="Morozova Klavdia" w:date="2019-06-28T15:02:00Z"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541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 xml:space="preserve">для поля «Цена» галочку </w:delText>
          </w:r>
        </w:del>
      </w:ins>
      <w:ins w:id="542" w:author="Михеев Алексей Анатольевич" w:date="2018-11-21T13:24:00Z">
        <w:del w:id="543" w:author="Morozova Klavdia" w:date="2019-06-28T15:02:00Z"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544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>«</w:delText>
          </w:r>
        </w:del>
      </w:ins>
      <w:ins w:id="545" w:author="Михеев Алексей Анатольевич" w:date="2018-11-21T13:26:00Z">
        <w:del w:id="546" w:author="Morozova Klavdia" w:date="2019-06-28T15:02:00Z"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547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>НеобязВвод</w:delText>
          </w:r>
        </w:del>
      </w:ins>
      <w:ins w:id="548" w:author="Михеев Алексей Анатольевич" w:date="2018-11-21T13:24:00Z">
        <w:del w:id="549" w:author="Morozova Klavdia" w:date="2019-06-28T15:02:00Z"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550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>»</w:delText>
          </w:r>
        </w:del>
      </w:ins>
      <w:ins w:id="551" w:author="Михеев Алексей Анатольевич" w:date="2018-11-21T13:26:00Z">
        <w:del w:id="552" w:author="Morozova Klavdia" w:date="2019-06-28T15:02:00Z">
          <w:r w:rsidRPr="001D65DC" w:rsidDel="008E52AC">
            <w:rPr>
              <w:rFonts w:eastAsiaTheme="minorHAnsi"/>
              <w:i/>
              <w:color w:val="808080" w:themeColor="background1" w:themeShade="80"/>
              <w:sz w:val="22"/>
              <w:highlight w:val="green"/>
              <w:lang w:val="ru-RU"/>
              <w:rPrChange w:id="553" w:author="Morozova Klavdia" w:date="2019-08-06T12:07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>.</w:delText>
          </w:r>
        </w:del>
      </w:ins>
    </w:p>
    <w:p w14:paraId="1BE206A7" w14:textId="77777777" w:rsidR="005201CF" w:rsidRPr="001D65DC" w:rsidRDefault="005201CF">
      <w:pPr>
        <w:pStyle w:val="Text"/>
        <w:ind w:left="1416"/>
        <w:rPr>
          <w:rFonts w:eastAsiaTheme="minorHAnsi"/>
          <w:i/>
          <w:color w:val="808080" w:themeColor="background1" w:themeShade="80"/>
          <w:sz w:val="22"/>
          <w:szCs w:val="22"/>
          <w:highlight w:val="green"/>
          <w:lang w:val="ru-RU" w:eastAsia="en-US"/>
          <w:rPrChange w:id="554" w:author="Morozova Klavdia" w:date="2019-08-06T12:07:00Z">
            <w:rPr>
              <w:rFonts w:eastAsiaTheme="minorHAnsi"/>
              <w:i/>
              <w:color w:val="808080" w:themeColor="background1" w:themeShade="80"/>
              <w:sz w:val="22"/>
              <w:szCs w:val="22"/>
              <w:lang w:val="ru-RU" w:eastAsia="en-US"/>
            </w:rPr>
          </w:rPrChange>
        </w:rPr>
        <w:pPrChange w:id="555" w:author="Morozova Klavdia" w:date="2019-07-24T16:03:00Z">
          <w:pPr>
            <w:pStyle w:val="Text"/>
          </w:pPr>
        </w:pPrChange>
      </w:pPr>
    </w:p>
    <w:p w14:paraId="25A45762" w14:textId="77777777" w:rsidR="00B953B6" w:rsidRPr="001D65DC" w:rsidRDefault="00B953B6">
      <w:pPr>
        <w:spacing w:after="240"/>
        <w:ind w:left="708"/>
        <w:rPr>
          <w:ins w:id="556" w:author="Morozova Klavdia" w:date="2019-06-28T16:06:00Z"/>
          <w:szCs w:val="24"/>
          <w:highlight w:val="green"/>
          <w:rPrChange w:id="557" w:author="Morozova Klavdia" w:date="2019-08-06T12:07:00Z">
            <w:rPr>
              <w:ins w:id="558" w:author="Morozova Klavdia" w:date="2019-06-28T16:06:00Z"/>
              <w:i/>
              <w:szCs w:val="24"/>
            </w:rPr>
          </w:rPrChange>
        </w:rPr>
        <w:pPrChange w:id="559" w:author="Morozova Klavdia" w:date="2019-07-24T16:03:00Z">
          <w:pPr>
            <w:spacing w:before="240"/>
            <w:ind w:left="709"/>
          </w:pPr>
        </w:pPrChange>
      </w:pPr>
      <w:ins w:id="560" w:author="Morozova Klavdia" w:date="2019-06-28T16:06:00Z">
        <w:r w:rsidRPr="001D65DC">
          <w:rPr>
            <w:rFonts w:ascii="Arial" w:hAnsi="Arial" w:cs="Arial"/>
            <w:szCs w:val="24"/>
            <w:highlight w:val="green"/>
            <w:rPrChange w:id="561" w:author="Morozova Klavdia" w:date="2019-08-06T12:07:00Z">
              <w:rPr>
                <w:rFonts w:ascii="Arial" w:hAnsi="Arial" w:cs="Arial"/>
                <w:i/>
                <w:szCs w:val="24"/>
              </w:rPr>
            </w:rPrChange>
          </w:rPr>
          <w:t xml:space="preserve">Константы ZSPS к программе ZMM_054 (вариант </w:t>
        </w:r>
        <w:r w:rsidRPr="001D65DC">
          <w:rPr>
            <w:rFonts w:ascii="Arial" w:hAnsi="Arial" w:cs="Arial"/>
            <w:szCs w:val="24"/>
            <w:highlight w:val="green"/>
            <w:lang w:val="en-US"/>
            <w:rPrChange w:id="562" w:author="Morozova Klavdia" w:date="2019-08-06T12:07:00Z">
              <w:rPr>
                <w:rFonts w:ascii="Arial" w:hAnsi="Arial" w:cs="Arial"/>
                <w:i/>
                <w:szCs w:val="24"/>
                <w:lang w:val="en-US"/>
              </w:rPr>
            </w:rPrChange>
          </w:rPr>
          <w:t>DEFAULT</w:t>
        </w:r>
        <w:r w:rsidRPr="001D65DC">
          <w:rPr>
            <w:rFonts w:ascii="Arial" w:hAnsi="Arial" w:cs="Arial"/>
            <w:szCs w:val="24"/>
            <w:highlight w:val="green"/>
            <w:rPrChange w:id="563" w:author="Morozova Klavdia" w:date="2019-08-06T12:07:00Z">
              <w:rPr>
                <w:rFonts w:ascii="Arial" w:hAnsi="Arial" w:cs="Arial"/>
                <w:i/>
                <w:szCs w:val="24"/>
              </w:rPr>
            </w:rPrChange>
          </w:rPr>
          <w:t>)</w:t>
        </w:r>
      </w:ins>
    </w:p>
    <w:tbl>
      <w:tblPr>
        <w:tblW w:w="992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564" w:author="Morozova Klavdia" w:date="2019-07-24T16:03:00Z"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547"/>
        <w:gridCol w:w="1559"/>
        <w:gridCol w:w="1701"/>
        <w:gridCol w:w="1286"/>
        <w:gridCol w:w="2836"/>
        <w:tblGridChange w:id="565">
          <w:tblGrid>
            <w:gridCol w:w="2547"/>
            <w:gridCol w:w="1559"/>
            <w:gridCol w:w="1701"/>
            <w:gridCol w:w="1286"/>
            <w:gridCol w:w="2836"/>
          </w:tblGrid>
        </w:tblGridChange>
      </w:tblGrid>
      <w:tr w:rsidR="00B953B6" w:rsidRPr="001D65DC" w14:paraId="3584345D" w14:textId="77777777" w:rsidTr="00075317">
        <w:trPr>
          <w:trHeight w:val="397"/>
          <w:jc w:val="center"/>
          <w:ins w:id="566" w:author="Morozova Klavdia" w:date="2019-06-28T16:06:00Z"/>
          <w:trPrChange w:id="567" w:author="Morozova Klavdia" w:date="2019-07-24T16:03:00Z">
            <w:trPr>
              <w:trHeight w:val="397"/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568" w:author="Morozova Klavdia" w:date="2019-07-24T16:03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2CB90A38" w14:textId="77777777" w:rsidR="00B953B6" w:rsidRPr="001D65DC" w:rsidRDefault="00B953B6" w:rsidP="00C8759D">
            <w:pPr>
              <w:rPr>
                <w:ins w:id="569" w:author="Morozova Klavdia" w:date="2019-06-28T16:06:00Z"/>
                <w:sz w:val="20"/>
                <w:szCs w:val="20"/>
                <w:highlight w:val="green"/>
                <w:rPrChange w:id="570" w:author="Morozova Klavdia" w:date="2019-08-06T12:07:00Z">
                  <w:rPr>
                    <w:ins w:id="571" w:author="Morozova Klavdia" w:date="2019-06-28T16:06:00Z"/>
                  </w:rPr>
                </w:rPrChange>
              </w:rPr>
            </w:pPr>
            <w:ins w:id="572" w:author="Morozova Klavdia" w:date="2019-06-28T16:06:00Z">
              <w:r w:rsidRPr="001D65DC">
                <w:rPr>
                  <w:rFonts w:ascii="Arial" w:hAnsi="Arial" w:cs="Arial"/>
                  <w:b/>
                  <w:bCs/>
                  <w:sz w:val="20"/>
                  <w:szCs w:val="20"/>
                  <w:highlight w:val="green"/>
                  <w:rPrChange w:id="573" w:author="Morozova Klavdia" w:date="2019-08-06T12:07:00Z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rPrChange>
                </w:rPr>
                <w:lastRenderedPageBreak/>
                <w:t>Параметр</w:t>
              </w:r>
            </w:ins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574" w:author="Morozova Klavdia" w:date="2019-07-24T16:03:00Z">
              <w:tcPr>
                <w:tcW w:w="1559" w:type="dxa"/>
                <w:tcBorders>
                  <w:top w:val="single" w:sz="12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FFC000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51C9C1FC" w14:textId="77777777" w:rsidR="00B953B6" w:rsidRPr="001D65DC" w:rsidRDefault="00B953B6" w:rsidP="00C8759D">
            <w:pPr>
              <w:rPr>
                <w:ins w:id="575" w:author="Morozova Klavdia" w:date="2019-06-28T16:06:00Z"/>
                <w:sz w:val="20"/>
                <w:szCs w:val="20"/>
                <w:highlight w:val="green"/>
                <w:rPrChange w:id="576" w:author="Morozova Klavdia" w:date="2019-08-06T12:07:00Z">
                  <w:rPr>
                    <w:ins w:id="577" w:author="Morozova Klavdia" w:date="2019-06-28T16:06:00Z"/>
                  </w:rPr>
                </w:rPrChange>
              </w:rPr>
            </w:pPr>
            <w:ins w:id="578" w:author="Morozova Klavdia" w:date="2019-06-28T16:06:00Z">
              <w:r w:rsidRPr="001D65DC">
                <w:rPr>
                  <w:rFonts w:ascii="Arial" w:hAnsi="Arial" w:cs="Arial"/>
                  <w:b/>
                  <w:bCs/>
                  <w:sz w:val="20"/>
                  <w:szCs w:val="20"/>
                  <w:highlight w:val="green"/>
                  <w:rPrChange w:id="579" w:author="Morozova Klavdia" w:date="2019-08-06T12:07:00Z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rPrChange>
                </w:rPr>
                <w:t>Тип данных</w:t>
              </w:r>
            </w:ins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580" w:author="Morozova Klavdia" w:date="2019-07-24T16:03:00Z">
              <w:tcPr>
                <w:tcW w:w="1701" w:type="dxa"/>
                <w:tcBorders>
                  <w:top w:val="single" w:sz="12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FFC000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4423D0DD" w14:textId="77777777" w:rsidR="00B953B6" w:rsidRPr="001D65DC" w:rsidRDefault="00B953B6" w:rsidP="00C8759D">
            <w:pPr>
              <w:rPr>
                <w:ins w:id="581" w:author="Morozova Klavdia" w:date="2019-06-28T16:06:00Z"/>
                <w:sz w:val="20"/>
                <w:szCs w:val="20"/>
                <w:highlight w:val="green"/>
                <w:rPrChange w:id="582" w:author="Morozova Klavdia" w:date="2019-08-06T12:07:00Z">
                  <w:rPr>
                    <w:ins w:id="583" w:author="Morozova Klavdia" w:date="2019-06-28T16:06:00Z"/>
                  </w:rPr>
                </w:rPrChange>
              </w:rPr>
            </w:pPr>
            <w:ins w:id="584" w:author="Morozova Klavdia" w:date="2019-06-28T16:06:00Z">
              <w:r w:rsidRPr="001D65DC">
                <w:rPr>
                  <w:rFonts w:ascii="Arial" w:hAnsi="Arial" w:cs="Arial"/>
                  <w:b/>
                  <w:bCs/>
                  <w:sz w:val="20"/>
                  <w:szCs w:val="20"/>
                  <w:highlight w:val="green"/>
                  <w:rPrChange w:id="585" w:author="Morozova Klavdia" w:date="2019-08-06T12:07:00Z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rPrChange>
                </w:rPr>
                <w:t>Тип параметра</w:t>
              </w:r>
            </w:ins>
          </w:p>
        </w:tc>
        <w:tc>
          <w:tcPr>
            <w:tcW w:w="1286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586" w:author="Morozova Klavdia" w:date="2019-07-24T16:03:00Z">
              <w:tcPr>
                <w:tcW w:w="1286" w:type="dxa"/>
                <w:tcBorders>
                  <w:top w:val="single" w:sz="12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FFC000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2D1092D7" w14:textId="77777777" w:rsidR="00B953B6" w:rsidRPr="001D65DC" w:rsidRDefault="00B953B6" w:rsidP="00C8759D">
            <w:pPr>
              <w:rPr>
                <w:ins w:id="587" w:author="Morozova Klavdia" w:date="2019-06-28T16:06:00Z"/>
                <w:sz w:val="20"/>
                <w:szCs w:val="20"/>
                <w:highlight w:val="green"/>
                <w:rPrChange w:id="588" w:author="Morozova Klavdia" w:date="2019-08-06T12:07:00Z">
                  <w:rPr>
                    <w:ins w:id="589" w:author="Morozova Klavdia" w:date="2019-06-28T16:06:00Z"/>
                  </w:rPr>
                </w:rPrChange>
              </w:rPr>
            </w:pPr>
            <w:ins w:id="590" w:author="Morozova Klavdia" w:date="2019-06-28T16:06:00Z">
              <w:r w:rsidRPr="001D65DC">
                <w:rPr>
                  <w:rFonts w:ascii="Arial" w:hAnsi="Arial" w:cs="Arial"/>
                  <w:b/>
                  <w:bCs/>
                  <w:sz w:val="20"/>
                  <w:szCs w:val="20"/>
                  <w:highlight w:val="green"/>
                  <w:rPrChange w:id="591" w:author="Morozova Klavdia" w:date="2019-08-06T12:07:00Z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rPrChange>
                </w:rPr>
                <w:t>Значение</w:t>
              </w:r>
            </w:ins>
          </w:p>
        </w:tc>
        <w:tc>
          <w:tcPr>
            <w:tcW w:w="28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592" w:author="Morozova Klavdia" w:date="2019-07-24T16:03:00Z">
              <w:tcPr>
                <w:tcW w:w="2836" w:type="dxa"/>
                <w:tcBorders>
                  <w:top w:val="single" w:sz="12" w:space="0" w:color="auto"/>
                  <w:left w:val="nil"/>
                  <w:bottom w:val="single" w:sz="4" w:space="0" w:color="auto"/>
                  <w:right w:val="single" w:sz="12" w:space="0" w:color="auto"/>
                </w:tcBorders>
                <w:shd w:val="clear" w:color="auto" w:fill="FFC000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6FDE12CD" w14:textId="77777777" w:rsidR="00B953B6" w:rsidRPr="001D65DC" w:rsidRDefault="00B953B6" w:rsidP="00C8759D">
            <w:pPr>
              <w:rPr>
                <w:ins w:id="593" w:author="Morozova Klavdia" w:date="2019-06-28T16:06:00Z"/>
                <w:sz w:val="20"/>
                <w:szCs w:val="20"/>
                <w:highlight w:val="green"/>
                <w:rPrChange w:id="594" w:author="Morozova Klavdia" w:date="2019-08-06T12:07:00Z">
                  <w:rPr>
                    <w:ins w:id="595" w:author="Morozova Klavdia" w:date="2019-06-28T16:06:00Z"/>
                  </w:rPr>
                </w:rPrChange>
              </w:rPr>
            </w:pPr>
            <w:ins w:id="596" w:author="Morozova Klavdia" w:date="2019-06-28T16:06:00Z">
              <w:r w:rsidRPr="001D65DC">
                <w:rPr>
                  <w:rFonts w:ascii="Arial" w:hAnsi="Arial" w:cs="Arial"/>
                  <w:b/>
                  <w:bCs/>
                  <w:sz w:val="20"/>
                  <w:szCs w:val="20"/>
                  <w:highlight w:val="green"/>
                  <w:rPrChange w:id="597" w:author="Morozova Klavdia" w:date="2019-08-06T12:07:00Z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rPrChange>
                </w:rPr>
                <w:t>Описание</w:t>
              </w:r>
            </w:ins>
          </w:p>
        </w:tc>
      </w:tr>
      <w:tr w:rsidR="00B953B6" w:rsidRPr="00D3323D" w14:paraId="074FBDB8" w14:textId="77777777" w:rsidTr="00075317">
        <w:trPr>
          <w:trHeight w:val="397"/>
          <w:jc w:val="center"/>
          <w:ins w:id="598" w:author="Morozova Klavdia" w:date="2019-06-28T16:06:00Z"/>
          <w:trPrChange w:id="599" w:author="Morozova Klavdia" w:date="2019-07-24T16:03:00Z">
            <w:trPr>
              <w:trHeight w:val="397"/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600" w:author="Morozova Klavdia" w:date="2019-07-24T16:03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2BD9B139" w14:textId="77777777" w:rsidR="00B953B6" w:rsidRPr="001D65DC" w:rsidRDefault="00B953B6" w:rsidP="00C8759D">
            <w:pPr>
              <w:rPr>
                <w:ins w:id="601" w:author="Morozova Klavdia" w:date="2019-06-28T16:06:00Z"/>
                <w:rFonts w:ascii="Arial" w:hAnsi="Arial" w:cs="Arial"/>
                <w:bCs/>
                <w:sz w:val="20"/>
                <w:szCs w:val="20"/>
                <w:highlight w:val="green"/>
                <w:lang w:val="en-US"/>
                <w:rPrChange w:id="602" w:author="Morozova Klavdia" w:date="2019-08-06T12:07:00Z">
                  <w:rPr>
                    <w:ins w:id="603" w:author="Morozova Klavdia" w:date="2019-06-28T16:06:00Z"/>
                    <w:rFonts w:ascii="Arial" w:hAnsi="Arial" w:cs="Arial"/>
                    <w:bCs/>
                    <w:sz w:val="16"/>
                    <w:szCs w:val="16"/>
                    <w:lang w:val="en-US"/>
                  </w:rPr>
                </w:rPrChange>
              </w:rPr>
            </w:pPr>
            <w:ins w:id="604" w:author="Morozova Klavdia" w:date="2019-06-28T16:06:00Z">
              <w:r w:rsidRPr="001D65DC">
                <w:rPr>
                  <w:rFonts w:ascii="Arial" w:hAnsi="Arial" w:cs="Arial"/>
                  <w:bCs/>
                  <w:sz w:val="20"/>
                  <w:szCs w:val="20"/>
                  <w:highlight w:val="green"/>
                  <w:lang w:val="en-US"/>
                  <w:rPrChange w:id="605" w:author="Morozova Klavdia" w:date="2019-08-06T12:07:00Z">
                    <w:rPr>
                      <w:rFonts w:ascii="Arial" w:hAnsi="Arial" w:cs="Arial"/>
                      <w:bCs/>
                      <w:sz w:val="16"/>
                      <w:szCs w:val="16"/>
                      <w:lang w:val="en-US"/>
                    </w:rPr>
                  </w:rPrChange>
                </w:rPr>
                <w:t>ZRMM_EKKO_BSTYP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606" w:author="Morozova Klavdia" w:date="2019-07-24T16:03:00Z">
              <w:tcPr>
                <w:tcW w:w="15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59709E97" w14:textId="77777777" w:rsidR="00B953B6" w:rsidRPr="001D65DC" w:rsidRDefault="00B953B6" w:rsidP="00C8759D">
            <w:pPr>
              <w:rPr>
                <w:ins w:id="607" w:author="Morozova Klavdia" w:date="2019-06-28T16:06:00Z"/>
                <w:rFonts w:ascii="Arial" w:hAnsi="Arial" w:cs="Arial"/>
                <w:bCs/>
                <w:sz w:val="20"/>
                <w:szCs w:val="20"/>
                <w:highlight w:val="green"/>
                <w:lang w:val="en-US"/>
                <w:rPrChange w:id="608" w:author="Morozova Klavdia" w:date="2019-08-06T12:07:00Z">
                  <w:rPr>
                    <w:ins w:id="609" w:author="Morozova Klavdia" w:date="2019-06-28T16:06:00Z"/>
                    <w:rFonts w:ascii="Arial" w:hAnsi="Arial" w:cs="Arial"/>
                    <w:bCs/>
                    <w:sz w:val="16"/>
                    <w:szCs w:val="16"/>
                    <w:lang w:val="en-US"/>
                  </w:rPr>
                </w:rPrChange>
              </w:rPr>
            </w:pPr>
            <w:ins w:id="610" w:author="Morozova Klavdia" w:date="2019-06-28T16:06:00Z">
              <w:r w:rsidRPr="001D65DC">
                <w:rPr>
                  <w:rFonts w:ascii="Arial" w:hAnsi="Arial" w:cs="Arial"/>
                  <w:bCs/>
                  <w:sz w:val="20"/>
                  <w:szCs w:val="20"/>
                  <w:highlight w:val="green"/>
                  <w:lang w:val="en-US"/>
                  <w:rPrChange w:id="611" w:author="Morozova Klavdia" w:date="2019-08-06T12:07:00Z">
                    <w:rPr>
                      <w:rFonts w:ascii="Arial" w:hAnsi="Arial" w:cs="Arial"/>
                      <w:bCs/>
                      <w:sz w:val="16"/>
                      <w:szCs w:val="16"/>
                      <w:lang w:val="en-US"/>
                    </w:rPr>
                  </w:rPrChange>
                </w:rPr>
                <w:t>CHAR1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612" w:author="Morozova Klavdia" w:date="2019-07-24T16:03:00Z"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5080DA40" w14:textId="77777777" w:rsidR="00B953B6" w:rsidRPr="001D65DC" w:rsidRDefault="00B953B6" w:rsidP="00C8759D">
            <w:pPr>
              <w:rPr>
                <w:ins w:id="613" w:author="Morozova Klavdia" w:date="2019-06-28T16:06:00Z"/>
                <w:rFonts w:ascii="Arial" w:hAnsi="Arial" w:cs="Arial"/>
                <w:bCs/>
                <w:sz w:val="20"/>
                <w:szCs w:val="20"/>
                <w:highlight w:val="green"/>
                <w:lang w:val="en-US"/>
                <w:rPrChange w:id="614" w:author="Morozova Klavdia" w:date="2019-08-06T12:07:00Z">
                  <w:rPr>
                    <w:ins w:id="615" w:author="Morozova Klavdia" w:date="2019-06-28T16:06:00Z"/>
                    <w:rFonts w:ascii="Arial" w:hAnsi="Arial" w:cs="Arial"/>
                    <w:bCs/>
                    <w:sz w:val="16"/>
                    <w:szCs w:val="16"/>
                    <w:lang w:val="en-US"/>
                  </w:rPr>
                </w:rPrChange>
              </w:rPr>
            </w:pPr>
            <w:ins w:id="616" w:author="Morozova Klavdia" w:date="2019-06-28T16:06:00Z">
              <w:r w:rsidRPr="001D65DC">
                <w:rPr>
                  <w:rFonts w:ascii="Arial" w:hAnsi="Arial" w:cs="Arial"/>
                  <w:bCs/>
                  <w:sz w:val="20"/>
                  <w:szCs w:val="20"/>
                  <w:highlight w:val="green"/>
                  <w:lang w:val="en-US"/>
                  <w:rPrChange w:id="617" w:author="Morozova Klavdia" w:date="2019-08-06T12:07:00Z">
                    <w:rPr>
                      <w:rFonts w:ascii="Arial" w:hAnsi="Arial" w:cs="Arial"/>
                      <w:bCs/>
                      <w:sz w:val="16"/>
                      <w:szCs w:val="16"/>
                      <w:lang w:val="en-US"/>
                    </w:rPr>
                  </w:rPrChange>
                </w:rPr>
                <w:t>S</w:t>
              </w:r>
            </w:ins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618" w:author="Morozova Klavdia" w:date="2019-07-24T16:03:00Z">
              <w:tcPr>
                <w:tcW w:w="12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7A41A974" w14:textId="2AABEF2B" w:rsidR="00B953B6" w:rsidRPr="001D65DC" w:rsidRDefault="00824A08" w:rsidP="00C8759D">
            <w:pPr>
              <w:rPr>
                <w:ins w:id="619" w:author="Morozova Klavdia" w:date="2019-06-28T16:06:00Z"/>
                <w:rFonts w:ascii="Arial" w:hAnsi="Arial" w:cs="Arial"/>
                <w:bCs/>
                <w:sz w:val="20"/>
                <w:szCs w:val="20"/>
                <w:highlight w:val="green"/>
                <w:lang w:val="en-US"/>
                <w:rPrChange w:id="620" w:author="Morozova Klavdia" w:date="2019-08-06T12:07:00Z">
                  <w:rPr>
                    <w:ins w:id="621" w:author="Morozova Klavdia" w:date="2019-06-28T16:06:00Z"/>
                    <w:rFonts w:ascii="Arial" w:hAnsi="Arial" w:cs="Arial"/>
                    <w:bCs/>
                    <w:sz w:val="16"/>
                    <w:szCs w:val="16"/>
                    <w:lang w:val="en-US"/>
                  </w:rPr>
                </w:rPrChange>
              </w:rPr>
            </w:pPr>
            <w:ins w:id="622" w:author="Morozova Klavdia" w:date="2019-07-03T13:53:00Z">
              <w:r w:rsidRPr="001D65DC">
                <w:rPr>
                  <w:rFonts w:ascii="Arial" w:hAnsi="Arial" w:cs="Arial"/>
                  <w:bCs/>
                  <w:sz w:val="20"/>
                  <w:szCs w:val="20"/>
                  <w:highlight w:val="green"/>
                  <w:lang w:val="en-US"/>
                  <w:rPrChange w:id="623" w:author="Morozova Klavdia" w:date="2019-08-06T12:07:00Z">
                    <w:rPr>
                      <w:rFonts w:ascii="Arial" w:hAnsi="Arial" w:cs="Arial"/>
                      <w:bCs/>
                      <w:sz w:val="16"/>
                      <w:szCs w:val="16"/>
                      <w:lang w:val="en-US"/>
                    </w:rPr>
                  </w:rPrChange>
                </w:rPr>
                <w:t>K</w:t>
              </w:r>
            </w:ins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624" w:author="Morozova Klavdia" w:date="2019-07-24T16:03:00Z">
              <w:tcPr>
                <w:tcW w:w="28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440ED009" w14:textId="5FD3CFF0" w:rsidR="00B953B6" w:rsidRPr="00996979" w:rsidRDefault="009D606D">
            <w:pPr>
              <w:rPr>
                <w:ins w:id="625" w:author="Morozova Klavdia" w:date="2019-06-28T16:06:00Z"/>
                <w:rFonts w:ascii="Arial" w:hAnsi="Arial" w:cs="Arial"/>
                <w:bCs/>
                <w:sz w:val="20"/>
                <w:szCs w:val="20"/>
                <w:rPrChange w:id="626" w:author="Morozova Klavdia" w:date="2019-08-02T13:29:00Z">
                  <w:rPr>
                    <w:ins w:id="627" w:author="Morozova Klavdia" w:date="2019-06-28T16:06:00Z"/>
                    <w:rFonts w:ascii="Arial" w:hAnsi="Arial" w:cs="Arial"/>
                    <w:bCs/>
                    <w:sz w:val="16"/>
                    <w:szCs w:val="16"/>
                  </w:rPr>
                </w:rPrChange>
              </w:rPr>
            </w:pPr>
            <w:ins w:id="628" w:author="Morozova Klavdia" w:date="2019-08-02T12:01:00Z">
              <w:r w:rsidRPr="001D65DC">
                <w:rPr>
                  <w:rFonts w:ascii="Arial" w:hAnsi="Arial" w:cs="Arial"/>
                  <w:bCs/>
                  <w:sz w:val="20"/>
                  <w:szCs w:val="20"/>
                  <w:highlight w:val="green"/>
                  <w:rPrChange w:id="629" w:author="Morozova Klavdia" w:date="2019-08-06T12:07:00Z">
                    <w:rPr>
                      <w:rFonts w:ascii="Arial" w:hAnsi="Arial" w:cs="Arial"/>
                      <w:bCs/>
                      <w:sz w:val="20"/>
                      <w:szCs w:val="20"/>
                    </w:rPr>
                  </w:rPrChange>
                </w:rPr>
                <w:t>Т</w:t>
              </w:r>
            </w:ins>
            <w:ins w:id="630" w:author="Morozova Klavdia" w:date="2019-06-28T16:06:00Z">
              <w:r w:rsidR="00B953B6" w:rsidRPr="001D65DC">
                <w:rPr>
                  <w:rFonts w:ascii="Arial" w:hAnsi="Arial" w:cs="Arial"/>
                  <w:bCs/>
                  <w:sz w:val="20"/>
                  <w:szCs w:val="20"/>
                  <w:highlight w:val="green"/>
                  <w:rPrChange w:id="631" w:author="Morozova Klavdia" w:date="2019-08-06T12:07:00Z">
                    <w:rPr>
                      <w:rFonts w:ascii="Arial" w:hAnsi="Arial" w:cs="Arial"/>
                      <w:bCs/>
                      <w:sz w:val="16"/>
                      <w:szCs w:val="16"/>
                    </w:rPr>
                  </w:rPrChange>
                </w:rPr>
                <w:t>ип документ</w:t>
              </w:r>
            </w:ins>
            <w:ins w:id="632" w:author="Morozova Klavdia" w:date="2019-08-02T12:02:00Z">
              <w:r w:rsidRPr="001D65DC">
                <w:rPr>
                  <w:rFonts w:ascii="Arial" w:hAnsi="Arial" w:cs="Arial"/>
                  <w:bCs/>
                  <w:sz w:val="20"/>
                  <w:szCs w:val="20"/>
                  <w:highlight w:val="green"/>
                  <w:rPrChange w:id="633" w:author="Morozova Klavdia" w:date="2019-08-06T12:07:00Z">
                    <w:rPr>
                      <w:rFonts w:ascii="Arial" w:hAnsi="Arial" w:cs="Arial"/>
                      <w:bCs/>
                      <w:sz w:val="20"/>
                      <w:szCs w:val="20"/>
                    </w:rPr>
                  </w:rPrChange>
                </w:rPr>
                <w:t>а</w:t>
              </w:r>
            </w:ins>
            <w:ins w:id="634" w:author="Morozova Klavdia" w:date="2019-06-28T16:06:00Z">
              <w:r w:rsidR="00B953B6" w:rsidRPr="00996979">
                <w:rPr>
                  <w:rFonts w:ascii="Arial" w:hAnsi="Arial" w:cs="Arial"/>
                  <w:bCs/>
                  <w:strike/>
                  <w:sz w:val="20"/>
                  <w:szCs w:val="20"/>
                  <w:rPrChange w:id="635" w:author="Morozova Klavdia" w:date="2019-08-02T13:29:00Z">
                    <w:rPr>
                      <w:rFonts w:ascii="Arial" w:hAnsi="Arial" w:cs="Arial"/>
                      <w:bCs/>
                      <w:sz w:val="16"/>
                      <w:szCs w:val="16"/>
                    </w:rPr>
                  </w:rPrChange>
                </w:rPr>
                <w:t xml:space="preserve"> </w:t>
              </w:r>
            </w:ins>
          </w:p>
        </w:tc>
      </w:tr>
      <w:tr w:rsidR="008A4C5E" w:rsidRPr="00D3323D" w14:paraId="66FF8AC4" w14:textId="77777777" w:rsidTr="00075317">
        <w:trPr>
          <w:trHeight w:val="397"/>
          <w:jc w:val="center"/>
          <w:ins w:id="636" w:author="Morozova Klavdia" w:date="2019-07-24T14:12:00Z"/>
          <w:trPrChange w:id="637" w:author="Morozova Klavdia" w:date="2019-07-24T16:03:00Z">
            <w:trPr>
              <w:trHeight w:val="397"/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638" w:author="Morozova Klavdia" w:date="2019-07-24T16:03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63A9FC0E" w14:textId="430E412C" w:rsidR="008A4C5E" w:rsidRPr="00996979" w:rsidRDefault="008A4C5E" w:rsidP="008A4C5E">
            <w:pPr>
              <w:rPr>
                <w:ins w:id="639" w:author="Morozova Klavdia" w:date="2019-07-24T14:12:00Z"/>
                <w:rFonts w:ascii="Arial" w:hAnsi="Arial" w:cs="Arial"/>
                <w:bCs/>
                <w:sz w:val="20"/>
                <w:szCs w:val="20"/>
                <w:lang w:val="en-US"/>
                <w:rPrChange w:id="640" w:author="Morozova Klavdia" w:date="2019-08-02T13:29:00Z">
                  <w:rPr>
                    <w:ins w:id="641" w:author="Morozova Klavdia" w:date="2019-07-24T14:12:00Z"/>
                    <w:rFonts w:ascii="Arial" w:hAnsi="Arial" w:cs="Arial"/>
                    <w:bCs/>
                    <w:sz w:val="16"/>
                    <w:szCs w:val="16"/>
                    <w:highlight w:val="green"/>
                    <w:lang w:val="en-US"/>
                  </w:rPr>
                </w:rPrChange>
              </w:rPr>
            </w:pPr>
            <w:ins w:id="642" w:author="Morozova Klavdia" w:date="2019-07-24T14:12:00Z">
              <w:r w:rsidRPr="00996979">
                <w:rPr>
                  <w:rFonts w:ascii="Arial" w:hAnsi="Arial" w:cs="Arial"/>
                  <w:bCs/>
                  <w:sz w:val="20"/>
                  <w:szCs w:val="20"/>
                  <w:lang w:val="en-US"/>
                  <w:rPrChange w:id="643" w:author="Morozova Klavdia" w:date="2019-08-02T13:29:00Z">
                    <w:rPr>
                      <w:rFonts w:ascii="Arial" w:hAnsi="Arial" w:cs="Arial"/>
                      <w:bCs/>
                      <w:sz w:val="16"/>
                      <w:szCs w:val="16"/>
                      <w:highlight w:val="green"/>
                      <w:lang w:val="en-US"/>
                    </w:rPr>
                  </w:rPrChange>
                </w:rPr>
                <w:t>ZRMM_</w:t>
              </w:r>
            </w:ins>
            <w:ins w:id="644" w:author="Morozova Klavdia" w:date="2019-07-24T14:15:00Z">
              <w:r w:rsidRPr="00996979">
                <w:rPr>
                  <w:rFonts w:ascii="Arial" w:hAnsi="Arial" w:cs="Arial"/>
                  <w:bCs/>
                  <w:sz w:val="20"/>
                  <w:szCs w:val="20"/>
                  <w:lang w:val="en-US"/>
                </w:rPr>
                <w:t>MBEW</w:t>
              </w:r>
            </w:ins>
            <w:ins w:id="645" w:author="Morozova Klavdia" w:date="2019-07-24T14:12:00Z">
              <w:r w:rsidRPr="00996979">
                <w:rPr>
                  <w:rFonts w:ascii="Arial" w:hAnsi="Arial" w:cs="Arial"/>
                  <w:bCs/>
                  <w:sz w:val="20"/>
                  <w:szCs w:val="20"/>
                  <w:lang w:val="en-US"/>
                  <w:rPrChange w:id="646" w:author="Morozova Klavdia" w:date="2019-08-02T13:29:00Z">
                    <w:rPr>
                      <w:rFonts w:ascii="Arial" w:hAnsi="Arial" w:cs="Arial"/>
                      <w:bCs/>
                      <w:sz w:val="16"/>
                      <w:szCs w:val="16"/>
                      <w:highlight w:val="green"/>
                      <w:lang w:val="en-US"/>
                    </w:rPr>
                  </w:rPrChange>
                </w:rPr>
                <w:t>_</w:t>
              </w:r>
            </w:ins>
            <w:ins w:id="647" w:author="Morozova Klavdia" w:date="2019-07-24T14:13:00Z">
              <w:r w:rsidRPr="00996979">
                <w:rPr>
                  <w:rFonts w:ascii="Arial" w:hAnsi="Arial" w:cs="Arial"/>
                  <w:bCs/>
                  <w:sz w:val="20"/>
                  <w:szCs w:val="20"/>
                  <w:lang w:val="en-US"/>
                </w:rPr>
                <w:t>BKLAS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648" w:author="Morozova Klavdia" w:date="2019-07-24T16:03:00Z">
              <w:tcPr>
                <w:tcW w:w="15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0B378286" w14:textId="1C166177" w:rsidR="008A4C5E" w:rsidRPr="00996979" w:rsidRDefault="008A4C5E" w:rsidP="008A4C5E">
            <w:pPr>
              <w:rPr>
                <w:ins w:id="649" w:author="Morozova Klavdia" w:date="2019-07-24T14:12:00Z"/>
                <w:rFonts w:ascii="Arial" w:hAnsi="Arial" w:cs="Arial"/>
                <w:bCs/>
                <w:sz w:val="20"/>
                <w:szCs w:val="20"/>
                <w:lang w:val="en-US"/>
                <w:rPrChange w:id="650" w:author="Morozova Klavdia" w:date="2019-08-02T13:29:00Z">
                  <w:rPr>
                    <w:ins w:id="651" w:author="Morozova Klavdia" w:date="2019-07-24T14:12:00Z"/>
                    <w:rFonts w:ascii="Arial" w:hAnsi="Arial" w:cs="Arial"/>
                    <w:bCs/>
                    <w:sz w:val="16"/>
                    <w:szCs w:val="16"/>
                    <w:highlight w:val="green"/>
                    <w:lang w:val="en-US"/>
                  </w:rPr>
                </w:rPrChange>
              </w:rPr>
            </w:pPr>
            <w:ins w:id="652" w:author="Morozova Klavdia" w:date="2019-07-24T14:12:00Z">
              <w:r w:rsidRPr="00996979">
                <w:rPr>
                  <w:rFonts w:ascii="Arial" w:hAnsi="Arial" w:cs="Arial"/>
                  <w:bCs/>
                  <w:sz w:val="20"/>
                  <w:szCs w:val="20"/>
                  <w:lang w:val="en-US"/>
                  <w:rPrChange w:id="653" w:author="Morozova Klavdia" w:date="2019-08-02T13:29:00Z">
                    <w:rPr>
                      <w:rFonts w:ascii="Arial" w:hAnsi="Arial" w:cs="Arial"/>
                      <w:bCs/>
                      <w:sz w:val="16"/>
                      <w:szCs w:val="16"/>
                      <w:highlight w:val="green"/>
                      <w:lang w:val="en-US"/>
                    </w:rPr>
                  </w:rPrChange>
                </w:rPr>
                <w:t>CHAR</w:t>
              </w:r>
            </w:ins>
            <w:ins w:id="654" w:author="Morozova Klavdia" w:date="2019-08-02T12:04:00Z">
              <w:r w:rsidR="002146DD" w:rsidRPr="00996979">
                <w:rPr>
                  <w:rFonts w:ascii="Arial" w:hAnsi="Arial" w:cs="Arial"/>
                  <w:bCs/>
                  <w:sz w:val="20"/>
                  <w:szCs w:val="20"/>
                  <w:rPrChange w:id="655" w:author="Morozova Klavdia" w:date="2019-08-02T13:29:00Z">
                    <w:rPr>
                      <w:rFonts w:ascii="Arial" w:hAnsi="Arial" w:cs="Arial"/>
                      <w:bCs/>
                      <w:strike/>
                      <w:sz w:val="20"/>
                      <w:szCs w:val="20"/>
                      <w:highlight w:val="red"/>
                    </w:rPr>
                  </w:rPrChange>
                </w:rPr>
                <w:t>4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656" w:author="Morozova Klavdia" w:date="2019-07-24T16:03:00Z"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6B97158F" w14:textId="3213148C" w:rsidR="008A4C5E" w:rsidRPr="00996979" w:rsidRDefault="008A4C5E" w:rsidP="008A4C5E">
            <w:pPr>
              <w:rPr>
                <w:ins w:id="657" w:author="Morozova Klavdia" w:date="2019-07-24T14:12:00Z"/>
                <w:rFonts w:ascii="Arial" w:hAnsi="Arial" w:cs="Arial"/>
                <w:bCs/>
                <w:sz w:val="20"/>
                <w:szCs w:val="20"/>
                <w:lang w:val="en-US"/>
                <w:rPrChange w:id="658" w:author="Morozova Klavdia" w:date="2019-08-02T13:29:00Z">
                  <w:rPr>
                    <w:ins w:id="659" w:author="Morozova Klavdia" w:date="2019-07-24T14:12:00Z"/>
                    <w:rFonts w:ascii="Arial" w:hAnsi="Arial" w:cs="Arial"/>
                    <w:bCs/>
                    <w:sz w:val="16"/>
                    <w:szCs w:val="16"/>
                    <w:highlight w:val="green"/>
                    <w:lang w:val="en-US"/>
                  </w:rPr>
                </w:rPrChange>
              </w:rPr>
            </w:pPr>
            <w:ins w:id="660" w:author="Morozova Klavdia" w:date="2019-07-24T14:12:00Z">
              <w:r w:rsidRPr="00996979">
                <w:rPr>
                  <w:rFonts w:ascii="Arial" w:hAnsi="Arial" w:cs="Arial"/>
                  <w:bCs/>
                  <w:sz w:val="20"/>
                  <w:szCs w:val="20"/>
                  <w:lang w:val="en-US"/>
                  <w:rPrChange w:id="661" w:author="Morozova Klavdia" w:date="2019-08-02T13:29:00Z">
                    <w:rPr>
                      <w:rFonts w:ascii="Arial" w:hAnsi="Arial" w:cs="Arial"/>
                      <w:bCs/>
                      <w:sz w:val="16"/>
                      <w:szCs w:val="16"/>
                      <w:highlight w:val="green"/>
                      <w:lang w:val="en-US"/>
                    </w:rPr>
                  </w:rPrChange>
                </w:rPr>
                <w:t>S</w:t>
              </w:r>
            </w:ins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662" w:author="Morozova Klavdia" w:date="2019-07-24T16:03:00Z">
              <w:tcPr>
                <w:tcW w:w="12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1E2308B6" w14:textId="55400DEF" w:rsidR="008A4C5E" w:rsidRPr="00996979" w:rsidRDefault="008A4C5E" w:rsidP="008A4C5E">
            <w:pPr>
              <w:rPr>
                <w:ins w:id="663" w:author="Morozova Klavdia" w:date="2019-07-24T14:12:00Z"/>
                <w:rFonts w:ascii="Arial" w:hAnsi="Arial" w:cs="Arial"/>
                <w:bCs/>
                <w:sz w:val="20"/>
                <w:szCs w:val="20"/>
                <w:lang w:val="en-US"/>
                <w:rPrChange w:id="664" w:author="Morozova Klavdia" w:date="2019-08-02T13:29:00Z">
                  <w:rPr>
                    <w:ins w:id="665" w:author="Morozova Klavdia" w:date="2019-07-24T14:12:00Z"/>
                    <w:rFonts w:ascii="Arial" w:hAnsi="Arial" w:cs="Arial"/>
                    <w:bCs/>
                    <w:sz w:val="16"/>
                    <w:szCs w:val="16"/>
                    <w:highlight w:val="green"/>
                    <w:lang w:val="en-US"/>
                  </w:rPr>
                </w:rPrChange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666" w:author="Morozova Klavdia" w:date="2019-07-24T16:03:00Z">
              <w:tcPr>
                <w:tcW w:w="28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4111E809" w14:textId="6348F758" w:rsidR="008A4C5E" w:rsidRPr="00996979" w:rsidRDefault="009D606D">
            <w:pPr>
              <w:rPr>
                <w:ins w:id="667" w:author="Morozova Klavdia" w:date="2019-07-24T14:12:00Z"/>
                <w:rFonts w:ascii="Arial" w:hAnsi="Arial" w:cs="Arial"/>
                <w:bCs/>
                <w:sz w:val="20"/>
                <w:szCs w:val="20"/>
                <w:rPrChange w:id="668" w:author="Morozova Klavdia" w:date="2019-08-02T13:29:00Z">
                  <w:rPr>
                    <w:ins w:id="669" w:author="Morozova Klavdia" w:date="2019-07-24T14:12:00Z"/>
                    <w:rFonts w:ascii="Arial" w:hAnsi="Arial" w:cs="Arial"/>
                    <w:bCs/>
                    <w:sz w:val="16"/>
                    <w:szCs w:val="16"/>
                    <w:highlight w:val="green"/>
                  </w:rPr>
                </w:rPrChange>
              </w:rPr>
            </w:pPr>
            <w:ins w:id="670" w:author="Morozova Klavdia" w:date="2019-08-02T12:03:00Z">
              <w:r w:rsidRPr="00996979">
                <w:rPr>
                  <w:rFonts w:ascii="Arial" w:hAnsi="Arial" w:cs="Arial"/>
                  <w:bCs/>
                  <w:sz w:val="20"/>
                  <w:szCs w:val="20"/>
                  <w:rPrChange w:id="671" w:author="Morozova Klavdia" w:date="2019-08-02T13:29:00Z">
                    <w:rPr>
                      <w:rFonts w:ascii="Arial" w:hAnsi="Arial" w:cs="Arial"/>
                      <w:bCs/>
                      <w:sz w:val="20"/>
                      <w:szCs w:val="20"/>
                      <w:highlight w:val="red"/>
                    </w:rPr>
                  </w:rPrChange>
                </w:rPr>
                <w:t>К</w:t>
              </w:r>
            </w:ins>
            <w:ins w:id="672" w:author="Morozova Klavdia" w:date="2019-07-24T14:13:00Z">
              <w:r w:rsidR="008A4C5E" w:rsidRPr="00996979">
                <w:rPr>
                  <w:rFonts w:ascii="Arial" w:hAnsi="Arial" w:cs="Arial"/>
                  <w:bCs/>
                  <w:sz w:val="20"/>
                  <w:szCs w:val="20"/>
                  <w:rPrChange w:id="673" w:author="Morozova Klavdia" w:date="2019-08-02T13:29:00Z">
                    <w:rPr>
                      <w:rFonts w:ascii="Arial" w:hAnsi="Arial" w:cs="Arial"/>
                      <w:bCs/>
                      <w:sz w:val="20"/>
                      <w:szCs w:val="20"/>
                      <w:highlight w:val="green"/>
                    </w:rPr>
                  </w:rPrChange>
                </w:rPr>
                <w:t xml:space="preserve">ласс оценки </w:t>
              </w:r>
            </w:ins>
          </w:p>
        </w:tc>
      </w:tr>
    </w:tbl>
    <w:p w14:paraId="379A8DEB" w14:textId="77777777" w:rsidR="001F253F" w:rsidRPr="00D3323D" w:rsidRDefault="001F253F" w:rsidP="0077286C">
      <w:pPr>
        <w:rPr>
          <w:ins w:id="674" w:author="Morozova Klavdia" w:date="2019-07-09T11:06:00Z"/>
          <w:rFonts w:ascii="Arial" w:hAnsi="Arial" w:cs="Arial"/>
          <w:highlight w:val="green"/>
          <w:rPrChange w:id="675" w:author="Morozova Klavdia" w:date="2019-07-18T18:27:00Z">
            <w:rPr>
              <w:ins w:id="676" w:author="Morozova Klavdia" w:date="2019-07-09T11:06:00Z"/>
              <w:rFonts w:ascii="Arial" w:hAnsi="Arial" w:cs="Arial"/>
            </w:rPr>
          </w:rPrChange>
        </w:rPr>
      </w:pPr>
    </w:p>
    <w:p w14:paraId="3CC2C82D" w14:textId="77777777" w:rsidR="00185B1E" w:rsidRPr="00D3323D" w:rsidRDefault="00185B1E" w:rsidP="0077286C">
      <w:pPr>
        <w:rPr>
          <w:rFonts w:ascii="Arial" w:hAnsi="Arial" w:cs="Arial"/>
          <w:highlight w:val="green"/>
          <w:rPrChange w:id="677" w:author="Morozova Klavdia" w:date="2019-07-18T18:27:00Z">
            <w:rPr>
              <w:rFonts w:ascii="Arial" w:hAnsi="Arial" w:cs="Arial"/>
            </w:rPr>
          </w:rPrChange>
        </w:rPr>
      </w:pPr>
    </w:p>
    <w:p w14:paraId="1DA823FE" w14:textId="77777777" w:rsidR="00FD21F3" w:rsidRPr="00D1434C" w:rsidRDefault="00FD21F3" w:rsidP="00FD21F3">
      <w:pPr>
        <w:keepNext/>
        <w:numPr>
          <w:ilvl w:val="1"/>
          <w:numId w:val="8"/>
        </w:numPr>
        <w:spacing w:before="240" w:after="240"/>
        <w:outlineLvl w:val="0"/>
        <w:rPr>
          <w:ins w:id="678" w:author="Morozova Klavdia" w:date="2019-06-28T15:09:00Z"/>
          <w:rFonts w:ascii="Arial" w:hAnsi="Arial" w:cs="Arial"/>
          <w:b/>
          <w:bCs/>
          <w:caps/>
          <w:kern w:val="32"/>
          <w:sz w:val="28"/>
          <w:szCs w:val="32"/>
        </w:rPr>
      </w:pPr>
      <w:bookmarkStart w:id="679" w:name="_Toc527041057"/>
      <w:bookmarkStart w:id="680" w:name="_Toc528589961"/>
      <w:ins w:id="681" w:author="Morozova Klavdia" w:date="2019-06-28T15:09:00Z">
        <w:r w:rsidRPr="00D1434C">
          <w:rPr>
            <w:rFonts w:ascii="Arial" w:hAnsi="Arial" w:cs="Arial"/>
            <w:b/>
            <w:bCs/>
            <w:caps/>
            <w:kern w:val="32"/>
            <w:sz w:val="28"/>
            <w:szCs w:val="32"/>
          </w:rPr>
          <w:t>Авторизация</w:t>
        </w:r>
      </w:ins>
    </w:p>
    <w:p w14:paraId="56797FD8" w14:textId="77777777" w:rsidR="00FD21F3" w:rsidRPr="00D1434C" w:rsidRDefault="00FD21F3" w:rsidP="00FD21F3">
      <w:pPr>
        <w:pStyle w:val="Text"/>
        <w:rPr>
          <w:ins w:id="682" w:author="Morozova Klavdia" w:date="2019-06-28T15:09:00Z"/>
          <w:rFonts w:eastAsiaTheme="minorHAnsi"/>
          <w:color w:val="000000" w:themeColor="text1"/>
          <w:sz w:val="24"/>
          <w:szCs w:val="24"/>
          <w:lang w:val="ru-RU" w:eastAsia="en-US"/>
        </w:rPr>
      </w:pPr>
      <w:ins w:id="683" w:author="Morozova Klavdia" w:date="2019-06-28T15:09:00Z">
        <w:r w:rsidRPr="00D1434C">
          <w:rPr>
            <w:rFonts w:eastAsiaTheme="minorHAnsi"/>
            <w:color w:val="000000" w:themeColor="text1"/>
            <w:sz w:val="24"/>
            <w:szCs w:val="24"/>
            <w:lang w:val="ru-RU" w:eastAsia="en-US"/>
          </w:rPr>
          <w:t>Дополнительные проверки авторизации не требуются.</w:t>
        </w:r>
      </w:ins>
    </w:p>
    <w:p w14:paraId="0E2A60A2" w14:textId="77777777" w:rsidR="00FD21F3" w:rsidRPr="00D1434C" w:rsidRDefault="00FD21F3" w:rsidP="00FD21F3">
      <w:pPr>
        <w:keepNext/>
        <w:numPr>
          <w:ilvl w:val="1"/>
          <w:numId w:val="8"/>
        </w:numPr>
        <w:spacing w:before="240" w:after="240"/>
        <w:outlineLvl w:val="0"/>
        <w:rPr>
          <w:ins w:id="684" w:author="Morozova Klavdia" w:date="2019-06-28T15:09:00Z"/>
          <w:rFonts w:ascii="Arial" w:hAnsi="Arial" w:cs="Arial"/>
          <w:b/>
          <w:bCs/>
          <w:caps/>
          <w:kern w:val="32"/>
          <w:sz w:val="28"/>
          <w:szCs w:val="32"/>
        </w:rPr>
      </w:pPr>
      <w:ins w:id="685" w:author="Morozova Klavdia" w:date="2019-06-28T15:09:00Z">
        <w:r w:rsidRPr="00D1434C">
          <w:rPr>
            <w:rFonts w:ascii="Arial" w:hAnsi="Arial" w:cs="Arial"/>
            <w:b/>
            <w:bCs/>
            <w:caps/>
            <w:kern w:val="32"/>
            <w:sz w:val="28"/>
            <w:szCs w:val="32"/>
          </w:rPr>
          <w:t>Алгоритмы работы</w:t>
        </w:r>
      </w:ins>
    </w:p>
    <w:p w14:paraId="335DA4BD" w14:textId="77777777" w:rsidR="0077286C" w:rsidRPr="001D65DC" w:rsidDel="008E52AC" w:rsidRDefault="0077286C">
      <w:pPr>
        <w:pStyle w:val="Text"/>
        <w:rPr>
          <w:del w:id="686" w:author="Morozova Klavdia" w:date="2019-06-28T15:02:00Z"/>
          <w:highlight w:val="green"/>
          <w:rPrChange w:id="687" w:author="Morozova Klavdia" w:date="2019-08-06T12:07:00Z">
            <w:rPr>
              <w:del w:id="688" w:author="Morozova Klavdia" w:date="2019-06-28T15:02:00Z"/>
            </w:rPr>
          </w:rPrChange>
        </w:rPr>
        <w:pPrChange w:id="689" w:author="Morozova Klavdia" w:date="2019-07-18T09:15:00Z">
          <w:pPr>
            <w:pStyle w:val="1"/>
            <w:numPr>
              <w:ilvl w:val="1"/>
            </w:numPr>
            <w:ind w:left="576" w:hanging="576"/>
          </w:pPr>
        </w:pPrChange>
      </w:pPr>
      <w:del w:id="690" w:author="Morozova Klavdia" w:date="2019-06-28T15:09:00Z">
        <w:r w:rsidRPr="001D65DC" w:rsidDel="00FD21F3">
          <w:rPr>
            <w:highlight w:val="green"/>
            <w:rPrChange w:id="691" w:author="Morozova Klavdia" w:date="2019-08-06T12:07:00Z">
              <w:rPr>
                <w:b w:val="0"/>
                <w:bCs w:val="0"/>
                <w:caps w:val="0"/>
              </w:rPr>
            </w:rPrChange>
          </w:rPr>
          <w:delText>Авторизация</w:delText>
        </w:r>
      </w:del>
      <w:bookmarkEnd w:id="679"/>
      <w:bookmarkEnd w:id="680"/>
    </w:p>
    <w:p w14:paraId="4925F52E" w14:textId="77777777" w:rsidR="008B5FC6" w:rsidRPr="001D65DC" w:rsidDel="008E52AC" w:rsidRDefault="008B5FC6">
      <w:pPr>
        <w:pStyle w:val="Text"/>
        <w:rPr>
          <w:del w:id="692" w:author="Morozova Klavdia" w:date="2019-06-28T15:02:00Z"/>
          <w:rFonts w:eastAsiaTheme="minorHAnsi"/>
          <w:i/>
          <w:color w:val="808080" w:themeColor="background1" w:themeShade="80"/>
          <w:sz w:val="22"/>
          <w:highlight w:val="green"/>
          <w:rPrChange w:id="693" w:author="Morozova Klavdia" w:date="2019-08-06T12:07:00Z">
            <w:rPr>
              <w:del w:id="694" w:author="Morozova Klavdia" w:date="2019-06-28T15:02:00Z"/>
              <w:rFonts w:eastAsiaTheme="minorHAnsi"/>
            </w:rPr>
          </w:rPrChange>
        </w:rPr>
        <w:pPrChange w:id="695" w:author="Morozova Klavdia" w:date="2019-07-18T09:15:00Z">
          <w:pPr>
            <w:pStyle w:val="1"/>
            <w:numPr>
              <w:ilvl w:val="1"/>
            </w:numPr>
            <w:ind w:left="576" w:hanging="576"/>
          </w:pPr>
        </w:pPrChange>
      </w:pPr>
      <w:del w:id="696" w:author="Morozova Klavdia" w:date="2019-06-28T15:02:00Z">
        <w:r w:rsidRPr="001D65DC" w:rsidDel="008E52AC">
          <w:rPr>
            <w:rFonts w:eastAsiaTheme="minorHAnsi"/>
            <w:i/>
            <w:color w:val="808080" w:themeColor="background1" w:themeShade="80"/>
            <w:sz w:val="22"/>
            <w:highlight w:val="green"/>
            <w:rPrChange w:id="697" w:author="Morozova Klavdia" w:date="2019-08-06T12:07:00Z">
              <w:rPr>
                <w:rFonts w:eastAsiaTheme="minorHAnsi"/>
                <w:b w:val="0"/>
                <w:bCs w:val="0"/>
                <w:caps w:val="0"/>
              </w:rPr>
            </w:rPrChange>
          </w:rPr>
          <w:delText>Указываются особенности:</w:delText>
        </w:r>
      </w:del>
    </w:p>
    <w:p w14:paraId="503BCE9C" w14:textId="77777777" w:rsidR="008B5FC6" w:rsidRPr="001D65DC" w:rsidDel="008E52AC" w:rsidRDefault="008B5FC6">
      <w:pPr>
        <w:pStyle w:val="Text"/>
        <w:rPr>
          <w:del w:id="698" w:author="Morozova Klavdia" w:date="2019-06-28T15:02:00Z"/>
          <w:rFonts w:eastAsiaTheme="minorHAnsi"/>
          <w:highlight w:val="green"/>
          <w:rPrChange w:id="699" w:author="Morozova Klavdia" w:date="2019-08-06T12:07:00Z">
            <w:rPr>
              <w:del w:id="700" w:author="Morozova Klavdia" w:date="2019-06-28T15:02:00Z"/>
              <w:rFonts w:eastAsiaTheme="minorHAnsi"/>
            </w:rPr>
          </w:rPrChange>
        </w:rPr>
        <w:pPrChange w:id="701" w:author="Morozova Klavdia" w:date="2019-07-18T09:15:00Z">
          <w:pPr>
            <w:pStyle w:val="1"/>
            <w:numPr>
              <w:ilvl w:val="1"/>
            </w:numPr>
            <w:ind w:left="576" w:hanging="576"/>
          </w:pPr>
        </w:pPrChange>
      </w:pPr>
      <w:del w:id="702" w:author="Morozova Klavdia" w:date="2019-06-28T15:02:00Z">
        <w:r w:rsidRPr="001D65DC" w:rsidDel="008E52AC">
          <w:rPr>
            <w:rFonts w:eastAsiaTheme="minorHAnsi"/>
            <w:highlight w:val="green"/>
            <w:rPrChange w:id="703" w:author="Morozova Klavdia" w:date="2019-08-06T12:07:00Z">
              <w:rPr>
                <w:rFonts w:eastAsiaTheme="minorHAnsi"/>
                <w:b w:val="0"/>
                <w:bCs w:val="0"/>
                <w:caps w:val="0"/>
              </w:rPr>
            </w:rPrChange>
          </w:rPr>
          <w:delText>о</w:delText>
        </w:r>
        <w:r w:rsidR="0077286C" w:rsidRPr="001D65DC" w:rsidDel="008E52AC">
          <w:rPr>
            <w:rFonts w:eastAsiaTheme="minorHAnsi"/>
            <w:highlight w:val="green"/>
            <w:rPrChange w:id="704" w:author="Morozova Klavdia" w:date="2019-08-06T12:07:00Z">
              <w:rPr>
                <w:rFonts w:eastAsiaTheme="minorHAnsi"/>
                <w:b w:val="0"/>
                <w:bCs w:val="0"/>
                <w:caps w:val="0"/>
              </w:rPr>
            </w:rPrChange>
          </w:rPr>
          <w:delText xml:space="preserve">писание используемых полномочий, </w:delText>
        </w:r>
        <w:r w:rsidR="005137CB" w:rsidRPr="001D65DC" w:rsidDel="008E52AC">
          <w:rPr>
            <w:rFonts w:eastAsiaTheme="minorHAnsi"/>
            <w:highlight w:val="green"/>
            <w:rPrChange w:id="705" w:author="Morozova Klavdia" w:date="2019-08-06T12:07:00Z">
              <w:rPr>
                <w:rFonts w:eastAsiaTheme="minorHAnsi"/>
                <w:b w:val="0"/>
                <w:bCs w:val="0"/>
                <w:caps w:val="0"/>
              </w:rPr>
            </w:rPrChange>
          </w:rPr>
          <w:delText>необходимые для запуска и успешной работы данной разработки</w:delText>
        </w:r>
      </w:del>
    </w:p>
    <w:p w14:paraId="21721BE7" w14:textId="77777777" w:rsidR="008B5FC6" w:rsidRPr="001D65DC" w:rsidDel="008E52AC" w:rsidRDefault="008B5FC6">
      <w:pPr>
        <w:pStyle w:val="Text"/>
        <w:rPr>
          <w:del w:id="706" w:author="Morozova Klavdia" w:date="2019-06-28T15:02:00Z"/>
          <w:rFonts w:eastAsiaTheme="minorHAnsi"/>
          <w:highlight w:val="green"/>
          <w:rPrChange w:id="707" w:author="Morozova Klavdia" w:date="2019-08-06T12:07:00Z">
            <w:rPr>
              <w:del w:id="708" w:author="Morozova Klavdia" w:date="2019-06-28T15:02:00Z"/>
              <w:rFonts w:eastAsiaTheme="minorHAnsi"/>
            </w:rPr>
          </w:rPrChange>
        </w:rPr>
        <w:pPrChange w:id="709" w:author="Morozova Klavdia" w:date="2019-07-18T09:15:00Z">
          <w:pPr>
            <w:pStyle w:val="1"/>
            <w:numPr>
              <w:ilvl w:val="1"/>
            </w:numPr>
            <w:ind w:left="576" w:hanging="576"/>
          </w:pPr>
        </w:pPrChange>
      </w:pPr>
      <w:del w:id="710" w:author="Morozova Klavdia" w:date="2019-06-28T15:02:00Z">
        <w:r w:rsidRPr="001D65DC" w:rsidDel="008E52AC">
          <w:rPr>
            <w:rFonts w:eastAsiaTheme="minorHAnsi"/>
            <w:highlight w:val="green"/>
            <w:rPrChange w:id="711" w:author="Morozova Klavdia" w:date="2019-08-06T12:07:00Z">
              <w:rPr>
                <w:rFonts w:eastAsiaTheme="minorHAnsi"/>
                <w:b w:val="0"/>
                <w:bCs w:val="0"/>
                <w:caps w:val="0"/>
              </w:rPr>
            </w:rPrChange>
          </w:rPr>
          <w:delText xml:space="preserve">проверки </w:delText>
        </w:r>
        <w:r w:rsidR="0077286C" w:rsidRPr="001D65DC" w:rsidDel="008E52AC">
          <w:rPr>
            <w:rFonts w:eastAsiaTheme="minorHAnsi"/>
            <w:highlight w:val="green"/>
            <w:rPrChange w:id="712" w:author="Morozova Klavdia" w:date="2019-08-06T12:07:00Z">
              <w:rPr>
                <w:rFonts w:eastAsiaTheme="minorHAnsi"/>
                <w:b w:val="0"/>
                <w:bCs w:val="0"/>
                <w:caps w:val="0"/>
              </w:rPr>
            </w:rPrChange>
          </w:rPr>
          <w:delText xml:space="preserve">объектов полномочий, </w:delText>
        </w:r>
      </w:del>
    </w:p>
    <w:p w14:paraId="31A52F9B" w14:textId="77777777" w:rsidR="0077286C" w:rsidRPr="001D65DC" w:rsidDel="008E52AC" w:rsidRDefault="008B5FC6">
      <w:pPr>
        <w:pStyle w:val="Text"/>
        <w:rPr>
          <w:del w:id="713" w:author="Morozova Klavdia" w:date="2019-06-28T15:02:00Z"/>
          <w:rFonts w:eastAsiaTheme="minorHAnsi"/>
          <w:highlight w:val="green"/>
          <w:rPrChange w:id="714" w:author="Morozova Klavdia" w:date="2019-08-06T12:07:00Z">
            <w:rPr>
              <w:del w:id="715" w:author="Morozova Klavdia" w:date="2019-06-28T15:02:00Z"/>
              <w:rFonts w:eastAsiaTheme="minorHAnsi"/>
            </w:rPr>
          </w:rPrChange>
        </w:rPr>
        <w:pPrChange w:id="716" w:author="Morozova Klavdia" w:date="2019-07-18T09:15:00Z">
          <w:pPr>
            <w:pStyle w:val="1"/>
            <w:numPr>
              <w:ilvl w:val="1"/>
            </w:numPr>
            <w:ind w:left="576" w:hanging="576"/>
          </w:pPr>
        </w:pPrChange>
      </w:pPr>
      <w:del w:id="717" w:author="Morozova Klavdia" w:date="2019-06-28T15:02:00Z">
        <w:r w:rsidRPr="001D65DC" w:rsidDel="008E52AC">
          <w:rPr>
            <w:rFonts w:eastAsiaTheme="minorHAnsi"/>
            <w:highlight w:val="green"/>
            <w:rPrChange w:id="718" w:author="Morozova Klavdia" w:date="2019-08-06T12:07:00Z">
              <w:rPr>
                <w:rFonts w:eastAsiaTheme="minorHAnsi"/>
                <w:b w:val="0"/>
                <w:bCs w:val="0"/>
                <w:caps w:val="0"/>
              </w:rPr>
            </w:rPrChange>
          </w:rPr>
          <w:delText xml:space="preserve">используемые </w:delText>
        </w:r>
        <w:r w:rsidR="0077286C" w:rsidRPr="001D65DC" w:rsidDel="008E52AC">
          <w:rPr>
            <w:rFonts w:eastAsiaTheme="minorHAnsi"/>
            <w:highlight w:val="green"/>
            <w:rPrChange w:id="719" w:author="Morozova Klavdia" w:date="2019-08-06T12:07:00Z">
              <w:rPr>
                <w:rFonts w:eastAsiaTheme="minorHAnsi"/>
                <w:b w:val="0"/>
                <w:bCs w:val="0"/>
                <w:caps w:val="0"/>
              </w:rPr>
            </w:rPrChange>
          </w:rPr>
          <w:delText>роли и т.д.</w:delText>
        </w:r>
      </w:del>
    </w:p>
    <w:p w14:paraId="29201A1D" w14:textId="77777777" w:rsidR="005137CB" w:rsidRPr="001D65DC" w:rsidDel="00FD21F3" w:rsidRDefault="005137CB">
      <w:pPr>
        <w:pStyle w:val="Text"/>
        <w:rPr>
          <w:del w:id="720" w:author="Morozova Klavdia" w:date="2019-06-28T15:09:00Z"/>
          <w:rFonts w:eastAsiaTheme="minorHAnsi"/>
          <w:highlight w:val="green"/>
          <w:rPrChange w:id="721" w:author="Morozova Klavdia" w:date="2019-08-06T12:07:00Z">
            <w:rPr>
              <w:del w:id="722" w:author="Morozova Klavdia" w:date="2019-06-28T15:09:00Z"/>
              <w:rFonts w:eastAsiaTheme="minorHAnsi"/>
            </w:rPr>
          </w:rPrChange>
        </w:rPr>
        <w:pPrChange w:id="723" w:author="Morozova Klavdia" w:date="2019-07-18T09:15:00Z">
          <w:pPr>
            <w:pStyle w:val="1"/>
            <w:numPr>
              <w:ilvl w:val="1"/>
            </w:numPr>
            <w:ind w:left="576" w:hanging="576"/>
          </w:pPr>
        </w:pPrChange>
      </w:pPr>
    </w:p>
    <w:p w14:paraId="4F9684FB" w14:textId="77777777" w:rsidR="00B34D1B" w:rsidRPr="001D65DC" w:rsidDel="00FD21F3" w:rsidRDefault="00B34D1B">
      <w:pPr>
        <w:pStyle w:val="Text"/>
        <w:rPr>
          <w:ins w:id="724" w:author="Михеев Алексей Анатольевич" w:date="2018-11-21T09:15:00Z"/>
          <w:del w:id="725" w:author="Morozova Klavdia" w:date="2019-06-28T15:09:00Z"/>
          <w:highlight w:val="green"/>
          <w:rPrChange w:id="726" w:author="Morozova Klavdia" w:date="2019-08-06T12:07:00Z">
            <w:rPr>
              <w:ins w:id="727" w:author="Михеев Алексей Анатольевич" w:date="2018-11-21T09:15:00Z"/>
              <w:del w:id="728" w:author="Morozova Klavdia" w:date="2019-06-28T15:09:00Z"/>
            </w:rPr>
          </w:rPrChange>
        </w:rPr>
        <w:pPrChange w:id="729" w:author="Morozova Klavdia" w:date="2019-07-18T09:15:00Z">
          <w:pPr>
            <w:pStyle w:val="1"/>
            <w:numPr>
              <w:ilvl w:val="1"/>
            </w:numPr>
            <w:ind w:left="576" w:hanging="576"/>
          </w:pPr>
        </w:pPrChange>
      </w:pPr>
      <w:bookmarkStart w:id="730" w:name="_Toc527041059"/>
      <w:bookmarkStart w:id="731" w:name="_Toc528589962"/>
      <w:del w:id="732" w:author="Morozova Klavdia" w:date="2019-06-28T15:09:00Z">
        <w:r w:rsidRPr="001D65DC" w:rsidDel="00FD21F3">
          <w:rPr>
            <w:highlight w:val="green"/>
            <w:rPrChange w:id="733" w:author="Morozova Klavdia" w:date="2019-08-06T12:07:00Z">
              <w:rPr/>
            </w:rPrChange>
          </w:rPr>
          <w:delText>Алгоритм</w:delText>
        </w:r>
        <w:r w:rsidR="001951E1" w:rsidRPr="001D65DC" w:rsidDel="00FD21F3">
          <w:rPr>
            <w:highlight w:val="green"/>
            <w:rPrChange w:id="734" w:author="Morozova Klavdia" w:date="2019-08-06T12:07:00Z">
              <w:rPr/>
            </w:rPrChange>
          </w:rPr>
          <w:delText>ы</w:delText>
        </w:r>
        <w:r w:rsidRPr="001D65DC" w:rsidDel="00FD21F3">
          <w:rPr>
            <w:highlight w:val="green"/>
            <w:rPrChange w:id="735" w:author="Morozova Klavdia" w:date="2019-08-06T12:07:00Z">
              <w:rPr/>
            </w:rPrChange>
          </w:rPr>
          <w:delText xml:space="preserve"> работы</w:delText>
        </w:r>
      </w:del>
      <w:bookmarkEnd w:id="730"/>
      <w:bookmarkEnd w:id="731"/>
    </w:p>
    <w:p w14:paraId="5C785EBC" w14:textId="77777777" w:rsidR="00B16D0C" w:rsidRPr="00AD3599" w:rsidDel="002676D4" w:rsidRDefault="00B16D0C">
      <w:pPr>
        <w:pStyle w:val="Text"/>
        <w:rPr>
          <w:ins w:id="736" w:author="Михеев Алексей Анатольевич" w:date="2018-11-21T09:15:00Z"/>
          <w:del w:id="737" w:author="Morozova Klavdia" w:date="2019-07-18T09:15:00Z"/>
          <w:rFonts w:eastAsiaTheme="minorHAnsi"/>
          <w:sz w:val="22"/>
          <w:szCs w:val="22"/>
          <w:rPrChange w:id="738" w:author="Morozova Klavdia" w:date="2019-08-06T11:56:00Z">
            <w:rPr>
              <w:ins w:id="739" w:author="Михеев Алексей Анатольевич" w:date="2018-11-21T09:15:00Z"/>
              <w:del w:id="740" w:author="Morozova Klavdia" w:date="2019-07-18T09:15:00Z"/>
              <w:rFonts w:eastAsiaTheme="minorHAnsi"/>
            </w:rPr>
          </w:rPrChange>
        </w:rPr>
        <w:pPrChange w:id="741" w:author="Morozova Klavdia" w:date="2019-07-18T09:15:00Z">
          <w:pPr>
            <w:pStyle w:val="1"/>
            <w:numPr>
              <w:ilvl w:val="1"/>
            </w:numPr>
            <w:ind w:left="576" w:hanging="576"/>
          </w:pPr>
        </w:pPrChange>
      </w:pPr>
      <w:ins w:id="742" w:author="Михеев Алексей Анатольевич" w:date="2018-11-21T09:15:00Z">
        <w:r w:rsidRPr="001D65DC">
          <w:rPr>
            <w:rFonts w:eastAsiaTheme="minorHAnsi"/>
            <w:sz w:val="22"/>
            <w:szCs w:val="22"/>
            <w:highlight w:val="green"/>
            <w:rPrChange w:id="743" w:author="Morozova Klavdia" w:date="2019-08-06T12:07:00Z">
              <w:rPr>
                <w:rFonts w:eastAsiaTheme="minorHAnsi"/>
              </w:rPr>
            </w:rPrChange>
          </w:rPr>
          <w:t>Создать транзакцию ZMM_PRICE_LOAD</w:t>
        </w:r>
      </w:ins>
      <w:ins w:id="744" w:author="Михеев Алексей Анатольевич" w:date="2018-11-21T11:46:00Z">
        <w:r w:rsidR="007146C3" w:rsidRPr="001D65DC">
          <w:rPr>
            <w:rFonts w:eastAsiaTheme="minorHAnsi"/>
            <w:sz w:val="22"/>
            <w:highlight w:val="green"/>
            <w:rPrChange w:id="745" w:author="Morozova Klavdia" w:date="2019-08-06T12:07:00Z">
              <w:rPr>
                <w:rFonts w:eastAsiaTheme="minorHAnsi"/>
                <w:sz w:val="22"/>
              </w:rPr>
            </w:rPrChange>
          </w:rPr>
          <w:t xml:space="preserve"> </w:t>
        </w:r>
      </w:ins>
      <w:ins w:id="746" w:author="Михеев Алексей Анатольевич" w:date="2018-11-21T11:47:00Z">
        <w:r w:rsidR="007146C3" w:rsidRPr="001D65DC">
          <w:rPr>
            <w:rFonts w:eastAsiaTheme="minorHAnsi"/>
            <w:sz w:val="22"/>
            <w:highlight w:val="green"/>
            <w:rPrChange w:id="747" w:author="Morozova Klavdia" w:date="2019-08-06T12:07:00Z">
              <w:rPr>
                <w:rFonts w:eastAsiaTheme="minorHAnsi"/>
                <w:sz w:val="22"/>
              </w:rPr>
            </w:rPrChange>
          </w:rPr>
          <w:t>«</w:t>
        </w:r>
      </w:ins>
      <w:ins w:id="748" w:author="Михеев Алексей Анатольевич" w:date="2018-11-21T11:46:00Z">
        <w:r w:rsidR="007146C3" w:rsidRPr="001D65DC">
          <w:rPr>
            <w:rFonts w:eastAsiaTheme="minorHAnsi"/>
            <w:sz w:val="22"/>
            <w:highlight w:val="green"/>
            <w:rPrChange w:id="749" w:author="Morozova Klavdia" w:date="2019-08-06T12:07:00Z">
              <w:rPr>
                <w:rFonts w:eastAsiaTheme="minorHAnsi"/>
                <w:sz w:val="22"/>
              </w:rPr>
            </w:rPrChange>
          </w:rPr>
          <w:t xml:space="preserve">Загрузка </w:t>
        </w:r>
      </w:ins>
      <w:ins w:id="750" w:author="Morozova Klavdia" w:date="2019-07-15T09:18:00Z">
        <w:r w:rsidR="00167C50" w:rsidRPr="001D65DC">
          <w:rPr>
            <w:rFonts w:eastAsiaTheme="minorHAnsi"/>
            <w:color w:val="000000" w:themeColor="text1"/>
            <w:szCs w:val="24"/>
            <w:highlight w:val="green"/>
            <w:rPrChange w:id="751" w:author="Morozova Klavdia" w:date="2019-08-06T12:07:00Z">
              <w:rPr>
                <w:rFonts w:eastAsiaTheme="minorHAnsi"/>
                <w:color w:val="000000" w:themeColor="text1"/>
                <w:szCs w:val="24"/>
              </w:rPr>
            </w:rPrChange>
          </w:rPr>
          <w:t>ценовых условий</w:t>
        </w:r>
      </w:ins>
      <w:ins w:id="752" w:author="Morozova Klavdia" w:date="2019-07-18T09:14:00Z">
        <w:r w:rsidR="00DF5998" w:rsidRPr="001D65DC">
          <w:rPr>
            <w:rFonts w:eastAsiaTheme="minorHAnsi"/>
            <w:color w:val="000000" w:themeColor="text1"/>
            <w:szCs w:val="24"/>
            <w:highlight w:val="green"/>
            <w:rPrChange w:id="753" w:author="Morozova Klavdia" w:date="2019-08-06T12:07:00Z">
              <w:rPr>
                <w:rFonts w:eastAsiaTheme="minorHAnsi"/>
                <w:color w:val="000000" w:themeColor="text1"/>
                <w:szCs w:val="24"/>
              </w:rPr>
            </w:rPrChange>
          </w:rPr>
          <w:t xml:space="preserve"> в документ закупки</w:t>
        </w:r>
      </w:ins>
      <w:ins w:id="754" w:author="Михеев Алексей Анатольевич" w:date="2018-11-21T11:46:00Z">
        <w:del w:id="755" w:author="Morozova Klavdia" w:date="2019-07-15T09:18:00Z">
          <w:r w:rsidR="007146C3" w:rsidRPr="001D65DC" w:rsidDel="00167C50">
            <w:rPr>
              <w:rFonts w:eastAsiaTheme="minorHAnsi"/>
              <w:sz w:val="22"/>
              <w:highlight w:val="green"/>
              <w:rPrChange w:id="756" w:author="Morozova Klavdia" w:date="2019-08-06T12:07:00Z">
                <w:rPr>
                  <w:rFonts w:eastAsiaTheme="minorHAnsi"/>
                  <w:sz w:val="22"/>
                </w:rPr>
              </w:rPrChange>
            </w:rPr>
            <w:delText xml:space="preserve">цен </w:delText>
          </w:r>
        </w:del>
        <w:del w:id="757" w:author="Morozova Klavdia" w:date="2019-07-18T09:14:00Z">
          <w:r w:rsidR="007146C3" w:rsidRPr="001D65DC" w:rsidDel="00DF5998">
            <w:rPr>
              <w:rFonts w:eastAsiaTheme="minorHAnsi"/>
              <w:sz w:val="22"/>
              <w:highlight w:val="green"/>
              <w:rPrChange w:id="758" w:author="Morozova Klavdia" w:date="2019-08-06T12:07:00Z">
                <w:rPr>
                  <w:rFonts w:eastAsiaTheme="minorHAnsi"/>
                  <w:sz w:val="22"/>
                </w:rPr>
              </w:rPrChange>
            </w:rPr>
            <w:delText>в позиции документов закупки</w:delText>
          </w:r>
        </w:del>
      </w:ins>
      <w:ins w:id="759" w:author="Михеев Алексей Анатольевич" w:date="2018-11-21T11:47:00Z">
        <w:r w:rsidR="007146C3" w:rsidRPr="001D65DC">
          <w:rPr>
            <w:rFonts w:eastAsiaTheme="minorHAnsi"/>
            <w:sz w:val="22"/>
            <w:highlight w:val="green"/>
            <w:rPrChange w:id="760" w:author="Morozova Klavdia" w:date="2019-08-06T12:07:00Z">
              <w:rPr>
                <w:rFonts w:eastAsiaTheme="minorHAnsi"/>
                <w:sz w:val="22"/>
              </w:rPr>
            </w:rPrChange>
          </w:rPr>
          <w:t>»</w:t>
        </w:r>
      </w:ins>
      <w:ins w:id="761" w:author="Михеев Алексей Анатольевич" w:date="2018-11-21T09:15:00Z">
        <w:r w:rsidRPr="001D65DC">
          <w:rPr>
            <w:rFonts w:eastAsiaTheme="minorHAnsi"/>
            <w:sz w:val="22"/>
            <w:szCs w:val="22"/>
            <w:highlight w:val="green"/>
            <w:rPrChange w:id="762" w:author="Morozova Klavdia" w:date="2019-08-06T12:07:00Z">
              <w:rPr>
                <w:rFonts w:eastAsiaTheme="minorHAnsi"/>
              </w:rPr>
            </w:rPrChange>
          </w:rPr>
          <w:t>.</w:t>
        </w:r>
      </w:ins>
    </w:p>
    <w:p w14:paraId="10D72C10" w14:textId="77777777" w:rsidR="00B16D0C" w:rsidRPr="00AD3599" w:rsidRDefault="00B16D0C">
      <w:pPr>
        <w:pStyle w:val="Text"/>
        <w:rPr>
          <w:rPrChange w:id="763" w:author="Morozova Klavdia" w:date="2019-08-06T11:56:00Z">
            <w:rPr/>
          </w:rPrChange>
        </w:rPr>
        <w:pPrChange w:id="764" w:author="Morozova Klavdia" w:date="2019-07-18T09:15:00Z">
          <w:pPr>
            <w:pStyle w:val="1"/>
            <w:numPr>
              <w:ilvl w:val="1"/>
            </w:numPr>
            <w:ind w:left="576" w:hanging="576"/>
          </w:pPr>
        </w:pPrChange>
      </w:pPr>
    </w:p>
    <w:p w14:paraId="141F3F78" w14:textId="77777777" w:rsidR="0077286C" w:rsidRPr="00E61483" w:rsidDel="008E52AC" w:rsidRDefault="0077286C">
      <w:pPr>
        <w:pStyle w:val="1"/>
        <w:numPr>
          <w:ilvl w:val="2"/>
          <w:numId w:val="8"/>
        </w:numPr>
        <w:rPr>
          <w:del w:id="765" w:author="Morozova Klavdia" w:date="2019-06-28T15:03:00Z"/>
        </w:rPr>
        <w:pPrChange w:id="766" w:author="Morozova Klavdia" w:date="2019-06-28T15:03:00Z">
          <w:pPr>
            <w:pStyle w:val="Text"/>
          </w:pPr>
        </w:pPrChange>
      </w:pPr>
      <w:bookmarkStart w:id="767" w:name="_Toc527041058"/>
      <w:bookmarkStart w:id="768" w:name="_Toc528589963"/>
      <w:r w:rsidRPr="00E61483">
        <w:t>Селекционный экран</w:t>
      </w:r>
      <w:bookmarkEnd w:id="767"/>
      <w:bookmarkEnd w:id="768"/>
    </w:p>
    <w:p w14:paraId="29C22C85" w14:textId="77777777" w:rsidR="0077286C" w:rsidRPr="00D1434C" w:rsidDel="008E52AC" w:rsidRDefault="0077286C">
      <w:pPr>
        <w:pStyle w:val="1"/>
        <w:numPr>
          <w:ilvl w:val="2"/>
          <w:numId w:val="8"/>
        </w:numPr>
        <w:rPr>
          <w:del w:id="769" w:author="Morozova Klavdia" w:date="2019-06-28T15:03:00Z"/>
          <w:rFonts w:eastAsiaTheme="minorHAnsi"/>
          <w:i/>
          <w:color w:val="808080" w:themeColor="background1" w:themeShade="80"/>
          <w:sz w:val="22"/>
          <w:rPrChange w:id="770" w:author="Morozova Klavdia" w:date="2019-07-24T15:08:00Z">
            <w:rPr>
              <w:del w:id="771" w:author="Morozova Klavdia" w:date="2019-06-28T15:03:00Z"/>
              <w:rFonts w:eastAsiaTheme="minorHAnsi"/>
              <w:lang w:val="ru-RU" w:eastAsia="en-US"/>
            </w:rPr>
          </w:rPrChange>
        </w:rPr>
        <w:pPrChange w:id="772" w:author="Morozova Klavdia" w:date="2019-06-28T15:03:00Z">
          <w:pPr>
            <w:pStyle w:val="Text"/>
          </w:pPr>
        </w:pPrChange>
      </w:pPr>
      <w:del w:id="773" w:author="Morozova Klavdia" w:date="2019-06-28T15:03:00Z">
        <w:r w:rsidRPr="00D1434C" w:rsidDel="008E52AC">
          <w:rPr>
            <w:rFonts w:eastAsiaTheme="minorHAnsi"/>
            <w:i/>
            <w:color w:val="808080" w:themeColor="background1" w:themeShade="80"/>
            <w:sz w:val="22"/>
            <w:rPrChange w:id="774" w:author="Morozova Klavdia" w:date="2019-07-24T15:08:00Z">
              <w:rPr>
                <w:rFonts w:eastAsiaTheme="minorHAnsi"/>
              </w:rPr>
            </w:rPrChange>
          </w:rPr>
          <w:delText xml:space="preserve">Описание селекционного экрана транзакции. Описание алгоритма работы селекционного экрана. </w:delText>
        </w:r>
      </w:del>
    </w:p>
    <w:p w14:paraId="1932A177" w14:textId="77777777" w:rsidR="0077286C" w:rsidRPr="00D1434C" w:rsidDel="00971934" w:rsidRDefault="0077286C">
      <w:pPr>
        <w:pStyle w:val="1"/>
        <w:numPr>
          <w:ilvl w:val="2"/>
          <w:numId w:val="8"/>
        </w:numPr>
        <w:rPr>
          <w:del w:id="775" w:author="Morozova Klavdia" w:date="2019-06-28T14:20:00Z"/>
          <w:rFonts w:eastAsiaTheme="minorHAnsi"/>
          <w:rPrChange w:id="776" w:author="Morozova Klavdia" w:date="2019-07-24T15:08:00Z">
            <w:rPr>
              <w:del w:id="777" w:author="Morozova Klavdia" w:date="2019-06-28T14:20:00Z"/>
              <w:rFonts w:eastAsiaTheme="minorHAnsi"/>
            </w:rPr>
          </w:rPrChange>
        </w:rPr>
        <w:pPrChange w:id="778" w:author="Morozova Klavdia" w:date="2019-06-28T15:03:00Z">
          <w:pPr>
            <w:pStyle w:val="Text"/>
          </w:pPr>
        </w:pPrChange>
      </w:pPr>
      <w:del w:id="779" w:author="Morozova Klavdia" w:date="2019-06-28T15:03:00Z">
        <w:r w:rsidRPr="00E61483" w:rsidDel="008E52AC">
          <w:rPr>
            <w:rFonts w:eastAsiaTheme="minorHAnsi"/>
          </w:rPr>
          <w:delText>Поля селекционного экрана должны быть указаны в таблице и указать техническое имя поля, название на русском языке, элемент данных, тип данных, средство поиска, обязательность или не обязательность ввода, одинарный или многократный ввод:</w:delText>
        </w:r>
      </w:del>
    </w:p>
    <w:p w14:paraId="46692015" w14:textId="77777777" w:rsidR="008B5FC6" w:rsidRPr="00D1434C" w:rsidDel="00971934" w:rsidRDefault="008B5FC6">
      <w:pPr>
        <w:pStyle w:val="1"/>
        <w:numPr>
          <w:ilvl w:val="2"/>
          <w:numId w:val="8"/>
        </w:numPr>
        <w:rPr>
          <w:ins w:id="780" w:author="Михеев Алексей Анатольевич" w:date="2018-11-21T09:13:00Z"/>
          <w:del w:id="781" w:author="Morozova Klavdia" w:date="2019-06-28T14:20:00Z"/>
          <w:rFonts w:eastAsiaTheme="minorHAnsi"/>
          <w:rPrChange w:id="782" w:author="Morozova Klavdia" w:date="2019-07-24T15:08:00Z">
            <w:rPr>
              <w:ins w:id="783" w:author="Михеев Алексей Анатольевич" w:date="2018-11-21T09:13:00Z"/>
              <w:del w:id="784" w:author="Morozova Klavdia" w:date="2019-06-28T14:20:00Z"/>
              <w:rFonts w:eastAsiaTheme="minorHAnsi"/>
            </w:rPr>
          </w:rPrChange>
        </w:rPr>
        <w:pPrChange w:id="785" w:author="Morozova Klavdia" w:date="2019-06-28T15:03:00Z">
          <w:pPr>
            <w:pStyle w:val="Text"/>
          </w:pPr>
        </w:pPrChange>
      </w:pPr>
    </w:p>
    <w:p w14:paraId="4A0094E7" w14:textId="77777777" w:rsidR="00B16D0C" w:rsidRPr="00D1434C" w:rsidRDefault="00B16D0C">
      <w:pPr>
        <w:pStyle w:val="1"/>
        <w:numPr>
          <w:ilvl w:val="2"/>
          <w:numId w:val="8"/>
        </w:numPr>
        <w:rPr>
          <w:rFonts w:eastAsiaTheme="minorHAnsi"/>
          <w:rPrChange w:id="786" w:author="Morozova Klavdia" w:date="2019-07-24T15:08:00Z">
            <w:rPr>
              <w:rFonts w:eastAsiaTheme="minorHAnsi"/>
            </w:rPr>
          </w:rPrChange>
        </w:rPr>
        <w:pPrChange w:id="787" w:author="Morozova Klavdia" w:date="2019-06-28T15:03:00Z">
          <w:pPr>
            <w:pStyle w:val="Text"/>
          </w:pPr>
        </w:pPrChange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1316"/>
        <w:gridCol w:w="1452"/>
        <w:gridCol w:w="1457"/>
        <w:gridCol w:w="1418"/>
        <w:gridCol w:w="3147"/>
      </w:tblGrid>
      <w:tr w:rsidR="0077286C" w:rsidRPr="00D1434C" w:rsidDel="00971934" w14:paraId="04A4AF15" w14:textId="77777777" w:rsidTr="00FD76E0">
        <w:trPr>
          <w:del w:id="788" w:author="Morozova Klavdia" w:date="2019-06-28T14:20:00Z"/>
        </w:trPr>
        <w:tc>
          <w:tcPr>
            <w:tcW w:w="1128" w:type="dxa"/>
            <w:shd w:val="clear" w:color="auto" w:fill="FFC000"/>
          </w:tcPr>
          <w:p w14:paraId="2A527642" w14:textId="77777777" w:rsidR="0077286C" w:rsidRPr="00D1434C" w:rsidDel="00971934" w:rsidRDefault="0077286C" w:rsidP="00FD21F3">
            <w:pPr>
              <w:spacing w:after="240"/>
              <w:rPr>
                <w:del w:id="789" w:author="Morozova Klavdia" w:date="2019-06-28T14:20:00Z"/>
                <w:rFonts w:ascii="Arial" w:hAnsi="Arial" w:cs="Arial"/>
                <w:b/>
                <w:color w:val="000000"/>
              </w:rPr>
            </w:pPr>
            <w:del w:id="790" w:author="Morozova Klavdia" w:date="2019-06-28T14:20:00Z">
              <w:r w:rsidRPr="00D1434C" w:rsidDel="00971934">
                <w:rPr>
                  <w:rFonts w:ascii="Arial" w:hAnsi="Arial" w:cs="Arial"/>
                  <w:b/>
                  <w:color w:val="000000"/>
                </w:rPr>
                <w:delText>Поле</w:delText>
              </w:r>
            </w:del>
          </w:p>
        </w:tc>
        <w:tc>
          <w:tcPr>
            <w:tcW w:w="1316" w:type="dxa"/>
            <w:shd w:val="clear" w:color="auto" w:fill="FFC000"/>
          </w:tcPr>
          <w:p w14:paraId="135D4281" w14:textId="77777777" w:rsidR="0077286C" w:rsidRPr="00D1434C" w:rsidDel="00971934" w:rsidRDefault="0077286C" w:rsidP="00FD21F3">
            <w:pPr>
              <w:spacing w:after="240"/>
              <w:rPr>
                <w:del w:id="791" w:author="Morozova Klavdia" w:date="2019-06-28T14:20:00Z"/>
                <w:rFonts w:ascii="Arial" w:hAnsi="Arial" w:cs="Arial"/>
                <w:b/>
                <w:color w:val="000000"/>
              </w:rPr>
            </w:pPr>
            <w:del w:id="792" w:author="Morozova Klavdia" w:date="2019-06-28T14:20:00Z">
              <w:r w:rsidRPr="00D1434C" w:rsidDel="00971934">
                <w:rPr>
                  <w:rFonts w:ascii="Arial" w:hAnsi="Arial" w:cs="Arial"/>
                  <w:b/>
                  <w:color w:val="000000"/>
                </w:rPr>
                <w:delText>Название</w:delText>
              </w:r>
            </w:del>
          </w:p>
        </w:tc>
        <w:tc>
          <w:tcPr>
            <w:tcW w:w="1452" w:type="dxa"/>
            <w:shd w:val="clear" w:color="auto" w:fill="FFC000"/>
          </w:tcPr>
          <w:p w14:paraId="7BCD0781" w14:textId="77777777" w:rsidR="0077286C" w:rsidRPr="00D1434C" w:rsidDel="00971934" w:rsidRDefault="0077286C" w:rsidP="00FD21F3">
            <w:pPr>
              <w:spacing w:after="240"/>
              <w:rPr>
                <w:del w:id="793" w:author="Morozova Klavdia" w:date="2019-06-28T14:20:00Z"/>
                <w:rFonts w:ascii="Arial" w:hAnsi="Arial" w:cs="Arial"/>
                <w:b/>
                <w:color w:val="000000"/>
              </w:rPr>
            </w:pPr>
            <w:del w:id="794" w:author="Morozova Klavdia" w:date="2019-06-28T14:20:00Z">
              <w:r w:rsidRPr="00D1434C" w:rsidDel="00971934">
                <w:rPr>
                  <w:rFonts w:ascii="Arial" w:hAnsi="Arial" w:cs="Arial"/>
                  <w:b/>
                  <w:color w:val="000000"/>
                </w:rPr>
                <w:delText>Элемент данных</w:delText>
              </w:r>
            </w:del>
          </w:p>
        </w:tc>
        <w:tc>
          <w:tcPr>
            <w:tcW w:w="1457" w:type="dxa"/>
            <w:shd w:val="clear" w:color="auto" w:fill="FFC000"/>
          </w:tcPr>
          <w:p w14:paraId="03A5EC5C" w14:textId="77777777" w:rsidR="0077286C" w:rsidRPr="00D1434C" w:rsidDel="00971934" w:rsidRDefault="0077286C" w:rsidP="00FD21F3">
            <w:pPr>
              <w:spacing w:after="240"/>
              <w:rPr>
                <w:del w:id="795" w:author="Morozova Klavdia" w:date="2019-06-28T14:20:00Z"/>
                <w:rFonts w:ascii="Arial" w:hAnsi="Arial" w:cs="Arial"/>
                <w:b/>
                <w:color w:val="000000"/>
              </w:rPr>
            </w:pPr>
            <w:del w:id="796" w:author="Morozova Klavdia" w:date="2019-06-28T14:20:00Z">
              <w:r w:rsidRPr="00D1434C" w:rsidDel="00971934">
                <w:rPr>
                  <w:rFonts w:ascii="Arial" w:hAnsi="Arial" w:cs="Arial"/>
                  <w:b/>
                  <w:color w:val="000000"/>
                </w:rPr>
                <w:delText>Тип данных</w:delText>
              </w:r>
            </w:del>
          </w:p>
        </w:tc>
        <w:tc>
          <w:tcPr>
            <w:tcW w:w="1418" w:type="dxa"/>
            <w:shd w:val="clear" w:color="auto" w:fill="FFC000"/>
          </w:tcPr>
          <w:p w14:paraId="0F6928B7" w14:textId="77777777" w:rsidR="0077286C" w:rsidRPr="00D1434C" w:rsidDel="00971934" w:rsidRDefault="0077286C" w:rsidP="00FD21F3">
            <w:pPr>
              <w:spacing w:after="240"/>
              <w:rPr>
                <w:del w:id="797" w:author="Morozova Klavdia" w:date="2019-06-28T14:20:00Z"/>
                <w:rFonts w:ascii="Arial" w:hAnsi="Arial" w:cs="Arial"/>
                <w:b/>
                <w:color w:val="000000"/>
              </w:rPr>
            </w:pPr>
            <w:del w:id="798" w:author="Morozova Klavdia" w:date="2019-06-28T14:20:00Z">
              <w:r w:rsidRPr="00D1434C" w:rsidDel="00971934">
                <w:rPr>
                  <w:rFonts w:ascii="Arial" w:hAnsi="Arial" w:cs="Arial"/>
                  <w:b/>
                  <w:color w:val="000000"/>
                </w:rPr>
                <w:delText>Средство поиска</w:delText>
              </w:r>
            </w:del>
          </w:p>
        </w:tc>
        <w:tc>
          <w:tcPr>
            <w:tcW w:w="3147" w:type="dxa"/>
            <w:shd w:val="clear" w:color="auto" w:fill="FFC000"/>
          </w:tcPr>
          <w:p w14:paraId="504BBD29" w14:textId="77777777" w:rsidR="0077286C" w:rsidRPr="00D1434C" w:rsidDel="00971934" w:rsidRDefault="0077286C" w:rsidP="00FD21F3">
            <w:pPr>
              <w:spacing w:after="240"/>
              <w:rPr>
                <w:del w:id="799" w:author="Morozova Klavdia" w:date="2019-06-28T14:20:00Z"/>
                <w:rFonts w:ascii="Arial" w:hAnsi="Arial" w:cs="Arial"/>
                <w:b/>
                <w:color w:val="000000"/>
              </w:rPr>
            </w:pPr>
            <w:del w:id="800" w:author="Morozova Klavdia" w:date="2019-06-28T14:20:00Z">
              <w:r w:rsidRPr="00D1434C" w:rsidDel="00971934">
                <w:rPr>
                  <w:rFonts w:ascii="Arial" w:hAnsi="Arial" w:cs="Arial"/>
                  <w:b/>
                  <w:color w:val="000000"/>
                </w:rPr>
                <w:delText>Обязательность заполнения</w:delText>
              </w:r>
            </w:del>
          </w:p>
        </w:tc>
      </w:tr>
      <w:tr w:rsidR="0077286C" w:rsidRPr="00D1434C" w:rsidDel="00971934" w14:paraId="4135264B" w14:textId="77777777" w:rsidTr="00FD76E0">
        <w:trPr>
          <w:del w:id="801" w:author="Morozova Klavdia" w:date="2019-06-28T14:20:00Z"/>
        </w:trPr>
        <w:tc>
          <w:tcPr>
            <w:tcW w:w="1128" w:type="dxa"/>
            <w:shd w:val="clear" w:color="auto" w:fill="auto"/>
          </w:tcPr>
          <w:p w14:paraId="3CDD5C4C" w14:textId="77777777" w:rsidR="0077286C" w:rsidRPr="00D1434C" w:rsidDel="00971934" w:rsidRDefault="0077286C" w:rsidP="00FD21F3">
            <w:pPr>
              <w:spacing w:after="240"/>
              <w:rPr>
                <w:del w:id="802" w:author="Morozova Klavdia" w:date="2019-06-28T14:20:00Z"/>
                <w:rFonts w:eastAsiaTheme="minorHAnsi"/>
                <w:i/>
                <w:color w:val="808080" w:themeColor="background1" w:themeShade="80"/>
                <w:sz w:val="22"/>
              </w:rPr>
            </w:pPr>
            <w:del w:id="803" w:author="Morozova Klavdia" w:date="2019-06-28T14:20:00Z">
              <w:r w:rsidRPr="00D1434C" w:rsidDel="00971934">
                <w:rPr>
                  <w:rFonts w:eastAsiaTheme="minorHAnsi"/>
                  <w:i/>
                  <w:color w:val="808080" w:themeColor="background1" w:themeShade="80"/>
                  <w:sz w:val="22"/>
                </w:rPr>
                <w:delText>BUDAT</w:delText>
              </w:r>
            </w:del>
          </w:p>
        </w:tc>
        <w:tc>
          <w:tcPr>
            <w:tcW w:w="1316" w:type="dxa"/>
            <w:shd w:val="clear" w:color="auto" w:fill="auto"/>
          </w:tcPr>
          <w:p w14:paraId="132A94C5" w14:textId="77777777" w:rsidR="0077286C" w:rsidRPr="00D1434C" w:rsidDel="00971934" w:rsidRDefault="0077286C" w:rsidP="00FD21F3">
            <w:pPr>
              <w:spacing w:after="240"/>
              <w:rPr>
                <w:del w:id="804" w:author="Morozova Klavdia" w:date="2019-06-28T14:20:00Z"/>
                <w:rFonts w:eastAsiaTheme="minorHAnsi"/>
                <w:i/>
                <w:color w:val="808080" w:themeColor="background1" w:themeShade="80"/>
                <w:sz w:val="22"/>
              </w:rPr>
            </w:pPr>
            <w:del w:id="805" w:author="Morozova Klavdia" w:date="2019-06-28T14:20:00Z">
              <w:r w:rsidRPr="00D1434C" w:rsidDel="00971934">
                <w:rPr>
                  <w:rFonts w:eastAsiaTheme="minorHAnsi"/>
                  <w:i/>
                  <w:color w:val="808080" w:themeColor="background1" w:themeShade="80"/>
                  <w:sz w:val="22"/>
                </w:rPr>
                <w:delText xml:space="preserve">Дата проводки </w:delText>
              </w:r>
            </w:del>
          </w:p>
        </w:tc>
        <w:tc>
          <w:tcPr>
            <w:tcW w:w="1452" w:type="dxa"/>
            <w:shd w:val="clear" w:color="auto" w:fill="auto"/>
          </w:tcPr>
          <w:p w14:paraId="639A1624" w14:textId="77777777" w:rsidR="0077286C" w:rsidRPr="00D1434C" w:rsidDel="00971934" w:rsidRDefault="0077286C" w:rsidP="00FD21F3">
            <w:pPr>
              <w:spacing w:after="240"/>
              <w:rPr>
                <w:del w:id="806" w:author="Morozova Klavdia" w:date="2019-06-28T14:20:00Z"/>
                <w:rFonts w:eastAsiaTheme="minorHAnsi"/>
                <w:i/>
                <w:color w:val="808080" w:themeColor="background1" w:themeShade="80"/>
                <w:sz w:val="22"/>
              </w:rPr>
            </w:pPr>
            <w:del w:id="807" w:author="Morozova Klavdia" w:date="2019-06-28T14:20:00Z">
              <w:r w:rsidRPr="00D1434C" w:rsidDel="00971934">
                <w:rPr>
                  <w:rFonts w:eastAsiaTheme="minorHAnsi"/>
                  <w:i/>
                  <w:color w:val="808080" w:themeColor="background1" w:themeShade="80"/>
                  <w:sz w:val="22"/>
                </w:rPr>
                <w:delText>BUDAT</w:delText>
              </w:r>
            </w:del>
          </w:p>
        </w:tc>
        <w:tc>
          <w:tcPr>
            <w:tcW w:w="1457" w:type="dxa"/>
            <w:shd w:val="clear" w:color="auto" w:fill="auto"/>
          </w:tcPr>
          <w:p w14:paraId="29505558" w14:textId="77777777" w:rsidR="0077286C" w:rsidRPr="00D1434C" w:rsidDel="00971934" w:rsidRDefault="0077286C" w:rsidP="00FD21F3">
            <w:pPr>
              <w:spacing w:after="240"/>
              <w:rPr>
                <w:del w:id="808" w:author="Morozova Klavdia" w:date="2019-06-28T14:20:00Z"/>
                <w:rFonts w:eastAsiaTheme="minorHAnsi"/>
                <w:i/>
                <w:color w:val="808080" w:themeColor="background1" w:themeShade="80"/>
                <w:sz w:val="22"/>
              </w:rPr>
            </w:pPr>
            <w:del w:id="809" w:author="Morozova Klavdia" w:date="2019-06-28T14:20:00Z">
              <w:r w:rsidRPr="00D1434C" w:rsidDel="00971934">
                <w:rPr>
                  <w:rFonts w:eastAsiaTheme="minorHAnsi"/>
                  <w:i/>
                  <w:color w:val="808080" w:themeColor="background1" w:themeShade="80"/>
                  <w:sz w:val="22"/>
                </w:rPr>
                <w:delText>DATS (10)</w:delText>
              </w:r>
            </w:del>
          </w:p>
        </w:tc>
        <w:tc>
          <w:tcPr>
            <w:tcW w:w="1418" w:type="dxa"/>
            <w:shd w:val="clear" w:color="auto" w:fill="auto"/>
          </w:tcPr>
          <w:p w14:paraId="09E6EAE3" w14:textId="77777777" w:rsidR="0077286C" w:rsidRPr="00D1434C" w:rsidDel="00971934" w:rsidRDefault="0077286C" w:rsidP="00FD21F3">
            <w:pPr>
              <w:spacing w:after="240"/>
              <w:rPr>
                <w:del w:id="810" w:author="Morozova Klavdia" w:date="2019-06-28T14:20:00Z"/>
                <w:rFonts w:eastAsiaTheme="minorHAnsi"/>
                <w:i/>
                <w:color w:val="808080" w:themeColor="background1" w:themeShade="80"/>
                <w:sz w:val="22"/>
              </w:rPr>
            </w:pPr>
          </w:p>
        </w:tc>
        <w:tc>
          <w:tcPr>
            <w:tcW w:w="3147" w:type="dxa"/>
            <w:shd w:val="clear" w:color="auto" w:fill="auto"/>
          </w:tcPr>
          <w:p w14:paraId="7ACDB8BD" w14:textId="77777777" w:rsidR="0077286C" w:rsidRPr="00D1434C" w:rsidDel="00971934" w:rsidRDefault="0077286C" w:rsidP="00FD21F3">
            <w:pPr>
              <w:spacing w:after="240"/>
              <w:rPr>
                <w:del w:id="811" w:author="Morozova Klavdia" w:date="2019-06-28T14:20:00Z"/>
                <w:rFonts w:eastAsiaTheme="minorHAnsi"/>
                <w:i/>
                <w:color w:val="808080" w:themeColor="background1" w:themeShade="80"/>
                <w:sz w:val="22"/>
              </w:rPr>
            </w:pPr>
            <w:del w:id="812" w:author="Morozova Klavdia" w:date="2019-06-28T14:20:00Z">
              <w:r w:rsidRPr="00D1434C" w:rsidDel="00971934">
                <w:rPr>
                  <w:rFonts w:eastAsiaTheme="minorHAnsi"/>
                  <w:i/>
                  <w:color w:val="808080" w:themeColor="background1" w:themeShade="80"/>
                  <w:sz w:val="22"/>
                </w:rPr>
                <w:delText>Да (одинарный ввод)</w:delText>
              </w:r>
            </w:del>
          </w:p>
        </w:tc>
      </w:tr>
      <w:tr w:rsidR="006E2E5A" w:rsidRPr="00D1434C" w:rsidDel="00971934" w14:paraId="0274308A" w14:textId="77777777" w:rsidTr="00FD76E0">
        <w:trPr>
          <w:ins w:id="813" w:author="Михеев Алексей Анатольевич" w:date="2018-11-20T18:01:00Z"/>
          <w:del w:id="814" w:author="Morozova Klavdia" w:date="2019-06-28T14:20:00Z"/>
        </w:trPr>
        <w:tc>
          <w:tcPr>
            <w:tcW w:w="1128" w:type="dxa"/>
            <w:shd w:val="clear" w:color="auto" w:fill="auto"/>
          </w:tcPr>
          <w:p w14:paraId="2F0AD9FF" w14:textId="77777777" w:rsidR="006E2E5A" w:rsidRPr="00D1434C" w:rsidDel="00971934" w:rsidRDefault="006E2E5A" w:rsidP="00FD21F3">
            <w:pPr>
              <w:spacing w:after="240"/>
              <w:rPr>
                <w:ins w:id="815" w:author="Михеев Алексей Анатольевич" w:date="2018-11-20T18:01:00Z"/>
                <w:del w:id="816" w:author="Morozova Klavdia" w:date="2019-06-28T14:20:00Z"/>
                <w:rFonts w:eastAsiaTheme="minorHAnsi"/>
                <w:sz w:val="22"/>
                <w:rPrChange w:id="817" w:author="Morozova Klavdia" w:date="2019-07-24T15:08:00Z">
                  <w:rPr>
                    <w:ins w:id="818" w:author="Михеев Алексей Анатольевич" w:date="2018-11-20T18:01:00Z"/>
                    <w:del w:id="819" w:author="Morozova Klavdia" w:date="2019-06-28T14:2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</w:pPr>
            <w:ins w:id="820" w:author="Михеев Алексей Анатольевич" w:date="2018-11-20T18:04:00Z">
              <w:del w:id="821" w:author="Morozova Klavdia" w:date="2019-06-28T14:20:00Z">
                <w:r w:rsidRPr="00D1434C" w:rsidDel="00971934">
                  <w:rPr>
                    <w:rFonts w:eastAsiaTheme="minorHAnsi"/>
                    <w:sz w:val="22"/>
                    <w:rPrChange w:id="822" w:author="Morozova Klavdia" w:date="2019-07-24T15:08:00Z">
                      <w:rPr>
                        <w:rFonts w:eastAsiaTheme="minorHAnsi"/>
                        <w:i/>
                        <w:color w:val="808080" w:themeColor="background1" w:themeShade="80"/>
                        <w:sz w:val="22"/>
                      </w:rPr>
                    </w:rPrChange>
                  </w:rPr>
                  <w:delText>FILENAME</w:delText>
                </w:r>
              </w:del>
            </w:ins>
          </w:p>
        </w:tc>
        <w:tc>
          <w:tcPr>
            <w:tcW w:w="1316" w:type="dxa"/>
            <w:shd w:val="clear" w:color="auto" w:fill="auto"/>
          </w:tcPr>
          <w:p w14:paraId="4E59E1CE" w14:textId="77777777" w:rsidR="006E2E5A" w:rsidRPr="00D1434C" w:rsidDel="00971934" w:rsidRDefault="006E2E5A" w:rsidP="00FD21F3">
            <w:pPr>
              <w:spacing w:after="240"/>
              <w:rPr>
                <w:ins w:id="823" w:author="Михеев Алексей Анатольевич" w:date="2018-11-20T18:01:00Z"/>
                <w:del w:id="824" w:author="Morozova Klavdia" w:date="2019-06-28T14:20:00Z"/>
                <w:rFonts w:eastAsiaTheme="minorHAnsi"/>
                <w:sz w:val="22"/>
                <w:rPrChange w:id="825" w:author="Morozova Klavdia" w:date="2019-07-24T15:08:00Z">
                  <w:rPr>
                    <w:ins w:id="826" w:author="Михеев Алексей Анатольевич" w:date="2018-11-20T18:01:00Z"/>
                    <w:del w:id="827" w:author="Morozova Klavdia" w:date="2019-06-28T14:2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</w:pPr>
            <w:ins w:id="828" w:author="Михеев Алексей Анатольевич" w:date="2018-11-20T18:03:00Z">
              <w:del w:id="829" w:author="Morozova Klavdia" w:date="2019-06-28T14:20:00Z">
                <w:r w:rsidRPr="00D1434C" w:rsidDel="00971934">
                  <w:rPr>
                    <w:rFonts w:eastAsiaTheme="minorHAnsi"/>
                    <w:sz w:val="22"/>
                    <w:rPrChange w:id="830" w:author="Morozova Klavdia" w:date="2019-07-24T15:08:00Z">
                      <w:rPr>
                        <w:rFonts w:eastAsiaTheme="minorHAnsi"/>
                        <w:i/>
                        <w:color w:val="808080" w:themeColor="background1" w:themeShade="80"/>
                        <w:sz w:val="22"/>
                      </w:rPr>
                    </w:rPrChange>
                  </w:rPr>
                  <w:delText>Файл</w:delText>
                </w:r>
              </w:del>
            </w:ins>
          </w:p>
        </w:tc>
        <w:tc>
          <w:tcPr>
            <w:tcW w:w="1452" w:type="dxa"/>
            <w:shd w:val="clear" w:color="auto" w:fill="auto"/>
          </w:tcPr>
          <w:p w14:paraId="69387154" w14:textId="77777777" w:rsidR="006E2E5A" w:rsidRPr="00D1434C" w:rsidDel="00971934" w:rsidRDefault="006E2E5A" w:rsidP="00FD21F3">
            <w:pPr>
              <w:spacing w:after="240"/>
              <w:rPr>
                <w:ins w:id="831" w:author="Михеев Алексей Анатольевич" w:date="2018-11-20T18:01:00Z"/>
                <w:del w:id="832" w:author="Morozova Klavdia" w:date="2019-06-28T14:20:00Z"/>
                <w:rFonts w:eastAsiaTheme="minorHAnsi"/>
                <w:sz w:val="22"/>
                <w:rPrChange w:id="833" w:author="Morozova Klavdia" w:date="2019-07-24T15:08:00Z">
                  <w:rPr>
                    <w:ins w:id="834" w:author="Михеев Алексей Анатольевич" w:date="2018-11-20T18:01:00Z"/>
                    <w:del w:id="835" w:author="Morozova Klavdia" w:date="2019-06-28T14:2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</w:pPr>
            <w:ins w:id="836" w:author="Михеев Алексей Анатольевич" w:date="2018-11-20T18:03:00Z">
              <w:del w:id="837" w:author="Morozova Klavdia" w:date="2019-06-28T14:20:00Z">
                <w:r w:rsidRPr="00D1434C" w:rsidDel="00971934">
                  <w:rPr>
                    <w:rFonts w:eastAsiaTheme="minorHAnsi"/>
                    <w:sz w:val="22"/>
                    <w:rPrChange w:id="838" w:author="Morozova Klavdia" w:date="2019-07-24T15:08:00Z">
                      <w:rPr>
                        <w:rFonts w:eastAsiaTheme="minorHAnsi"/>
                        <w:i/>
                        <w:color w:val="808080" w:themeColor="background1" w:themeShade="80"/>
                        <w:sz w:val="22"/>
                      </w:rPr>
                    </w:rPrChange>
                  </w:rPr>
                  <w:delText>/SAPDMC/LS_FILENAME</w:delText>
                </w:r>
              </w:del>
            </w:ins>
          </w:p>
        </w:tc>
        <w:tc>
          <w:tcPr>
            <w:tcW w:w="1457" w:type="dxa"/>
            <w:shd w:val="clear" w:color="auto" w:fill="auto"/>
          </w:tcPr>
          <w:p w14:paraId="35608705" w14:textId="77777777" w:rsidR="006E2E5A" w:rsidRPr="00D1434C" w:rsidDel="00971934" w:rsidRDefault="006E2E5A" w:rsidP="00FD21F3">
            <w:pPr>
              <w:spacing w:after="240"/>
              <w:rPr>
                <w:ins w:id="839" w:author="Михеев Алексей Анатольевич" w:date="2018-11-20T18:01:00Z"/>
                <w:del w:id="840" w:author="Morozova Klavdia" w:date="2019-06-28T14:20:00Z"/>
                <w:rFonts w:eastAsiaTheme="minorHAnsi"/>
                <w:sz w:val="22"/>
                <w:rPrChange w:id="841" w:author="Morozova Klavdia" w:date="2019-07-24T15:08:00Z">
                  <w:rPr>
                    <w:ins w:id="842" w:author="Михеев Алексей Анатольевич" w:date="2018-11-20T18:01:00Z"/>
                    <w:del w:id="843" w:author="Morozova Klavdia" w:date="2019-06-28T14:2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</w:pPr>
            <w:ins w:id="844" w:author="Михеев Алексей Анатольевич" w:date="2018-11-20T18:03:00Z">
              <w:del w:id="845" w:author="Morozova Klavdia" w:date="2019-06-28T14:20:00Z">
                <w:r w:rsidRPr="00D1434C" w:rsidDel="00971934">
                  <w:rPr>
                    <w:rFonts w:eastAsiaTheme="minorHAnsi"/>
                    <w:sz w:val="22"/>
                    <w:rPrChange w:id="846" w:author="Morozova Klavdia" w:date="2019-07-24T15:08:00Z">
                      <w:rPr>
                        <w:rFonts w:eastAsiaTheme="minorHAnsi"/>
                        <w:i/>
                        <w:color w:val="808080" w:themeColor="background1" w:themeShade="80"/>
                        <w:sz w:val="22"/>
                      </w:rPr>
                    </w:rPrChange>
                  </w:rPr>
                  <w:delText>CHAR (</w:delText>
                </w:r>
              </w:del>
            </w:ins>
            <w:ins w:id="847" w:author="Михеев Алексей Анатольевич" w:date="2018-11-20T18:04:00Z">
              <w:del w:id="848" w:author="Morozova Klavdia" w:date="2019-06-28T14:20:00Z">
                <w:r w:rsidRPr="00D1434C" w:rsidDel="00971934">
                  <w:rPr>
                    <w:rFonts w:eastAsiaTheme="minorHAnsi"/>
                    <w:sz w:val="22"/>
                    <w:rPrChange w:id="849" w:author="Morozova Klavdia" w:date="2019-07-24T15:08:00Z">
                      <w:rPr>
                        <w:rFonts w:eastAsiaTheme="minorHAnsi"/>
                        <w:i/>
                        <w:color w:val="808080" w:themeColor="background1" w:themeShade="80"/>
                        <w:sz w:val="22"/>
                      </w:rPr>
                    </w:rPrChange>
                  </w:rPr>
                  <w:delText>120</w:delText>
                </w:r>
              </w:del>
            </w:ins>
            <w:ins w:id="850" w:author="Михеев Алексей Анатольевич" w:date="2018-11-20T18:03:00Z">
              <w:del w:id="851" w:author="Morozova Klavdia" w:date="2019-06-28T14:20:00Z">
                <w:r w:rsidRPr="00D1434C" w:rsidDel="00971934">
                  <w:rPr>
                    <w:rFonts w:eastAsiaTheme="minorHAnsi"/>
                    <w:sz w:val="22"/>
                    <w:rPrChange w:id="852" w:author="Morozova Klavdia" w:date="2019-07-24T15:08:00Z">
                      <w:rPr>
                        <w:rFonts w:eastAsiaTheme="minorHAnsi"/>
                        <w:i/>
                        <w:color w:val="808080" w:themeColor="background1" w:themeShade="80"/>
                        <w:sz w:val="22"/>
                      </w:rPr>
                    </w:rPrChange>
                  </w:rPr>
                  <w:delText>)</w:delText>
                </w:r>
              </w:del>
            </w:ins>
          </w:p>
        </w:tc>
        <w:tc>
          <w:tcPr>
            <w:tcW w:w="1418" w:type="dxa"/>
            <w:shd w:val="clear" w:color="auto" w:fill="auto"/>
          </w:tcPr>
          <w:p w14:paraId="5328AD0C" w14:textId="77777777" w:rsidR="006E2E5A" w:rsidRPr="00D1434C" w:rsidDel="00971934" w:rsidRDefault="004A5142" w:rsidP="00FD21F3">
            <w:pPr>
              <w:spacing w:after="240"/>
              <w:rPr>
                <w:ins w:id="853" w:author="Михеев Алексей Анатольевич" w:date="2018-11-20T18:01:00Z"/>
                <w:del w:id="854" w:author="Morozova Klavdia" w:date="2019-06-28T14:20:00Z"/>
                <w:rFonts w:eastAsiaTheme="minorHAnsi"/>
                <w:sz w:val="22"/>
                <w:rPrChange w:id="855" w:author="Morozova Klavdia" w:date="2019-07-24T15:08:00Z">
                  <w:rPr>
                    <w:ins w:id="856" w:author="Михеев Алексей Анатольевич" w:date="2018-11-20T18:01:00Z"/>
                    <w:del w:id="857" w:author="Morozova Klavdia" w:date="2019-06-28T14:2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</w:pPr>
            <w:ins w:id="858" w:author="Михеев Алексей Анатольевич" w:date="2018-11-20T18:15:00Z">
              <w:del w:id="859" w:author="Morozova Klavdia" w:date="2019-06-28T14:20:00Z">
                <w:r w:rsidRPr="00D1434C" w:rsidDel="00971934">
                  <w:rPr>
                    <w:rFonts w:eastAsiaTheme="minorHAnsi"/>
                    <w:sz w:val="22"/>
                    <w:rPrChange w:id="860" w:author="Morozova Klavdia" w:date="2019-07-24T15:08:00Z">
                      <w:rPr>
                        <w:rFonts w:eastAsiaTheme="minorHAnsi"/>
                        <w:i/>
                        <w:color w:val="808080" w:themeColor="background1" w:themeShade="80"/>
                        <w:sz w:val="22"/>
                      </w:rPr>
                    </w:rPrChange>
                  </w:rPr>
                  <w:delText>ICL_DIAGFILENAME</w:delText>
                </w:r>
              </w:del>
            </w:ins>
          </w:p>
        </w:tc>
        <w:tc>
          <w:tcPr>
            <w:tcW w:w="3147" w:type="dxa"/>
            <w:shd w:val="clear" w:color="auto" w:fill="auto"/>
          </w:tcPr>
          <w:p w14:paraId="5A838438" w14:textId="77777777" w:rsidR="006E2E5A" w:rsidRPr="00D1434C" w:rsidDel="00971934" w:rsidRDefault="006E2E5A" w:rsidP="00FD21F3">
            <w:pPr>
              <w:spacing w:after="240"/>
              <w:rPr>
                <w:ins w:id="861" w:author="Михеев Алексей Анатольевич" w:date="2018-11-20T18:01:00Z"/>
                <w:del w:id="862" w:author="Morozova Klavdia" w:date="2019-06-28T14:20:00Z"/>
                <w:rFonts w:eastAsiaTheme="minorHAnsi"/>
                <w:sz w:val="22"/>
                <w:rPrChange w:id="863" w:author="Morozova Klavdia" w:date="2019-07-24T15:08:00Z">
                  <w:rPr>
                    <w:ins w:id="864" w:author="Михеев Алексей Анатольевич" w:date="2018-11-20T18:01:00Z"/>
                    <w:del w:id="865" w:author="Morozova Klavdia" w:date="2019-06-28T14:2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</w:pPr>
            <w:ins w:id="866" w:author="Михеев Алексей Анатольевич" w:date="2018-11-20T18:04:00Z">
              <w:del w:id="867" w:author="Morozova Klavdia" w:date="2019-06-28T14:20:00Z">
                <w:r w:rsidRPr="00D1434C" w:rsidDel="00971934">
                  <w:rPr>
                    <w:rFonts w:eastAsiaTheme="minorHAnsi"/>
                    <w:sz w:val="22"/>
                    <w:rPrChange w:id="868" w:author="Morozova Klavdia" w:date="2019-07-24T15:08:00Z">
                      <w:rPr>
                        <w:rFonts w:eastAsiaTheme="minorHAnsi"/>
                        <w:i/>
                        <w:color w:val="808080" w:themeColor="background1" w:themeShade="80"/>
                        <w:sz w:val="22"/>
                      </w:rPr>
                    </w:rPrChange>
                  </w:rPr>
                  <w:delText>Да</w:delText>
                </w:r>
              </w:del>
            </w:ins>
          </w:p>
        </w:tc>
      </w:tr>
      <w:tr w:rsidR="00E77231" w:rsidRPr="00D1434C" w:rsidDel="00971934" w14:paraId="7890F053" w14:textId="77777777" w:rsidTr="00FD76E0">
        <w:trPr>
          <w:ins w:id="869" w:author="Михеев Алексей Анатольевич" w:date="2018-11-21T11:38:00Z"/>
          <w:del w:id="870" w:author="Morozova Klavdia" w:date="2019-06-28T14:20:00Z"/>
        </w:trPr>
        <w:tc>
          <w:tcPr>
            <w:tcW w:w="1128" w:type="dxa"/>
            <w:shd w:val="clear" w:color="auto" w:fill="auto"/>
          </w:tcPr>
          <w:p w14:paraId="3E76C997" w14:textId="77777777" w:rsidR="00E77231" w:rsidRPr="00D1434C" w:rsidDel="00971934" w:rsidRDefault="00E77231" w:rsidP="00FD21F3">
            <w:pPr>
              <w:spacing w:after="240"/>
              <w:rPr>
                <w:ins w:id="871" w:author="Михеев Алексей Анатольевич" w:date="2018-11-21T11:38:00Z"/>
                <w:del w:id="872" w:author="Morozova Klavdia" w:date="2019-06-28T14:20:00Z"/>
                <w:rFonts w:eastAsiaTheme="minorHAnsi"/>
                <w:sz w:val="22"/>
                <w:rPrChange w:id="873" w:author="Morozova Klavdia" w:date="2019-07-24T15:08:00Z">
                  <w:rPr>
                    <w:ins w:id="874" w:author="Михеев Алексей Анатольевич" w:date="2018-11-21T11:38:00Z"/>
                    <w:del w:id="875" w:author="Morozova Klavdia" w:date="2019-06-28T14:2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</w:pPr>
            <w:ins w:id="876" w:author="Михеев Алексей Анатольевич" w:date="2018-11-21T11:38:00Z">
              <w:del w:id="877" w:author="Morozova Klavdia" w:date="2019-06-28T14:20:00Z">
                <w:r w:rsidRPr="00D1434C" w:rsidDel="00971934">
                  <w:rPr>
                    <w:rFonts w:eastAsiaTheme="minorHAnsi"/>
                    <w:sz w:val="22"/>
                    <w:rPrChange w:id="878" w:author="Morozova Klavdia" w:date="2019-07-24T15:08:00Z">
                      <w:rPr>
                        <w:rFonts w:eastAsiaTheme="minorHAnsi"/>
                        <w:i/>
                        <w:color w:val="808080" w:themeColor="background1" w:themeShade="80"/>
                        <w:sz w:val="22"/>
                      </w:rPr>
                    </w:rPrChange>
                  </w:rPr>
                  <w:delText>Update</w:delText>
                </w:r>
              </w:del>
            </w:ins>
          </w:p>
        </w:tc>
        <w:tc>
          <w:tcPr>
            <w:tcW w:w="1316" w:type="dxa"/>
            <w:shd w:val="clear" w:color="auto" w:fill="auto"/>
          </w:tcPr>
          <w:p w14:paraId="6E208D2E" w14:textId="77777777" w:rsidR="00E77231" w:rsidRPr="00D1434C" w:rsidDel="00971934" w:rsidRDefault="00E77231" w:rsidP="00FD21F3">
            <w:pPr>
              <w:spacing w:after="240"/>
              <w:rPr>
                <w:ins w:id="879" w:author="Михеев Алексей Анатольевич" w:date="2018-11-21T11:38:00Z"/>
                <w:del w:id="880" w:author="Morozova Klavdia" w:date="2019-06-28T14:20:00Z"/>
                <w:rFonts w:eastAsiaTheme="minorHAnsi"/>
                <w:sz w:val="22"/>
                <w:rPrChange w:id="881" w:author="Morozova Klavdia" w:date="2019-07-24T15:08:00Z">
                  <w:rPr>
                    <w:ins w:id="882" w:author="Михеев Алексей Анатольевич" w:date="2018-11-21T11:38:00Z"/>
                    <w:del w:id="883" w:author="Morozova Klavdia" w:date="2019-06-28T14:2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</w:pPr>
            <w:ins w:id="884" w:author="Михеев Алексей Анатольевич" w:date="2018-11-21T11:38:00Z">
              <w:del w:id="885" w:author="Morozova Klavdia" w:date="2019-06-28T14:20:00Z">
                <w:r w:rsidRPr="00D1434C" w:rsidDel="00971934">
                  <w:rPr>
                    <w:rFonts w:eastAsiaTheme="minorHAnsi"/>
                    <w:sz w:val="22"/>
                    <w:rPrChange w:id="886" w:author="Morozova Klavdia" w:date="2019-07-24T15:08:00Z">
                      <w:rPr>
                        <w:rFonts w:eastAsiaTheme="minorHAnsi"/>
                        <w:i/>
                        <w:color w:val="808080" w:themeColor="background1" w:themeShade="80"/>
                        <w:sz w:val="22"/>
                      </w:rPr>
                    </w:rPrChange>
                  </w:rPr>
                  <w:delText>Обновлять цены</w:delText>
                </w:r>
              </w:del>
            </w:ins>
          </w:p>
        </w:tc>
        <w:tc>
          <w:tcPr>
            <w:tcW w:w="1452" w:type="dxa"/>
            <w:shd w:val="clear" w:color="auto" w:fill="auto"/>
          </w:tcPr>
          <w:p w14:paraId="71D5210F" w14:textId="77777777" w:rsidR="00E77231" w:rsidRPr="00D1434C" w:rsidDel="00971934" w:rsidRDefault="00E77231" w:rsidP="00FD21F3">
            <w:pPr>
              <w:spacing w:after="240"/>
              <w:rPr>
                <w:ins w:id="887" w:author="Михеев Алексей Анатольевич" w:date="2018-11-21T11:38:00Z"/>
                <w:del w:id="888" w:author="Morozova Klavdia" w:date="2019-06-28T14:20:00Z"/>
                <w:rFonts w:eastAsiaTheme="minorHAnsi"/>
                <w:sz w:val="22"/>
                <w:rPrChange w:id="889" w:author="Morozova Klavdia" w:date="2019-07-24T15:08:00Z">
                  <w:rPr>
                    <w:ins w:id="890" w:author="Михеев Алексей Анатольевич" w:date="2018-11-21T11:38:00Z"/>
                    <w:del w:id="891" w:author="Morozova Klavdia" w:date="2019-06-28T14:2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</w:pPr>
            <w:ins w:id="892" w:author="Михеев Алексей Анатольевич" w:date="2018-11-21T11:39:00Z">
              <w:del w:id="893" w:author="Morozova Klavdia" w:date="2019-06-28T14:20:00Z">
                <w:r w:rsidRPr="00D1434C" w:rsidDel="00971934">
                  <w:rPr>
                    <w:rFonts w:eastAsiaTheme="minorHAnsi"/>
                    <w:sz w:val="22"/>
                    <w:rPrChange w:id="894" w:author="Morozova Klavdia" w:date="2019-07-24T15:08:00Z">
                      <w:rPr>
                        <w:rFonts w:eastAsiaTheme="minorHAnsi"/>
                        <w:i/>
                        <w:color w:val="808080" w:themeColor="background1" w:themeShade="80"/>
                        <w:sz w:val="22"/>
                      </w:rPr>
                    </w:rPrChange>
                  </w:rPr>
                  <w:delText>checkbox</w:delText>
                </w:r>
              </w:del>
            </w:ins>
          </w:p>
        </w:tc>
        <w:tc>
          <w:tcPr>
            <w:tcW w:w="1457" w:type="dxa"/>
            <w:shd w:val="clear" w:color="auto" w:fill="auto"/>
          </w:tcPr>
          <w:p w14:paraId="18622653" w14:textId="77777777" w:rsidR="00E77231" w:rsidRPr="00D1434C" w:rsidDel="00971934" w:rsidRDefault="00E77231" w:rsidP="00FD21F3">
            <w:pPr>
              <w:spacing w:after="240"/>
              <w:rPr>
                <w:ins w:id="895" w:author="Михеев Алексей Анатольевич" w:date="2018-11-21T11:38:00Z"/>
                <w:del w:id="896" w:author="Morozova Klavdia" w:date="2019-06-28T14:20:00Z"/>
                <w:rFonts w:eastAsiaTheme="minorHAnsi"/>
                <w:sz w:val="22"/>
                <w:lang w:val="en-US"/>
                <w:rPrChange w:id="897" w:author="Morozova Klavdia" w:date="2019-07-24T15:08:00Z">
                  <w:rPr>
                    <w:ins w:id="898" w:author="Михеев Алексей Анатольевич" w:date="2018-11-21T11:38:00Z"/>
                    <w:del w:id="899" w:author="Morozova Klavdia" w:date="2019-06-28T14:2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</w:pPr>
            <w:ins w:id="900" w:author="Михеев Алексей Анатольевич" w:date="2018-11-21T11:39:00Z">
              <w:del w:id="901" w:author="Morozova Klavdia" w:date="2019-06-28T14:20:00Z">
                <w:r w:rsidRPr="00D1434C" w:rsidDel="00971934">
                  <w:rPr>
                    <w:rFonts w:eastAsiaTheme="minorHAnsi"/>
                    <w:sz w:val="22"/>
                    <w:rPrChange w:id="902" w:author="Morozova Klavdia" w:date="2019-07-24T15:08:00Z">
                      <w:rPr>
                        <w:rFonts w:eastAsiaTheme="minorHAnsi"/>
                        <w:i/>
                        <w:color w:val="808080" w:themeColor="background1" w:themeShade="80"/>
                        <w:sz w:val="22"/>
                      </w:rPr>
                    </w:rPrChange>
                  </w:rPr>
                  <w:delText>CHAR (1)</w:delText>
                </w:r>
              </w:del>
            </w:ins>
          </w:p>
        </w:tc>
        <w:tc>
          <w:tcPr>
            <w:tcW w:w="1418" w:type="dxa"/>
            <w:shd w:val="clear" w:color="auto" w:fill="auto"/>
          </w:tcPr>
          <w:p w14:paraId="08650AF5" w14:textId="77777777" w:rsidR="00E77231" w:rsidRPr="00D1434C" w:rsidDel="00971934" w:rsidRDefault="00E77231" w:rsidP="00FD21F3">
            <w:pPr>
              <w:spacing w:after="240"/>
              <w:rPr>
                <w:ins w:id="903" w:author="Михеев Алексей Анатольевич" w:date="2018-11-21T11:38:00Z"/>
                <w:del w:id="904" w:author="Morozova Klavdia" w:date="2019-06-28T14:20:00Z"/>
                <w:rFonts w:eastAsiaTheme="minorHAnsi"/>
                <w:sz w:val="22"/>
                <w:rPrChange w:id="905" w:author="Morozova Klavdia" w:date="2019-07-24T15:08:00Z">
                  <w:rPr>
                    <w:ins w:id="906" w:author="Михеев Алексей Анатольевич" w:date="2018-11-21T11:38:00Z"/>
                    <w:del w:id="907" w:author="Morozova Klavdia" w:date="2019-06-28T14:2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</w:pPr>
          </w:p>
        </w:tc>
        <w:tc>
          <w:tcPr>
            <w:tcW w:w="3147" w:type="dxa"/>
            <w:shd w:val="clear" w:color="auto" w:fill="auto"/>
          </w:tcPr>
          <w:p w14:paraId="27621373" w14:textId="77777777" w:rsidR="00E77231" w:rsidRPr="00D1434C" w:rsidDel="00971934" w:rsidRDefault="00E77231" w:rsidP="00FD21F3">
            <w:pPr>
              <w:spacing w:after="240"/>
              <w:rPr>
                <w:ins w:id="908" w:author="Михеев Алексей Анатольевич" w:date="2018-11-21T11:38:00Z"/>
                <w:del w:id="909" w:author="Morozova Klavdia" w:date="2019-06-28T14:20:00Z"/>
                <w:rFonts w:eastAsiaTheme="minorHAnsi"/>
                <w:sz w:val="22"/>
                <w:rPrChange w:id="910" w:author="Morozova Klavdia" w:date="2019-07-24T15:08:00Z">
                  <w:rPr>
                    <w:ins w:id="911" w:author="Михеев Алексей Анатольевич" w:date="2018-11-21T11:38:00Z"/>
                    <w:del w:id="912" w:author="Morozova Klavdia" w:date="2019-06-28T14:2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</w:pPr>
            <w:ins w:id="913" w:author="Михеев Алексей Анатольевич" w:date="2018-11-21T11:39:00Z">
              <w:del w:id="914" w:author="Morozova Klavdia" w:date="2019-06-28T14:20:00Z">
                <w:r w:rsidRPr="00D1434C" w:rsidDel="00971934">
                  <w:rPr>
                    <w:rFonts w:eastAsiaTheme="minorHAnsi"/>
                    <w:sz w:val="22"/>
                  </w:rPr>
                  <w:delText>Нет</w:delText>
                </w:r>
              </w:del>
            </w:ins>
          </w:p>
        </w:tc>
      </w:tr>
    </w:tbl>
    <w:p w14:paraId="6B60A047" w14:textId="77777777" w:rsidR="00FD21F3" w:rsidRPr="001D65DC" w:rsidRDefault="00FD21F3" w:rsidP="00FD21F3">
      <w:pPr>
        <w:spacing w:after="240"/>
        <w:rPr>
          <w:ins w:id="915" w:author="Morozova Klavdia" w:date="2019-06-28T15:06:00Z"/>
          <w:rFonts w:ascii="Arial" w:hAnsi="Arial" w:cs="Arial"/>
          <w:highlight w:val="green"/>
          <w:rPrChange w:id="916" w:author="Morozova Klavdia" w:date="2019-08-06T12:07:00Z">
            <w:rPr>
              <w:ins w:id="917" w:author="Morozova Klavdia" w:date="2019-06-28T15:06:00Z"/>
              <w:rFonts w:ascii="Arial" w:hAnsi="Arial" w:cs="Arial"/>
            </w:rPr>
          </w:rPrChange>
        </w:rPr>
      </w:pPr>
      <w:ins w:id="918" w:author="Morozova Klavdia" w:date="2019-06-28T15:06:00Z">
        <w:r w:rsidRPr="001D65DC">
          <w:rPr>
            <w:rFonts w:ascii="Arial" w:hAnsi="Arial" w:cs="Arial"/>
            <w:highlight w:val="green"/>
            <w:rPrChange w:id="919" w:author="Morozova Klavdia" w:date="2019-08-06T12:07:00Z">
              <w:rPr>
                <w:rFonts w:ascii="Arial" w:hAnsi="Arial" w:cs="Arial"/>
              </w:rPr>
            </w:rPrChange>
          </w:rPr>
          <w:t xml:space="preserve">Создать </w:t>
        </w:r>
        <w:r w:rsidRPr="001D65DC">
          <w:rPr>
            <w:rFonts w:ascii="Arial" w:hAnsi="Arial" w:cs="Arial"/>
            <w:highlight w:val="green"/>
            <w:lang w:val="en-US"/>
            <w:rPrChange w:id="920" w:author="Morozova Klavdia" w:date="2019-08-06T12:07:00Z">
              <w:rPr>
                <w:rFonts w:ascii="Arial" w:hAnsi="Arial" w:cs="Arial"/>
                <w:lang w:val="en-US"/>
              </w:rPr>
            </w:rPrChange>
          </w:rPr>
          <w:t>Radiobutton</w:t>
        </w:r>
        <w:r w:rsidRPr="001D65DC">
          <w:rPr>
            <w:rFonts w:ascii="Arial" w:hAnsi="Arial" w:cs="Arial"/>
            <w:highlight w:val="green"/>
            <w:rPrChange w:id="921" w:author="Morozova Klavdia" w:date="2019-08-06T12:07:00Z">
              <w:rPr>
                <w:rFonts w:ascii="Arial" w:hAnsi="Arial" w:cs="Arial"/>
              </w:rPr>
            </w:rPrChange>
          </w:rPr>
          <w:t>, в котором будет два режима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922" w:author="Morozova Klavdia" w:date="2019-07-18T09:1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1"/>
        <w:gridCol w:w="2552"/>
        <w:gridCol w:w="2551"/>
        <w:gridCol w:w="1559"/>
        <w:gridCol w:w="1953"/>
        <w:tblGridChange w:id="923">
          <w:tblGrid>
            <w:gridCol w:w="1271"/>
            <w:gridCol w:w="2552"/>
            <w:gridCol w:w="2126"/>
            <w:gridCol w:w="1984"/>
            <w:gridCol w:w="1953"/>
          </w:tblGrid>
        </w:tblGridChange>
      </w:tblGrid>
      <w:tr w:rsidR="00FD21F3" w:rsidRPr="001D65DC" w14:paraId="59CE4D55" w14:textId="77777777" w:rsidTr="002676D4">
        <w:trPr>
          <w:trHeight w:val="478"/>
          <w:ins w:id="924" w:author="Morozova Klavdia" w:date="2019-06-28T15:06:00Z"/>
          <w:trPrChange w:id="925" w:author="Morozova Klavdia" w:date="2019-07-18T09:16:00Z">
            <w:trPr>
              <w:trHeight w:val="478"/>
            </w:trPr>
          </w:trPrChange>
        </w:trPr>
        <w:tc>
          <w:tcPr>
            <w:tcW w:w="1271" w:type="dxa"/>
            <w:shd w:val="clear" w:color="auto" w:fill="FFC000"/>
            <w:tcPrChange w:id="926" w:author="Morozova Klavdia" w:date="2019-07-18T09:16:00Z">
              <w:tcPr>
                <w:tcW w:w="1271" w:type="dxa"/>
                <w:shd w:val="clear" w:color="auto" w:fill="FFC000"/>
              </w:tcPr>
            </w:tcPrChange>
          </w:tcPr>
          <w:p w14:paraId="388F8A22" w14:textId="77777777" w:rsidR="00FD21F3" w:rsidRPr="001D65DC" w:rsidRDefault="00FD21F3" w:rsidP="00C8759D">
            <w:pPr>
              <w:spacing w:before="100" w:beforeAutospacing="1"/>
              <w:jc w:val="center"/>
              <w:rPr>
                <w:ins w:id="927" w:author="Morozova Klavdia" w:date="2019-06-28T15:06:00Z"/>
                <w:rFonts w:ascii="Arial" w:hAnsi="Arial" w:cs="Arial"/>
                <w:b/>
                <w:color w:val="000000"/>
                <w:sz w:val="20"/>
                <w:szCs w:val="20"/>
                <w:highlight w:val="green"/>
                <w:rPrChange w:id="928" w:author="Morozova Klavdia" w:date="2019-08-06T12:07:00Z">
                  <w:rPr>
                    <w:ins w:id="929" w:author="Morozova Klavdia" w:date="2019-06-28T15:06:00Z"/>
                    <w:rFonts w:ascii="Arial" w:hAnsi="Arial" w:cs="Arial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930" w:author="Morozova Klavdia" w:date="2019-06-28T15:06:00Z">
              <w:r w:rsidRPr="001D65DC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  <w:rPrChange w:id="931" w:author="Morozova Klavdia" w:date="2019-08-06T12:07:00Z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rPrChange>
                </w:rPr>
                <w:t>Поле</w:t>
              </w:r>
            </w:ins>
          </w:p>
        </w:tc>
        <w:tc>
          <w:tcPr>
            <w:tcW w:w="2552" w:type="dxa"/>
            <w:shd w:val="clear" w:color="auto" w:fill="FFC000"/>
            <w:tcPrChange w:id="932" w:author="Morozova Klavdia" w:date="2019-07-18T09:16:00Z">
              <w:tcPr>
                <w:tcW w:w="2552" w:type="dxa"/>
                <w:shd w:val="clear" w:color="auto" w:fill="FFC000"/>
              </w:tcPr>
            </w:tcPrChange>
          </w:tcPr>
          <w:p w14:paraId="75B3111E" w14:textId="77777777" w:rsidR="00FD21F3" w:rsidRPr="001D65DC" w:rsidRDefault="00FD21F3" w:rsidP="00C8759D">
            <w:pPr>
              <w:spacing w:before="100" w:beforeAutospacing="1"/>
              <w:jc w:val="center"/>
              <w:rPr>
                <w:ins w:id="933" w:author="Morozova Klavdia" w:date="2019-06-28T15:06:00Z"/>
                <w:rFonts w:ascii="Arial" w:hAnsi="Arial" w:cs="Arial"/>
                <w:b/>
                <w:color w:val="000000"/>
                <w:sz w:val="20"/>
                <w:szCs w:val="20"/>
                <w:highlight w:val="green"/>
                <w:rPrChange w:id="934" w:author="Morozova Klavdia" w:date="2019-08-06T12:07:00Z">
                  <w:rPr>
                    <w:ins w:id="935" w:author="Morozova Klavdia" w:date="2019-06-28T15:06:00Z"/>
                    <w:rFonts w:ascii="Arial" w:hAnsi="Arial" w:cs="Arial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936" w:author="Morozova Klavdia" w:date="2019-06-28T15:06:00Z">
              <w:r w:rsidRPr="001D65DC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  <w:rPrChange w:id="937" w:author="Morozova Klavdia" w:date="2019-08-06T12:07:00Z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rPrChange>
                </w:rPr>
                <w:t>Название</w:t>
              </w:r>
            </w:ins>
          </w:p>
        </w:tc>
        <w:tc>
          <w:tcPr>
            <w:tcW w:w="2551" w:type="dxa"/>
            <w:shd w:val="clear" w:color="auto" w:fill="FFC000"/>
            <w:tcPrChange w:id="938" w:author="Morozova Klavdia" w:date="2019-07-18T09:16:00Z">
              <w:tcPr>
                <w:tcW w:w="2126" w:type="dxa"/>
                <w:shd w:val="clear" w:color="auto" w:fill="FFC000"/>
              </w:tcPr>
            </w:tcPrChange>
          </w:tcPr>
          <w:p w14:paraId="71A492C6" w14:textId="77777777" w:rsidR="00FD21F3" w:rsidRPr="001D65DC" w:rsidRDefault="00FD21F3" w:rsidP="00C8759D">
            <w:pPr>
              <w:spacing w:before="100" w:beforeAutospacing="1"/>
              <w:jc w:val="center"/>
              <w:rPr>
                <w:ins w:id="939" w:author="Morozova Klavdia" w:date="2019-06-28T15:06:00Z"/>
                <w:rFonts w:ascii="Arial" w:hAnsi="Arial" w:cs="Arial"/>
                <w:b/>
                <w:color w:val="000000"/>
                <w:sz w:val="20"/>
                <w:szCs w:val="20"/>
                <w:highlight w:val="green"/>
                <w:rPrChange w:id="940" w:author="Morozova Klavdia" w:date="2019-08-06T12:07:00Z">
                  <w:rPr>
                    <w:ins w:id="941" w:author="Morozova Klavdia" w:date="2019-06-28T15:06:00Z"/>
                    <w:rFonts w:ascii="Arial" w:hAnsi="Arial" w:cs="Arial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942" w:author="Morozova Klavdia" w:date="2019-06-28T15:06:00Z">
              <w:r w:rsidRPr="001D65DC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  <w:rPrChange w:id="943" w:author="Morozova Klavdia" w:date="2019-08-06T12:07:00Z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rPrChange>
                </w:rPr>
                <w:t>Элемент данных</w:t>
              </w:r>
            </w:ins>
          </w:p>
        </w:tc>
        <w:tc>
          <w:tcPr>
            <w:tcW w:w="1559" w:type="dxa"/>
            <w:shd w:val="clear" w:color="auto" w:fill="FFC000"/>
            <w:tcPrChange w:id="944" w:author="Morozova Klavdia" w:date="2019-07-18T09:16:00Z">
              <w:tcPr>
                <w:tcW w:w="1984" w:type="dxa"/>
                <w:shd w:val="clear" w:color="auto" w:fill="FFC000"/>
              </w:tcPr>
            </w:tcPrChange>
          </w:tcPr>
          <w:p w14:paraId="519F9EE7" w14:textId="77777777" w:rsidR="00FD21F3" w:rsidRPr="001D65DC" w:rsidRDefault="00FD21F3" w:rsidP="00C8759D">
            <w:pPr>
              <w:spacing w:before="100" w:beforeAutospacing="1"/>
              <w:jc w:val="center"/>
              <w:rPr>
                <w:ins w:id="945" w:author="Morozova Klavdia" w:date="2019-06-28T15:06:00Z"/>
                <w:rFonts w:ascii="Arial" w:hAnsi="Arial" w:cs="Arial"/>
                <w:b/>
                <w:color w:val="000000"/>
                <w:sz w:val="20"/>
                <w:szCs w:val="20"/>
                <w:highlight w:val="green"/>
                <w:rPrChange w:id="946" w:author="Morozova Klavdia" w:date="2019-08-06T12:07:00Z">
                  <w:rPr>
                    <w:ins w:id="947" w:author="Morozova Klavdia" w:date="2019-06-28T15:06:00Z"/>
                    <w:rFonts w:ascii="Arial" w:hAnsi="Arial" w:cs="Arial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948" w:author="Morozova Klavdia" w:date="2019-06-28T15:06:00Z">
              <w:r w:rsidRPr="001D65DC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  <w:rPrChange w:id="949" w:author="Morozova Klavdia" w:date="2019-08-06T12:07:00Z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rPrChange>
                </w:rPr>
                <w:t>Тип данных</w:t>
              </w:r>
            </w:ins>
          </w:p>
        </w:tc>
        <w:tc>
          <w:tcPr>
            <w:tcW w:w="1953" w:type="dxa"/>
            <w:shd w:val="clear" w:color="auto" w:fill="FFC000"/>
            <w:tcPrChange w:id="950" w:author="Morozova Klavdia" w:date="2019-07-18T09:16:00Z">
              <w:tcPr>
                <w:tcW w:w="1953" w:type="dxa"/>
                <w:shd w:val="clear" w:color="auto" w:fill="FFC000"/>
              </w:tcPr>
            </w:tcPrChange>
          </w:tcPr>
          <w:p w14:paraId="739FF030" w14:textId="77777777" w:rsidR="00FD21F3" w:rsidRPr="001D65DC" w:rsidRDefault="00FD21F3" w:rsidP="00C8759D">
            <w:pPr>
              <w:spacing w:before="100" w:beforeAutospacing="1"/>
              <w:jc w:val="center"/>
              <w:rPr>
                <w:ins w:id="951" w:author="Morozova Klavdia" w:date="2019-06-28T15:06:00Z"/>
                <w:rFonts w:ascii="Arial" w:hAnsi="Arial" w:cs="Arial"/>
                <w:b/>
                <w:color w:val="000000"/>
                <w:sz w:val="20"/>
                <w:szCs w:val="20"/>
                <w:highlight w:val="green"/>
                <w:rPrChange w:id="952" w:author="Morozova Klavdia" w:date="2019-08-06T12:07:00Z">
                  <w:rPr>
                    <w:ins w:id="953" w:author="Morozova Klavdia" w:date="2019-06-28T15:06:00Z"/>
                    <w:rFonts w:ascii="Arial" w:hAnsi="Arial" w:cs="Arial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954" w:author="Morozova Klavdia" w:date="2019-06-28T15:06:00Z">
              <w:r w:rsidRPr="001D65DC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  <w:rPrChange w:id="955" w:author="Morozova Klavdia" w:date="2019-08-06T12:07:00Z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rPrChange>
                </w:rPr>
                <w:t>Обязательность заполнения</w:t>
              </w:r>
            </w:ins>
          </w:p>
        </w:tc>
      </w:tr>
      <w:tr w:rsidR="00FD21F3" w:rsidRPr="001D65DC" w14:paraId="0867BDDA" w14:textId="77777777" w:rsidTr="002676D4">
        <w:trPr>
          <w:trHeight w:val="311"/>
          <w:ins w:id="956" w:author="Morozova Klavdia" w:date="2019-06-28T15:06:00Z"/>
          <w:trPrChange w:id="957" w:author="Morozova Klavdia" w:date="2019-07-18T09:16:00Z">
            <w:trPr>
              <w:trHeight w:val="311"/>
            </w:trPr>
          </w:trPrChange>
        </w:trPr>
        <w:tc>
          <w:tcPr>
            <w:tcW w:w="1271" w:type="dxa"/>
            <w:tcPrChange w:id="958" w:author="Morozova Klavdia" w:date="2019-07-18T09:16:00Z">
              <w:tcPr>
                <w:tcW w:w="1271" w:type="dxa"/>
              </w:tcPr>
            </w:tcPrChange>
          </w:tcPr>
          <w:p w14:paraId="5A79A54C" w14:textId="77777777" w:rsidR="00FD21F3" w:rsidRPr="001D65DC" w:rsidRDefault="00FD21F3" w:rsidP="00C8759D">
            <w:pPr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ins w:id="959" w:author="Morozova Klavdia" w:date="2019-06-28T15:06:00Z"/>
                <w:rFonts w:ascii="Arial" w:hAnsi="Arial" w:cs="Arial"/>
                <w:sz w:val="20"/>
                <w:szCs w:val="20"/>
                <w:highlight w:val="green"/>
                <w:lang w:val="en-US"/>
                <w:rPrChange w:id="960" w:author="Morozova Klavdia" w:date="2019-08-06T12:07:00Z">
                  <w:rPr>
                    <w:ins w:id="961" w:author="Morozova Klavdia" w:date="2019-06-28T15:06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2552" w:type="dxa"/>
            <w:tcPrChange w:id="962" w:author="Morozova Klavdia" w:date="2019-07-18T09:16:00Z">
              <w:tcPr>
                <w:tcW w:w="2552" w:type="dxa"/>
              </w:tcPr>
            </w:tcPrChange>
          </w:tcPr>
          <w:p w14:paraId="07C73246" w14:textId="5EEC4D50" w:rsidR="00FD21F3" w:rsidRPr="001D65DC" w:rsidRDefault="00FD21F3" w:rsidP="00C8759D">
            <w:pPr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ins w:id="963" w:author="Morozova Klavdia" w:date="2019-06-28T15:06:00Z"/>
                <w:rFonts w:ascii="Arial" w:hAnsi="Arial" w:cs="Arial"/>
                <w:sz w:val="20"/>
                <w:szCs w:val="20"/>
                <w:highlight w:val="green"/>
                <w:rPrChange w:id="964" w:author="Morozova Klavdia" w:date="2019-08-06T12:07:00Z">
                  <w:rPr>
                    <w:ins w:id="965" w:author="Morozova Klavdia" w:date="2019-06-28T15:06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966" w:author="Morozova Klavdia" w:date="2019-06-28T15:06:00Z">
              <w:r w:rsidRPr="001D65DC">
                <w:rPr>
                  <w:rFonts w:ascii="Arial" w:hAnsi="Arial" w:cs="Arial"/>
                  <w:sz w:val="20"/>
                  <w:szCs w:val="20"/>
                  <w:highlight w:val="green"/>
                  <w:rPrChange w:id="967" w:author="Morozova Klavdia" w:date="2019-08-06T12:07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Загрузка </w:t>
              </w:r>
            </w:ins>
            <w:ins w:id="968" w:author="Morozova Klavdia" w:date="2019-07-15T09:18:00Z">
              <w:r w:rsidR="00167C50" w:rsidRPr="001D65DC">
                <w:rPr>
                  <w:rFonts w:ascii="Arial" w:hAnsi="Arial" w:cs="Arial"/>
                  <w:sz w:val="20"/>
                  <w:szCs w:val="20"/>
                  <w:highlight w:val="green"/>
                  <w:rPrChange w:id="969" w:author="Morozova Klavdia" w:date="2019-08-06T12:07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ценовых условий </w:t>
              </w:r>
            </w:ins>
            <w:ins w:id="970" w:author="Morozova Klavdia" w:date="2019-06-28T15:06:00Z">
              <w:r w:rsidRPr="001D65DC">
                <w:rPr>
                  <w:rFonts w:ascii="Arial" w:hAnsi="Arial" w:cs="Arial"/>
                  <w:sz w:val="20"/>
                  <w:szCs w:val="20"/>
                  <w:highlight w:val="green"/>
                  <w:rPrChange w:id="971" w:author="Morozova Klavdia" w:date="2019-08-06T12:07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к контракту</w:t>
              </w:r>
            </w:ins>
          </w:p>
        </w:tc>
        <w:tc>
          <w:tcPr>
            <w:tcW w:w="2551" w:type="dxa"/>
            <w:tcPrChange w:id="972" w:author="Morozova Klavdia" w:date="2019-07-18T09:16:00Z">
              <w:tcPr>
                <w:tcW w:w="2126" w:type="dxa"/>
              </w:tcPr>
            </w:tcPrChange>
          </w:tcPr>
          <w:p w14:paraId="7FE05CDA" w14:textId="77777777" w:rsidR="00FD21F3" w:rsidRPr="001D65DC" w:rsidRDefault="00FD21F3" w:rsidP="00C8759D">
            <w:pPr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ins w:id="973" w:author="Morozova Klavdia" w:date="2019-06-28T15:06:00Z"/>
                <w:rFonts w:ascii="Arial" w:hAnsi="Arial" w:cs="Arial"/>
                <w:sz w:val="20"/>
                <w:szCs w:val="20"/>
                <w:highlight w:val="green"/>
                <w:rPrChange w:id="974" w:author="Morozova Klavdia" w:date="2019-08-06T12:07:00Z">
                  <w:rPr>
                    <w:ins w:id="975" w:author="Morozova Klavdia" w:date="2019-06-28T15:06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559" w:type="dxa"/>
            <w:tcPrChange w:id="976" w:author="Morozova Klavdia" w:date="2019-07-18T09:16:00Z">
              <w:tcPr>
                <w:tcW w:w="1984" w:type="dxa"/>
              </w:tcPr>
            </w:tcPrChange>
          </w:tcPr>
          <w:p w14:paraId="5D570497" w14:textId="77777777" w:rsidR="00FD21F3" w:rsidRPr="001D65DC" w:rsidRDefault="00FD21F3" w:rsidP="00C8759D">
            <w:pPr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ins w:id="977" w:author="Morozova Klavdia" w:date="2019-06-28T15:06:00Z"/>
                <w:rFonts w:ascii="Arial" w:hAnsi="Arial" w:cs="Arial"/>
                <w:sz w:val="20"/>
                <w:szCs w:val="20"/>
                <w:highlight w:val="green"/>
                <w:rPrChange w:id="978" w:author="Morozova Klavdia" w:date="2019-08-06T12:07:00Z">
                  <w:rPr>
                    <w:ins w:id="979" w:author="Morozova Klavdia" w:date="2019-06-28T15:06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980" w:author="Morozova Klavdia" w:date="2019-06-28T15:06:00Z">
              <w:r w:rsidRPr="001D65DC">
                <w:rPr>
                  <w:rFonts w:ascii="Arial" w:hAnsi="Arial" w:cs="Arial"/>
                  <w:sz w:val="20"/>
                  <w:szCs w:val="20"/>
                  <w:highlight w:val="green"/>
                  <w:rPrChange w:id="981" w:author="Morozova Klavdia" w:date="2019-08-06T12:07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</w:t>
              </w:r>
              <w:r w:rsidRPr="001D65DC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982" w:author="Morozova Klavdia" w:date="2019-08-06T12:07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 xml:space="preserve"> (1)</w:t>
              </w:r>
            </w:ins>
          </w:p>
        </w:tc>
        <w:tc>
          <w:tcPr>
            <w:tcW w:w="1953" w:type="dxa"/>
            <w:vMerge w:val="restart"/>
            <w:tcPrChange w:id="983" w:author="Morozova Klavdia" w:date="2019-07-18T09:16:00Z">
              <w:tcPr>
                <w:tcW w:w="1953" w:type="dxa"/>
                <w:vMerge w:val="restart"/>
              </w:tcPr>
            </w:tcPrChange>
          </w:tcPr>
          <w:p w14:paraId="6E57F62F" w14:textId="77777777" w:rsidR="00FD21F3" w:rsidRPr="001D65DC" w:rsidRDefault="00FD21F3" w:rsidP="00C8759D">
            <w:pPr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ins w:id="984" w:author="Morozova Klavdia" w:date="2019-06-28T15:06:00Z"/>
                <w:rFonts w:ascii="Arial" w:hAnsi="Arial" w:cs="Arial"/>
                <w:sz w:val="20"/>
                <w:szCs w:val="20"/>
                <w:highlight w:val="green"/>
                <w:rPrChange w:id="985" w:author="Morozova Klavdia" w:date="2019-08-06T12:07:00Z">
                  <w:rPr>
                    <w:ins w:id="986" w:author="Morozova Klavdia" w:date="2019-06-28T15:06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987" w:author="Morozova Klavdia" w:date="2019-06-28T15:06:00Z">
              <w:r w:rsidRPr="001D65DC">
                <w:rPr>
                  <w:rFonts w:ascii="Arial" w:hAnsi="Arial" w:cs="Arial"/>
                  <w:sz w:val="20"/>
                  <w:szCs w:val="20"/>
                  <w:highlight w:val="green"/>
                  <w:rPrChange w:id="988" w:author="Morozova Klavdia" w:date="2019-08-06T12:07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</w:t>
              </w:r>
            </w:ins>
          </w:p>
          <w:p w14:paraId="3F8C6767" w14:textId="77777777" w:rsidR="00FD21F3" w:rsidRPr="001D65DC" w:rsidRDefault="00FD21F3" w:rsidP="00C8759D">
            <w:pPr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ins w:id="989" w:author="Morozova Klavdia" w:date="2019-06-28T15:06:00Z"/>
                <w:rFonts w:ascii="Arial" w:hAnsi="Arial" w:cs="Arial"/>
                <w:sz w:val="20"/>
                <w:szCs w:val="20"/>
                <w:highlight w:val="green"/>
                <w:rPrChange w:id="990" w:author="Morozova Klavdia" w:date="2019-08-06T12:07:00Z">
                  <w:rPr>
                    <w:ins w:id="991" w:author="Morozova Klavdia" w:date="2019-06-28T15:06:00Z"/>
                    <w:rFonts w:ascii="Arial" w:hAnsi="Arial" w:cs="Arial"/>
                    <w:sz w:val="20"/>
                    <w:szCs w:val="20"/>
                  </w:rPr>
                </w:rPrChange>
              </w:rPr>
            </w:pPr>
          </w:p>
        </w:tc>
      </w:tr>
      <w:tr w:rsidR="00FD21F3" w:rsidRPr="001D65DC" w14:paraId="09135677" w14:textId="77777777" w:rsidTr="002676D4">
        <w:trPr>
          <w:trHeight w:val="311"/>
          <w:ins w:id="992" w:author="Morozova Klavdia" w:date="2019-06-28T15:06:00Z"/>
          <w:trPrChange w:id="993" w:author="Morozova Klavdia" w:date="2019-07-18T09:16:00Z">
            <w:trPr>
              <w:trHeight w:val="311"/>
            </w:trPr>
          </w:trPrChange>
        </w:trPr>
        <w:tc>
          <w:tcPr>
            <w:tcW w:w="1271" w:type="dxa"/>
            <w:tcPrChange w:id="994" w:author="Morozova Klavdia" w:date="2019-07-18T09:16:00Z">
              <w:tcPr>
                <w:tcW w:w="1271" w:type="dxa"/>
              </w:tcPr>
            </w:tcPrChange>
          </w:tcPr>
          <w:p w14:paraId="0EEB0919" w14:textId="77777777" w:rsidR="00FD21F3" w:rsidRPr="001D65DC" w:rsidRDefault="00FD21F3" w:rsidP="00C8759D">
            <w:pPr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ins w:id="995" w:author="Morozova Klavdia" w:date="2019-06-28T15:06:00Z"/>
                <w:rFonts w:ascii="Arial" w:hAnsi="Arial" w:cs="Arial"/>
                <w:sz w:val="20"/>
                <w:szCs w:val="20"/>
                <w:highlight w:val="green"/>
                <w:lang w:val="en-US"/>
                <w:rPrChange w:id="996" w:author="Morozova Klavdia" w:date="2019-08-06T12:07:00Z">
                  <w:rPr>
                    <w:ins w:id="997" w:author="Morozova Klavdia" w:date="2019-06-28T15:06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2552" w:type="dxa"/>
            <w:tcPrChange w:id="998" w:author="Morozova Klavdia" w:date="2019-07-18T09:16:00Z">
              <w:tcPr>
                <w:tcW w:w="2552" w:type="dxa"/>
              </w:tcPr>
            </w:tcPrChange>
          </w:tcPr>
          <w:p w14:paraId="69C8C0B2" w14:textId="77777777" w:rsidR="00FD21F3" w:rsidRPr="001D65DC" w:rsidRDefault="00FD21F3" w:rsidP="00C8759D">
            <w:pPr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ins w:id="999" w:author="Morozova Klavdia" w:date="2019-06-28T15:06:00Z"/>
                <w:rFonts w:ascii="Arial" w:hAnsi="Arial" w:cs="Arial"/>
                <w:sz w:val="20"/>
                <w:szCs w:val="20"/>
                <w:highlight w:val="green"/>
                <w:rPrChange w:id="1000" w:author="Morozova Klavdia" w:date="2019-08-06T12:07:00Z">
                  <w:rPr>
                    <w:ins w:id="1001" w:author="Morozova Klavdia" w:date="2019-06-28T15:06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1002" w:author="Morozova Klavdia" w:date="2019-06-28T15:06:00Z">
              <w:r w:rsidRPr="001D65DC">
                <w:rPr>
                  <w:rFonts w:ascii="Arial" w:hAnsi="Arial" w:cs="Arial"/>
                  <w:sz w:val="20"/>
                  <w:szCs w:val="20"/>
                  <w:highlight w:val="green"/>
                  <w:rPrChange w:id="1003" w:author="Morozova Klavdia" w:date="2019-08-06T12:07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Создание контракта из </w:t>
              </w:r>
              <w:r w:rsidRPr="001D65DC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1004" w:author="Morozova Klavdia" w:date="2019-08-06T12:07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Excel</w:t>
              </w:r>
              <w:r w:rsidRPr="001D65DC">
                <w:rPr>
                  <w:rFonts w:ascii="Arial" w:hAnsi="Arial" w:cs="Arial"/>
                  <w:sz w:val="20"/>
                  <w:szCs w:val="20"/>
                  <w:highlight w:val="green"/>
                  <w:rPrChange w:id="1005" w:author="Morozova Klavdia" w:date="2019-08-06T12:07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-файла</w:t>
              </w:r>
            </w:ins>
          </w:p>
        </w:tc>
        <w:tc>
          <w:tcPr>
            <w:tcW w:w="2551" w:type="dxa"/>
            <w:tcPrChange w:id="1006" w:author="Morozova Klavdia" w:date="2019-07-18T09:16:00Z">
              <w:tcPr>
                <w:tcW w:w="2126" w:type="dxa"/>
              </w:tcPr>
            </w:tcPrChange>
          </w:tcPr>
          <w:p w14:paraId="55956AD8" w14:textId="77777777" w:rsidR="00FD21F3" w:rsidRPr="001D65DC" w:rsidRDefault="00FD21F3" w:rsidP="00C8759D">
            <w:pPr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ins w:id="1007" w:author="Morozova Klavdia" w:date="2019-06-28T15:06:00Z"/>
                <w:rFonts w:ascii="Arial" w:hAnsi="Arial" w:cs="Arial"/>
                <w:sz w:val="20"/>
                <w:szCs w:val="20"/>
                <w:highlight w:val="green"/>
                <w:rPrChange w:id="1008" w:author="Morozova Klavdia" w:date="2019-08-06T12:07:00Z">
                  <w:rPr>
                    <w:ins w:id="1009" w:author="Morozova Klavdia" w:date="2019-06-28T15:06:00Z"/>
                    <w:rFonts w:ascii="Arial" w:hAnsi="Arial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1559" w:type="dxa"/>
            <w:tcPrChange w:id="1010" w:author="Morozova Klavdia" w:date="2019-07-18T09:16:00Z">
              <w:tcPr>
                <w:tcW w:w="1984" w:type="dxa"/>
              </w:tcPr>
            </w:tcPrChange>
          </w:tcPr>
          <w:p w14:paraId="6030B5CF" w14:textId="77777777" w:rsidR="00FD21F3" w:rsidRPr="001D65DC" w:rsidRDefault="00FD21F3" w:rsidP="00C8759D">
            <w:pPr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ins w:id="1011" w:author="Morozova Klavdia" w:date="2019-06-28T15:06:00Z"/>
                <w:rFonts w:ascii="Arial" w:hAnsi="Arial" w:cs="Arial"/>
                <w:sz w:val="20"/>
                <w:szCs w:val="20"/>
                <w:highlight w:val="green"/>
                <w:rPrChange w:id="1012" w:author="Morozova Klavdia" w:date="2019-08-06T12:07:00Z">
                  <w:rPr>
                    <w:ins w:id="1013" w:author="Morozova Klavdia" w:date="2019-06-28T15:06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1014" w:author="Morozova Klavdia" w:date="2019-06-28T15:06:00Z">
              <w:r w:rsidRPr="001D65DC">
                <w:rPr>
                  <w:rFonts w:ascii="Arial" w:hAnsi="Arial" w:cs="Arial"/>
                  <w:sz w:val="20"/>
                  <w:szCs w:val="20"/>
                  <w:highlight w:val="green"/>
                  <w:rPrChange w:id="1015" w:author="Morozova Klavdia" w:date="2019-08-06T12:07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</w:t>
              </w:r>
              <w:r w:rsidRPr="001D65DC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1016" w:author="Morozova Klavdia" w:date="2019-08-06T12:07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 xml:space="preserve"> (1)</w:t>
              </w:r>
            </w:ins>
          </w:p>
        </w:tc>
        <w:tc>
          <w:tcPr>
            <w:tcW w:w="1953" w:type="dxa"/>
            <w:vMerge/>
            <w:tcPrChange w:id="1017" w:author="Morozova Klavdia" w:date="2019-07-18T09:16:00Z">
              <w:tcPr>
                <w:tcW w:w="1953" w:type="dxa"/>
                <w:vMerge/>
              </w:tcPr>
            </w:tcPrChange>
          </w:tcPr>
          <w:p w14:paraId="47BBC221" w14:textId="77777777" w:rsidR="00FD21F3" w:rsidRPr="001D65DC" w:rsidRDefault="00FD21F3" w:rsidP="00C8759D">
            <w:pPr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ins w:id="1018" w:author="Morozova Klavdia" w:date="2019-06-28T15:06:00Z"/>
                <w:rFonts w:ascii="Arial" w:hAnsi="Arial" w:cs="Arial"/>
                <w:sz w:val="20"/>
                <w:szCs w:val="20"/>
                <w:highlight w:val="green"/>
                <w:rPrChange w:id="1019" w:author="Morozova Klavdia" w:date="2019-08-06T12:07:00Z">
                  <w:rPr>
                    <w:ins w:id="1020" w:author="Morozova Klavdia" w:date="2019-06-28T15:06:00Z"/>
                    <w:rFonts w:ascii="Arial" w:hAnsi="Arial" w:cs="Arial"/>
                    <w:sz w:val="20"/>
                    <w:szCs w:val="20"/>
                  </w:rPr>
                </w:rPrChange>
              </w:rPr>
            </w:pPr>
          </w:p>
        </w:tc>
      </w:tr>
      <w:tr w:rsidR="00FD21F3" w:rsidRPr="00D1434C" w14:paraId="71BA241B" w14:textId="77777777" w:rsidTr="002676D4">
        <w:trPr>
          <w:trHeight w:val="311"/>
          <w:ins w:id="1021" w:author="Morozova Klavdia" w:date="2019-06-28T15:07:00Z"/>
          <w:trPrChange w:id="1022" w:author="Morozova Klavdia" w:date="2019-07-18T09:16:00Z">
            <w:trPr>
              <w:trHeight w:val="311"/>
            </w:trPr>
          </w:trPrChange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23" w:author="Morozova Klavdia" w:date="2019-07-18T09:16:00Z">
              <w:tcPr>
                <w:tcW w:w="12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F050C63" w14:textId="77777777" w:rsidR="00FD21F3" w:rsidRPr="001D65DC" w:rsidRDefault="00FD21F3" w:rsidP="00C8759D">
            <w:pPr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ins w:id="1024" w:author="Morozova Klavdia" w:date="2019-06-28T15:07:00Z"/>
                <w:rFonts w:ascii="Arial" w:hAnsi="Arial" w:cs="Arial"/>
                <w:sz w:val="20"/>
                <w:szCs w:val="20"/>
                <w:highlight w:val="green"/>
                <w:lang w:val="en-US"/>
                <w:rPrChange w:id="1025" w:author="Morozova Klavdia" w:date="2019-08-06T12:07:00Z">
                  <w:rPr>
                    <w:ins w:id="1026" w:author="Morozova Klavdia" w:date="2019-06-28T15:07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1027" w:author="Morozova Klavdia" w:date="2019-06-28T15:07:00Z">
              <w:r w:rsidRPr="001D65DC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1028" w:author="Morozova Klavdia" w:date="2019-08-06T12:07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FILENAME</w:t>
              </w:r>
            </w:ins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29" w:author="Morozova Klavdia" w:date="2019-07-18T09:16:00Z">
              <w:tcPr>
                <w:tcW w:w="25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FB8F34D" w14:textId="01C339F2" w:rsidR="00FD21F3" w:rsidRPr="001D65DC" w:rsidRDefault="00FD21F3" w:rsidP="00C8759D">
            <w:pPr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ins w:id="1030" w:author="Morozova Klavdia" w:date="2019-06-28T15:07:00Z"/>
                <w:rFonts w:ascii="Arial" w:hAnsi="Arial" w:cs="Arial"/>
                <w:sz w:val="20"/>
                <w:szCs w:val="20"/>
                <w:highlight w:val="green"/>
                <w:rPrChange w:id="1031" w:author="Morozova Klavdia" w:date="2019-08-06T12:07:00Z">
                  <w:rPr>
                    <w:ins w:id="1032" w:author="Morozova Klavdia" w:date="2019-06-28T15:0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1033" w:author="Morozova Klavdia" w:date="2019-06-28T15:07:00Z">
              <w:r w:rsidRPr="001D65DC">
                <w:rPr>
                  <w:rFonts w:ascii="Arial" w:hAnsi="Arial" w:cs="Arial"/>
                  <w:sz w:val="20"/>
                  <w:szCs w:val="20"/>
                  <w:highlight w:val="green"/>
                  <w:rPrChange w:id="1034" w:author="Morozova Klavdia" w:date="2019-08-06T12:07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Файл</w:t>
              </w:r>
            </w:ins>
            <w:ins w:id="1035" w:author="Morozova Klavdia" w:date="2019-07-15T09:19:00Z">
              <w:r w:rsidR="00167C50" w:rsidRPr="001D65DC">
                <w:rPr>
                  <w:rFonts w:ascii="Arial" w:hAnsi="Arial" w:cs="Arial"/>
                  <w:sz w:val="20"/>
                  <w:szCs w:val="20"/>
                  <w:highlight w:val="green"/>
                  <w:rPrChange w:id="1036" w:author="Morozova Klavdia" w:date="2019-08-06T12:07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 </w:t>
              </w:r>
            </w:ins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37" w:author="Morozova Klavdia" w:date="2019-07-18T09:16:00Z">
              <w:tcPr>
                <w:tcW w:w="21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55AB9CD" w14:textId="77777777" w:rsidR="00FD21F3" w:rsidRPr="001D65DC" w:rsidRDefault="00FD21F3" w:rsidP="00C8759D">
            <w:pPr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ins w:id="1038" w:author="Morozova Klavdia" w:date="2019-06-28T15:07:00Z"/>
                <w:rFonts w:ascii="Arial" w:hAnsi="Arial" w:cs="Arial"/>
                <w:sz w:val="20"/>
                <w:szCs w:val="20"/>
                <w:highlight w:val="green"/>
                <w:rPrChange w:id="1039" w:author="Morozova Klavdia" w:date="2019-08-06T12:07:00Z">
                  <w:rPr>
                    <w:ins w:id="1040" w:author="Morozova Klavdia" w:date="2019-06-28T15:0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1041" w:author="Morozova Klavdia" w:date="2019-06-28T15:07:00Z">
              <w:r w:rsidRPr="001D65DC">
                <w:rPr>
                  <w:rFonts w:ascii="Arial" w:hAnsi="Arial" w:cs="Arial"/>
                  <w:sz w:val="20"/>
                  <w:szCs w:val="20"/>
                  <w:highlight w:val="green"/>
                  <w:rPrChange w:id="1042" w:author="Morozova Klavdia" w:date="2019-08-06T12:07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/SAPDMC/LS_FILENAME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43" w:author="Morozova Klavdia" w:date="2019-07-18T09:16:00Z">
              <w:tcPr>
                <w:tcW w:w="19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496A572" w14:textId="77777777" w:rsidR="00FD21F3" w:rsidRPr="001D65DC" w:rsidRDefault="00FD21F3" w:rsidP="00C8759D">
            <w:pPr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ins w:id="1044" w:author="Morozova Klavdia" w:date="2019-06-28T15:07:00Z"/>
                <w:rFonts w:ascii="Arial" w:hAnsi="Arial" w:cs="Arial"/>
                <w:sz w:val="20"/>
                <w:szCs w:val="20"/>
                <w:highlight w:val="green"/>
                <w:rPrChange w:id="1045" w:author="Morozova Klavdia" w:date="2019-08-06T12:07:00Z">
                  <w:rPr>
                    <w:ins w:id="1046" w:author="Morozova Klavdia" w:date="2019-06-28T15:0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1047" w:author="Morozova Klavdia" w:date="2019-06-28T15:07:00Z">
              <w:r w:rsidRPr="001D65DC">
                <w:rPr>
                  <w:rFonts w:ascii="Arial" w:hAnsi="Arial" w:cs="Arial"/>
                  <w:sz w:val="20"/>
                  <w:szCs w:val="20"/>
                  <w:highlight w:val="green"/>
                  <w:rPrChange w:id="1048" w:author="Morozova Klavdia" w:date="2019-08-06T12:07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 (120)</w:t>
              </w:r>
            </w:ins>
          </w:p>
        </w:tc>
        <w:tc>
          <w:tcPr>
            <w:tcW w:w="1953" w:type="dxa"/>
            <w:tcPrChange w:id="1049" w:author="Morozova Klavdia" w:date="2019-07-18T09:16:00Z">
              <w:tcPr>
                <w:tcW w:w="1953" w:type="dxa"/>
              </w:tcPr>
            </w:tcPrChange>
          </w:tcPr>
          <w:p w14:paraId="4255D431" w14:textId="77777777" w:rsidR="00FD21F3" w:rsidRPr="00D1434C" w:rsidRDefault="00FD21F3" w:rsidP="00C8759D">
            <w:pPr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ins w:id="1050" w:author="Morozova Klavdia" w:date="2019-06-28T15:07:00Z"/>
                <w:rFonts w:ascii="Arial" w:hAnsi="Arial" w:cs="Arial"/>
                <w:sz w:val="20"/>
                <w:szCs w:val="20"/>
              </w:rPr>
            </w:pPr>
            <w:ins w:id="1051" w:author="Morozova Klavdia" w:date="2019-06-28T15:07:00Z">
              <w:r w:rsidRPr="001D65DC">
                <w:rPr>
                  <w:rFonts w:ascii="Arial" w:hAnsi="Arial" w:cs="Arial"/>
                  <w:sz w:val="20"/>
                  <w:szCs w:val="20"/>
                  <w:highlight w:val="green"/>
                  <w:rPrChange w:id="1052" w:author="Morozova Klavdia" w:date="2019-08-06T12:07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</w:t>
              </w:r>
            </w:ins>
          </w:p>
        </w:tc>
      </w:tr>
    </w:tbl>
    <w:p w14:paraId="22C48853" w14:textId="53828BC8" w:rsidR="0077286C" w:rsidRPr="00D1434C" w:rsidDel="00C9051E" w:rsidRDefault="0077286C" w:rsidP="0077286C">
      <w:pPr>
        <w:rPr>
          <w:ins w:id="1053" w:author="Михеев Алексей Анатольевич" w:date="2018-11-21T09:15:00Z"/>
          <w:del w:id="1054" w:author="Morozova Klavdia" w:date="2019-06-28T14:45:00Z"/>
          <w:rFonts w:ascii="Arial" w:hAnsi="Arial" w:cs="Arial"/>
        </w:rPr>
      </w:pPr>
    </w:p>
    <w:p w14:paraId="74F1B502" w14:textId="77777777" w:rsidR="00B16D0C" w:rsidRPr="00D1434C" w:rsidDel="002676D4" w:rsidRDefault="00B16D0C" w:rsidP="0077286C">
      <w:pPr>
        <w:rPr>
          <w:ins w:id="1055" w:author="Михеев Алексей Анатольевич" w:date="2018-11-21T09:15:00Z"/>
          <w:del w:id="1056" w:author="Morozova Klavdia" w:date="2019-07-18T09:16:00Z"/>
          <w:rFonts w:ascii="Arial" w:hAnsi="Arial" w:cs="Arial"/>
        </w:rPr>
      </w:pPr>
    </w:p>
    <w:p w14:paraId="77B9F93F" w14:textId="77777777" w:rsidR="00B16D0C" w:rsidRPr="00D1434C" w:rsidRDefault="00B16D0C" w:rsidP="0077286C">
      <w:pPr>
        <w:rPr>
          <w:ins w:id="1057" w:author="Morozova Klavdia" w:date="2019-06-28T14:45:00Z"/>
          <w:rFonts w:ascii="Arial" w:hAnsi="Arial" w:cs="Arial"/>
        </w:rPr>
      </w:pPr>
    </w:p>
    <w:p w14:paraId="2C6D95E0" w14:textId="77777777" w:rsidR="00FD21F3" w:rsidRPr="00D1434C" w:rsidRDefault="00FD21F3" w:rsidP="00FD21F3">
      <w:pPr>
        <w:keepNext/>
        <w:numPr>
          <w:ilvl w:val="2"/>
          <w:numId w:val="8"/>
        </w:numPr>
        <w:spacing w:before="240" w:after="240"/>
        <w:outlineLvl w:val="0"/>
        <w:rPr>
          <w:ins w:id="1058" w:author="Morozova Klavdia" w:date="2019-06-28T15:10:00Z"/>
          <w:rFonts w:ascii="Arial" w:hAnsi="Arial" w:cs="Arial"/>
          <w:b/>
          <w:bCs/>
          <w:caps/>
          <w:kern w:val="32"/>
          <w:sz w:val="28"/>
          <w:szCs w:val="32"/>
        </w:rPr>
      </w:pPr>
      <w:ins w:id="1059" w:author="Morozova Klavdia" w:date="2019-06-28T15:10:00Z">
        <w:r w:rsidRPr="00D1434C">
          <w:rPr>
            <w:rFonts w:ascii="Arial" w:hAnsi="Arial" w:cs="Arial"/>
            <w:b/>
            <w:bCs/>
            <w:caps/>
            <w:kern w:val="32"/>
            <w:sz w:val="28"/>
            <w:szCs w:val="32"/>
          </w:rPr>
          <w:t xml:space="preserve">Описание дизайна мобильных приложений </w:t>
        </w:r>
      </w:ins>
    </w:p>
    <w:p w14:paraId="031B7285" w14:textId="77777777" w:rsidR="00FD21F3" w:rsidRPr="00D1434C" w:rsidRDefault="00FD21F3" w:rsidP="00FD21F3">
      <w:pPr>
        <w:rPr>
          <w:ins w:id="1060" w:author="Morozova Klavdia" w:date="2019-06-28T15:10:00Z"/>
          <w:rFonts w:ascii="Arial" w:hAnsi="Arial" w:cs="Arial"/>
        </w:rPr>
      </w:pPr>
      <w:ins w:id="1061" w:author="Morozova Klavdia" w:date="2019-06-28T15:10:00Z">
        <w:r w:rsidRPr="00D1434C">
          <w:rPr>
            <w:rFonts w:ascii="Arial" w:hAnsi="Arial" w:cs="Arial"/>
          </w:rPr>
          <w:t>Разработка не требуется.</w:t>
        </w:r>
      </w:ins>
    </w:p>
    <w:p w14:paraId="36F89282" w14:textId="77777777" w:rsidR="00FD21F3" w:rsidRPr="00D1434C" w:rsidRDefault="00FD21F3" w:rsidP="00FD21F3">
      <w:pPr>
        <w:keepNext/>
        <w:numPr>
          <w:ilvl w:val="2"/>
          <w:numId w:val="8"/>
        </w:numPr>
        <w:spacing w:before="240" w:after="240"/>
        <w:outlineLvl w:val="0"/>
        <w:rPr>
          <w:ins w:id="1062" w:author="Morozova Klavdia" w:date="2019-06-28T15:10:00Z"/>
          <w:rFonts w:ascii="Arial" w:hAnsi="Arial" w:cs="Arial"/>
          <w:b/>
          <w:bCs/>
          <w:caps/>
          <w:kern w:val="32"/>
          <w:sz w:val="28"/>
          <w:szCs w:val="32"/>
        </w:rPr>
      </w:pPr>
      <w:ins w:id="1063" w:author="Morozova Klavdia" w:date="2019-06-28T15:10:00Z">
        <w:r w:rsidRPr="00D1434C">
          <w:rPr>
            <w:rFonts w:ascii="Arial" w:hAnsi="Arial" w:cs="Arial"/>
            <w:b/>
            <w:bCs/>
            <w:caps/>
            <w:kern w:val="32"/>
            <w:sz w:val="28"/>
            <w:szCs w:val="32"/>
          </w:rPr>
          <w:t xml:space="preserve">Описание дизайна и алгоритма плиток </w:t>
        </w:r>
        <w:r w:rsidRPr="00D1434C">
          <w:rPr>
            <w:rFonts w:ascii="Arial" w:hAnsi="Arial" w:cs="Arial"/>
            <w:b/>
            <w:bCs/>
            <w:caps/>
            <w:kern w:val="32"/>
            <w:sz w:val="28"/>
            <w:szCs w:val="32"/>
            <w:lang w:val="en-US"/>
          </w:rPr>
          <w:t>Fiori</w:t>
        </w:r>
        <w:r w:rsidRPr="00D1434C">
          <w:rPr>
            <w:rFonts w:ascii="Arial" w:hAnsi="Arial" w:cs="Arial"/>
            <w:b/>
            <w:bCs/>
            <w:caps/>
            <w:kern w:val="32"/>
            <w:sz w:val="28"/>
            <w:szCs w:val="32"/>
          </w:rPr>
          <w:t xml:space="preserve"> и портальных приложений</w:t>
        </w:r>
      </w:ins>
    </w:p>
    <w:p w14:paraId="4496D2DA" w14:textId="77777777" w:rsidR="00C9051E" w:rsidRPr="00D1434C" w:rsidDel="00FD21F3" w:rsidRDefault="00FD21F3">
      <w:pPr>
        <w:rPr>
          <w:del w:id="1064" w:author="Morozova Klavdia" w:date="2019-06-28T15:06:00Z"/>
          <w:rFonts w:ascii="Arial" w:hAnsi="Arial" w:cs="Arial"/>
        </w:rPr>
      </w:pPr>
      <w:ins w:id="1065" w:author="Morozova Klavdia" w:date="2019-06-28T15:10:00Z">
        <w:r w:rsidRPr="00D1434C">
          <w:rPr>
            <w:rFonts w:ascii="Arial" w:hAnsi="Arial" w:cs="Arial"/>
          </w:rPr>
          <w:t>Разработка не требуется.</w:t>
        </w:r>
      </w:ins>
    </w:p>
    <w:p w14:paraId="349BD8E7" w14:textId="77777777" w:rsidR="00FD76E0" w:rsidRPr="00D1434C" w:rsidDel="00FD21F3" w:rsidRDefault="00FD76E0">
      <w:pPr>
        <w:rPr>
          <w:del w:id="1066" w:author="Morozova Klavdia" w:date="2019-06-28T15:10:00Z"/>
        </w:rPr>
      </w:pPr>
      <w:bookmarkStart w:id="1067" w:name="_Toc528589964"/>
      <w:del w:id="1068" w:author="Morozova Klavdia" w:date="2019-06-28T15:10:00Z">
        <w:r w:rsidRPr="00D1434C" w:rsidDel="00FD21F3">
          <w:delText xml:space="preserve">Описание дизайна </w:delText>
        </w:r>
        <w:r w:rsidR="002C55D0" w:rsidRPr="00D1434C" w:rsidDel="00FD21F3">
          <w:delText xml:space="preserve">мобильных </w:delText>
        </w:r>
        <w:r w:rsidRPr="00D1434C" w:rsidDel="00FD21F3">
          <w:delText>приложений</w:delText>
        </w:r>
        <w:bookmarkEnd w:id="1067"/>
        <w:r w:rsidRPr="00D1434C" w:rsidDel="00FD21F3">
          <w:delText xml:space="preserve"> </w:delText>
        </w:r>
      </w:del>
    </w:p>
    <w:p w14:paraId="59DCE8DD" w14:textId="77777777" w:rsidR="00FD76E0" w:rsidRPr="00D1434C" w:rsidDel="008E52AC" w:rsidRDefault="00FD76E0">
      <w:pPr>
        <w:rPr>
          <w:del w:id="1069" w:author="Morozova Klavdia" w:date="2019-06-28T15:03:00Z"/>
          <w:rFonts w:eastAsiaTheme="minorHAnsi"/>
          <w:i/>
          <w:color w:val="808080" w:themeColor="background1" w:themeShade="80"/>
          <w:sz w:val="22"/>
        </w:rPr>
      </w:pPr>
      <w:del w:id="1070" w:author="Morozova Klavdia" w:date="2019-06-28T15:03:00Z">
        <w:r w:rsidRPr="00D1434C" w:rsidDel="008E52AC">
          <w:rPr>
            <w:rFonts w:eastAsiaTheme="minorHAnsi"/>
            <w:i/>
            <w:color w:val="808080" w:themeColor="background1" w:themeShade="80"/>
            <w:sz w:val="22"/>
          </w:rPr>
          <w:delText>Описывается основные опции реализуемые в портальном приложении или плитке Fiori с визуальным представлением приложения и описанием его назначения в соответствии с указанням перечнем элементов пользовательского интерфейса</w:delText>
        </w:r>
      </w:del>
    </w:p>
    <w:p w14:paraId="0ADE430D" w14:textId="77777777" w:rsidR="00FD76E0" w:rsidRPr="00D1434C" w:rsidDel="008E52AC" w:rsidRDefault="00FD76E0">
      <w:pPr>
        <w:rPr>
          <w:del w:id="1071" w:author="Morozova Klavdia" w:date="2019-06-28T15:03:00Z"/>
          <w:rFonts w:ascii="Arial" w:hAnsi="Arial" w:cs="Arial"/>
          <w:b/>
          <w:i/>
          <w:color w:val="808080" w:themeColor="background1" w:themeShade="80"/>
        </w:rPr>
      </w:pPr>
      <w:bookmarkStart w:id="1072" w:name="_Toc521506609"/>
      <w:del w:id="1073" w:author="Morozova Klavdia" w:date="2019-06-28T15:03:00Z">
        <w:r w:rsidRPr="00D1434C" w:rsidDel="008E52AC">
          <w:rPr>
            <w:rFonts w:ascii="Arial" w:hAnsi="Arial" w:cs="Arial"/>
            <w:b/>
            <w:i/>
            <w:color w:val="808080" w:themeColor="background1" w:themeShade="80"/>
          </w:rPr>
          <w:delText>Элементы пользовательского интерфейса</w:delText>
        </w:r>
        <w:bookmarkEnd w:id="1072"/>
      </w:del>
    </w:p>
    <w:p w14:paraId="0BBEF842" w14:textId="77777777" w:rsidR="00FD76E0" w:rsidRPr="00D1434C" w:rsidDel="008E52AC" w:rsidRDefault="00FD76E0">
      <w:pPr>
        <w:rPr>
          <w:del w:id="1074" w:author="Morozova Klavdia" w:date="2019-06-28T15:03:00Z"/>
          <w:rFonts w:ascii="Arial" w:hAnsi="Arial" w:cs="Arial"/>
          <w:i/>
          <w:color w:val="808080" w:themeColor="background1" w:themeShade="80"/>
        </w:rPr>
      </w:pPr>
      <w:del w:id="1075" w:author="Morozova Klavdia" w:date="2019-06-28T15:03:00Z"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Кнопки (тип кнопки, список действий, ссылки, кнопка меню, загрузкич, элемент  - «хленые крошки»)</w:delText>
        </w:r>
      </w:del>
    </w:p>
    <w:p w14:paraId="3846A7BC" w14:textId="77777777" w:rsidR="00FD76E0" w:rsidRPr="00D1434C" w:rsidDel="008E52AC" w:rsidRDefault="00FD76E0">
      <w:pPr>
        <w:rPr>
          <w:del w:id="1076" w:author="Morozova Klavdia" w:date="2019-06-28T15:03:00Z"/>
          <w:rFonts w:ascii="Arial" w:hAnsi="Arial" w:cs="Arial"/>
          <w:i/>
          <w:color w:val="808080" w:themeColor="background1" w:themeShade="80"/>
        </w:rPr>
      </w:pPr>
      <w:del w:id="1077" w:author="Morozova Klavdia" w:date="2019-06-28T15:03:00Z"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Инструмент коллабризации (общая лента, временная шкала)</w:delText>
        </w:r>
      </w:del>
    </w:p>
    <w:p w14:paraId="099DB423" w14:textId="77777777" w:rsidR="00FD76E0" w:rsidRPr="00D1434C" w:rsidDel="008E52AC" w:rsidRDefault="00FD76E0">
      <w:pPr>
        <w:rPr>
          <w:del w:id="1078" w:author="Morozova Klavdia" w:date="2019-06-28T15:03:00Z"/>
          <w:rFonts w:ascii="Arial" w:hAnsi="Arial" w:cs="Arial"/>
          <w:i/>
          <w:color w:val="808080" w:themeColor="background1" w:themeShade="80"/>
        </w:rPr>
      </w:pPr>
      <w:del w:id="1079" w:author="Morozova Klavdia" w:date="2019-06-28T15:03:00Z"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Контейнер (Карусель, всплывающее окно, панель)</w:delText>
        </w:r>
      </w:del>
    </w:p>
    <w:p w14:paraId="02145838" w14:textId="77777777" w:rsidR="00FD76E0" w:rsidRPr="00D1434C" w:rsidDel="008E52AC" w:rsidRDefault="00FD76E0">
      <w:pPr>
        <w:rPr>
          <w:del w:id="1080" w:author="Morozova Klavdia" w:date="2019-06-28T15:03:00Z"/>
          <w:rFonts w:ascii="Arial" w:hAnsi="Arial" w:cs="Arial"/>
          <w:i/>
          <w:color w:val="808080" w:themeColor="background1" w:themeShade="80"/>
        </w:rPr>
      </w:pPr>
      <w:del w:id="1081" w:author="Morozova Klavdia" w:date="2019-06-28T15:03:00Z"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Визуализация данны (3</w:delText>
        </w:r>
        <w:r w:rsidRPr="00D1434C" w:rsidDel="008E52AC">
          <w:rPr>
            <w:rFonts w:ascii="Arial" w:hAnsi="Arial" w:cs="Arial"/>
            <w:i/>
            <w:color w:val="808080" w:themeColor="background1" w:themeShade="80"/>
            <w:lang w:val="en-US"/>
          </w:rPr>
          <w:delText>D</w:delText>
        </w:r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 xml:space="preserve"> окно, Аналитические карточки, график, Диаграмма Ганта (кроме мобильных приложений), Интерактивные графики, Карты, Микрографики, сетевой график, Индикатор прогресса, Индикатор статуса)</w:delText>
        </w:r>
      </w:del>
    </w:p>
    <w:p w14:paraId="618903FB" w14:textId="77777777" w:rsidR="00FD76E0" w:rsidRPr="00D1434C" w:rsidDel="008E52AC" w:rsidRDefault="00FD76E0">
      <w:pPr>
        <w:rPr>
          <w:del w:id="1082" w:author="Morozova Klavdia" w:date="2019-06-28T15:03:00Z"/>
          <w:rFonts w:ascii="Arial" w:hAnsi="Arial" w:cs="Arial"/>
          <w:i/>
          <w:color w:val="808080" w:themeColor="background1" w:themeShade="80"/>
        </w:rPr>
      </w:pPr>
      <w:del w:id="1083" w:author="Morozova Klavdia" w:date="2019-06-28T15:03:00Z"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Диалоговое окно</w:delText>
        </w:r>
      </w:del>
    </w:p>
    <w:p w14:paraId="606A9165" w14:textId="77777777" w:rsidR="00FD76E0" w:rsidRPr="00D1434C" w:rsidDel="008E52AC" w:rsidRDefault="00FD76E0">
      <w:pPr>
        <w:rPr>
          <w:del w:id="1084" w:author="Morozova Klavdia" w:date="2019-06-28T15:03:00Z"/>
          <w:rFonts w:ascii="Arial" w:hAnsi="Arial" w:cs="Arial"/>
          <w:i/>
          <w:color w:val="808080" w:themeColor="background1" w:themeShade="80"/>
        </w:rPr>
      </w:pPr>
      <w:del w:id="1085" w:author="Morozova Klavdia" w:date="2019-06-28T15:03:00Z"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Объекты просмотра (Аватар, Валюта, Изображения, Ярлык, компонентов объекта, Текст)</w:delText>
        </w:r>
      </w:del>
    </w:p>
    <w:p w14:paraId="7358BF08" w14:textId="77777777" w:rsidR="00FD76E0" w:rsidRPr="00D1434C" w:rsidDel="008E52AC" w:rsidRDefault="00FD76E0">
      <w:pPr>
        <w:rPr>
          <w:del w:id="1086" w:author="Morozova Klavdia" w:date="2019-06-28T15:03:00Z"/>
          <w:rFonts w:ascii="Arial" w:hAnsi="Arial" w:cs="Arial"/>
          <w:i/>
          <w:color w:val="808080" w:themeColor="background1" w:themeShade="80"/>
        </w:rPr>
      </w:pPr>
      <w:del w:id="1087" w:author="Morozova Klavdia" w:date="2019-06-28T15:03:00Z"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Фильтры (Контекстный фильтр, Панель фильтров, Визуальная панель фильтров)</w:delText>
        </w:r>
      </w:del>
    </w:p>
    <w:p w14:paraId="2EA592F7" w14:textId="77777777" w:rsidR="00FD76E0" w:rsidRPr="00D1434C" w:rsidDel="008E52AC" w:rsidRDefault="00FD76E0">
      <w:pPr>
        <w:rPr>
          <w:del w:id="1088" w:author="Morozova Klavdia" w:date="2019-06-28T15:03:00Z"/>
          <w:rFonts w:ascii="Arial" w:hAnsi="Arial" w:cs="Arial"/>
          <w:i/>
          <w:color w:val="808080" w:themeColor="background1" w:themeShade="80"/>
        </w:rPr>
      </w:pPr>
      <w:del w:id="1089" w:author="Morozova Klavdia" w:date="2019-06-28T15:03:00Z"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Форма для предоставления и внесения данных</w:delText>
        </w:r>
      </w:del>
    </w:p>
    <w:p w14:paraId="2103C75A" w14:textId="77777777" w:rsidR="00FD76E0" w:rsidRPr="00D1434C" w:rsidDel="008E52AC" w:rsidRDefault="00FD76E0">
      <w:pPr>
        <w:rPr>
          <w:del w:id="1090" w:author="Morozova Klavdia" w:date="2019-06-28T15:03:00Z"/>
          <w:rFonts w:ascii="Arial" w:hAnsi="Arial" w:cs="Arial"/>
          <w:i/>
          <w:color w:val="808080" w:themeColor="background1" w:themeShade="80"/>
        </w:rPr>
      </w:pPr>
      <w:del w:id="1091" w:author="Morozova Klavdia" w:date="2019-06-28T15:03:00Z"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Панель закладов</w:delText>
        </w:r>
      </w:del>
    </w:p>
    <w:p w14:paraId="29039553" w14:textId="77777777" w:rsidR="00FD76E0" w:rsidRPr="00D1434C" w:rsidDel="008E52AC" w:rsidRDefault="00FD76E0">
      <w:pPr>
        <w:rPr>
          <w:del w:id="1092" w:author="Morozova Klavdia" w:date="2019-06-28T15:03:00Z"/>
          <w:rFonts w:ascii="Arial" w:hAnsi="Arial" w:cs="Arial"/>
          <w:i/>
          <w:color w:val="808080" w:themeColor="background1" w:themeShade="80"/>
        </w:rPr>
      </w:pPr>
      <w:del w:id="1093" w:author="Morozova Klavdia" w:date="2019-06-28T15:03:00Z"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Элемент навигации «невидимый текст» для приложений с поддержкой вспомогательных технологий (например, экранные дикторы).</w:delText>
        </w:r>
      </w:del>
    </w:p>
    <w:p w14:paraId="09844B86" w14:textId="77777777" w:rsidR="00FD76E0" w:rsidRPr="00D1434C" w:rsidDel="008E52AC" w:rsidRDefault="00FD76E0">
      <w:pPr>
        <w:rPr>
          <w:del w:id="1094" w:author="Morozova Klavdia" w:date="2019-06-28T15:03:00Z"/>
          <w:rFonts w:ascii="Arial" w:hAnsi="Arial" w:cs="Arial"/>
          <w:i/>
          <w:color w:val="808080" w:themeColor="background1" w:themeShade="80"/>
        </w:rPr>
      </w:pPr>
      <w:del w:id="1095" w:author="Morozova Klavdia" w:date="2019-06-28T15:03:00Z"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Всплывающие окна</w:delText>
        </w:r>
      </w:del>
    </w:p>
    <w:p w14:paraId="33521A43" w14:textId="77777777" w:rsidR="00FD76E0" w:rsidRPr="00D1434C" w:rsidDel="008E52AC" w:rsidRDefault="00FD76E0">
      <w:pPr>
        <w:rPr>
          <w:del w:id="1096" w:author="Morozova Klavdia" w:date="2019-06-28T15:03:00Z"/>
          <w:rFonts w:ascii="Arial" w:hAnsi="Arial" w:cs="Arial"/>
          <w:i/>
          <w:color w:val="808080" w:themeColor="background1" w:themeShade="80"/>
        </w:rPr>
      </w:pPr>
      <w:del w:id="1097" w:author="Morozova Klavdia" w:date="2019-06-28T15:03:00Z"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Элемент управления «Процесс» для  отображения потока разных типов объектов</w:delText>
        </w:r>
      </w:del>
    </w:p>
    <w:p w14:paraId="6FC65A39" w14:textId="77777777" w:rsidR="00FD76E0" w:rsidRPr="00D1434C" w:rsidDel="008E52AC" w:rsidRDefault="00FD76E0">
      <w:pPr>
        <w:rPr>
          <w:del w:id="1098" w:author="Morozova Klavdia" w:date="2019-06-28T15:03:00Z"/>
          <w:rFonts w:ascii="Arial" w:hAnsi="Arial" w:cs="Arial"/>
          <w:i/>
          <w:color w:val="808080" w:themeColor="background1" w:themeShade="80"/>
        </w:rPr>
      </w:pPr>
      <w:del w:id="1099" w:author="Morozova Klavdia" w:date="2019-06-28T15:03:00Z"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Элемент управления «Выбор области» для отображения больших наборов</w:delText>
        </w:r>
      </w:del>
    </w:p>
    <w:p w14:paraId="27802D67" w14:textId="77777777" w:rsidR="00FD76E0" w:rsidRPr="00D1434C" w:rsidDel="008E52AC" w:rsidRDefault="00FD76E0">
      <w:pPr>
        <w:rPr>
          <w:del w:id="1100" w:author="Morozova Klavdia" w:date="2019-06-28T15:03:00Z"/>
          <w:rFonts w:ascii="Arial" w:hAnsi="Arial" w:cs="Arial"/>
          <w:i/>
          <w:color w:val="808080" w:themeColor="background1" w:themeShade="80"/>
        </w:rPr>
      </w:pPr>
      <w:del w:id="1101" w:author="Morozova Klavdia" w:date="2019-06-28T15:03:00Z"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Списки (объекты, Стандартные элементы, Элементы для просмотра, Действия, Публикация, Редактируемый список)</w:delText>
        </w:r>
      </w:del>
    </w:p>
    <w:p w14:paraId="7B5A8315" w14:textId="77777777" w:rsidR="00FD76E0" w:rsidRPr="00D1434C" w:rsidDel="008E52AC" w:rsidRDefault="00FD76E0">
      <w:pPr>
        <w:rPr>
          <w:del w:id="1102" w:author="Morozova Klavdia" w:date="2019-06-28T15:03:00Z"/>
          <w:rFonts w:ascii="Arial" w:hAnsi="Arial" w:cs="Arial"/>
          <w:i/>
          <w:color w:val="808080" w:themeColor="background1" w:themeShade="80"/>
        </w:rPr>
      </w:pPr>
      <w:del w:id="1103" w:author="Morozova Klavdia" w:date="2019-06-28T15:03:00Z"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Таблицы (Адаптивная таблицу, Список, Простое дерево)</w:delText>
        </w:r>
      </w:del>
    </w:p>
    <w:p w14:paraId="5A63C572" w14:textId="77777777" w:rsidR="00FD76E0" w:rsidRPr="00D1434C" w:rsidDel="008E52AC" w:rsidRDefault="00FD76E0">
      <w:pPr>
        <w:rPr>
          <w:del w:id="1104" w:author="Morozova Klavdia" w:date="2019-06-28T15:03:00Z"/>
          <w:rFonts w:ascii="Arial" w:hAnsi="Arial" w:cs="Arial"/>
          <w:i/>
          <w:color w:val="808080" w:themeColor="background1" w:themeShade="80"/>
        </w:rPr>
      </w:pPr>
      <w:del w:id="1105" w:author="Morozova Klavdia" w:date="2019-06-28T15:03:00Z"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Панели инструментов (Заголовочная, Нижняя, Табличная, Над графиком, Информационная)</w:delText>
        </w:r>
      </w:del>
    </w:p>
    <w:p w14:paraId="409A9A54" w14:textId="77777777" w:rsidR="00FD76E0" w:rsidRPr="00D1434C" w:rsidDel="008E52AC" w:rsidRDefault="00FD76E0">
      <w:pPr>
        <w:rPr>
          <w:del w:id="1106" w:author="Morozova Klavdia" w:date="2019-06-28T15:03:00Z"/>
          <w:rFonts w:ascii="Arial" w:hAnsi="Arial" w:cs="Arial"/>
          <w:i/>
          <w:color w:val="808080" w:themeColor="background1" w:themeShade="80"/>
        </w:rPr>
      </w:pPr>
      <w:del w:id="1107" w:author="Morozova Klavdia" w:date="2019-06-28T15:03:00Z"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 xml:space="preserve">Элементы пользовательского ввода (Календарный интервал, </w:delText>
        </w:r>
        <w:bookmarkStart w:id="1108" w:name="_Ref517262461"/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Флажок</w:delText>
        </w:r>
        <w:bookmarkEnd w:id="1108"/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 xml:space="preserve">, Поле выбора со списком, Выбор даты и времени, </w:delText>
        </w:r>
        <w:bookmarkStart w:id="1109" w:name="_Ref517269565"/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Выбор даты</w:delText>
        </w:r>
        <w:bookmarkEnd w:id="1109"/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 xml:space="preserve">, </w:delText>
        </w:r>
        <w:bookmarkStart w:id="1110" w:name="_Ref517201586"/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Выбор периода</w:delText>
        </w:r>
        <w:bookmarkEnd w:id="1110"/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 xml:space="preserve">, Выбор времени, Динамическая дата, </w:delText>
        </w:r>
        <w:bookmarkStart w:id="1111" w:name="_Ref517199074"/>
        <w:bookmarkStart w:id="1112" w:name="_Ref517269202"/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 xml:space="preserve">Новости и </w:delText>
        </w:r>
        <w:bookmarkEnd w:id="1111"/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публикации</w:delText>
        </w:r>
        <w:bookmarkEnd w:id="1112"/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 xml:space="preserve">, </w:delText>
        </w:r>
        <w:bookmarkStart w:id="1113" w:name="_Ref517203680"/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Поле ввода</w:delText>
        </w:r>
        <w:bookmarkEnd w:id="1113"/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 xml:space="preserve">, Маска ввода, Поле со списком и множественным выбором, Поле ввода с множественным выбором, Календарь планирования, </w:delText>
        </w:r>
        <w:bookmarkStart w:id="1114" w:name="_Ref517203740"/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Селективная кнопка</w:delText>
        </w:r>
        <w:bookmarkEnd w:id="1114"/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 xml:space="preserve">, </w:delText>
        </w:r>
        <w:bookmarkStart w:id="1115" w:name="_Ref517217247"/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Ползунок для выбора области</w:delText>
        </w:r>
        <w:bookmarkEnd w:id="1115"/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 xml:space="preserve">, Индикатор рейтинга, </w:delText>
        </w:r>
        <w:r w:rsidRPr="00D1434C" w:rsidDel="008E52AC">
          <w:rPr>
            <w:rFonts w:ascii="Arial" w:hAnsi="Arial" w:cs="Arial"/>
            <w:i/>
            <w:color w:val="808080" w:themeColor="background1" w:themeShade="80"/>
            <w:lang w:val="en-US"/>
          </w:rPr>
          <w:delText>Rich</w:delText>
        </w:r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 xml:space="preserve"> </w:delText>
        </w:r>
        <w:r w:rsidRPr="00D1434C" w:rsidDel="008E52AC">
          <w:rPr>
            <w:rFonts w:ascii="Arial" w:hAnsi="Arial" w:cs="Arial"/>
            <w:i/>
            <w:color w:val="808080" w:themeColor="background1" w:themeShade="80"/>
            <w:lang w:val="en-US"/>
          </w:rPr>
          <w:delText>text</w:delText>
        </w:r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 xml:space="preserve"> </w:delText>
        </w:r>
        <w:r w:rsidRPr="00D1434C" w:rsidDel="008E52AC">
          <w:rPr>
            <w:rFonts w:ascii="Arial" w:hAnsi="Arial" w:cs="Arial"/>
            <w:i/>
            <w:color w:val="808080" w:themeColor="background1" w:themeShade="80"/>
            <w:lang w:val="en-US"/>
          </w:rPr>
          <w:delText>editor</w:delText>
        </w:r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 xml:space="preserve"> (кроме мобильных приложений), Поиск, </w:delText>
        </w:r>
        <w:bookmarkStart w:id="1116" w:name="_Ref517203670"/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Выбор</w:delText>
        </w:r>
        <w:bookmarkEnd w:id="1116"/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 xml:space="preserve">, </w:delText>
        </w:r>
        <w:bookmarkStart w:id="1117" w:name="_Ref517215626"/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Ползунок</w:delText>
        </w:r>
        <w:bookmarkEnd w:id="1117"/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 xml:space="preserve">, Ступенчатый ввод, </w:delText>
        </w:r>
        <w:bookmarkStart w:id="1118" w:name="_Ref517203662"/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Переключатель</w:delText>
        </w:r>
        <w:bookmarkEnd w:id="1118"/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 xml:space="preserve">, </w:delText>
        </w:r>
        <w:bookmarkStart w:id="1119" w:name="_Ref517208668"/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Текстовое поле</w:delText>
        </w:r>
        <w:bookmarkEnd w:id="1119"/>
        <w:r w:rsidRPr="00D1434C" w:rsidDel="008E52AC">
          <w:rPr>
            <w:rFonts w:ascii="Arial" w:hAnsi="Arial" w:cs="Arial"/>
            <w:i/>
            <w:color w:val="808080" w:themeColor="background1" w:themeShade="80"/>
          </w:rPr>
          <w:delText>, Токен)</w:delText>
        </w:r>
      </w:del>
    </w:p>
    <w:p w14:paraId="061F6249" w14:textId="77777777" w:rsidR="00D955E2" w:rsidRPr="00D1434C" w:rsidDel="008E52AC" w:rsidRDefault="00D955E2">
      <w:pPr>
        <w:rPr>
          <w:del w:id="1120" w:author="Morozova Klavdia" w:date="2019-06-28T15:03:00Z"/>
        </w:rPr>
      </w:pPr>
      <w:bookmarkStart w:id="1121" w:name="_Toc528589965"/>
      <w:del w:id="1122" w:author="Morozova Klavdia" w:date="2019-06-28T15:10:00Z">
        <w:r w:rsidRPr="00D1434C" w:rsidDel="00FD21F3">
          <w:delText>Описание дизайна и алгоритма п</w:delText>
        </w:r>
        <w:r w:rsidR="002C55D0" w:rsidRPr="00D1434C" w:rsidDel="00FD21F3">
          <w:delText>л</w:delText>
        </w:r>
        <w:r w:rsidRPr="00D1434C" w:rsidDel="00FD21F3">
          <w:delText xml:space="preserve">иток </w:delText>
        </w:r>
        <w:r w:rsidRPr="00D1434C" w:rsidDel="00FD21F3">
          <w:rPr>
            <w:lang w:val="en-US"/>
          </w:rPr>
          <w:delText>Fiori</w:delText>
        </w:r>
        <w:r w:rsidR="002C55D0" w:rsidRPr="00D1434C" w:rsidDel="00FD21F3">
          <w:delText xml:space="preserve"> и портальных приложений</w:delText>
        </w:r>
      </w:del>
      <w:bookmarkEnd w:id="1121"/>
    </w:p>
    <w:p w14:paraId="7D0A2EDB" w14:textId="77777777" w:rsidR="00F8123C" w:rsidRPr="00D1434C" w:rsidDel="008E52AC" w:rsidRDefault="00D955E2">
      <w:pPr>
        <w:rPr>
          <w:del w:id="1123" w:author="Morozova Klavdia" w:date="2019-06-28T15:03:00Z"/>
          <w:rFonts w:eastAsiaTheme="minorHAnsi"/>
          <w:i/>
          <w:color w:val="808080" w:themeColor="background1" w:themeShade="80"/>
          <w:sz w:val="22"/>
          <w:rPrChange w:id="1124" w:author="Morozova Klavdia" w:date="2019-07-24T15:08:00Z">
            <w:rPr>
              <w:del w:id="1125" w:author="Morozova Klavdia" w:date="2019-06-28T15:03:00Z"/>
              <w:rFonts w:eastAsiaTheme="minorHAnsi"/>
            </w:rPr>
          </w:rPrChange>
        </w:rPr>
      </w:pPr>
      <w:del w:id="1126" w:author="Morozova Klavdia" w:date="2019-06-28T15:03:00Z">
        <w:r w:rsidRPr="00D1434C" w:rsidDel="008E52AC">
          <w:rPr>
            <w:rFonts w:eastAsiaTheme="minorHAnsi"/>
            <w:i/>
            <w:color w:val="808080" w:themeColor="background1" w:themeShade="80"/>
            <w:sz w:val="22"/>
            <w:rPrChange w:id="1127" w:author="Morozova Klavdia" w:date="2019-07-24T15:08:00Z">
              <w:rPr>
                <w:rFonts w:eastAsiaTheme="minorHAnsi"/>
              </w:rPr>
            </w:rPrChange>
          </w:rPr>
          <w:delText xml:space="preserve">Описание экрана </w:delText>
        </w:r>
        <w:r w:rsidR="00F8123C" w:rsidRPr="00D1434C" w:rsidDel="008E52AC">
          <w:rPr>
            <w:rFonts w:eastAsiaTheme="minorHAnsi"/>
            <w:i/>
            <w:color w:val="808080" w:themeColor="background1" w:themeShade="80"/>
            <w:sz w:val="22"/>
            <w:rPrChange w:id="1128" w:author="Morozova Klavdia" w:date="2019-07-24T15:08:00Z">
              <w:rPr>
                <w:rFonts w:eastAsiaTheme="minorHAnsi"/>
              </w:rPr>
            </w:rPrChange>
          </w:rPr>
          <w:delText xml:space="preserve">плиток </w:delText>
        </w:r>
        <w:r w:rsidR="00065486" w:rsidRPr="00D1434C" w:rsidDel="008E52AC">
          <w:rPr>
            <w:rFonts w:eastAsiaTheme="minorHAnsi"/>
            <w:i/>
            <w:color w:val="808080" w:themeColor="background1" w:themeShade="80"/>
            <w:sz w:val="22"/>
            <w:rPrChange w:id="1129" w:author="Morozova Klavdia" w:date="2019-07-24T15:08:00Z">
              <w:rPr>
                <w:rFonts w:eastAsiaTheme="minorHAnsi"/>
              </w:rPr>
            </w:rPrChange>
          </w:rPr>
          <w:delText>Fiori</w:delText>
        </w:r>
        <w:r w:rsidR="00F8123C" w:rsidRPr="00D1434C" w:rsidDel="008E52AC">
          <w:rPr>
            <w:rFonts w:eastAsiaTheme="minorHAnsi"/>
            <w:i/>
            <w:color w:val="808080" w:themeColor="background1" w:themeShade="80"/>
            <w:sz w:val="22"/>
            <w:rPrChange w:id="1130" w:author="Morozova Klavdia" w:date="2019-07-24T15:08:00Z">
              <w:rPr>
                <w:rFonts w:eastAsiaTheme="minorHAnsi"/>
              </w:rPr>
            </w:rPrChange>
          </w:rPr>
          <w:delText>.</w:delText>
        </w:r>
      </w:del>
    </w:p>
    <w:p w14:paraId="0AB48B70" w14:textId="77777777" w:rsidR="00D955E2" w:rsidRPr="00D1434C" w:rsidRDefault="00D955E2"/>
    <w:p w14:paraId="18FB073F" w14:textId="0DD0D5A2" w:rsidR="0077286C" w:rsidRPr="00E61483" w:rsidDel="008E52AC" w:rsidRDefault="0077286C">
      <w:pPr>
        <w:pStyle w:val="1"/>
        <w:numPr>
          <w:ilvl w:val="2"/>
          <w:numId w:val="8"/>
        </w:numPr>
        <w:rPr>
          <w:del w:id="1131" w:author="Morozova Klavdia" w:date="2019-06-28T15:03:00Z"/>
        </w:rPr>
        <w:pPrChange w:id="1132" w:author="Morozova Klavdia" w:date="2019-06-28T15:03:00Z">
          <w:pPr>
            <w:pStyle w:val="Text"/>
          </w:pPr>
        </w:pPrChange>
      </w:pPr>
      <w:bookmarkStart w:id="1133" w:name="_Toc528589966"/>
      <w:r w:rsidRPr="00E61483">
        <w:lastRenderedPageBreak/>
        <w:t>Описание таблицы ALV-grid, Excel, ФМ, BADI</w:t>
      </w:r>
      <w:r w:rsidR="000242B4" w:rsidRPr="00E61483">
        <w:t xml:space="preserve">, </w:t>
      </w:r>
      <w:r w:rsidRPr="00E61483">
        <w:t xml:space="preserve"> и т.д.</w:t>
      </w:r>
      <w:bookmarkEnd w:id="1133"/>
    </w:p>
    <w:p w14:paraId="4B55EF2D" w14:textId="77777777" w:rsidR="0077286C" w:rsidRPr="00D1434C" w:rsidDel="008E52AC" w:rsidRDefault="0077286C">
      <w:pPr>
        <w:pStyle w:val="1"/>
        <w:numPr>
          <w:ilvl w:val="2"/>
          <w:numId w:val="8"/>
        </w:numPr>
        <w:rPr>
          <w:ins w:id="1134" w:author="Михеев Алексей Анатольевич" w:date="2018-11-21T10:11:00Z"/>
          <w:del w:id="1135" w:author="Morozova Klavdia" w:date="2019-06-28T15:03:00Z"/>
          <w:rPrChange w:id="1136" w:author="Morozova Klavdia" w:date="2019-07-24T15:08:00Z">
            <w:rPr>
              <w:ins w:id="1137" w:author="Михеев Алексей Анатольевич" w:date="2018-11-21T10:11:00Z"/>
              <w:del w:id="1138" w:author="Morozova Klavdia" w:date="2019-06-28T15:03:00Z"/>
              <w:rFonts w:eastAsiaTheme="minorHAnsi"/>
              <w:lang w:val="ru-RU" w:eastAsia="en-US"/>
            </w:rPr>
          </w:rPrChange>
        </w:rPr>
        <w:pPrChange w:id="1139" w:author="Morozova Klavdia" w:date="2019-06-28T15:03:00Z">
          <w:pPr>
            <w:pStyle w:val="Text"/>
          </w:pPr>
        </w:pPrChange>
      </w:pPr>
      <w:del w:id="1140" w:author="Morozova Klavdia" w:date="2019-06-28T15:03:00Z">
        <w:r w:rsidRPr="00D1434C" w:rsidDel="008E52AC">
          <w:rPr>
            <w:rPrChange w:id="1141" w:author="Morozova Klavdia" w:date="2019-07-24T15:08:00Z">
              <w:rPr>
                <w:rFonts w:eastAsiaTheme="minorHAnsi"/>
              </w:rPr>
            </w:rPrChange>
          </w:rPr>
          <w:delText>Описание полей используемых в  alv-grid, excel описывать в таблице как техническое поле, название, тип данных, данные ERP, средство поиска указывать для редактируемого поля или для интерфейса:</w:delText>
        </w:r>
      </w:del>
    </w:p>
    <w:p w14:paraId="3AC5609F" w14:textId="77777777" w:rsidR="00602BAB" w:rsidRPr="00D1434C" w:rsidRDefault="00602BAB">
      <w:pPr>
        <w:pStyle w:val="1"/>
        <w:numPr>
          <w:ilvl w:val="2"/>
          <w:numId w:val="8"/>
        </w:numPr>
        <w:rPr>
          <w:ins w:id="1142" w:author="Михеев Алексей Анатольевич" w:date="2018-11-21T10:11:00Z"/>
          <w:rPrChange w:id="1143" w:author="Morozova Klavdia" w:date="2019-07-24T15:08:00Z">
            <w:rPr>
              <w:ins w:id="1144" w:author="Михеев Алексей Анатольевич" w:date="2018-11-21T10:11:00Z"/>
              <w:rFonts w:eastAsiaTheme="minorHAnsi"/>
            </w:rPr>
          </w:rPrChange>
        </w:rPr>
        <w:pPrChange w:id="1145" w:author="Morozova Klavdia" w:date="2019-06-28T15:03:00Z">
          <w:pPr>
            <w:pStyle w:val="Text"/>
          </w:pPr>
        </w:pPrChange>
      </w:pPr>
    </w:p>
    <w:p w14:paraId="0BF9E5AC" w14:textId="77777777" w:rsidR="00602BAB" w:rsidRPr="00D1434C" w:rsidDel="00FD21F3" w:rsidRDefault="00602BAB">
      <w:pPr>
        <w:pStyle w:val="1"/>
        <w:numPr>
          <w:ilvl w:val="0"/>
          <w:numId w:val="0"/>
        </w:numPr>
        <w:ind w:left="432" w:hanging="432"/>
        <w:rPr>
          <w:ins w:id="1146" w:author="Михеев Алексей Анатольевич" w:date="2018-11-21T10:18:00Z"/>
          <w:del w:id="1147" w:author="Morozova Klavdia" w:date="2019-06-28T15:10:00Z"/>
          <w:sz w:val="24"/>
          <w:szCs w:val="24"/>
          <w:rPrChange w:id="1148" w:author="Morozova Klavdia" w:date="2019-07-24T15:08:00Z">
            <w:rPr>
              <w:ins w:id="1149" w:author="Михеев Алексей Анатольевич" w:date="2018-11-21T10:18:00Z"/>
              <w:del w:id="1150" w:author="Morozova Klavdia" w:date="2019-06-28T15:10:00Z"/>
              <w:sz w:val="22"/>
            </w:rPr>
          </w:rPrChange>
        </w:rPr>
        <w:pPrChange w:id="1151" w:author="Morozova Klavdia" w:date="2019-06-28T15:13:00Z">
          <w:pPr/>
        </w:pPrChange>
      </w:pPr>
      <w:ins w:id="1152" w:author="Михеев Алексей Анатольевич" w:date="2018-11-21T10:11:00Z">
        <w:del w:id="1153" w:author="Morozova Klavdia" w:date="2019-06-28T15:13:00Z">
          <w:r w:rsidRPr="00D1434C" w:rsidDel="00FD21F3">
            <w:rPr>
              <w:szCs w:val="24"/>
              <w:rPrChange w:id="1154" w:author="Morozova Klavdia" w:date="2019-07-24T15:08:00Z">
                <w:rPr/>
              </w:rPrChange>
            </w:rPr>
            <w:delText xml:space="preserve">Считываем </w:delText>
          </w:r>
        </w:del>
        <w:del w:id="1155" w:author="Morozova Klavdia" w:date="2019-06-28T15:10:00Z">
          <w:r w:rsidRPr="00D1434C" w:rsidDel="00FD21F3">
            <w:rPr>
              <w:szCs w:val="24"/>
              <w:rPrChange w:id="1156" w:author="Morozova Klavdia" w:date="2019-07-24T15:08:00Z">
                <w:rPr/>
              </w:rPrChange>
            </w:rPr>
            <w:delText xml:space="preserve">данные из файла, указанного пользователем на селекционном экране </w:delText>
          </w:r>
        </w:del>
      </w:ins>
      <w:ins w:id="1157" w:author="Михеев Алексей Анатольевич" w:date="2018-11-21T10:12:00Z">
        <w:del w:id="1158" w:author="Morozova Klavdia" w:date="2019-06-28T15:10:00Z">
          <w:r w:rsidRPr="00D1434C" w:rsidDel="00FD21F3">
            <w:rPr>
              <w:sz w:val="24"/>
              <w:szCs w:val="24"/>
              <w:rPrChange w:id="1159" w:author="Morozova Klavdia" w:date="2019-07-24T15:08:00Z">
                <w:rPr>
                  <w:sz w:val="22"/>
                </w:rPr>
              </w:rPrChange>
            </w:rPr>
            <w:delText xml:space="preserve">(поле </w:delText>
          </w:r>
        </w:del>
      </w:ins>
      <w:ins w:id="1160" w:author="Михеев Алексей Анатольевич" w:date="2018-11-21T10:11:00Z">
        <w:del w:id="1161" w:author="Morozova Klavdia" w:date="2019-06-28T15:10:00Z">
          <w:r w:rsidRPr="00D1434C" w:rsidDel="00FD21F3">
            <w:rPr>
              <w:rFonts w:eastAsiaTheme="minorHAnsi"/>
              <w:i/>
              <w:color w:val="808080" w:themeColor="background1" w:themeShade="80"/>
              <w:sz w:val="24"/>
              <w:szCs w:val="24"/>
              <w:rPrChange w:id="1162" w:author="Morozova Klavdia" w:date="2019-07-24T15:08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>FILENAME</w:delText>
          </w:r>
        </w:del>
      </w:ins>
      <w:ins w:id="1163" w:author="Михеев Алексей Анатольевич" w:date="2018-11-21T10:12:00Z">
        <w:del w:id="1164" w:author="Morozova Klavdia" w:date="2019-06-28T15:10:00Z">
          <w:r w:rsidRPr="00D1434C" w:rsidDel="00FD21F3">
            <w:rPr>
              <w:rFonts w:eastAsiaTheme="minorHAnsi"/>
              <w:i/>
              <w:color w:val="808080" w:themeColor="background1" w:themeShade="80"/>
              <w:sz w:val="24"/>
              <w:szCs w:val="24"/>
              <w:rPrChange w:id="1165" w:author="Morozova Klavdia" w:date="2019-07-24T15:08:00Z">
                <w:rPr>
                  <w:rFonts w:eastAsiaTheme="minorHAnsi"/>
                  <w:i/>
                  <w:color w:val="808080" w:themeColor="background1" w:themeShade="80"/>
                  <w:sz w:val="22"/>
                </w:rPr>
              </w:rPrChange>
            </w:rPr>
            <w:delText>)</w:delText>
          </w:r>
        </w:del>
      </w:ins>
      <w:ins w:id="1166" w:author="Михеев Алексей Анатольевич" w:date="2018-11-21T10:11:00Z">
        <w:del w:id="1167" w:author="Morozova Klavdia" w:date="2019-06-28T15:10:00Z">
          <w:r w:rsidRPr="00E61483" w:rsidDel="00FD21F3">
            <w:rPr>
              <w:szCs w:val="24"/>
            </w:rPr>
            <w:delText>. Шаблон с образцом заполнения файла, в котором заполнены цены на материалы</w:delText>
          </w:r>
        </w:del>
      </w:ins>
      <w:ins w:id="1168" w:author="Михеев Алексей Анатольевич" w:date="2018-11-21T10:12:00Z">
        <w:del w:id="1169" w:author="Morozova Klavdia" w:date="2019-06-28T15:10:00Z">
          <w:r w:rsidRPr="00D1434C" w:rsidDel="00FD21F3">
            <w:rPr>
              <w:sz w:val="24"/>
              <w:szCs w:val="24"/>
              <w:rPrChange w:id="1170" w:author="Morozova Klavdia" w:date="2019-07-24T15:08:00Z">
                <w:rPr>
                  <w:sz w:val="22"/>
                </w:rPr>
              </w:rPrChange>
            </w:rPr>
            <w:delText xml:space="preserve"> из документов закупки</w:delText>
          </w:r>
        </w:del>
      </w:ins>
      <w:ins w:id="1171" w:author="Михеев Алексей Анатольевич" w:date="2018-11-21T10:11:00Z">
        <w:del w:id="1172" w:author="Morozova Klavdia" w:date="2019-06-28T15:10:00Z">
          <w:r w:rsidRPr="00E61483" w:rsidDel="00FD21F3">
            <w:rPr>
              <w:szCs w:val="24"/>
            </w:rPr>
            <w:delText>, находится в приложении 1. Первая строка таблицы содержит заголовки столбцов. Данные находятся, начиная со второй строки.</w:delText>
          </w:r>
        </w:del>
      </w:ins>
      <w:ins w:id="1173" w:author="Михеев Алексей Анатольевич" w:date="2018-11-21T10:18:00Z">
        <w:del w:id="1174" w:author="Morozova Klavdia" w:date="2019-06-28T15:10:00Z">
          <w:r w:rsidR="00D71650" w:rsidRPr="00D1434C" w:rsidDel="00FD21F3">
            <w:rPr>
              <w:sz w:val="24"/>
              <w:szCs w:val="24"/>
              <w:rPrChange w:id="1175" w:author="Morozova Klavdia" w:date="2019-07-24T15:08:00Z">
                <w:rPr>
                  <w:sz w:val="22"/>
                </w:rPr>
              </w:rPrChange>
            </w:rPr>
            <w:delText xml:space="preserve"> Считываем их и отражаем в Alv-Grid.</w:delText>
          </w:r>
        </w:del>
      </w:ins>
    </w:p>
    <w:p w14:paraId="41189458" w14:textId="77777777" w:rsidR="00D71650" w:rsidRPr="00E61483" w:rsidDel="00FD21F3" w:rsidRDefault="00D71650">
      <w:pPr>
        <w:pStyle w:val="1"/>
        <w:numPr>
          <w:ilvl w:val="0"/>
          <w:numId w:val="0"/>
        </w:numPr>
        <w:ind w:left="432" w:hanging="432"/>
        <w:rPr>
          <w:ins w:id="1176" w:author="Михеев Алексей Анатольевич" w:date="2018-11-21T10:25:00Z"/>
          <w:del w:id="1177" w:author="Morozova Klavdia" w:date="2019-06-28T15:10:00Z"/>
          <w:rFonts w:eastAsiaTheme="minorHAnsi"/>
          <w:i/>
          <w:color w:val="808080" w:themeColor="background1" w:themeShade="80"/>
          <w:sz w:val="22"/>
        </w:rPr>
        <w:pPrChange w:id="1178" w:author="Morozova Klavdia" w:date="2019-06-28T15:13:00Z">
          <w:pPr/>
        </w:pPrChange>
      </w:pPr>
    </w:p>
    <w:p w14:paraId="66FFD2FA" w14:textId="77777777" w:rsidR="00602BAB" w:rsidRPr="00D1434C" w:rsidDel="00FD21F3" w:rsidRDefault="00602BAB">
      <w:pPr>
        <w:pStyle w:val="1"/>
        <w:numPr>
          <w:ilvl w:val="0"/>
          <w:numId w:val="0"/>
        </w:numPr>
        <w:ind w:left="432" w:hanging="432"/>
        <w:rPr>
          <w:del w:id="1179" w:author="Morozova Klavdia" w:date="2019-06-28T15:10:00Z"/>
          <w:rFonts w:eastAsiaTheme="minorHAnsi"/>
          <w:i/>
          <w:color w:val="808080" w:themeColor="background1" w:themeShade="80"/>
          <w:sz w:val="22"/>
          <w:rPrChange w:id="1180" w:author="Morozova Klavdia" w:date="2019-07-24T15:08:00Z">
            <w:rPr>
              <w:del w:id="1181" w:author="Morozova Klavdia" w:date="2019-06-28T15:10:00Z"/>
              <w:rFonts w:eastAsiaTheme="minorHAnsi"/>
              <w:i/>
              <w:color w:val="808080" w:themeColor="background1" w:themeShade="80"/>
              <w:sz w:val="22"/>
            </w:rPr>
          </w:rPrChange>
        </w:rPr>
        <w:pPrChange w:id="1182" w:author="Morozova Klavdia" w:date="2019-06-28T15:13:00Z">
          <w:pPr/>
        </w:pPrChange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183" w:author="Михеев Алексей Анатольевич" w:date="2018-11-21T11:46:00Z">
          <w:tblPr>
            <w:tblW w:w="10201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339"/>
        <w:gridCol w:w="2212"/>
        <w:gridCol w:w="1579"/>
        <w:gridCol w:w="1793"/>
        <w:gridCol w:w="2278"/>
        <w:tblGridChange w:id="1184">
          <w:tblGrid>
            <w:gridCol w:w="2352"/>
            <w:gridCol w:w="2221"/>
            <w:gridCol w:w="1582"/>
            <w:gridCol w:w="1757"/>
            <w:gridCol w:w="2289"/>
          </w:tblGrid>
        </w:tblGridChange>
      </w:tblGrid>
      <w:tr w:rsidR="0077286C" w:rsidRPr="00D1434C" w:rsidDel="00FD21F3" w14:paraId="25C77C57" w14:textId="77777777" w:rsidTr="007146C3">
        <w:trPr>
          <w:del w:id="1185" w:author="Morozova Klavdia" w:date="2019-06-28T15:10:00Z"/>
        </w:trPr>
        <w:tc>
          <w:tcPr>
            <w:tcW w:w="2352" w:type="dxa"/>
            <w:shd w:val="clear" w:color="auto" w:fill="FFC000"/>
            <w:tcPrChange w:id="1186" w:author="Михеев Алексей Анатольевич" w:date="2018-11-21T11:46:00Z">
              <w:tcPr>
                <w:tcW w:w="2432" w:type="dxa"/>
                <w:shd w:val="clear" w:color="auto" w:fill="FFC000"/>
              </w:tcPr>
            </w:tcPrChange>
          </w:tcPr>
          <w:p w14:paraId="7F4DA6F2" w14:textId="77777777" w:rsidR="0077286C" w:rsidRPr="00E61483" w:rsidDel="00FD21F3" w:rsidRDefault="0077286C">
            <w:pPr>
              <w:pStyle w:val="1"/>
              <w:numPr>
                <w:ilvl w:val="0"/>
                <w:numId w:val="0"/>
              </w:numPr>
              <w:ind w:left="432" w:hanging="432"/>
              <w:rPr>
                <w:del w:id="1187" w:author="Morozova Klavdia" w:date="2019-06-28T15:10:00Z"/>
                <w:color w:val="000000"/>
              </w:rPr>
              <w:pPrChange w:id="1188" w:author="Morozova Klavdia" w:date="2019-06-28T15:13:00Z">
                <w:pPr/>
              </w:pPrChange>
            </w:pPr>
            <w:del w:id="1189" w:author="Morozova Klavdia" w:date="2019-06-28T15:10:00Z">
              <w:r w:rsidRPr="00D1434C" w:rsidDel="00FD21F3">
                <w:rPr>
                  <w:b w:val="0"/>
                  <w:color w:val="000000"/>
                  <w:rPrChange w:id="1190" w:author="Morozova Klavdia" w:date="2019-07-24T15:08:00Z">
                    <w:rPr>
                      <w:b/>
                      <w:color w:val="000000"/>
                    </w:rPr>
                  </w:rPrChange>
                </w:rPr>
                <w:delText>Поле</w:delText>
              </w:r>
            </w:del>
          </w:p>
        </w:tc>
        <w:tc>
          <w:tcPr>
            <w:tcW w:w="2221" w:type="dxa"/>
            <w:shd w:val="clear" w:color="auto" w:fill="FFC000"/>
            <w:tcPrChange w:id="1191" w:author="Михеев Алексей Анатольевич" w:date="2018-11-21T11:46:00Z">
              <w:tcPr>
                <w:tcW w:w="2326" w:type="dxa"/>
                <w:shd w:val="clear" w:color="auto" w:fill="FFC000"/>
              </w:tcPr>
            </w:tcPrChange>
          </w:tcPr>
          <w:p w14:paraId="610A81DB" w14:textId="77777777" w:rsidR="0077286C" w:rsidRPr="00D1434C" w:rsidDel="00FD21F3" w:rsidRDefault="0077286C">
            <w:pPr>
              <w:pStyle w:val="1"/>
              <w:numPr>
                <w:ilvl w:val="0"/>
                <w:numId w:val="0"/>
              </w:numPr>
              <w:ind w:left="432" w:hanging="432"/>
              <w:rPr>
                <w:del w:id="1192" w:author="Morozova Klavdia" w:date="2019-06-28T15:10:00Z"/>
                <w:b w:val="0"/>
                <w:color w:val="000000"/>
                <w:rPrChange w:id="1193" w:author="Morozova Klavdia" w:date="2019-07-24T15:08:00Z">
                  <w:rPr>
                    <w:del w:id="1194" w:author="Morozova Klavdia" w:date="2019-06-28T15:10:00Z"/>
                    <w:b/>
                    <w:color w:val="000000"/>
                  </w:rPr>
                </w:rPrChange>
              </w:rPr>
              <w:pPrChange w:id="1195" w:author="Morozova Klavdia" w:date="2019-06-28T15:13:00Z">
                <w:pPr/>
              </w:pPrChange>
            </w:pPr>
            <w:del w:id="1196" w:author="Morozova Klavdia" w:date="2019-06-28T15:10:00Z">
              <w:r w:rsidRPr="00D1434C" w:rsidDel="00FD21F3">
                <w:rPr>
                  <w:b w:val="0"/>
                  <w:color w:val="000000"/>
                  <w:rPrChange w:id="1197" w:author="Morozova Klavdia" w:date="2019-07-24T15:08:00Z">
                    <w:rPr>
                      <w:b/>
                      <w:color w:val="000000"/>
                    </w:rPr>
                  </w:rPrChange>
                </w:rPr>
                <w:delText>Название</w:delText>
              </w:r>
            </w:del>
          </w:p>
        </w:tc>
        <w:tc>
          <w:tcPr>
            <w:tcW w:w="1582" w:type="dxa"/>
            <w:shd w:val="clear" w:color="auto" w:fill="FFC000"/>
            <w:tcPrChange w:id="1198" w:author="Михеев Алексей Анатольевич" w:date="2018-11-21T11:46:00Z">
              <w:tcPr>
                <w:tcW w:w="1645" w:type="dxa"/>
                <w:shd w:val="clear" w:color="auto" w:fill="FFC000"/>
              </w:tcPr>
            </w:tcPrChange>
          </w:tcPr>
          <w:p w14:paraId="6B2496C8" w14:textId="77777777" w:rsidR="0077286C" w:rsidRPr="00D1434C" w:rsidDel="00FD21F3" w:rsidRDefault="0077286C">
            <w:pPr>
              <w:pStyle w:val="1"/>
              <w:numPr>
                <w:ilvl w:val="0"/>
                <w:numId w:val="0"/>
              </w:numPr>
              <w:ind w:left="432" w:hanging="432"/>
              <w:rPr>
                <w:del w:id="1199" w:author="Morozova Klavdia" w:date="2019-06-28T15:10:00Z"/>
                <w:b w:val="0"/>
                <w:color w:val="000000"/>
                <w:rPrChange w:id="1200" w:author="Morozova Klavdia" w:date="2019-07-24T15:08:00Z">
                  <w:rPr>
                    <w:del w:id="1201" w:author="Morozova Klavdia" w:date="2019-06-28T15:10:00Z"/>
                    <w:b/>
                    <w:color w:val="000000"/>
                  </w:rPr>
                </w:rPrChange>
              </w:rPr>
              <w:pPrChange w:id="1202" w:author="Morozova Klavdia" w:date="2019-06-28T15:13:00Z">
                <w:pPr/>
              </w:pPrChange>
            </w:pPr>
            <w:del w:id="1203" w:author="Morozova Klavdia" w:date="2019-06-28T15:10:00Z">
              <w:r w:rsidRPr="00D1434C" w:rsidDel="00FD21F3">
                <w:rPr>
                  <w:b w:val="0"/>
                  <w:color w:val="000000"/>
                  <w:rPrChange w:id="1204" w:author="Morozova Klavdia" w:date="2019-07-24T15:08:00Z">
                    <w:rPr>
                      <w:b/>
                      <w:color w:val="000000"/>
                    </w:rPr>
                  </w:rPrChange>
                </w:rPr>
                <w:delText>Тип данных</w:delText>
              </w:r>
            </w:del>
          </w:p>
        </w:tc>
        <w:tc>
          <w:tcPr>
            <w:tcW w:w="1757" w:type="dxa"/>
            <w:shd w:val="clear" w:color="auto" w:fill="FFC000"/>
            <w:tcPrChange w:id="1205" w:author="Михеев Алексей Анатольевич" w:date="2018-11-21T11:46:00Z">
              <w:tcPr>
                <w:tcW w:w="1389" w:type="dxa"/>
                <w:shd w:val="clear" w:color="auto" w:fill="FFC000"/>
              </w:tcPr>
            </w:tcPrChange>
          </w:tcPr>
          <w:p w14:paraId="75B969E5" w14:textId="77777777" w:rsidR="0077286C" w:rsidRPr="00D1434C" w:rsidDel="00FD21F3" w:rsidRDefault="0077286C">
            <w:pPr>
              <w:pStyle w:val="1"/>
              <w:numPr>
                <w:ilvl w:val="0"/>
                <w:numId w:val="0"/>
              </w:numPr>
              <w:ind w:left="432" w:hanging="432"/>
              <w:rPr>
                <w:del w:id="1206" w:author="Morozova Klavdia" w:date="2019-06-28T15:10:00Z"/>
                <w:b w:val="0"/>
                <w:color w:val="000000"/>
                <w:rPrChange w:id="1207" w:author="Morozova Klavdia" w:date="2019-07-24T15:08:00Z">
                  <w:rPr>
                    <w:del w:id="1208" w:author="Morozova Klavdia" w:date="2019-06-28T15:10:00Z"/>
                    <w:b/>
                    <w:color w:val="000000"/>
                  </w:rPr>
                </w:rPrChange>
              </w:rPr>
              <w:pPrChange w:id="1209" w:author="Morozova Klavdia" w:date="2019-06-28T15:13:00Z">
                <w:pPr/>
              </w:pPrChange>
            </w:pPr>
            <w:del w:id="1210" w:author="Morozova Klavdia" w:date="2019-06-28T15:10:00Z">
              <w:r w:rsidRPr="00D1434C" w:rsidDel="00FD21F3">
                <w:rPr>
                  <w:b w:val="0"/>
                  <w:color w:val="000000"/>
                  <w:rPrChange w:id="1211" w:author="Morozova Klavdia" w:date="2019-07-24T15:08:00Z">
                    <w:rPr>
                      <w:b/>
                      <w:color w:val="000000"/>
                    </w:rPr>
                  </w:rPrChange>
                </w:rPr>
                <w:delText>Данные ERP</w:delText>
              </w:r>
            </w:del>
          </w:p>
        </w:tc>
        <w:tc>
          <w:tcPr>
            <w:tcW w:w="2289" w:type="dxa"/>
            <w:shd w:val="clear" w:color="auto" w:fill="FFC000"/>
            <w:tcPrChange w:id="1212" w:author="Михеев Алексей Анатольевич" w:date="2018-11-21T11:46:00Z">
              <w:tcPr>
                <w:tcW w:w="2409" w:type="dxa"/>
                <w:shd w:val="clear" w:color="auto" w:fill="FFC000"/>
              </w:tcPr>
            </w:tcPrChange>
          </w:tcPr>
          <w:p w14:paraId="65205E1D" w14:textId="77777777" w:rsidR="0077286C" w:rsidRPr="00D1434C" w:rsidDel="00FD21F3" w:rsidRDefault="0077286C">
            <w:pPr>
              <w:pStyle w:val="1"/>
              <w:numPr>
                <w:ilvl w:val="0"/>
                <w:numId w:val="0"/>
              </w:numPr>
              <w:ind w:left="432" w:hanging="432"/>
              <w:rPr>
                <w:del w:id="1213" w:author="Morozova Klavdia" w:date="2019-06-28T15:10:00Z"/>
                <w:b w:val="0"/>
                <w:color w:val="000000"/>
                <w:rPrChange w:id="1214" w:author="Morozova Klavdia" w:date="2019-07-24T15:08:00Z">
                  <w:rPr>
                    <w:del w:id="1215" w:author="Morozova Klavdia" w:date="2019-06-28T15:10:00Z"/>
                    <w:b/>
                    <w:color w:val="000000"/>
                  </w:rPr>
                </w:rPrChange>
              </w:rPr>
              <w:pPrChange w:id="1216" w:author="Morozova Klavdia" w:date="2019-06-28T15:13:00Z">
                <w:pPr/>
              </w:pPrChange>
            </w:pPr>
            <w:del w:id="1217" w:author="Morozova Klavdia" w:date="2019-06-28T15:10:00Z">
              <w:r w:rsidRPr="00D1434C" w:rsidDel="00FD21F3">
                <w:rPr>
                  <w:b w:val="0"/>
                  <w:color w:val="000000"/>
                  <w:rPrChange w:id="1218" w:author="Morozova Klavdia" w:date="2019-07-24T15:08:00Z">
                    <w:rPr>
                      <w:b/>
                      <w:color w:val="000000"/>
                    </w:rPr>
                  </w:rPrChange>
                </w:rPr>
                <w:delText>Средство поиска</w:delText>
              </w:r>
            </w:del>
          </w:p>
        </w:tc>
      </w:tr>
      <w:tr w:rsidR="0077286C" w:rsidRPr="00D1434C" w:rsidDel="00FD21F3" w14:paraId="082D43F7" w14:textId="77777777" w:rsidTr="007146C3">
        <w:trPr>
          <w:del w:id="1219" w:author="Morozova Klavdia" w:date="2019-06-28T15:10:00Z"/>
        </w:trPr>
        <w:tc>
          <w:tcPr>
            <w:tcW w:w="2352" w:type="dxa"/>
            <w:tcPrChange w:id="1220" w:author="Михеев Алексей Анатольевич" w:date="2018-11-21T11:46:00Z">
              <w:tcPr>
                <w:tcW w:w="2432" w:type="dxa"/>
              </w:tcPr>
            </w:tcPrChange>
          </w:tcPr>
          <w:p w14:paraId="70F9EE78" w14:textId="77777777" w:rsidR="0077286C" w:rsidRPr="00E61483" w:rsidDel="00FD21F3" w:rsidRDefault="0077286C">
            <w:pPr>
              <w:pStyle w:val="1"/>
              <w:numPr>
                <w:ilvl w:val="0"/>
                <w:numId w:val="0"/>
              </w:numPr>
              <w:ind w:left="432" w:hanging="432"/>
              <w:rPr>
                <w:del w:id="1221" w:author="Morozova Klavdia" w:date="2019-06-28T15:10:00Z"/>
                <w:rFonts w:eastAsiaTheme="minorHAnsi"/>
                <w:i/>
                <w:color w:val="808080" w:themeColor="background1" w:themeShade="80"/>
                <w:sz w:val="22"/>
              </w:rPr>
              <w:pPrChange w:id="1222" w:author="Morozova Klavdia" w:date="2019-06-28T15:13:00Z">
                <w:pPr/>
              </w:pPrChange>
            </w:pPr>
            <w:del w:id="1223" w:author="Morozova Klavdia" w:date="2019-06-28T15:10:00Z">
              <w:r w:rsidRPr="00E61483" w:rsidDel="00FD21F3">
                <w:rPr>
                  <w:rFonts w:eastAsiaTheme="minorHAnsi"/>
                  <w:i/>
                  <w:color w:val="808080" w:themeColor="background1" w:themeShade="80"/>
                  <w:sz w:val="22"/>
                </w:rPr>
                <w:delText>AUFNR_GP</w:delText>
              </w:r>
            </w:del>
          </w:p>
        </w:tc>
        <w:tc>
          <w:tcPr>
            <w:tcW w:w="2221" w:type="dxa"/>
            <w:shd w:val="clear" w:color="auto" w:fill="auto"/>
            <w:tcPrChange w:id="1224" w:author="Михеев Алексей Анатольевич" w:date="2018-11-21T11:46:00Z">
              <w:tcPr>
                <w:tcW w:w="2326" w:type="dxa"/>
                <w:shd w:val="clear" w:color="auto" w:fill="auto"/>
              </w:tcPr>
            </w:tcPrChange>
          </w:tcPr>
          <w:p w14:paraId="3F3E5BC4" w14:textId="77777777" w:rsidR="0077286C" w:rsidRPr="00D1434C" w:rsidDel="00FD21F3" w:rsidRDefault="0077286C">
            <w:pPr>
              <w:pStyle w:val="1"/>
              <w:numPr>
                <w:ilvl w:val="0"/>
                <w:numId w:val="0"/>
              </w:numPr>
              <w:ind w:left="432" w:hanging="432"/>
              <w:rPr>
                <w:del w:id="1225" w:author="Morozova Klavdia" w:date="2019-06-28T15:10:00Z"/>
                <w:rFonts w:eastAsiaTheme="minorHAnsi"/>
                <w:i/>
                <w:color w:val="808080" w:themeColor="background1" w:themeShade="80"/>
                <w:sz w:val="22"/>
                <w:rPrChange w:id="1226" w:author="Morozova Klavdia" w:date="2019-07-24T15:08:00Z">
                  <w:rPr>
                    <w:del w:id="1227" w:author="Morozova Klavdia" w:date="2019-06-28T15:1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  <w:pPrChange w:id="1228" w:author="Morozova Klavdia" w:date="2019-06-28T15:13:00Z">
                <w:pPr/>
              </w:pPrChange>
            </w:pPr>
            <w:del w:id="1229" w:author="Morozova Klavdia" w:date="2019-06-28T15:10:00Z">
              <w:r w:rsidRPr="00D1434C" w:rsidDel="00FD21F3">
                <w:rPr>
                  <w:rFonts w:eastAsiaTheme="minorHAnsi"/>
                  <w:i/>
                  <w:color w:val="808080" w:themeColor="background1" w:themeShade="80"/>
                  <w:sz w:val="22"/>
                  <w:rPrChange w:id="1230" w:author="Morozova Klavdia" w:date="2019-07-24T15:08:00Z">
                    <w:rPr>
                      <w:rFonts w:eastAsiaTheme="minorHAnsi"/>
                      <w:i/>
                      <w:color w:val="808080" w:themeColor="background1" w:themeShade="80"/>
                      <w:sz w:val="22"/>
                    </w:rPr>
                  </w:rPrChange>
                </w:rPr>
                <w:delText>СО заказ ГП</w:delText>
              </w:r>
            </w:del>
          </w:p>
        </w:tc>
        <w:tc>
          <w:tcPr>
            <w:tcW w:w="1582" w:type="dxa"/>
            <w:shd w:val="clear" w:color="auto" w:fill="auto"/>
            <w:tcPrChange w:id="1231" w:author="Михеев Алексей Анатольевич" w:date="2018-11-21T11:46:00Z">
              <w:tcPr>
                <w:tcW w:w="1645" w:type="dxa"/>
                <w:shd w:val="clear" w:color="auto" w:fill="auto"/>
              </w:tcPr>
            </w:tcPrChange>
          </w:tcPr>
          <w:p w14:paraId="565356E0" w14:textId="77777777" w:rsidR="0077286C" w:rsidRPr="00D1434C" w:rsidDel="00FD21F3" w:rsidRDefault="0077286C">
            <w:pPr>
              <w:pStyle w:val="1"/>
              <w:numPr>
                <w:ilvl w:val="0"/>
                <w:numId w:val="0"/>
              </w:numPr>
              <w:ind w:left="432" w:hanging="432"/>
              <w:rPr>
                <w:del w:id="1232" w:author="Morozova Klavdia" w:date="2019-06-28T15:10:00Z"/>
                <w:rFonts w:eastAsiaTheme="minorHAnsi"/>
                <w:i/>
                <w:color w:val="808080" w:themeColor="background1" w:themeShade="80"/>
                <w:sz w:val="22"/>
                <w:rPrChange w:id="1233" w:author="Morozova Klavdia" w:date="2019-07-24T15:08:00Z">
                  <w:rPr>
                    <w:del w:id="1234" w:author="Morozova Klavdia" w:date="2019-06-28T15:1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  <w:pPrChange w:id="1235" w:author="Morozova Klavdia" w:date="2019-06-28T15:13:00Z">
                <w:pPr/>
              </w:pPrChange>
            </w:pPr>
            <w:del w:id="1236" w:author="Morozova Klavdia" w:date="2019-06-28T15:10:00Z">
              <w:r w:rsidRPr="00D1434C" w:rsidDel="00FD21F3">
                <w:rPr>
                  <w:rFonts w:eastAsiaTheme="minorHAnsi"/>
                  <w:i/>
                  <w:color w:val="808080" w:themeColor="background1" w:themeShade="80"/>
                  <w:sz w:val="22"/>
                  <w:rPrChange w:id="1237" w:author="Morozova Klavdia" w:date="2019-07-24T15:08:00Z">
                    <w:rPr>
                      <w:rFonts w:eastAsiaTheme="minorHAnsi"/>
                      <w:i/>
                      <w:color w:val="808080" w:themeColor="background1" w:themeShade="80"/>
                      <w:sz w:val="22"/>
                    </w:rPr>
                  </w:rPrChange>
                </w:rPr>
                <w:delText>CHAR (12)</w:delText>
              </w:r>
            </w:del>
          </w:p>
        </w:tc>
        <w:tc>
          <w:tcPr>
            <w:tcW w:w="1757" w:type="dxa"/>
            <w:shd w:val="clear" w:color="auto" w:fill="auto"/>
            <w:tcPrChange w:id="1238" w:author="Михеев Алексей Анатольевич" w:date="2018-11-21T11:46:00Z">
              <w:tcPr>
                <w:tcW w:w="1389" w:type="dxa"/>
                <w:shd w:val="clear" w:color="auto" w:fill="auto"/>
              </w:tcPr>
            </w:tcPrChange>
          </w:tcPr>
          <w:p w14:paraId="5638C60F" w14:textId="77777777" w:rsidR="0077286C" w:rsidRPr="00D1434C" w:rsidDel="00FD21F3" w:rsidRDefault="0077286C">
            <w:pPr>
              <w:pStyle w:val="1"/>
              <w:numPr>
                <w:ilvl w:val="0"/>
                <w:numId w:val="0"/>
              </w:numPr>
              <w:ind w:left="432" w:hanging="432"/>
              <w:rPr>
                <w:del w:id="1239" w:author="Morozova Klavdia" w:date="2019-06-28T15:10:00Z"/>
                <w:rFonts w:eastAsiaTheme="minorHAnsi"/>
                <w:i/>
                <w:color w:val="808080" w:themeColor="background1" w:themeShade="80"/>
                <w:sz w:val="22"/>
                <w:rPrChange w:id="1240" w:author="Morozova Klavdia" w:date="2019-07-24T15:08:00Z">
                  <w:rPr>
                    <w:del w:id="1241" w:author="Morozova Klavdia" w:date="2019-06-28T15:1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  <w:pPrChange w:id="1242" w:author="Morozova Klavdia" w:date="2019-06-28T15:13:00Z">
                <w:pPr/>
              </w:pPrChange>
            </w:pPr>
            <w:del w:id="1243" w:author="Morozova Klavdia" w:date="2019-06-28T15:10:00Z">
              <w:r w:rsidRPr="00D1434C" w:rsidDel="00FD21F3">
                <w:rPr>
                  <w:rFonts w:eastAsiaTheme="minorHAnsi"/>
                  <w:i/>
                  <w:color w:val="808080" w:themeColor="background1" w:themeShade="80"/>
                  <w:sz w:val="22"/>
                  <w:rPrChange w:id="1244" w:author="Morozova Klavdia" w:date="2019-07-24T15:08:00Z">
                    <w:rPr>
                      <w:rFonts w:eastAsiaTheme="minorHAnsi"/>
                      <w:i/>
                      <w:color w:val="808080" w:themeColor="background1" w:themeShade="80"/>
                      <w:sz w:val="22"/>
                    </w:rPr>
                  </w:rPrChange>
                </w:rPr>
                <w:delText>MSEG-AUFNR</w:delText>
              </w:r>
            </w:del>
          </w:p>
        </w:tc>
        <w:tc>
          <w:tcPr>
            <w:tcW w:w="2289" w:type="dxa"/>
            <w:tcPrChange w:id="1245" w:author="Михеев Алексей Анатольевич" w:date="2018-11-21T11:46:00Z">
              <w:tcPr>
                <w:tcW w:w="2409" w:type="dxa"/>
              </w:tcPr>
            </w:tcPrChange>
          </w:tcPr>
          <w:p w14:paraId="5B1322DC" w14:textId="77777777" w:rsidR="0077286C" w:rsidRPr="00D1434C" w:rsidDel="00FD21F3" w:rsidRDefault="0077286C">
            <w:pPr>
              <w:pStyle w:val="1"/>
              <w:numPr>
                <w:ilvl w:val="0"/>
                <w:numId w:val="0"/>
              </w:numPr>
              <w:ind w:left="432" w:hanging="432"/>
              <w:rPr>
                <w:del w:id="1246" w:author="Morozova Klavdia" w:date="2019-06-28T15:10:00Z"/>
                <w:rFonts w:eastAsiaTheme="minorHAnsi"/>
                <w:i/>
                <w:color w:val="808080" w:themeColor="background1" w:themeShade="80"/>
                <w:sz w:val="22"/>
                <w:rPrChange w:id="1247" w:author="Morozova Klavdia" w:date="2019-07-24T15:08:00Z">
                  <w:rPr>
                    <w:del w:id="1248" w:author="Morozova Klavdia" w:date="2019-06-28T15:1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  <w:pPrChange w:id="1249" w:author="Morozova Klavdia" w:date="2019-06-28T15:13:00Z">
                <w:pPr/>
              </w:pPrChange>
            </w:pPr>
          </w:p>
        </w:tc>
      </w:tr>
      <w:tr w:rsidR="006351DA" w:rsidRPr="00D1434C" w:rsidDel="00FD21F3" w14:paraId="17483042" w14:textId="77777777" w:rsidTr="007146C3">
        <w:trPr>
          <w:ins w:id="1250" w:author="Михеев Алексей Анатольевич" w:date="2018-11-21T10:44:00Z"/>
          <w:del w:id="1251" w:author="Morozova Klavdia" w:date="2019-06-28T15:10:00Z"/>
        </w:trPr>
        <w:tc>
          <w:tcPr>
            <w:tcW w:w="2352" w:type="dxa"/>
            <w:tcPrChange w:id="1252" w:author="Михеев Алексей Анатольевич" w:date="2018-11-21T11:46:00Z">
              <w:tcPr>
                <w:tcW w:w="2432" w:type="dxa"/>
              </w:tcPr>
            </w:tcPrChange>
          </w:tcPr>
          <w:p w14:paraId="4B951FBD" w14:textId="77777777" w:rsidR="006351DA" w:rsidRPr="00E61483" w:rsidDel="00FD21F3" w:rsidRDefault="006351DA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253" w:author="Михеев Алексей Анатольевич" w:date="2018-11-21T10:44:00Z"/>
                <w:del w:id="1254" w:author="Morozova Klavdia" w:date="2019-06-28T15:10:00Z"/>
                <w:rFonts w:eastAsiaTheme="minorHAnsi"/>
                <w:sz w:val="22"/>
              </w:rPr>
              <w:pPrChange w:id="1255" w:author="Morozova Klavdia" w:date="2019-06-28T15:13:00Z">
                <w:pPr/>
              </w:pPrChange>
            </w:pPr>
            <w:ins w:id="1256" w:author="Михеев Алексей Анатольевич" w:date="2018-11-21T10:44:00Z">
              <w:del w:id="1257" w:author="Morozova Klavdia" w:date="2019-06-28T15:10:00Z">
                <w:r w:rsidRPr="00E61483" w:rsidDel="00FD21F3">
                  <w:rPr>
                    <w:rFonts w:eastAsiaTheme="minorHAnsi"/>
                    <w:sz w:val="22"/>
                  </w:rPr>
                  <w:delText>№</w:delText>
                </w:r>
              </w:del>
            </w:ins>
          </w:p>
        </w:tc>
        <w:tc>
          <w:tcPr>
            <w:tcW w:w="2221" w:type="dxa"/>
            <w:shd w:val="clear" w:color="auto" w:fill="auto"/>
            <w:tcPrChange w:id="1258" w:author="Михеев Алексей Анатольевич" w:date="2018-11-21T11:46:00Z">
              <w:tcPr>
                <w:tcW w:w="2326" w:type="dxa"/>
                <w:shd w:val="clear" w:color="auto" w:fill="auto"/>
              </w:tcPr>
            </w:tcPrChange>
          </w:tcPr>
          <w:p w14:paraId="32EF7AAA" w14:textId="77777777" w:rsidR="006351DA" w:rsidRPr="00D1434C" w:rsidDel="00FD21F3" w:rsidRDefault="006351DA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259" w:author="Михеев Алексей Анатольевич" w:date="2018-11-21T10:44:00Z"/>
                <w:del w:id="1260" w:author="Morozova Klavdia" w:date="2019-06-28T15:10:00Z"/>
                <w:rFonts w:eastAsiaTheme="minorHAnsi"/>
                <w:sz w:val="22"/>
                <w:rPrChange w:id="1261" w:author="Morozova Klavdia" w:date="2019-07-24T15:08:00Z">
                  <w:rPr>
                    <w:ins w:id="1262" w:author="Михеев Алексей Анатольевич" w:date="2018-11-21T10:44:00Z"/>
                    <w:del w:id="1263" w:author="Morozova Klavdia" w:date="2019-06-28T15:10:00Z"/>
                    <w:rFonts w:eastAsiaTheme="minorHAnsi"/>
                    <w:sz w:val="22"/>
                  </w:rPr>
                </w:rPrChange>
              </w:rPr>
              <w:pPrChange w:id="1264" w:author="Morozova Klavdia" w:date="2019-06-28T15:13:00Z">
                <w:pPr/>
              </w:pPrChange>
            </w:pPr>
            <w:ins w:id="1265" w:author="Михеев Алексей Анатольевич" w:date="2018-11-21T10:44:00Z">
              <w:del w:id="1266" w:author="Morozova Klavdia" w:date="2019-06-28T15:10:00Z">
                <w:r w:rsidRPr="00D1434C" w:rsidDel="00FD21F3">
                  <w:rPr>
                    <w:rFonts w:eastAsiaTheme="minorHAnsi"/>
                    <w:sz w:val="22"/>
                    <w:rPrChange w:id="1267" w:author="Morozova Klavdia" w:date="2019-07-24T15:08:00Z">
                      <w:rPr>
                        <w:rFonts w:eastAsiaTheme="minorHAnsi"/>
                        <w:sz w:val="22"/>
                      </w:rPr>
                    </w:rPrChange>
                  </w:rPr>
                  <w:delText>Порядковый номер строки</w:delText>
                </w:r>
              </w:del>
            </w:ins>
          </w:p>
        </w:tc>
        <w:tc>
          <w:tcPr>
            <w:tcW w:w="1582" w:type="dxa"/>
            <w:shd w:val="clear" w:color="auto" w:fill="auto"/>
            <w:tcPrChange w:id="1268" w:author="Михеев Алексей Анатольевич" w:date="2018-11-21T11:46:00Z">
              <w:tcPr>
                <w:tcW w:w="1645" w:type="dxa"/>
                <w:shd w:val="clear" w:color="auto" w:fill="auto"/>
              </w:tcPr>
            </w:tcPrChange>
          </w:tcPr>
          <w:p w14:paraId="28419FE7" w14:textId="77777777" w:rsidR="006351DA" w:rsidRPr="00D1434C" w:rsidDel="00FD21F3" w:rsidRDefault="006351DA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269" w:author="Михеев Алексей Анатольевич" w:date="2018-11-21T10:44:00Z"/>
                <w:del w:id="1270" w:author="Morozova Klavdia" w:date="2019-06-28T15:10:00Z"/>
                <w:rFonts w:eastAsiaTheme="minorHAnsi"/>
                <w:sz w:val="22"/>
                <w:rPrChange w:id="1271" w:author="Morozova Klavdia" w:date="2019-07-24T15:08:00Z">
                  <w:rPr>
                    <w:ins w:id="1272" w:author="Михеев Алексей Анатольевич" w:date="2018-11-21T10:44:00Z"/>
                    <w:del w:id="1273" w:author="Morozova Klavdia" w:date="2019-06-28T15:10:00Z"/>
                    <w:rFonts w:eastAsiaTheme="minorHAnsi"/>
                    <w:sz w:val="22"/>
                  </w:rPr>
                </w:rPrChange>
              </w:rPr>
              <w:pPrChange w:id="1274" w:author="Morozova Klavdia" w:date="2019-06-28T15:13:00Z">
                <w:pPr/>
              </w:pPrChange>
            </w:pPr>
            <w:ins w:id="1275" w:author="Михеев Алексей Анатольевич" w:date="2018-11-21T10:49:00Z">
              <w:del w:id="1276" w:author="Morozova Klavdia" w:date="2019-06-28T15:10:00Z">
                <w:r w:rsidRPr="00D1434C" w:rsidDel="00FD21F3">
                  <w:rPr>
                    <w:rFonts w:eastAsiaTheme="minorHAnsi"/>
                    <w:sz w:val="22"/>
                    <w:rPrChange w:id="1277" w:author="Morozova Klavdia" w:date="2019-07-24T15:08:00Z">
                      <w:rPr>
                        <w:rFonts w:eastAsiaTheme="minorHAnsi"/>
                        <w:sz w:val="22"/>
                      </w:rPr>
                    </w:rPrChange>
                  </w:rPr>
                  <w:delText>DEC (6)</w:delText>
                </w:r>
              </w:del>
            </w:ins>
          </w:p>
        </w:tc>
        <w:tc>
          <w:tcPr>
            <w:tcW w:w="1757" w:type="dxa"/>
            <w:shd w:val="clear" w:color="auto" w:fill="auto"/>
            <w:tcPrChange w:id="1278" w:author="Михеев Алексей Анатольевич" w:date="2018-11-21T11:46:00Z">
              <w:tcPr>
                <w:tcW w:w="1389" w:type="dxa"/>
                <w:shd w:val="clear" w:color="auto" w:fill="auto"/>
              </w:tcPr>
            </w:tcPrChange>
          </w:tcPr>
          <w:p w14:paraId="78A03A14" w14:textId="77777777" w:rsidR="006351DA" w:rsidRPr="00D1434C" w:rsidDel="00FD21F3" w:rsidRDefault="006351DA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279" w:author="Михеев Алексей Анатольевич" w:date="2018-11-21T10:44:00Z"/>
                <w:del w:id="1280" w:author="Morozova Klavdia" w:date="2019-06-28T15:10:00Z"/>
                <w:rFonts w:eastAsiaTheme="minorHAnsi"/>
                <w:sz w:val="22"/>
                <w:rPrChange w:id="1281" w:author="Morozova Klavdia" w:date="2019-07-24T15:08:00Z">
                  <w:rPr>
                    <w:ins w:id="1282" w:author="Михеев Алексей Анатольевич" w:date="2018-11-21T10:44:00Z"/>
                    <w:del w:id="1283" w:author="Morozova Klavdia" w:date="2019-06-28T15:10:00Z"/>
                    <w:rFonts w:eastAsiaTheme="minorHAnsi"/>
                    <w:sz w:val="22"/>
                  </w:rPr>
                </w:rPrChange>
              </w:rPr>
              <w:pPrChange w:id="1284" w:author="Morozova Klavdia" w:date="2019-06-28T15:13:00Z">
                <w:pPr/>
              </w:pPrChange>
            </w:pPr>
          </w:p>
        </w:tc>
        <w:tc>
          <w:tcPr>
            <w:tcW w:w="2289" w:type="dxa"/>
            <w:tcPrChange w:id="1285" w:author="Михеев Алексей Анатольевич" w:date="2018-11-21T11:46:00Z">
              <w:tcPr>
                <w:tcW w:w="2409" w:type="dxa"/>
              </w:tcPr>
            </w:tcPrChange>
          </w:tcPr>
          <w:p w14:paraId="35E11750" w14:textId="77777777" w:rsidR="006351DA" w:rsidRPr="00D1434C" w:rsidDel="00FD21F3" w:rsidRDefault="006351DA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286" w:author="Михеев Алексей Анатольевич" w:date="2018-11-21T10:44:00Z"/>
                <w:del w:id="1287" w:author="Morozova Klavdia" w:date="2019-06-28T15:10:00Z"/>
                <w:rFonts w:eastAsiaTheme="minorHAnsi"/>
                <w:sz w:val="22"/>
                <w:rPrChange w:id="1288" w:author="Morozova Klavdia" w:date="2019-07-24T15:08:00Z">
                  <w:rPr>
                    <w:ins w:id="1289" w:author="Михеев Алексей Анатольевич" w:date="2018-11-21T10:44:00Z"/>
                    <w:del w:id="1290" w:author="Morozova Klavdia" w:date="2019-06-28T15:10:00Z"/>
                    <w:rFonts w:eastAsiaTheme="minorHAnsi"/>
                    <w:sz w:val="22"/>
                  </w:rPr>
                </w:rPrChange>
              </w:rPr>
              <w:pPrChange w:id="1291" w:author="Morozova Klavdia" w:date="2019-06-28T15:13:00Z">
                <w:pPr/>
              </w:pPrChange>
            </w:pPr>
          </w:p>
        </w:tc>
      </w:tr>
      <w:tr w:rsidR="00566BEC" w:rsidRPr="00D1434C" w:rsidDel="00FD21F3" w14:paraId="07A61469" w14:textId="77777777" w:rsidTr="007146C3">
        <w:trPr>
          <w:ins w:id="1292" w:author="Михеев Алексей Анатольевич" w:date="2018-11-21T10:32:00Z"/>
          <w:del w:id="1293" w:author="Morozova Klavdia" w:date="2019-06-28T15:10:00Z"/>
        </w:trPr>
        <w:tc>
          <w:tcPr>
            <w:tcW w:w="2352" w:type="dxa"/>
            <w:tcPrChange w:id="1294" w:author="Михеев Алексей Анатольевич" w:date="2018-11-21T11:46:00Z">
              <w:tcPr>
                <w:tcW w:w="2432" w:type="dxa"/>
              </w:tcPr>
            </w:tcPrChange>
          </w:tcPr>
          <w:p w14:paraId="476FFF6F" w14:textId="77777777" w:rsidR="00566BEC" w:rsidRPr="00E61483" w:rsidDel="00FD21F3" w:rsidRDefault="006351DA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295" w:author="Михеев Алексей Анатольевич" w:date="2018-11-21T10:32:00Z"/>
                <w:del w:id="1296" w:author="Morozova Klavdia" w:date="2019-06-28T15:10:00Z"/>
                <w:rFonts w:eastAsiaTheme="minorHAnsi"/>
                <w:sz w:val="22"/>
              </w:rPr>
              <w:pPrChange w:id="1297" w:author="Morozova Klavdia" w:date="2019-06-28T15:13:00Z">
                <w:pPr/>
              </w:pPrChange>
            </w:pPr>
            <w:ins w:id="1298" w:author="Михеев Алексей Анатольевич" w:date="2018-11-21T10:36:00Z">
              <w:del w:id="1299" w:author="Morozova Klavdia" w:date="2019-06-28T15:10:00Z">
                <w:r w:rsidRPr="00E61483" w:rsidDel="00FD21F3">
                  <w:rPr>
                    <w:rFonts w:eastAsiaTheme="minorHAnsi"/>
                    <w:sz w:val="22"/>
                  </w:rPr>
                  <w:delText>ICON</w:delText>
                </w:r>
              </w:del>
            </w:ins>
          </w:p>
        </w:tc>
        <w:tc>
          <w:tcPr>
            <w:tcW w:w="2221" w:type="dxa"/>
            <w:shd w:val="clear" w:color="auto" w:fill="auto"/>
            <w:tcPrChange w:id="1300" w:author="Михеев Алексей Анатольевич" w:date="2018-11-21T11:46:00Z">
              <w:tcPr>
                <w:tcW w:w="2326" w:type="dxa"/>
                <w:shd w:val="clear" w:color="auto" w:fill="auto"/>
              </w:tcPr>
            </w:tcPrChange>
          </w:tcPr>
          <w:p w14:paraId="2EA72CA7" w14:textId="77777777" w:rsidR="00566BEC" w:rsidRPr="00D1434C" w:rsidDel="00FD21F3" w:rsidRDefault="00566BEC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301" w:author="Михеев Алексей Анатольевич" w:date="2018-11-21T10:32:00Z"/>
                <w:del w:id="1302" w:author="Morozova Klavdia" w:date="2019-06-28T15:10:00Z"/>
                <w:rFonts w:eastAsiaTheme="minorHAnsi"/>
                <w:sz w:val="22"/>
                <w:rPrChange w:id="1303" w:author="Morozova Klavdia" w:date="2019-07-24T15:08:00Z">
                  <w:rPr>
                    <w:ins w:id="1304" w:author="Михеев Алексей Анатольевич" w:date="2018-11-21T10:32:00Z"/>
                    <w:del w:id="1305" w:author="Morozova Klavdia" w:date="2019-06-28T15:10:00Z"/>
                    <w:rFonts w:eastAsiaTheme="minorHAnsi"/>
                    <w:sz w:val="22"/>
                  </w:rPr>
                </w:rPrChange>
              </w:rPr>
              <w:pPrChange w:id="1306" w:author="Morozova Klavdia" w:date="2019-06-28T15:13:00Z">
                <w:pPr/>
              </w:pPrChange>
            </w:pPr>
            <w:ins w:id="1307" w:author="Михеев Алексей Анатольевич" w:date="2018-11-21T10:33:00Z">
              <w:del w:id="1308" w:author="Morozova Klavdia" w:date="2019-06-28T15:10:00Z">
                <w:r w:rsidRPr="00D1434C" w:rsidDel="00FD21F3">
                  <w:rPr>
                    <w:rFonts w:eastAsiaTheme="minorHAnsi"/>
                    <w:sz w:val="22"/>
                    <w:rPrChange w:id="1309" w:author="Morozova Klavdia" w:date="2019-07-24T15:08:00Z">
                      <w:rPr>
                        <w:rFonts w:eastAsiaTheme="minorHAnsi"/>
                        <w:sz w:val="22"/>
                      </w:rPr>
                    </w:rPrChange>
                  </w:rPr>
                  <w:delText>Статус</w:delText>
                </w:r>
              </w:del>
            </w:ins>
          </w:p>
        </w:tc>
        <w:tc>
          <w:tcPr>
            <w:tcW w:w="1582" w:type="dxa"/>
            <w:shd w:val="clear" w:color="auto" w:fill="auto"/>
            <w:tcPrChange w:id="1310" w:author="Михеев Алексей Анатольевич" w:date="2018-11-21T11:46:00Z">
              <w:tcPr>
                <w:tcW w:w="1645" w:type="dxa"/>
                <w:shd w:val="clear" w:color="auto" w:fill="auto"/>
              </w:tcPr>
            </w:tcPrChange>
          </w:tcPr>
          <w:p w14:paraId="5E68C8A6" w14:textId="77777777" w:rsidR="00566BEC" w:rsidRPr="00D1434C" w:rsidDel="00FD21F3" w:rsidRDefault="006351DA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311" w:author="Михеев Алексей Анатольевич" w:date="2018-11-21T10:32:00Z"/>
                <w:del w:id="1312" w:author="Morozova Klavdia" w:date="2019-06-28T15:10:00Z"/>
                <w:rFonts w:eastAsiaTheme="minorHAnsi"/>
                <w:sz w:val="22"/>
                <w:rPrChange w:id="1313" w:author="Morozova Klavdia" w:date="2019-07-24T15:08:00Z">
                  <w:rPr>
                    <w:ins w:id="1314" w:author="Михеев Алексей Анатольевич" w:date="2018-11-21T10:32:00Z"/>
                    <w:del w:id="1315" w:author="Morozova Klavdia" w:date="2019-06-28T15:10:00Z"/>
                    <w:rFonts w:eastAsiaTheme="minorHAnsi"/>
                    <w:sz w:val="22"/>
                  </w:rPr>
                </w:rPrChange>
              </w:rPr>
              <w:pPrChange w:id="1316" w:author="Morozova Klavdia" w:date="2019-06-28T15:13:00Z">
                <w:pPr/>
              </w:pPrChange>
            </w:pPr>
            <w:ins w:id="1317" w:author="Михеев Алексей Анатольевич" w:date="2018-11-21T10:36:00Z">
              <w:del w:id="1318" w:author="Morozova Klavdia" w:date="2019-06-28T15:10:00Z">
                <w:r w:rsidRPr="00D1434C" w:rsidDel="00FD21F3">
                  <w:rPr>
                    <w:rFonts w:eastAsiaTheme="minorHAnsi"/>
                    <w:sz w:val="22"/>
                    <w:rPrChange w:id="1319" w:author="Morozova Klavdia" w:date="2019-07-24T15:08:00Z">
                      <w:rPr>
                        <w:rFonts w:eastAsiaTheme="minorHAnsi"/>
                        <w:sz w:val="22"/>
                      </w:rPr>
                    </w:rPrChange>
                  </w:rPr>
                  <w:delText>CHAR (30)</w:delText>
                </w:r>
              </w:del>
            </w:ins>
          </w:p>
        </w:tc>
        <w:tc>
          <w:tcPr>
            <w:tcW w:w="1757" w:type="dxa"/>
            <w:shd w:val="clear" w:color="auto" w:fill="auto"/>
            <w:tcPrChange w:id="1320" w:author="Михеев Алексей Анатольевич" w:date="2018-11-21T11:46:00Z">
              <w:tcPr>
                <w:tcW w:w="1389" w:type="dxa"/>
                <w:shd w:val="clear" w:color="auto" w:fill="auto"/>
              </w:tcPr>
            </w:tcPrChange>
          </w:tcPr>
          <w:p w14:paraId="74E67B2B" w14:textId="77777777" w:rsidR="00566BEC" w:rsidRPr="00E61483" w:rsidDel="00FD21F3" w:rsidRDefault="006351DA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321" w:author="Михеев Алексей Анатольевич" w:date="2018-11-21T10:32:00Z"/>
                <w:del w:id="1322" w:author="Morozova Klavdia" w:date="2019-06-28T15:10:00Z"/>
                <w:rFonts w:eastAsiaTheme="minorHAnsi"/>
                <w:sz w:val="22"/>
              </w:rPr>
              <w:pPrChange w:id="1323" w:author="Morozova Klavdia" w:date="2019-06-28T15:13:00Z">
                <w:pPr/>
              </w:pPrChange>
            </w:pPr>
            <w:ins w:id="1324" w:author="Михеев Алексей Анатольевич" w:date="2018-11-21T10:35:00Z">
              <w:del w:id="1325" w:author="Morozova Klavdia" w:date="2019-06-28T15:10:00Z">
                <w:r w:rsidRPr="00D1434C" w:rsidDel="00FD21F3">
                  <w:rPr>
                    <w:rFonts w:eastAsiaTheme="minorHAnsi"/>
                    <w:sz w:val="22"/>
                    <w:rPrChange w:id="1326" w:author="Morozova Klavdia" w:date="2019-07-24T15:08:00Z">
                      <w:rPr/>
                    </w:rPrChange>
                  </w:rPr>
                  <w:delText>BAL_S_DMSG- %_ICON</w:delText>
                </w:r>
              </w:del>
            </w:ins>
          </w:p>
        </w:tc>
        <w:tc>
          <w:tcPr>
            <w:tcW w:w="2289" w:type="dxa"/>
            <w:tcPrChange w:id="1327" w:author="Михеев Алексей Анатольевич" w:date="2018-11-21T11:46:00Z">
              <w:tcPr>
                <w:tcW w:w="2409" w:type="dxa"/>
              </w:tcPr>
            </w:tcPrChange>
          </w:tcPr>
          <w:p w14:paraId="49100BEB" w14:textId="77777777" w:rsidR="00566BEC" w:rsidRPr="00D1434C" w:rsidDel="00FD21F3" w:rsidRDefault="00566BEC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328" w:author="Михеев Алексей Анатольевич" w:date="2018-11-21T10:32:00Z"/>
                <w:del w:id="1329" w:author="Morozova Klavdia" w:date="2019-06-28T15:10:00Z"/>
                <w:rFonts w:eastAsiaTheme="minorHAnsi"/>
                <w:sz w:val="22"/>
                <w:rPrChange w:id="1330" w:author="Morozova Klavdia" w:date="2019-07-24T15:08:00Z">
                  <w:rPr>
                    <w:ins w:id="1331" w:author="Михеев Алексей Анатольевич" w:date="2018-11-21T10:32:00Z"/>
                    <w:del w:id="1332" w:author="Morozova Klavdia" w:date="2019-06-28T15:10:00Z"/>
                    <w:rFonts w:eastAsiaTheme="minorHAnsi"/>
                    <w:sz w:val="22"/>
                  </w:rPr>
                </w:rPrChange>
              </w:rPr>
              <w:pPrChange w:id="1333" w:author="Morozova Klavdia" w:date="2019-06-28T15:13:00Z">
                <w:pPr/>
              </w:pPrChange>
            </w:pPr>
          </w:p>
        </w:tc>
      </w:tr>
      <w:tr w:rsidR="00B16D0C" w:rsidRPr="00D1434C" w:rsidDel="00FD21F3" w14:paraId="38CE862B" w14:textId="77777777" w:rsidTr="007146C3">
        <w:trPr>
          <w:ins w:id="1334" w:author="Михеев Алексей Анатольевич" w:date="2018-11-21T09:20:00Z"/>
          <w:del w:id="1335" w:author="Morozova Klavdia" w:date="2019-06-28T15:10:00Z"/>
        </w:trPr>
        <w:tc>
          <w:tcPr>
            <w:tcW w:w="2352" w:type="dxa"/>
            <w:tcPrChange w:id="1336" w:author="Михеев Алексей Анатольевич" w:date="2018-11-21T11:46:00Z">
              <w:tcPr>
                <w:tcW w:w="2432" w:type="dxa"/>
              </w:tcPr>
            </w:tcPrChange>
          </w:tcPr>
          <w:p w14:paraId="0969B20D" w14:textId="77777777" w:rsidR="00B16D0C" w:rsidRPr="00D1434C" w:rsidDel="00FD21F3" w:rsidRDefault="00602BAB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337" w:author="Михеев Алексей Анатольевич" w:date="2018-11-21T09:20:00Z"/>
                <w:del w:id="1338" w:author="Morozova Klavdia" w:date="2019-06-28T15:10:00Z"/>
                <w:rFonts w:eastAsiaTheme="minorHAnsi"/>
                <w:sz w:val="22"/>
                <w:rPrChange w:id="1339" w:author="Morozova Klavdia" w:date="2019-07-24T15:08:00Z">
                  <w:rPr>
                    <w:ins w:id="1340" w:author="Михеев Алексей Анатольевич" w:date="2018-11-21T09:20:00Z"/>
                    <w:del w:id="1341" w:author="Morozova Klavdia" w:date="2019-06-28T15:1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  <w:pPrChange w:id="1342" w:author="Morozova Klavdia" w:date="2019-06-28T15:13:00Z">
                <w:pPr/>
              </w:pPrChange>
            </w:pPr>
            <w:ins w:id="1343" w:author="Михеев Алексей Анатольевич" w:date="2018-11-21T10:09:00Z">
              <w:del w:id="1344" w:author="Morozova Klavdia" w:date="2019-06-28T15:10:00Z">
                <w:r w:rsidRPr="00E61483" w:rsidDel="00FD21F3">
                  <w:rPr>
                    <w:rFonts w:eastAsiaTheme="minorHAnsi"/>
                    <w:sz w:val="22"/>
                  </w:rPr>
                  <w:delText>EBELN</w:delText>
                </w:r>
              </w:del>
            </w:ins>
          </w:p>
        </w:tc>
        <w:tc>
          <w:tcPr>
            <w:tcW w:w="2221" w:type="dxa"/>
            <w:shd w:val="clear" w:color="auto" w:fill="auto"/>
            <w:tcPrChange w:id="1345" w:author="Михеев Алексей Анатольевич" w:date="2018-11-21T11:46:00Z">
              <w:tcPr>
                <w:tcW w:w="2326" w:type="dxa"/>
                <w:shd w:val="clear" w:color="auto" w:fill="auto"/>
              </w:tcPr>
            </w:tcPrChange>
          </w:tcPr>
          <w:p w14:paraId="36E04F26" w14:textId="77777777" w:rsidR="00B16D0C" w:rsidRPr="00D1434C" w:rsidDel="00FD21F3" w:rsidRDefault="00B16D0C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346" w:author="Михеев Алексей Анатольевич" w:date="2018-11-21T09:20:00Z"/>
                <w:del w:id="1347" w:author="Morozova Klavdia" w:date="2019-06-28T15:10:00Z"/>
                <w:rFonts w:eastAsiaTheme="minorHAnsi"/>
                <w:sz w:val="22"/>
                <w:rPrChange w:id="1348" w:author="Morozova Klavdia" w:date="2019-07-24T15:08:00Z">
                  <w:rPr>
                    <w:ins w:id="1349" w:author="Михеев Алексей Анатольевич" w:date="2018-11-21T09:20:00Z"/>
                    <w:del w:id="1350" w:author="Morozova Klavdia" w:date="2019-06-28T15:1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  <w:pPrChange w:id="1351" w:author="Morozova Klavdia" w:date="2019-06-28T15:13:00Z">
                <w:pPr/>
              </w:pPrChange>
            </w:pPr>
            <w:ins w:id="1352" w:author="Михеев Алексей Анатольевич" w:date="2018-11-21T09:21:00Z">
              <w:del w:id="1353" w:author="Morozova Klavdia" w:date="2019-06-28T15:10:00Z">
                <w:r w:rsidRPr="00E61483" w:rsidDel="00FD21F3">
                  <w:rPr>
                    <w:rFonts w:eastAsiaTheme="minorHAnsi"/>
                    <w:sz w:val="22"/>
                  </w:rPr>
                  <w:delText>№ документа</w:delText>
                </w:r>
              </w:del>
            </w:ins>
            <w:ins w:id="1354" w:author="Михеев Алексей Анатольевич" w:date="2018-11-21T09:59:00Z">
              <w:del w:id="1355" w:author="Morozova Klavdia" w:date="2019-06-28T15:10:00Z">
                <w:r w:rsidR="009C4D86" w:rsidRPr="00E61483" w:rsidDel="00FD21F3">
                  <w:rPr>
                    <w:rFonts w:eastAsiaTheme="minorHAnsi"/>
                    <w:sz w:val="22"/>
                  </w:rPr>
                  <w:delText xml:space="preserve"> закупки</w:delText>
                </w:r>
              </w:del>
            </w:ins>
          </w:p>
        </w:tc>
        <w:tc>
          <w:tcPr>
            <w:tcW w:w="1582" w:type="dxa"/>
            <w:shd w:val="clear" w:color="auto" w:fill="auto"/>
            <w:tcPrChange w:id="1356" w:author="Михеев Алексей Анатольевич" w:date="2018-11-21T11:46:00Z">
              <w:tcPr>
                <w:tcW w:w="1645" w:type="dxa"/>
                <w:shd w:val="clear" w:color="auto" w:fill="auto"/>
              </w:tcPr>
            </w:tcPrChange>
          </w:tcPr>
          <w:p w14:paraId="56494802" w14:textId="77777777" w:rsidR="00B16D0C" w:rsidRPr="00D1434C" w:rsidDel="00FD21F3" w:rsidRDefault="00837FAA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357" w:author="Михеев Алексей Анатольевич" w:date="2018-11-21T09:20:00Z"/>
                <w:del w:id="1358" w:author="Morozova Klavdia" w:date="2019-06-28T15:10:00Z"/>
                <w:rFonts w:eastAsiaTheme="minorHAnsi"/>
                <w:sz w:val="22"/>
                <w:rPrChange w:id="1359" w:author="Morozova Klavdia" w:date="2019-07-24T15:08:00Z">
                  <w:rPr>
                    <w:ins w:id="1360" w:author="Михеев Алексей Анатольевич" w:date="2018-11-21T09:20:00Z"/>
                    <w:del w:id="1361" w:author="Morozova Klavdia" w:date="2019-06-28T15:1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  <w:pPrChange w:id="1362" w:author="Morozova Klavdia" w:date="2019-06-28T15:13:00Z">
                <w:pPr/>
              </w:pPrChange>
            </w:pPr>
            <w:ins w:id="1363" w:author="Михеев Алексей Анатольевич" w:date="2018-11-21T09:26:00Z">
              <w:del w:id="1364" w:author="Morozova Klavdia" w:date="2019-06-28T15:10:00Z">
                <w:r w:rsidRPr="00E61483" w:rsidDel="00FD21F3">
                  <w:rPr>
                    <w:rFonts w:eastAsiaTheme="minorHAnsi"/>
                    <w:sz w:val="22"/>
                  </w:rPr>
                  <w:delText>CHAR (10)</w:delText>
                </w:r>
              </w:del>
            </w:ins>
          </w:p>
        </w:tc>
        <w:tc>
          <w:tcPr>
            <w:tcW w:w="1757" w:type="dxa"/>
            <w:shd w:val="clear" w:color="auto" w:fill="auto"/>
            <w:tcPrChange w:id="1365" w:author="Михеев Алексей Анатольевич" w:date="2018-11-21T11:46:00Z">
              <w:tcPr>
                <w:tcW w:w="1389" w:type="dxa"/>
                <w:shd w:val="clear" w:color="auto" w:fill="auto"/>
              </w:tcPr>
            </w:tcPrChange>
          </w:tcPr>
          <w:p w14:paraId="545C6172" w14:textId="77777777" w:rsidR="00B16D0C" w:rsidRPr="00D1434C" w:rsidDel="00FD21F3" w:rsidRDefault="00B16D0C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366" w:author="Михеев Алексей Анатольевич" w:date="2018-11-21T09:20:00Z"/>
                <w:del w:id="1367" w:author="Morozova Klavdia" w:date="2019-06-28T15:10:00Z"/>
                <w:rFonts w:eastAsiaTheme="minorHAnsi"/>
                <w:sz w:val="22"/>
                <w:rPrChange w:id="1368" w:author="Morozova Klavdia" w:date="2019-07-24T15:08:00Z">
                  <w:rPr>
                    <w:ins w:id="1369" w:author="Михеев Алексей Анатольевич" w:date="2018-11-21T09:20:00Z"/>
                    <w:del w:id="1370" w:author="Morozova Klavdia" w:date="2019-06-28T15:1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  <w:pPrChange w:id="1371" w:author="Morozova Klavdia" w:date="2019-06-28T15:13:00Z">
                <w:pPr/>
              </w:pPrChange>
            </w:pPr>
            <w:ins w:id="1372" w:author="Михеев Алексей Анатольевич" w:date="2018-11-21T09:24:00Z">
              <w:del w:id="1373" w:author="Morozova Klavdia" w:date="2019-06-28T15:10:00Z">
                <w:r w:rsidRPr="00E61483" w:rsidDel="00FD21F3">
                  <w:rPr>
                    <w:rFonts w:eastAsiaTheme="minorHAnsi"/>
                    <w:sz w:val="22"/>
                  </w:rPr>
                  <w:delText>EKPO-EBELN</w:delText>
                </w:r>
              </w:del>
            </w:ins>
          </w:p>
        </w:tc>
        <w:tc>
          <w:tcPr>
            <w:tcW w:w="2289" w:type="dxa"/>
            <w:tcPrChange w:id="1374" w:author="Михеев Алексей Анатольевич" w:date="2018-11-21T11:46:00Z">
              <w:tcPr>
                <w:tcW w:w="2409" w:type="dxa"/>
              </w:tcPr>
            </w:tcPrChange>
          </w:tcPr>
          <w:p w14:paraId="771341C1" w14:textId="77777777" w:rsidR="00B16D0C" w:rsidRPr="00D1434C" w:rsidDel="00FD21F3" w:rsidRDefault="00B16D0C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375" w:author="Михеев Алексей Анатольевич" w:date="2018-11-21T09:20:00Z"/>
                <w:del w:id="1376" w:author="Morozova Klavdia" w:date="2019-06-28T15:10:00Z"/>
                <w:rFonts w:eastAsiaTheme="minorHAnsi"/>
                <w:sz w:val="22"/>
                <w:rPrChange w:id="1377" w:author="Morozova Klavdia" w:date="2019-07-24T15:08:00Z">
                  <w:rPr>
                    <w:ins w:id="1378" w:author="Михеев Алексей Анатольевич" w:date="2018-11-21T09:20:00Z"/>
                    <w:del w:id="1379" w:author="Morozova Klavdia" w:date="2019-06-28T15:1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  <w:pPrChange w:id="1380" w:author="Morozova Klavdia" w:date="2019-06-28T15:13:00Z">
                <w:pPr/>
              </w:pPrChange>
            </w:pPr>
          </w:p>
        </w:tc>
      </w:tr>
      <w:tr w:rsidR="00B16D0C" w:rsidRPr="00D1434C" w:rsidDel="00FD21F3" w14:paraId="01A3FDA7" w14:textId="77777777" w:rsidTr="007146C3">
        <w:trPr>
          <w:ins w:id="1381" w:author="Михеев Алексей Анатольевич" w:date="2018-11-21T09:20:00Z"/>
          <w:del w:id="1382" w:author="Morozova Klavdia" w:date="2019-06-28T15:10:00Z"/>
        </w:trPr>
        <w:tc>
          <w:tcPr>
            <w:tcW w:w="2352" w:type="dxa"/>
            <w:tcPrChange w:id="1383" w:author="Михеев Алексей Анатольевич" w:date="2018-11-21T11:46:00Z">
              <w:tcPr>
                <w:tcW w:w="2432" w:type="dxa"/>
              </w:tcPr>
            </w:tcPrChange>
          </w:tcPr>
          <w:p w14:paraId="65FDFF9A" w14:textId="77777777" w:rsidR="00B16D0C" w:rsidRPr="00D1434C" w:rsidDel="00FD21F3" w:rsidRDefault="00602BAB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384" w:author="Михеев Алексей Анатольевич" w:date="2018-11-21T09:20:00Z"/>
                <w:del w:id="1385" w:author="Morozova Klavdia" w:date="2019-06-28T15:10:00Z"/>
                <w:rFonts w:eastAsiaTheme="minorHAnsi"/>
                <w:sz w:val="22"/>
                <w:rPrChange w:id="1386" w:author="Morozova Klavdia" w:date="2019-07-24T15:08:00Z">
                  <w:rPr>
                    <w:ins w:id="1387" w:author="Михеев Алексей Анатольевич" w:date="2018-11-21T09:20:00Z"/>
                    <w:del w:id="1388" w:author="Morozova Klavdia" w:date="2019-06-28T15:1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  <w:pPrChange w:id="1389" w:author="Morozova Klavdia" w:date="2019-06-28T15:13:00Z">
                <w:pPr/>
              </w:pPrChange>
            </w:pPr>
            <w:ins w:id="1390" w:author="Михеев Алексей Анатольевич" w:date="2018-11-21T10:09:00Z">
              <w:del w:id="1391" w:author="Morozova Klavdia" w:date="2019-06-28T15:10:00Z">
                <w:r w:rsidRPr="00E61483" w:rsidDel="00FD21F3">
                  <w:rPr>
                    <w:rFonts w:eastAsiaTheme="minorHAnsi"/>
                    <w:sz w:val="22"/>
                  </w:rPr>
                  <w:delText>MATNR</w:delText>
                </w:r>
              </w:del>
            </w:ins>
          </w:p>
        </w:tc>
        <w:tc>
          <w:tcPr>
            <w:tcW w:w="2221" w:type="dxa"/>
            <w:shd w:val="clear" w:color="auto" w:fill="auto"/>
            <w:tcPrChange w:id="1392" w:author="Михеев Алексей Анатольевич" w:date="2018-11-21T11:46:00Z">
              <w:tcPr>
                <w:tcW w:w="2326" w:type="dxa"/>
                <w:shd w:val="clear" w:color="auto" w:fill="auto"/>
              </w:tcPr>
            </w:tcPrChange>
          </w:tcPr>
          <w:p w14:paraId="5C43AAEF" w14:textId="77777777" w:rsidR="00B16D0C" w:rsidRPr="00D1434C" w:rsidDel="00FD21F3" w:rsidRDefault="00B16D0C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393" w:author="Михеев Алексей Анатольевич" w:date="2018-11-21T09:20:00Z"/>
                <w:del w:id="1394" w:author="Morozova Klavdia" w:date="2019-06-28T15:10:00Z"/>
                <w:rFonts w:eastAsiaTheme="minorHAnsi"/>
                <w:sz w:val="22"/>
                <w:rPrChange w:id="1395" w:author="Morozova Klavdia" w:date="2019-07-24T15:08:00Z">
                  <w:rPr>
                    <w:ins w:id="1396" w:author="Михеев Алексей Анатольевич" w:date="2018-11-21T09:20:00Z"/>
                    <w:del w:id="1397" w:author="Morozova Klavdia" w:date="2019-06-28T15:1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  <w:pPrChange w:id="1398" w:author="Morozova Klavdia" w:date="2019-06-28T15:13:00Z">
                <w:pPr/>
              </w:pPrChange>
            </w:pPr>
            <w:ins w:id="1399" w:author="Михеев Алексей Анатольевич" w:date="2018-11-21T09:21:00Z">
              <w:del w:id="1400" w:author="Morozova Klavdia" w:date="2019-06-28T15:10:00Z">
                <w:r w:rsidRPr="00E61483" w:rsidDel="00FD21F3">
                  <w:rPr>
                    <w:rFonts w:eastAsiaTheme="minorHAnsi"/>
                    <w:sz w:val="22"/>
                  </w:rPr>
                  <w:delText>Материал</w:delText>
                </w:r>
              </w:del>
            </w:ins>
          </w:p>
        </w:tc>
        <w:tc>
          <w:tcPr>
            <w:tcW w:w="1582" w:type="dxa"/>
            <w:shd w:val="clear" w:color="auto" w:fill="auto"/>
            <w:tcPrChange w:id="1401" w:author="Михеев Алексей Анатольевич" w:date="2018-11-21T11:46:00Z">
              <w:tcPr>
                <w:tcW w:w="1645" w:type="dxa"/>
                <w:shd w:val="clear" w:color="auto" w:fill="auto"/>
              </w:tcPr>
            </w:tcPrChange>
          </w:tcPr>
          <w:p w14:paraId="2B01738F" w14:textId="77777777" w:rsidR="00B16D0C" w:rsidRPr="00D1434C" w:rsidDel="00FD21F3" w:rsidRDefault="00837FAA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402" w:author="Михеев Алексей Анатольевич" w:date="2018-11-21T09:20:00Z"/>
                <w:del w:id="1403" w:author="Morozova Klavdia" w:date="2019-06-28T15:10:00Z"/>
                <w:rFonts w:eastAsiaTheme="minorHAnsi"/>
                <w:sz w:val="22"/>
                <w:rPrChange w:id="1404" w:author="Morozova Klavdia" w:date="2019-07-24T15:08:00Z">
                  <w:rPr>
                    <w:ins w:id="1405" w:author="Михеев Алексей Анатольевич" w:date="2018-11-21T09:20:00Z"/>
                    <w:del w:id="1406" w:author="Morozova Klavdia" w:date="2019-06-28T15:1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  <w:pPrChange w:id="1407" w:author="Morozova Klavdia" w:date="2019-06-28T15:13:00Z">
                <w:pPr/>
              </w:pPrChange>
            </w:pPr>
            <w:ins w:id="1408" w:author="Михеев Алексей Анатольевич" w:date="2018-11-21T09:25:00Z">
              <w:del w:id="1409" w:author="Morozova Klavdia" w:date="2019-06-28T15:10:00Z">
                <w:r w:rsidRPr="00E61483" w:rsidDel="00FD21F3">
                  <w:rPr>
                    <w:rFonts w:eastAsiaTheme="minorHAnsi"/>
                    <w:sz w:val="22"/>
                  </w:rPr>
                  <w:delText>CHAR (40)</w:delText>
                </w:r>
              </w:del>
            </w:ins>
          </w:p>
        </w:tc>
        <w:tc>
          <w:tcPr>
            <w:tcW w:w="1757" w:type="dxa"/>
            <w:shd w:val="clear" w:color="auto" w:fill="auto"/>
            <w:tcPrChange w:id="1410" w:author="Михеев Алексей Анатольевич" w:date="2018-11-21T11:46:00Z">
              <w:tcPr>
                <w:tcW w:w="1389" w:type="dxa"/>
                <w:shd w:val="clear" w:color="auto" w:fill="auto"/>
              </w:tcPr>
            </w:tcPrChange>
          </w:tcPr>
          <w:p w14:paraId="71BAFB87" w14:textId="77777777" w:rsidR="00B16D0C" w:rsidRPr="00D1434C" w:rsidDel="00FD21F3" w:rsidRDefault="00B16D0C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411" w:author="Михеев Алексей Анатольевич" w:date="2018-11-21T09:20:00Z"/>
                <w:del w:id="1412" w:author="Morozova Klavdia" w:date="2019-06-28T15:10:00Z"/>
                <w:rFonts w:eastAsiaTheme="minorHAnsi"/>
                <w:sz w:val="22"/>
                <w:rPrChange w:id="1413" w:author="Morozova Klavdia" w:date="2019-07-24T15:08:00Z">
                  <w:rPr>
                    <w:ins w:id="1414" w:author="Михеев Алексей Анатольевич" w:date="2018-11-21T09:20:00Z"/>
                    <w:del w:id="1415" w:author="Morozova Klavdia" w:date="2019-06-28T15:1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  <w:pPrChange w:id="1416" w:author="Morozova Klavdia" w:date="2019-06-28T15:13:00Z">
                <w:pPr/>
              </w:pPrChange>
            </w:pPr>
            <w:ins w:id="1417" w:author="Михеев Алексей Анатольевич" w:date="2018-11-21T09:24:00Z">
              <w:del w:id="1418" w:author="Morozova Klavdia" w:date="2019-06-28T15:10:00Z">
                <w:r w:rsidRPr="00E61483" w:rsidDel="00FD21F3">
                  <w:rPr>
                    <w:rFonts w:eastAsiaTheme="minorHAnsi"/>
                    <w:sz w:val="22"/>
                  </w:rPr>
                  <w:delText>EKPO-MATNR</w:delText>
                </w:r>
              </w:del>
            </w:ins>
          </w:p>
        </w:tc>
        <w:tc>
          <w:tcPr>
            <w:tcW w:w="2289" w:type="dxa"/>
            <w:tcPrChange w:id="1419" w:author="Михеев Алексей Анатольевич" w:date="2018-11-21T11:46:00Z">
              <w:tcPr>
                <w:tcW w:w="2409" w:type="dxa"/>
              </w:tcPr>
            </w:tcPrChange>
          </w:tcPr>
          <w:p w14:paraId="2D506E4B" w14:textId="77777777" w:rsidR="00B16D0C" w:rsidRPr="00D1434C" w:rsidDel="00FD21F3" w:rsidRDefault="00B16D0C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420" w:author="Михеев Алексей Анатольевич" w:date="2018-11-21T09:20:00Z"/>
                <w:del w:id="1421" w:author="Morozova Klavdia" w:date="2019-06-28T15:10:00Z"/>
                <w:rFonts w:eastAsiaTheme="minorHAnsi"/>
                <w:sz w:val="22"/>
                <w:rPrChange w:id="1422" w:author="Morozova Klavdia" w:date="2019-07-24T15:08:00Z">
                  <w:rPr>
                    <w:ins w:id="1423" w:author="Михеев Алексей Анатольевич" w:date="2018-11-21T09:20:00Z"/>
                    <w:del w:id="1424" w:author="Morozova Klavdia" w:date="2019-06-28T15:1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  <w:pPrChange w:id="1425" w:author="Morozova Klavdia" w:date="2019-06-28T15:13:00Z">
                <w:pPr/>
              </w:pPrChange>
            </w:pPr>
          </w:p>
        </w:tc>
      </w:tr>
      <w:tr w:rsidR="00B16D0C" w:rsidRPr="00D1434C" w:rsidDel="00FD21F3" w14:paraId="2377A6AA" w14:textId="77777777" w:rsidTr="007146C3">
        <w:trPr>
          <w:ins w:id="1426" w:author="Михеев Алексей Анатольевич" w:date="2018-11-21T09:20:00Z"/>
          <w:del w:id="1427" w:author="Morozova Klavdia" w:date="2019-06-28T15:10:00Z"/>
        </w:trPr>
        <w:tc>
          <w:tcPr>
            <w:tcW w:w="2352" w:type="dxa"/>
            <w:tcPrChange w:id="1428" w:author="Михеев Алексей Анатольевич" w:date="2018-11-21T11:46:00Z">
              <w:tcPr>
                <w:tcW w:w="2432" w:type="dxa"/>
              </w:tcPr>
            </w:tcPrChange>
          </w:tcPr>
          <w:p w14:paraId="0B46B14F" w14:textId="77777777" w:rsidR="00B16D0C" w:rsidRPr="00D1434C" w:rsidDel="00FD21F3" w:rsidRDefault="00602BAB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429" w:author="Михеев Алексей Анатольевич" w:date="2018-11-21T09:20:00Z"/>
                <w:del w:id="1430" w:author="Morozova Klavdia" w:date="2019-06-28T15:10:00Z"/>
                <w:rFonts w:eastAsiaTheme="minorHAnsi"/>
                <w:sz w:val="22"/>
                <w:rPrChange w:id="1431" w:author="Morozova Klavdia" w:date="2019-07-24T15:08:00Z">
                  <w:rPr>
                    <w:ins w:id="1432" w:author="Михеев Алексей Анатольевич" w:date="2018-11-21T09:20:00Z"/>
                    <w:del w:id="1433" w:author="Morozova Klavdia" w:date="2019-06-28T15:1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  <w:pPrChange w:id="1434" w:author="Morozova Klavdia" w:date="2019-06-28T15:13:00Z">
                <w:pPr/>
              </w:pPrChange>
            </w:pPr>
            <w:ins w:id="1435" w:author="Михеев Алексей Анатольевич" w:date="2018-11-21T10:09:00Z">
              <w:del w:id="1436" w:author="Morozova Klavdia" w:date="2019-06-28T15:10:00Z">
                <w:r w:rsidRPr="00E61483" w:rsidDel="00FD21F3">
                  <w:rPr>
                    <w:rFonts w:eastAsiaTheme="minorHAnsi"/>
                    <w:sz w:val="22"/>
                  </w:rPr>
                  <w:delText>NETPR</w:delText>
                </w:r>
              </w:del>
            </w:ins>
          </w:p>
        </w:tc>
        <w:tc>
          <w:tcPr>
            <w:tcW w:w="2221" w:type="dxa"/>
            <w:shd w:val="clear" w:color="auto" w:fill="auto"/>
            <w:tcPrChange w:id="1437" w:author="Михеев Алексей Анатольевич" w:date="2018-11-21T11:46:00Z">
              <w:tcPr>
                <w:tcW w:w="2326" w:type="dxa"/>
                <w:shd w:val="clear" w:color="auto" w:fill="auto"/>
              </w:tcPr>
            </w:tcPrChange>
          </w:tcPr>
          <w:p w14:paraId="320CDBAC" w14:textId="77777777" w:rsidR="00B16D0C" w:rsidRPr="00D1434C" w:rsidDel="00FD21F3" w:rsidRDefault="00B16D0C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438" w:author="Михеев Алексей Анатольевич" w:date="2018-11-21T09:20:00Z"/>
                <w:del w:id="1439" w:author="Morozova Klavdia" w:date="2019-06-28T15:10:00Z"/>
                <w:rFonts w:eastAsiaTheme="minorHAnsi"/>
                <w:sz w:val="22"/>
                <w:rPrChange w:id="1440" w:author="Morozova Klavdia" w:date="2019-07-24T15:08:00Z">
                  <w:rPr>
                    <w:ins w:id="1441" w:author="Михеев Алексей Анатольевич" w:date="2018-11-21T09:20:00Z"/>
                    <w:del w:id="1442" w:author="Morozova Klavdia" w:date="2019-06-28T15:1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  <w:pPrChange w:id="1443" w:author="Morozova Klavdia" w:date="2019-06-28T15:13:00Z">
                <w:pPr/>
              </w:pPrChange>
            </w:pPr>
            <w:ins w:id="1444" w:author="Михеев Алексей Анатольевич" w:date="2018-11-21T09:21:00Z">
              <w:del w:id="1445" w:author="Morozova Klavdia" w:date="2019-06-28T15:10:00Z">
                <w:r w:rsidRPr="00E61483" w:rsidDel="00FD21F3">
                  <w:rPr>
                    <w:rFonts w:eastAsiaTheme="minorHAnsi"/>
                    <w:sz w:val="22"/>
                  </w:rPr>
                  <w:delText>Цена</w:delText>
                </w:r>
              </w:del>
            </w:ins>
          </w:p>
        </w:tc>
        <w:tc>
          <w:tcPr>
            <w:tcW w:w="1582" w:type="dxa"/>
            <w:shd w:val="clear" w:color="auto" w:fill="auto"/>
            <w:tcPrChange w:id="1446" w:author="Михеев Алексей Анатольевич" w:date="2018-11-21T11:46:00Z">
              <w:tcPr>
                <w:tcW w:w="1645" w:type="dxa"/>
                <w:shd w:val="clear" w:color="auto" w:fill="auto"/>
              </w:tcPr>
            </w:tcPrChange>
          </w:tcPr>
          <w:p w14:paraId="32542EC3" w14:textId="77777777" w:rsidR="00B16D0C" w:rsidRPr="00D1434C" w:rsidDel="00FD21F3" w:rsidRDefault="00837FAA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447" w:author="Михеев Алексей Анатольевич" w:date="2018-11-21T09:20:00Z"/>
                <w:del w:id="1448" w:author="Morozova Klavdia" w:date="2019-06-28T15:10:00Z"/>
                <w:rFonts w:eastAsiaTheme="minorHAnsi"/>
                <w:sz w:val="22"/>
                <w:rPrChange w:id="1449" w:author="Morozova Klavdia" w:date="2019-07-24T15:08:00Z">
                  <w:rPr>
                    <w:ins w:id="1450" w:author="Михеев Алексей Анатольевич" w:date="2018-11-21T09:20:00Z"/>
                    <w:del w:id="1451" w:author="Morozova Klavdia" w:date="2019-06-28T15:1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  <w:pPrChange w:id="1452" w:author="Morozova Klavdia" w:date="2019-06-28T15:13:00Z">
                <w:pPr/>
              </w:pPrChange>
            </w:pPr>
            <w:ins w:id="1453" w:author="Михеев Алексей Анатольевич" w:date="2018-11-21T09:25:00Z">
              <w:del w:id="1454" w:author="Morozova Klavdia" w:date="2019-06-28T15:10:00Z">
                <w:r w:rsidRPr="00E61483" w:rsidDel="00FD21F3">
                  <w:rPr>
                    <w:rFonts w:eastAsiaTheme="minorHAnsi"/>
                    <w:sz w:val="22"/>
                  </w:rPr>
                  <w:delText>CURR (11,2)</w:delText>
                </w:r>
              </w:del>
            </w:ins>
          </w:p>
        </w:tc>
        <w:tc>
          <w:tcPr>
            <w:tcW w:w="1757" w:type="dxa"/>
            <w:shd w:val="clear" w:color="auto" w:fill="auto"/>
            <w:tcPrChange w:id="1455" w:author="Михеев Алексей Анатольевич" w:date="2018-11-21T11:46:00Z">
              <w:tcPr>
                <w:tcW w:w="1389" w:type="dxa"/>
                <w:shd w:val="clear" w:color="auto" w:fill="auto"/>
              </w:tcPr>
            </w:tcPrChange>
          </w:tcPr>
          <w:p w14:paraId="6292C5CB" w14:textId="77777777" w:rsidR="00B16D0C" w:rsidRPr="00D1434C" w:rsidDel="00FD21F3" w:rsidRDefault="00B16D0C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456" w:author="Михеев Алексей Анатольевич" w:date="2018-11-21T09:20:00Z"/>
                <w:del w:id="1457" w:author="Morozova Klavdia" w:date="2019-06-28T15:10:00Z"/>
                <w:rFonts w:eastAsiaTheme="minorHAnsi"/>
                <w:sz w:val="22"/>
                <w:rPrChange w:id="1458" w:author="Morozova Klavdia" w:date="2019-07-24T15:08:00Z">
                  <w:rPr>
                    <w:ins w:id="1459" w:author="Михеев Алексей Анатольевич" w:date="2018-11-21T09:20:00Z"/>
                    <w:del w:id="1460" w:author="Morozova Klavdia" w:date="2019-06-28T15:1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  <w:pPrChange w:id="1461" w:author="Morozova Klavdia" w:date="2019-06-28T15:13:00Z">
                <w:pPr/>
              </w:pPrChange>
            </w:pPr>
            <w:ins w:id="1462" w:author="Михеев Алексей Анатольевич" w:date="2018-11-21T09:25:00Z">
              <w:del w:id="1463" w:author="Morozova Klavdia" w:date="2019-06-28T15:10:00Z">
                <w:r w:rsidRPr="00E61483" w:rsidDel="00FD21F3">
                  <w:rPr>
                    <w:rFonts w:eastAsiaTheme="minorHAnsi"/>
                    <w:sz w:val="22"/>
                  </w:rPr>
                  <w:delText>EKPO-NETPR</w:delText>
                </w:r>
              </w:del>
            </w:ins>
          </w:p>
        </w:tc>
        <w:tc>
          <w:tcPr>
            <w:tcW w:w="2289" w:type="dxa"/>
            <w:tcPrChange w:id="1464" w:author="Михеев Алексей Анатольевич" w:date="2018-11-21T11:46:00Z">
              <w:tcPr>
                <w:tcW w:w="2409" w:type="dxa"/>
              </w:tcPr>
            </w:tcPrChange>
          </w:tcPr>
          <w:p w14:paraId="33BAE1DD" w14:textId="77777777" w:rsidR="00B16D0C" w:rsidRPr="00D1434C" w:rsidDel="00FD21F3" w:rsidRDefault="00B16D0C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465" w:author="Михеев Алексей Анатольевич" w:date="2018-11-21T09:20:00Z"/>
                <w:del w:id="1466" w:author="Morozova Klavdia" w:date="2019-06-28T15:10:00Z"/>
                <w:rFonts w:eastAsiaTheme="minorHAnsi"/>
                <w:sz w:val="22"/>
                <w:rPrChange w:id="1467" w:author="Morozova Klavdia" w:date="2019-07-24T15:08:00Z">
                  <w:rPr>
                    <w:ins w:id="1468" w:author="Михеев Алексей Анатольевич" w:date="2018-11-21T09:20:00Z"/>
                    <w:del w:id="1469" w:author="Morozova Klavdia" w:date="2019-06-28T15:10:00Z"/>
                    <w:rFonts w:eastAsiaTheme="minorHAnsi"/>
                    <w:i/>
                    <w:color w:val="808080" w:themeColor="background1" w:themeShade="80"/>
                    <w:sz w:val="22"/>
                  </w:rPr>
                </w:rPrChange>
              </w:rPr>
              <w:pPrChange w:id="1470" w:author="Morozova Klavdia" w:date="2019-06-28T15:13:00Z">
                <w:pPr/>
              </w:pPrChange>
            </w:pPr>
          </w:p>
        </w:tc>
      </w:tr>
    </w:tbl>
    <w:p w14:paraId="40419742" w14:textId="77777777" w:rsidR="0077286C" w:rsidRPr="00E61483" w:rsidDel="00FD21F3" w:rsidRDefault="0077286C">
      <w:pPr>
        <w:pStyle w:val="1"/>
        <w:numPr>
          <w:ilvl w:val="0"/>
          <w:numId w:val="0"/>
        </w:numPr>
        <w:ind w:left="432" w:hanging="432"/>
        <w:rPr>
          <w:ins w:id="1471" w:author="Михеев Алексей Анатольевич" w:date="2018-11-21T09:53:00Z"/>
          <w:del w:id="1472" w:author="Morozova Klavdia" w:date="2019-06-28T15:10:00Z"/>
        </w:rPr>
        <w:pPrChange w:id="1473" w:author="Morozova Klavdia" w:date="2019-06-28T15:13:00Z">
          <w:pPr/>
        </w:pPrChange>
      </w:pPr>
    </w:p>
    <w:p w14:paraId="2F548E1A" w14:textId="77777777" w:rsidR="009C4D86" w:rsidRPr="00D1434C" w:rsidDel="00FD21F3" w:rsidRDefault="009C4D86">
      <w:pPr>
        <w:pStyle w:val="1"/>
        <w:numPr>
          <w:ilvl w:val="0"/>
          <w:numId w:val="0"/>
        </w:numPr>
        <w:ind w:left="432" w:hanging="432"/>
        <w:rPr>
          <w:ins w:id="1474" w:author="Михеев Алексей Анатольевич" w:date="2018-11-21T09:53:00Z"/>
          <w:del w:id="1475" w:author="Morozova Klavdia" w:date="2019-06-28T15:10:00Z"/>
          <w:rPrChange w:id="1476" w:author="Morozova Klavdia" w:date="2019-07-24T15:08:00Z">
            <w:rPr>
              <w:ins w:id="1477" w:author="Михеев Алексей Анатольевич" w:date="2018-11-21T09:53:00Z"/>
              <w:del w:id="1478" w:author="Morozova Klavdia" w:date="2019-06-28T15:10:00Z"/>
            </w:rPr>
          </w:rPrChange>
        </w:rPr>
        <w:pPrChange w:id="1479" w:author="Morozova Klavdia" w:date="2019-06-28T15:13:00Z">
          <w:pPr/>
        </w:pPrChange>
      </w:pPr>
    </w:p>
    <w:tbl>
      <w:tblPr>
        <w:tblW w:w="0" w:type="auto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2608"/>
        <w:gridCol w:w="2170"/>
      </w:tblGrid>
      <w:tr w:rsidR="009C4D86" w:rsidRPr="00D1434C" w:rsidDel="00FD21F3" w14:paraId="34A8DAA3" w14:textId="77777777" w:rsidTr="002C6E0D">
        <w:trPr>
          <w:ins w:id="1480" w:author="Михеев Алексей Анатольевич" w:date="2018-11-21T09:53:00Z"/>
          <w:del w:id="1481" w:author="Morozova Klavdia" w:date="2019-06-28T15:10:00Z"/>
        </w:trPr>
        <w:tc>
          <w:tcPr>
            <w:tcW w:w="1743" w:type="dxa"/>
            <w:shd w:val="clear" w:color="auto" w:fill="FFC000"/>
          </w:tcPr>
          <w:p w14:paraId="59DC4E17" w14:textId="77777777" w:rsidR="009C4D86" w:rsidRPr="00D1434C" w:rsidDel="00FD21F3" w:rsidRDefault="009C4D86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482" w:author="Михеев Алексей Анатольевич" w:date="2018-11-21T09:53:00Z"/>
                <w:del w:id="1483" w:author="Morozova Klavdia" w:date="2019-06-28T15:10:00Z"/>
                <w:b w:val="0"/>
                <w:color w:val="000000"/>
                <w:rPrChange w:id="1484" w:author="Morozova Klavdia" w:date="2019-07-24T15:08:00Z">
                  <w:rPr>
                    <w:ins w:id="1485" w:author="Михеев Алексей Анатольевич" w:date="2018-11-21T09:53:00Z"/>
                    <w:del w:id="1486" w:author="Morozova Klavdia" w:date="2019-06-28T15:10:00Z"/>
                    <w:b/>
                    <w:color w:val="000000"/>
                  </w:rPr>
                </w:rPrChange>
              </w:rPr>
              <w:pPrChange w:id="1487" w:author="Morozova Klavdia" w:date="2019-06-28T15:13:00Z">
                <w:pPr/>
              </w:pPrChange>
            </w:pPr>
            <w:ins w:id="1488" w:author="Михеев Алексей Анатольевич" w:date="2018-11-21T09:53:00Z">
              <w:del w:id="1489" w:author="Morozova Klavdia" w:date="2019-06-28T15:10:00Z">
                <w:r w:rsidRPr="00D1434C" w:rsidDel="00FD21F3">
                  <w:rPr>
                    <w:b w:val="0"/>
                    <w:color w:val="000000"/>
                    <w:rPrChange w:id="1490" w:author="Morozova Klavdia" w:date="2019-07-24T15:08:00Z">
                      <w:rPr>
                        <w:b/>
                        <w:color w:val="000000"/>
                      </w:rPr>
                    </w:rPrChange>
                  </w:rPr>
                  <w:delText>Поле</w:delText>
                </w:r>
              </w:del>
            </w:ins>
          </w:p>
        </w:tc>
        <w:tc>
          <w:tcPr>
            <w:tcW w:w="2608" w:type="dxa"/>
            <w:shd w:val="clear" w:color="auto" w:fill="FFC000"/>
          </w:tcPr>
          <w:p w14:paraId="73ACAF9B" w14:textId="77777777" w:rsidR="009C4D86" w:rsidRPr="00D1434C" w:rsidDel="00FD21F3" w:rsidRDefault="009C4D86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491" w:author="Михеев Алексей Анатольевич" w:date="2018-11-21T09:53:00Z"/>
                <w:del w:id="1492" w:author="Morozova Klavdia" w:date="2019-06-28T15:10:00Z"/>
                <w:b w:val="0"/>
                <w:color w:val="000000"/>
                <w:rPrChange w:id="1493" w:author="Morozova Klavdia" w:date="2019-07-24T15:08:00Z">
                  <w:rPr>
                    <w:ins w:id="1494" w:author="Михеев Алексей Анатольевич" w:date="2018-11-21T09:53:00Z"/>
                    <w:del w:id="1495" w:author="Morozova Klavdia" w:date="2019-06-28T15:10:00Z"/>
                    <w:b/>
                    <w:color w:val="000000"/>
                  </w:rPr>
                </w:rPrChange>
              </w:rPr>
              <w:pPrChange w:id="1496" w:author="Morozova Klavdia" w:date="2019-06-28T15:13:00Z">
                <w:pPr/>
              </w:pPrChange>
            </w:pPr>
            <w:ins w:id="1497" w:author="Михеев Алексей Анатольевич" w:date="2018-11-21T09:53:00Z">
              <w:del w:id="1498" w:author="Morozova Klavdia" w:date="2019-06-28T15:10:00Z">
                <w:r w:rsidRPr="00D1434C" w:rsidDel="00FD21F3">
                  <w:rPr>
                    <w:b w:val="0"/>
                    <w:color w:val="000000"/>
                    <w:rPrChange w:id="1499" w:author="Morozova Klavdia" w:date="2019-07-24T15:08:00Z">
                      <w:rPr>
                        <w:b/>
                        <w:color w:val="000000"/>
                      </w:rPr>
                    </w:rPrChange>
                  </w:rPr>
                  <w:delText>Название</w:delText>
                </w:r>
              </w:del>
            </w:ins>
          </w:p>
        </w:tc>
        <w:tc>
          <w:tcPr>
            <w:tcW w:w="2170" w:type="dxa"/>
            <w:shd w:val="clear" w:color="auto" w:fill="FFC000"/>
          </w:tcPr>
          <w:p w14:paraId="42D9B2B0" w14:textId="77777777" w:rsidR="009C4D86" w:rsidRPr="00D1434C" w:rsidDel="00FD21F3" w:rsidRDefault="009C4D86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500" w:author="Михеев Алексей Анатольевич" w:date="2018-11-21T09:53:00Z"/>
                <w:del w:id="1501" w:author="Morozova Klavdia" w:date="2019-06-28T15:10:00Z"/>
                <w:b w:val="0"/>
                <w:color w:val="000000"/>
                <w:rPrChange w:id="1502" w:author="Morozova Klavdia" w:date="2019-07-24T15:08:00Z">
                  <w:rPr>
                    <w:ins w:id="1503" w:author="Михеев Алексей Анатольевич" w:date="2018-11-21T09:53:00Z"/>
                    <w:del w:id="1504" w:author="Morozova Klavdia" w:date="2019-06-28T15:10:00Z"/>
                    <w:b/>
                    <w:color w:val="000000"/>
                  </w:rPr>
                </w:rPrChange>
              </w:rPr>
              <w:pPrChange w:id="1505" w:author="Morozova Klavdia" w:date="2019-06-28T15:13:00Z">
                <w:pPr/>
              </w:pPrChange>
            </w:pPr>
            <w:ins w:id="1506" w:author="Михеев Алексей Анатольевич" w:date="2018-11-21T09:53:00Z">
              <w:del w:id="1507" w:author="Morozova Klavdia" w:date="2019-06-28T15:10:00Z">
                <w:r w:rsidRPr="00D1434C" w:rsidDel="00FD21F3">
                  <w:rPr>
                    <w:b w:val="0"/>
                    <w:color w:val="000000"/>
                    <w:rPrChange w:id="1508" w:author="Morozova Klavdia" w:date="2019-07-24T15:08:00Z">
                      <w:rPr>
                        <w:b/>
                        <w:color w:val="000000"/>
                      </w:rPr>
                    </w:rPrChange>
                  </w:rPr>
                  <w:delText>Соответствующий столбец Excel</w:delText>
                </w:r>
              </w:del>
            </w:ins>
          </w:p>
        </w:tc>
      </w:tr>
      <w:tr w:rsidR="00602BAB" w:rsidRPr="00D1434C" w:rsidDel="00FD21F3" w14:paraId="6D94B225" w14:textId="77777777" w:rsidTr="002C6E0D">
        <w:trPr>
          <w:ins w:id="1509" w:author="Михеев Алексей Анатольевич" w:date="2018-11-21T09:53:00Z"/>
          <w:del w:id="1510" w:author="Morozova Klavdia" w:date="2019-06-28T15:10:00Z"/>
        </w:trPr>
        <w:tc>
          <w:tcPr>
            <w:tcW w:w="1743" w:type="dxa"/>
          </w:tcPr>
          <w:p w14:paraId="4CD86ABE" w14:textId="77777777" w:rsidR="00602BAB" w:rsidRPr="00D1434C" w:rsidDel="00FD21F3" w:rsidRDefault="00602BAB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511" w:author="Михеев Алексей Анатольевич" w:date="2018-11-21T09:53:00Z"/>
                <w:del w:id="1512" w:author="Morozova Klavdia" w:date="2019-06-28T15:10:00Z"/>
                <w:rFonts w:eastAsiaTheme="minorHAnsi"/>
                <w:sz w:val="22"/>
                <w:szCs w:val="22"/>
                <w:rPrChange w:id="1513" w:author="Morozova Klavdia" w:date="2019-07-24T15:08:00Z">
                  <w:rPr>
                    <w:ins w:id="1514" w:author="Михеев Алексей Анатольевич" w:date="2018-11-21T09:53:00Z"/>
                    <w:del w:id="1515" w:author="Morozova Klavdia" w:date="2019-06-28T15:10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  <w:pPrChange w:id="1516" w:author="Morozova Klavdia" w:date="2019-06-28T15:13:00Z">
                <w:pPr/>
              </w:pPrChange>
            </w:pPr>
            <w:ins w:id="1517" w:author="Михеев Алексей Анатольевич" w:date="2018-11-21T10:09:00Z">
              <w:del w:id="1518" w:author="Morozova Klavdia" w:date="2019-06-28T15:10:00Z">
                <w:r w:rsidRPr="00E61483" w:rsidDel="00FD21F3">
                  <w:rPr>
                    <w:rFonts w:eastAsiaTheme="minorHAnsi"/>
                    <w:sz w:val="22"/>
                  </w:rPr>
                  <w:delText>EBELN</w:delText>
                </w:r>
              </w:del>
            </w:ins>
          </w:p>
        </w:tc>
        <w:tc>
          <w:tcPr>
            <w:tcW w:w="2608" w:type="dxa"/>
            <w:shd w:val="clear" w:color="auto" w:fill="auto"/>
          </w:tcPr>
          <w:p w14:paraId="2583D876" w14:textId="77777777" w:rsidR="00602BAB" w:rsidRPr="00D1434C" w:rsidDel="00FD21F3" w:rsidRDefault="00602BAB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519" w:author="Михеев Алексей Анатольевич" w:date="2018-11-21T09:53:00Z"/>
                <w:del w:id="1520" w:author="Morozova Klavdia" w:date="2019-06-28T15:10:00Z"/>
                <w:rFonts w:eastAsiaTheme="minorHAnsi"/>
                <w:sz w:val="22"/>
                <w:szCs w:val="22"/>
                <w:rPrChange w:id="1521" w:author="Morozova Klavdia" w:date="2019-07-24T15:08:00Z">
                  <w:rPr>
                    <w:ins w:id="1522" w:author="Михеев Алексей Анатольевич" w:date="2018-11-21T09:53:00Z"/>
                    <w:del w:id="1523" w:author="Morozova Klavdia" w:date="2019-06-28T15:10:00Z"/>
                    <w:rFonts w:ascii="Arial" w:hAnsi="Arial" w:cs="Arial"/>
                    <w:sz w:val="20"/>
                    <w:szCs w:val="20"/>
                  </w:rPr>
                </w:rPrChange>
              </w:rPr>
              <w:pPrChange w:id="1524" w:author="Morozova Klavdia" w:date="2019-06-28T15:13:00Z">
                <w:pPr/>
              </w:pPrChange>
            </w:pPr>
            <w:ins w:id="1525" w:author="Михеев Алексей Анатольевич" w:date="2018-11-21T10:10:00Z">
              <w:del w:id="1526" w:author="Morozova Klavdia" w:date="2019-06-28T15:10:00Z">
                <w:r w:rsidRPr="00E61483" w:rsidDel="00FD21F3">
                  <w:rPr>
                    <w:rFonts w:eastAsiaTheme="minorHAnsi"/>
                    <w:sz w:val="22"/>
                  </w:rPr>
                  <w:delText>№ документа закупки</w:delText>
                </w:r>
              </w:del>
            </w:ins>
          </w:p>
        </w:tc>
        <w:tc>
          <w:tcPr>
            <w:tcW w:w="2170" w:type="dxa"/>
            <w:shd w:val="clear" w:color="auto" w:fill="auto"/>
          </w:tcPr>
          <w:p w14:paraId="4E13EDC0" w14:textId="77777777" w:rsidR="00602BAB" w:rsidRPr="00D1434C" w:rsidDel="00FD21F3" w:rsidRDefault="00602BAB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527" w:author="Михеев Алексей Анатольевич" w:date="2018-11-21T09:53:00Z"/>
                <w:del w:id="1528" w:author="Morozova Klavdia" w:date="2019-06-28T15:10:00Z"/>
                <w:rFonts w:eastAsiaTheme="minorHAnsi"/>
                <w:sz w:val="22"/>
                <w:szCs w:val="22"/>
                <w:rPrChange w:id="1529" w:author="Morozova Klavdia" w:date="2019-07-24T15:08:00Z">
                  <w:rPr>
                    <w:ins w:id="1530" w:author="Михеев Алексей Анатольевич" w:date="2018-11-21T09:53:00Z"/>
                    <w:del w:id="1531" w:author="Morozova Klavdia" w:date="2019-06-28T15:10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  <w:pPrChange w:id="1532" w:author="Morozova Klavdia" w:date="2019-06-28T15:13:00Z">
                <w:pPr/>
              </w:pPrChange>
            </w:pPr>
            <w:ins w:id="1533" w:author="Михеев Алексей Анатольевич" w:date="2018-11-21T10:10:00Z">
              <w:del w:id="1534" w:author="Morozova Klavdia" w:date="2019-06-28T15:10:00Z">
                <w:r w:rsidRPr="00E61483" w:rsidDel="00FD21F3">
                  <w:rPr>
                    <w:rFonts w:eastAsiaTheme="minorHAnsi"/>
                    <w:sz w:val="22"/>
                  </w:rPr>
                  <w:delText>№ документа закупки</w:delText>
                </w:r>
              </w:del>
            </w:ins>
          </w:p>
        </w:tc>
      </w:tr>
      <w:tr w:rsidR="00602BAB" w:rsidRPr="00D1434C" w:rsidDel="00FD21F3" w14:paraId="395E491D" w14:textId="77777777" w:rsidTr="002C6E0D">
        <w:trPr>
          <w:ins w:id="1535" w:author="Михеев Алексей Анатольевич" w:date="2018-11-21T09:53:00Z"/>
          <w:del w:id="1536" w:author="Morozova Klavdia" w:date="2019-06-28T15:10:00Z"/>
        </w:trPr>
        <w:tc>
          <w:tcPr>
            <w:tcW w:w="1743" w:type="dxa"/>
          </w:tcPr>
          <w:p w14:paraId="7C8315A5" w14:textId="77777777" w:rsidR="00602BAB" w:rsidRPr="00D1434C" w:rsidDel="00FD21F3" w:rsidRDefault="00602BAB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537" w:author="Михеев Алексей Анатольевич" w:date="2018-11-21T09:53:00Z"/>
                <w:del w:id="1538" w:author="Morozova Klavdia" w:date="2019-06-28T15:10:00Z"/>
                <w:rFonts w:eastAsiaTheme="minorHAnsi"/>
                <w:sz w:val="22"/>
                <w:szCs w:val="22"/>
                <w:rPrChange w:id="1539" w:author="Morozova Klavdia" w:date="2019-07-24T15:08:00Z">
                  <w:rPr>
                    <w:ins w:id="1540" w:author="Михеев Алексей Анатольевич" w:date="2018-11-21T09:53:00Z"/>
                    <w:del w:id="1541" w:author="Morozova Klavdia" w:date="2019-06-28T15:10:00Z"/>
                    <w:rFonts w:ascii="Arial" w:hAnsi="Arial" w:cs="Arial"/>
                    <w:sz w:val="20"/>
                    <w:szCs w:val="20"/>
                  </w:rPr>
                </w:rPrChange>
              </w:rPr>
              <w:pPrChange w:id="1542" w:author="Morozova Klavdia" w:date="2019-06-28T15:13:00Z">
                <w:pPr/>
              </w:pPrChange>
            </w:pPr>
            <w:ins w:id="1543" w:author="Михеев Алексей Анатольевич" w:date="2018-11-21T10:09:00Z">
              <w:del w:id="1544" w:author="Morozova Klavdia" w:date="2019-06-28T15:10:00Z">
                <w:r w:rsidRPr="00E61483" w:rsidDel="00FD21F3">
                  <w:rPr>
                    <w:rFonts w:eastAsiaTheme="minorHAnsi"/>
                    <w:sz w:val="22"/>
                  </w:rPr>
                  <w:delText>MATNR</w:delText>
                </w:r>
              </w:del>
            </w:ins>
          </w:p>
        </w:tc>
        <w:tc>
          <w:tcPr>
            <w:tcW w:w="2608" w:type="dxa"/>
            <w:shd w:val="clear" w:color="auto" w:fill="auto"/>
          </w:tcPr>
          <w:p w14:paraId="4BE263D6" w14:textId="77777777" w:rsidR="00602BAB" w:rsidRPr="00D1434C" w:rsidDel="00FD21F3" w:rsidRDefault="00602BAB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545" w:author="Михеев Алексей Анатольевич" w:date="2018-11-21T09:53:00Z"/>
                <w:del w:id="1546" w:author="Morozova Klavdia" w:date="2019-06-28T15:10:00Z"/>
                <w:rFonts w:eastAsiaTheme="minorHAnsi"/>
                <w:sz w:val="22"/>
                <w:szCs w:val="22"/>
                <w:rPrChange w:id="1547" w:author="Morozova Klavdia" w:date="2019-07-24T15:08:00Z">
                  <w:rPr>
                    <w:ins w:id="1548" w:author="Михеев Алексей Анатольевич" w:date="2018-11-21T09:53:00Z"/>
                    <w:del w:id="1549" w:author="Morozova Klavdia" w:date="2019-06-28T15:10:00Z"/>
                    <w:rFonts w:ascii="Arial" w:hAnsi="Arial" w:cs="Arial"/>
                    <w:sz w:val="20"/>
                    <w:szCs w:val="20"/>
                  </w:rPr>
                </w:rPrChange>
              </w:rPr>
              <w:pPrChange w:id="1550" w:author="Morozova Klavdia" w:date="2019-06-28T15:13:00Z">
                <w:pPr/>
              </w:pPrChange>
            </w:pPr>
            <w:ins w:id="1551" w:author="Михеев Алексей Анатольевич" w:date="2018-11-21T10:10:00Z">
              <w:del w:id="1552" w:author="Morozova Klavdia" w:date="2019-06-28T15:10:00Z">
                <w:r w:rsidRPr="00E61483" w:rsidDel="00FD21F3">
                  <w:rPr>
                    <w:rFonts w:eastAsiaTheme="minorHAnsi"/>
                    <w:sz w:val="22"/>
                  </w:rPr>
                  <w:delText>Материал</w:delText>
                </w:r>
              </w:del>
            </w:ins>
          </w:p>
        </w:tc>
        <w:tc>
          <w:tcPr>
            <w:tcW w:w="2170" w:type="dxa"/>
            <w:shd w:val="clear" w:color="auto" w:fill="auto"/>
          </w:tcPr>
          <w:p w14:paraId="471CDD30" w14:textId="77777777" w:rsidR="00602BAB" w:rsidRPr="00D1434C" w:rsidDel="00FD21F3" w:rsidRDefault="00602BAB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553" w:author="Михеев Алексей Анатольевич" w:date="2018-11-21T09:53:00Z"/>
                <w:del w:id="1554" w:author="Morozova Klavdia" w:date="2019-06-28T15:10:00Z"/>
                <w:rFonts w:eastAsiaTheme="minorHAnsi"/>
                <w:sz w:val="22"/>
                <w:szCs w:val="22"/>
                <w:rPrChange w:id="1555" w:author="Morozova Klavdia" w:date="2019-07-24T15:08:00Z">
                  <w:rPr>
                    <w:ins w:id="1556" w:author="Михеев Алексей Анатольевич" w:date="2018-11-21T09:53:00Z"/>
                    <w:del w:id="1557" w:author="Morozova Klavdia" w:date="2019-06-28T15:10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  <w:pPrChange w:id="1558" w:author="Morozova Klavdia" w:date="2019-06-28T15:13:00Z">
                <w:pPr/>
              </w:pPrChange>
            </w:pPr>
            <w:ins w:id="1559" w:author="Михеев Алексей Анатольевич" w:date="2018-11-21T10:10:00Z">
              <w:del w:id="1560" w:author="Morozova Klavdia" w:date="2019-06-28T15:10:00Z">
                <w:r w:rsidRPr="00D1434C" w:rsidDel="00FD21F3">
                  <w:rPr>
                    <w:rFonts w:eastAsiaTheme="minorHAnsi"/>
                    <w:sz w:val="22"/>
                    <w:rPrChange w:id="1561" w:author="Morozova Klavdia" w:date="2019-07-24T15:08:00Z">
                      <w:rPr/>
                    </w:rPrChange>
                  </w:rPr>
                  <w:delText>Код ЕК МТР</w:delText>
                </w:r>
              </w:del>
            </w:ins>
          </w:p>
        </w:tc>
      </w:tr>
      <w:tr w:rsidR="00602BAB" w:rsidRPr="00D1434C" w:rsidDel="00FD21F3" w14:paraId="630253AE" w14:textId="77777777" w:rsidTr="002C6E0D">
        <w:trPr>
          <w:ins w:id="1562" w:author="Михеев Алексей Анатольевич" w:date="2018-11-21T09:53:00Z"/>
          <w:del w:id="1563" w:author="Morozova Klavdia" w:date="2019-06-28T15:10:00Z"/>
        </w:trPr>
        <w:tc>
          <w:tcPr>
            <w:tcW w:w="1743" w:type="dxa"/>
          </w:tcPr>
          <w:p w14:paraId="7127ACBB" w14:textId="77777777" w:rsidR="00602BAB" w:rsidRPr="00D1434C" w:rsidDel="00FD21F3" w:rsidRDefault="00602BAB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564" w:author="Михеев Алексей Анатольевич" w:date="2018-11-21T09:53:00Z"/>
                <w:del w:id="1565" w:author="Morozova Klavdia" w:date="2019-06-28T15:10:00Z"/>
                <w:rFonts w:eastAsiaTheme="minorHAnsi"/>
                <w:sz w:val="22"/>
                <w:szCs w:val="22"/>
                <w:rPrChange w:id="1566" w:author="Morozova Klavdia" w:date="2019-07-24T15:08:00Z">
                  <w:rPr>
                    <w:ins w:id="1567" w:author="Михеев Алексей Анатольевич" w:date="2018-11-21T09:53:00Z"/>
                    <w:del w:id="1568" w:author="Morozova Klavdia" w:date="2019-06-28T15:10:00Z"/>
                    <w:rFonts w:ascii="Arial" w:hAnsi="Arial" w:cs="Arial"/>
                    <w:sz w:val="20"/>
                    <w:szCs w:val="20"/>
                  </w:rPr>
                </w:rPrChange>
              </w:rPr>
              <w:pPrChange w:id="1569" w:author="Morozova Klavdia" w:date="2019-06-28T15:13:00Z">
                <w:pPr/>
              </w:pPrChange>
            </w:pPr>
            <w:ins w:id="1570" w:author="Михеев Алексей Анатольевич" w:date="2018-11-21T10:09:00Z">
              <w:del w:id="1571" w:author="Morozova Klavdia" w:date="2019-06-28T15:10:00Z">
                <w:r w:rsidRPr="00E61483" w:rsidDel="00FD21F3">
                  <w:rPr>
                    <w:rFonts w:eastAsiaTheme="minorHAnsi"/>
                    <w:sz w:val="22"/>
                  </w:rPr>
                  <w:delText>NETPR</w:delText>
                </w:r>
              </w:del>
            </w:ins>
          </w:p>
        </w:tc>
        <w:tc>
          <w:tcPr>
            <w:tcW w:w="2608" w:type="dxa"/>
            <w:shd w:val="clear" w:color="auto" w:fill="auto"/>
          </w:tcPr>
          <w:p w14:paraId="1A1A81EA" w14:textId="77777777" w:rsidR="00602BAB" w:rsidRPr="00D1434C" w:rsidDel="00FD21F3" w:rsidRDefault="00602BAB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572" w:author="Михеев Алексей Анатольевич" w:date="2018-11-21T09:53:00Z"/>
                <w:del w:id="1573" w:author="Morozova Klavdia" w:date="2019-06-28T15:10:00Z"/>
                <w:rFonts w:eastAsiaTheme="minorHAnsi"/>
                <w:sz w:val="22"/>
                <w:szCs w:val="22"/>
                <w:rPrChange w:id="1574" w:author="Morozova Klavdia" w:date="2019-07-24T15:08:00Z">
                  <w:rPr>
                    <w:ins w:id="1575" w:author="Михеев Алексей Анатольевич" w:date="2018-11-21T09:53:00Z"/>
                    <w:del w:id="1576" w:author="Morozova Klavdia" w:date="2019-06-28T15:10:00Z"/>
                    <w:rFonts w:ascii="Arial" w:hAnsi="Arial" w:cs="Arial"/>
                    <w:sz w:val="20"/>
                    <w:szCs w:val="20"/>
                  </w:rPr>
                </w:rPrChange>
              </w:rPr>
              <w:pPrChange w:id="1577" w:author="Morozova Klavdia" w:date="2019-06-28T15:13:00Z">
                <w:pPr/>
              </w:pPrChange>
            </w:pPr>
            <w:ins w:id="1578" w:author="Михеев Алексей Анатольевич" w:date="2018-11-21T10:10:00Z">
              <w:del w:id="1579" w:author="Morozova Klavdia" w:date="2019-06-28T15:10:00Z">
                <w:r w:rsidRPr="00E61483" w:rsidDel="00FD21F3">
                  <w:rPr>
                    <w:rFonts w:eastAsiaTheme="minorHAnsi"/>
                    <w:sz w:val="22"/>
                  </w:rPr>
                  <w:delText>Цена</w:delText>
                </w:r>
              </w:del>
            </w:ins>
          </w:p>
        </w:tc>
        <w:tc>
          <w:tcPr>
            <w:tcW w:w="2170" w:type="dxa"/>
            <w:shd w:val="clear" w:color="auto" w:fill="auto"/>
          </w:tcPr>
          <w:p w14:paraId="05F6AAC7" w14:textId="77777777" w:rsidR="00602BAB" w:rsidRPr="00D1434C" w:rsidDel="00FD21F3" w:rsidRDefault="00602BAB">
            <w:pPr>
              <w:pStyle w:val="1"/>
              <w:numPr>
                <w:ilvl w:val="0"/>
                <w:numId w:val="0"/>
              </w:numPr>
              <w:ind w:left="432" w:hanging="432"/>
              <w:rPr>
                <w:ins w:id="1580" w:author="Михеев Алексей Анатольевич" w:date="2018-11-21T09:53:00Z"/>
                <w:del w:id="1581" w:author="Morozova Klavdia" w:date="2019-06-28T15:10:00Z"/>
                <w:rFonts w:eastAsiaTheme="minorHAnsi"/>
                <w:sz w:val="22"/>
                <w:szCs w:val="22"/>
                <w:rPrChange w:id="1582" w:author="Morozova Klavdia" w:date="2019-07-24T15:08:00Z">
                  <w:rPr>
                    <w:ins w:id="1583" w:author="Михеев Алексей Анатольевич" w:date="2018-11-21T09:53:00Z"/>
                    <w:del w:id="1584" w:author="Morozova Klavdia" w:date="2019-06-28T15:10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  <w:pPrChange w:id="1585" w:author="Morozova Klavdia" w:date="2019-06-28T15:13:00Z">
                <w:pPr/>
              </w:pPrChange>
            </w:pPr>
            <w:ins w:id="1586" w:author="Михеев Алексей Анатольевич" w:date="2018-11-21T10:10:00Z">
              <w:del w:id="1587" w:author="Morozova Klavdia" w:date="2019-06-28T15:10:00Z">
                <w:r w:rsidRPr="00D1434C" w:rsidDel="00FD21F3">
                  <w:rPr>
                    <w:rFonts w:eastAsiaTheme="minorHAnsi"/>
                    <w:sz w:val="22"/>
                    <w:rPrChange w:id="1588" w:author="Morozova Klavdia" w:date="2019-07-24T15:08:00Z">
                      <w:rPr/>
                    </w:rPrChange>
                  </w:rPr>
                  <w:delText>Цена без НДС в валюте контракта</w:delText>
                </w:r>
              </w:del>
            </w:ins>
          </w:p>
        </w:tc>
      </w:tr>
    </w:tbl>
    <w:p w14:paraId="6B512DAC" w14:textId="77777777" w:rsidR="009C4D86" w:rsidRPr="00D1434C" w:rsidDel="00FD21F3" w:rsidRDefault="00FD21F3">
      <w:pPr>
        <w:pStyle w:val="1"/>
        <w:numPr>
          <w:ilvl w:val="0"/>
          <w:numId w:val="0"/>
        </w:numPr>
        <w:ind w:left="432" w:hanging="432"/>
        <w:rPr>
          <w:ins w:id="1589" w:author="Михеев Алексей Анатольевич" w:date="2018-11-21T10:38:00Z"/>
          <w:del w:id="1590" w:author="Morozova Klavdia" w:date="2019-06-28T15:10:00Z"/>
          <w:rPrChange w:id="1591" w:author="Morozova Klavdia" w:date="2019-07-24T15:08:00Z">
            <w:rPr>
              <w:ins w:id="1592" w:author="Михеев Алексей Анатольевич" w:date="2018-11-21T10:38:00Z"/>
              <w:del w:id="1593" w:author="Morozova Klavdia" w:date="2019-06-28T15:10:00Z"/>
            </w:rPr>
          </w:rPrChange>
        </w:rPr>
        <w:pPrChange w:id="1594" w:author="Morozova Klavdia" w:date="2019-06-28T15:13:00Z">
          <w:pPr/>
        </w:pPrChange>
      </w:pPr>
      <w:ins w:id="1595" w:author="Morozova Klavdia" w:date="2019-06-28T15:13:00Z">
        <w:r w:rsidRPr="00E61483">
          <w:t>Разработка не требуется.</w:t>
        </w:r>
      </w:ins>
      <w:ins w:id="1596" w:author="Михеев Алексей Анатольевич" w:date="2018-11-21T10:26:00Z">
        <w:del w:id="1597" w:author="Morozova Klavdia" w:date="2019-06-28T15:10:00Z">
          <w:r w:rsidR="006351DA" w:rsidRPr="00E61483" w:rsidDel="00FD21F3">
            <w:delText>Выполнить следующие проверки</w:delText>
          </w:r>
        </w:del>
      </w:ins>
      <w:ins w:id="1598" w:author="Михеев Алексей Анатольевич" w:date="2018-11-21T11:48:00Z">
        <w:del w:id="1599" w:author="Morozova Klavdia" w:date="2019-06-28T15:10:00Z">
          <w:r w:rsidR="007146C3" w:rsidRPr="00D1434C" w:rsidDel="00FD21F3">
            <w:rPr>
              <w:rPrChange w:id="1600" w:author="Morozova Klavdia" w:date="2019-07-24T15:08:00Z">
                <w:rPr/>
              </w:rPrChange>
            </w:rPr>
            <w:delText xml:space="preserve"> для каждой строки данных</w:delText>
          </w:r>
        </w:del>
      </w:ins>
      <w:ins w:id="1601" w:author="Михеев Алексей Анатольевич" w:date="2018-11-21T10:26:00Z">
        <w:del w:id="1602" w:author="Morozova Klavdia" w:date="2019-06-28T15:10:00Z">
          <w:r w:rsidR="00566BEC" w:rsidRPr="00D1434C" w:rsidDel="00FD21F3">
            <w:rPr>
              <w:rPrChange w:id="1603" w:author="Morozova Klavdia" w:date="2019-07-24T15:08:00Z">
                <w:rPr/>
              </w:rPrChange>
            </w:rPr>
            <w:delText>:</w:delText>
          </w:r>
        </w:del>
      </w:ins>
    </w:p>
    <w:p w14:paraId="24521C2B" w14:textId="77777777" w:rsidR="00D04ED1" w:rsidRPr="00D1434C" w:rsidDel="00FD21F3" w:rsidRDefault="00D04ED1">
      <w:pPr>
        <w:pStyle w:val="1"/>
        <w:numPr>
          <w:ilvl w:val="0"/>
          <w:numId w:val="0"/>
        </w:numPr>
        <w:ind w:left="432" w:hanging="432"/>
        <w:rPr>
          <w:ins w:id="1604" w:author="Михеев Алексей Анатольевич" w:date="2018-11-21T11:57:00Z"/>
          <w:del w:id="1605" w:author="Morozova Klavdia" w:date="2019-06-28T15:10:00Z"/>
          <w:rPrChange w:id="1606" w:author="Morozova Klavdia" w:date="2019-07-24T15:08:00Z">
            <w:rPr>
              <w:ins w:id="1607" w:author="Михеев Алексей Анатольевич" w:date="2018-11-21T11:57:00Z"/>
              <w:del w:id="1608" w:author="Morozova Klavdia" w:date="2019-06-28T15:10:00Z"/>
            </w:rPr>
          </w:rPrChange>
        </w:rPr>
        <w:pPrChange w:id="1609" w:author="Morozova Klavdia" w:date="2019-06-28T15:13:00Z">
          <w:pPr/>
        </w:pPrChange>
      </w:pPr>
      <w:ins w:id="1610" w:author="Михеев Алексей Анатольевич" w:date="2018-11-21T11:09:00Z">
        <w:del w:id="1611" w:author="Morozova Klavdia" w:date="2019-06-28T15:10:00Z">
          <w:r w:rsidRPr="00D1434C" w:rsidDel="00FD21F3">
            <w:rPr>
              <w:rPrChange w:id="1612" w:author="Morozova Klavdia" w:date="2019-07-24T15:08:00Z">
                <w:rPr/>
              </w:rPrChange>
            </w:rPr>
            <w:delText xml:space="preserve">Если </w:delText>
          </w:r>
        </w:del>
      </w:ins>
      <w:ins w:id="1613" w:author="Михеев Алексей Анатольевич" w:date="2018-11-21T11:10:00Z">
        <w:del w:id="1614" w:author="Morozova Klavdia" w:date="2019-06-28T15:10:00Z">
          <w:r w:rsidRPr="00D1434C" w:rsidDel="00FD21F3">
            <w:rPr>
              <w:rPrChange w:id="1615" w:author="Morozova Klavdia" w:date="2019-07-24T15:08:00Z">
                <w:rPr/>
              </w:rPrChange>
            </w:rPr>
            <w:delText xml:space="preserve">для указанного </w:delText>
          </w:r>
        </w:del>
      </w:ins>
      <w:ins w:id="1616" w:author="Михеев Алексей Анатольевич" w:date="2018-11-21T11:09:00Z">
        <w:del w:id="1617" w:author="Morozova Klavdia" w:date="2019-06-28T15:10:00Z">
          <w:r w:rsidRPr="00D1434C" w:rsidDel="00FD21F3">
            <w:rPr>
              <w:rPrChange w:id="1618" w:author="Morozova Klavdia" w:date="2019-07-24T15:08:00Z">
                <w:rPr/>
              </w:rPrChange>
            </w:rPr>
            <w:delText xml:space="preserve">в файле </w:delText>
          </w:r>
        </w:del>
      </w:ins>
      <w:ins w:id="1619" w:author="Михеев Алексей Анатольевич" w:date="2018-11-21T11:10:00Z">
        <w:del w:id="1620" w:author="Morozova Klavdia" w:date="2019-06-28T15:10:00Z">
          <w:r w:rsidRPr="00D1434C" w:rsidDel="00FD21F3">
            <w:rPr>
              <w:rPrChange w:id="1621" w:author="Morozova Klavdia" w:date="2019-07-24T15:08:00Z">
                <w:rPr/>
              </w:rPrChange>
            </w:rPr>
            <w:delText xml:space="preserve">номера документа EKPO-EBELN нет записи в EKKO, то </w:delText>
          </w:r>
        </w:del>
      </w:ins>
      <w:ins w:id="1622" w:author="Михеев Алексей Анатольевич" w:date="2018-11-21T11:11:00Z">
        <w:del w:id="1623" w:author="Morozova Klavdia" w:date="2019-06-28T15:10:00Z">
          <w:r w:rsidRPr="00D1434C" w:rsidDel="00FD21F3">
            <w:rPr>
              <w:rPrChange w:id="1624" w:author="Morozova Klavdia" w:date="2019-07-24T15:08:00Z">
                <w:rPr/>
              </w:rPrChange>
            </w:rPr>
            <w:delText xml:space="preserve">выводим в лог </w:delText>
          </w:r>
          <w:r w:rsidR="002E4FB5" w:rsidRPr="00D1434C" w:rsidDel="00FD21F3">
            <w:rPr>
              <w:rPrChange w:id="1625" w:author="Morozova Klavdia" w:date="2019-07-24T15:08:00Z">
                <w:rPr/>
              </w:rPrChange>
            </w:rPr>
            <w:delText>ошибку</w:delText>
          </w:r>
          <w:r w:rsidRPr="00D1434C" w:rsidDel="00FD21F3">
            <w:rPr>
              <w:rPrChange w:id="1626" w:author="Morozova Klavdia" w:date="2019-07-24T15:08:00Z">
                <w:rPr/>
              </w:rPrChange>
            </w:rPr>
            <w:delText xml:space="preserve"> «</w:delText>
          </w:r>
          <w:r w:rsidR="002E4FB5" w:rsidRPr="00D1434C" w:rsidDel="00FD21F3">
            <w:rPr>
              <w:rPrChange w:id="1627" w:author="Morozova Klavdia" w:date="2019-07-24T15:08:00Z">
                <w:rPr/>
              </w:rPrChange>
            </w:rPr>
            <w:delText>Документ закупки</w:delText>
          </w:r>
          <w:r w:rsidRPr="00D1434C" w:rsidDel="00FD21F3">
            <w:rPr>
              <w:rPrChange w:id="1628" w:author="Morozova Klavdia" w:date="2019-07-24T15:08:00Z">
                <w:rPr/>
              </w:rPrChange>
            </w:rPr>
            <w:delText xml:space="preserve"> &lt;</w:delText>
          </w:r>
          <w:r w:rsidR="002E4FB5" w:rsidRPr="00D1434C" w:rsidDel="00FD21F3">
            <w:rPr>
              <w:sz w:val="24"/>
              <w:rPrChange w:id="1629" w:author="Morozova Klavdia" w:date="2019-07-24T15:08:00Z">
                <w:rPr>
                  <w:rFonts w:eastAsiaTheme="minorHAnsi"/>
                  <w:sz w:val="22"/>
                </w:rPr>
              </w:rPrChange>
            </w:rPr>
            <w:delText>EBELN</w:delText>
          </w:r>
          <w:r w:rsidRPr="00E61483" w:rsidDel="00FD21F3">
            <w:delText xml:space="preserve">&gt; </w:delText>
          </w:r>
          <w:r w:rsidR="002E4FB5" w:rsidRPr="00E61483" w:rsidDel="00FD21F3">
            <w:delText>не существует</w:delText>
          </w:r>
          <w:r w:rsidRPr="00E61483" w:rsidDel="00FD21F3">
            <w:delText>»</w:delText>
          </w:r>
          <w:r w:rsidR="002E4FB5" w:rsidRPr="00D1434C" w:rsidDel="00FD21F3">
            <w:rPr>
              <w:rPrChange w:id="1630" w:author="Morozova Klavdia" w:date="2019-07-24T15:08:00Z">
                <w:rPr/>
              </w:rPrChange>
            </w:rPr>
            <w:delText xml:space="preserve"> </w:delText>
          </w:r>
          <w:r w:rsidRPr="00D1434C" w:rsidDel="00FD21F3">
            <w:rPr>
              <w:rPrChange w:id="1631" w:author="Morozova Klavdia" w:date="2019-07-24T15:08:00Z">
                <w:rPr/>
              </w:rPrChange>
            </w:rPr>
            <w:delText xml:space="preserve">и устанавливаем </w:delText>
          </w:r>
        </w:del>
      </w:ins>
      <w:ins w:id="1632" w:author="Михеев Алексей Анатольевич" w:date="2018-11-21T11:12:00Z">
        <w:del w:id="1633" w:author="Morozova Klavdia" w:date="2019-06-28T15:10:00Z">
          <w:r w:rsidR="002E4FB5" w:rsidRPr="00D1434C" w:rsidDel="00FD21F3">
            <w:rPr>
              <w:rPrChange w:id="1634" w:author="Morozova Klavdia" w:date="2019-07-24T15:08:00Z">
                <w:rPr/>
              </w:rPrChange>
            </w:rPr>
            <w:delText>красный</w:delText>
          </w:r>
        </w:del>
      </w:ins>
      <w:ins w:id="1635" w:author="Михеев Алексей Анатольевич" w:date="2018-11-21T11:11:00Z">
        <w:del w:id="1636" w:author="Morozova Klavdia" w:date="2019-06-28T15:10:00Z">
          <w:r w:rsidRPr="00D1434C" w:rsidDel="00FD21F3">
            <w:rPr>
              <w:rPrChange w:id="1637" w:author="Morozova Klavdia" w:date="2019-07-24T15:08:00Z">
                <w:rPr/>
              </w:rPrChange>
            </w:rPr>
            <w:delText xml:space="preserve"> индикатор ICON, при этом все остальные (корректные) позиции заполняются данными из файла.</w:delText>
          </w:r>
        </w:del>
      </w:ins>
    </w:p>
    <w:p w14:paraId="7D0F5AAF" w14:textId="77777777" w:rsidR="00402241" w:rsidRPr="00D1434C" w:rsidDel="00FD21F3" w:rsidRDefault="00402241">
      <w:pPr>
        <w:pStyle w:val="1"/>
        <w:numPr>
          <w:ilvl w:val="0"/>
          <w:numId w:val="0"/>
        </w:numPr>
        <w:ind w:left="432" w:hanging="432"/>
        <w:rPr>
          <w:ins w:id="1638" w:author="Михеев Алексей Анатольевич" w:date="2018-11-21T11:13:00Z"/>
          <w:del w:id="1639" w:author="Morozova Klavdia" w:date="2019-06-28T15:10:00Z"/>
          <w:rPrChange w:id="1640" w:author="Morozova Klavdia" w:date="2019-07-24T15:08:00Z">
            <w:rPr>
              <w:ins w:id="1641" w:author="Михеев Алексей Анатольевич" w:date="2018-11-21T11:13:00Z"/>
              <w:del w:id="1642" w:author="Morozova Klavdia" w:date="2019-06-28T15:10:00Z"/>
            </w:rPr>
          </w:rPrChange>
        </w:rPr>
        <w:pPrChange w:id="1643" w:author="Morozova Klavdia" w:date="2019-06-28T15:13:00Z">
          <w:pPr/>
        </w:pPrChange>
      </w:pPr>
      <w:ins w:id="1644" w:author="Михеев Алексей Анатольевич" w:date="2018-11-21T11:58:00Z">
        <w:del w:id="1645" w:author="Morozova Klavdia" w:date="2019-06-28T15:10:00Z">
          <w:r w:rsidRPr="00D1434C" w:rsidDel="00FD21F3">
            <w:rPr>
              <w:rPrChange w:id="1646" w:author="Morozova Klavdia" w:date="2019-07-24T15:08:00Z">
                <w:rPr/>
              </w:rPrChange>
            </w:rPr>
            <w:delText xml:space="preserve">Если для указанного в файле номера документа EKPO-EBELN тип документа EKKO- BSTYP не равен </w:delText>
          </w:r>
        </w:del>
      </w:ins>
      <w:ins w:id="1647" w:author="Михеев Алексей Анатольевич" w:date="2018-11-21T11:59:00Z">
        <w:del w:id="1648" w:author="Morozova Klavdia" w:date="2019-06-28T15:10:00Z">
          <w:r w:rsidRPr="00D1434C" w:rsidDel="00FD21F3">
            <w:rPr>
              <w:rPrChange w:id="1649" w:author="Morozova Klavdia" w:date="2019-07-24T15:08:00Z">
                <w:rPr/>
              </w:rPrChange>
            </w:rPr>
            <w:delText>’F’ или ’K’</w:delText>
          </w:r>
        </w:del>
      </w:ins>
      <w:ins w:id="1650" w:author="Михеев Алексей Анатольевич" w:date="2018-11-21T11:58:00Z">
        <w:del w:id="1651" w:author="Morozova Klavdia" w:date="2019-06-28T15:10:00Z">
          <w:r w:rsidRPr="00D1434C" w:rsidDel="00FD21F3">
            <w:rPr>
              <w:rPrChange w:id="1652" w:author="Morozova Klavdia" w:date="2019-07-24T15:08:00Z">
                <w:rPr/>
              </w:rPrChange>
            </w:rPr>
            <w:delText xml:space="preserve">, то выводим в лог ошибку «Документ закупки &lt;EBELN&gt; не </w:delText>
          </w:r>
        </w:del>
      </w:ins>
      <w:ins w:id="1653" w:author="Михеев Алексей Анатольевич" w:date="2018-11-21T11:59:00Z">
        <w:del w:id="1654" w:author="Morozova Klavdia" w:date="2019-06-28T15:10:00Z">
          <w:r w:rsidRPr="00D1434C" w:rsidDel="00FD21F3">
            <w:rPr>
              <w:rPrChange w:id="1655" w:author="Morozova Klavdia" w:date="2019-07-24T15:08:00Z">
                <w:rPr/>
              </w:rPrChange>
            </w:rPr>
            <w:delText>является контрактом или заказом</w:delText>
          </w:r>
        </w:del>
      </w:ins>
      <w:ins w:id="1656" w:author="Михеев Алексей Анатольевич" w:date="2018-11-21T11:58:00Z">
        <w:del w:id="1657" w:author="Morozova Klavdia" w:date="2019-06-28T15:10:00Z">
          <w:r w:rsidRPr="00D1434C" w:rsidDel="00FD21F3">
            <w:rPr>
              <w:rPrChange w:id="1658" w:author="Morozova Klavdia" w:date="2019-07-24T15:08:00Z">
                <w:rPr/>
              </w:rPrChange>
            </w:rPr>
            <w:delText>» и устанавливаем красный индикатор ICON, при этом все остальные (корректные) позиции заполняются данными из файла.</w:delText>
          </w:r>
        </w:del>
      </w:ins>
    </w:p>
    <w:p w14:paraId="5116ED33" w14:textId="77777777" w:rsidR="002E4FB5" w:rsidRPr="00D1434C" w:rsidDel="00FD21F3" w:rsidRDefault="002E4FB5">
      <w:pPr>
        <w:pStyle w:val="1"/>
        <w:numPr>
          <w:ilvl w:val="0"/>
          <w:numId w:val="0"/>
        </w:numPr>
        <w:ind w:left="432" w:hanging="432"/>
        <w:rPr>
          <w:ins w:id="1659" w:author="Михеев Алексей Анатольевич" w:date="2018-11-21T11:32:00Z"/>
          <w:del w:id="1660" w:author="Morozova Klavdia" w:date="2019-06-28T15:10:00Z"/>
          <w:rPrChange w:id="1661" w:author="Morozova Klavdia" w:date="2019-07-24T15:08:00Z">
            <w:rPr>
              <w:ins w:id="1662" w:author="Михеев Алексей Анатольевич" w:date="2018-11-21T11:32:00Z"/>
              <w:del w:id="1663" w:author="Morozova Klavdia" w:date="2019-06-28T15:10:00Z"/>
            </w:rPr>
          </w:rPrChange>
        </w:rPr>
        <w:pPrChange w:id="1664" w:author="Morozova Klavdia" w:date="2019-06-28T15:13:00Z">
          <w:pPr/>
        </w:pPrChange>
      </w:pPr>
      <w:ins w:id="1665" w:author="Михеев Алексей Анатольевич" w:date="2018-11-21T11:13:00Z">
        <w:del w:id="1666" w:author="Morozova Klavdia" w:date="2019-06-28T15:10:00Z">
          <w:r w:rsidRPr="00D1434C" w:rsidDel="00FD21F3">
            <w:rPr>
              <w:rPrChange w:id="1667" w:author="Morozova Klavdia" w:date="2019-07-24T15:08:00Z">
                <w:rPr/>
              </w:rPrChange>
            </w:rPr>
            <w:delText xml:space="preserve">Если для указанного в файле кода материала </w:delText>
          </w:r>
        </w:del>
      </w:ins>
      <w:ins w:id="1668" w:author="Михеев Алексей Анатольевич" w:date="2018-11-21T11:14:00Z">
        <w:del w:id="1669" w:author="Morozova Klavdia" w:date="2019-06-28T15:10:00Z">
          <w:r w:rsidRPr="00D1434C" w:rsidDel="00FD21F3">
            <w:rPr>
              <w:sz w:val="24"/>
              <w:rPrChange w:id="1670" w:author="Morozova Klavdia" w:date="2019-07-24T15:08:00Z">
                <w:rPr>
                  <w:rFonts w:eastAsiaTheme="minorHAnsi"/>
                  <w:sz w:val="22"/>
                </w:rPr>
              </w:rPrChange>
            </w:rPr>
            <w:delText xml:space="preserve">EKPO-MATNR </w:delText>
          </w:r>
        </w:del>
      </w:ins>
      <w:ins w:id="1671" w:author="Михеев Алексей Анатольевич" w:date="2018-11-21T11:13:00Z">
        <w:del w:id="1672" w:author="Morozova Klavdia" w:date="2019-06-28T15:10:00Z">
          <w:r w:rsidRPr="00E61483" w:rsidDel="00FD21F3">
            <w:delText xml:space="preserve">нет записи в </w:delText>
          </w:r>
        </w:del>
      </w:ins>
      <w:ins w:id="1673" w:author="Михеев Алексей Анатольевич" w:date="2018-11-21T11:14:00Z">
        <w:del w:id="1674" w:author="Morozova Klavdia" w:date="2019-06-28T15:10:00Z">
          <w:r w:rsidRPr="00D1434C" w:rsidDel="00FD21F3">
            <w:rPr>
              <w:rPrChange w:id="1675" w:author="Morozova Klavdia" w:date="2019-07-24T15:08:00Z">
                <w:rPr>
                  <w:rFonts w:ascii="Arial" w:hAnsi="Arial" w:cs="Arial"/>
                  <w:lang w:val="en-US"/>
                </w:rPr>
              </w:rPrChange>
            </w:rPr>
            <w:delText>MARA</w:delText>
          </w:r>
        </w:del>
      </w:ins>
      <w:ins w:id="1676" w:author="Михеев Алексей Анатольевич" w:date="2018-11-21T11:13:00Z">
        <w:del w:id="1677" w:author="Morozova Klavdia" w:date="2019-06-28T15:10:00Z">
          <w:r w:rsidRPr="00E61483" w:rsidDel="00FD21F3">
            <w:delText>, то выводим в лог ошибку «</w:delText>
          </w:r>
        </w:del>
      </w:ins>
      <w:ins w:id="1678" w:author="Михеев Алексей Анатольевич" w:date="2018-11-21T11:14:00Z">
        <w:del w:id="1679" w:author="Morozova Klavdia" w:date="2019-06-28T15:10:00Z">
          <w:r w:rsidRPr="00E61483" w:rsidDel="00FD21F3">
            <w:delText>Материал</w:delText>
          </w:r>
        </w:del>
      </w:ins>
      <w:ins w:id="1680" w:author="Михеев Алексей Анатольевич" w:date="2018-11-21T11:13:00Z">
        <w:del w:id="1681" w:author="Morozova Klavdia" w:date="2019-06-28T15:10:00Z">
          <w:r w:rsidRPr="00E61483" w:rsidDel="00FD21F3">
            <w:delText xml:space="preserve"> &lt;</w:delText>
          </w:r>
        </w:del>
      </w:ins>
      <w:ins w:id="1682" w:author="Михеев Алексей Анатольевич" w:date="2018-11-21T11:14:00Z">
        <w:del w:id="1683" w:author="Morozova Klavdia" w:date="2019-06-28T15:10:00Z">
          <w:r w:rsidRPr="00D1434C" w:rsidDel="00FD21F3">
            <w:rPr>
              <w:rPrChange w:id="1684" w:author="Morozova Klavdia" w:date="2019-07-24T15:08:00Z">
                <w:rPr/>
              </w:rPrChange>
            </w:rPr>
            <w:delText>MATNR</w:delText>
          </w:r>
        </w:del>
      </w:ins>
      <w:ins w:id="1685" w:author="Михеев Алексей Анатольевич" w:date="2018-11-21T11:13:00Z">
        <w:del w:id="1686" w:author="Morozova Klavdia" w:date="2019-06-28T15:10:00Z">
          <w:r w:rsidRPr="00D1434C" w:rsidDel="00FD21F3">
            <w:rPr>
              <w:rPrChange w:id="1687" w:author="Morozova Klavdia" w:date="2019-07-24T15:08:00Z">
                <w:rPr/>
              </w:rPrChange>
            </w:rPr>
            <w:delText>&gt; не существует» и устанавливаем красный индикатор ICON, при этом все остальные (корректные) позиции заполняются данными из файла.</w:delText>
          </w:r>
        </w:del>
      </w:ins>
    </w:p>
    <w:p w14:paraId="7796A0A8" w14:textId="77777777" w:rsidR="0092475F" w:rsidRPr="00D1434C" w:rsidDel="00FD21F3" w:rsidRDefault="0092475F">
      <w:pPr>
        <w:pStyle w:val="1"/>
        <w:numPr>
          <w:ilvl w:val="0"/>
          <w:numId w:val="0"/>
        </w:numPr>
        <w:ind w:left="432" w:hanging="432"/>
        <w:rPr>
          <w:ins w:id="1688" w:author="Михеев Алексей Анатольевич" w:date="2018-11-21T11:09:00Z"/>
          <w:del w:id="1689" w:author="Morozova Klavdia" w:date="2019-06-28T15:13:00Z"/>
          <w:rPrChange w:id="1690" w:author="Morozova Klavdia" w:date="2019-07-24T15:08:00Z">
            <w:rPr>
              <w:ins w:id="1691" w:author="Михеев Алексей Анатольевич" w:date="2018-11-21T11:09:00Z"/>
              <w:del w:id="1692" w:author="Morozova Klavdia" w:date="2019-06-28T15:13:00Z"/>
            </w:rPr>
          </w:rPrChange>
        </w:rPr>
        <w:pPrChange w:id="1693" w:author="Morozova Klavdia" w:date="2019-06-28T15:13:00Z">
          <w:pPr/>
        </w:pPrChange>
      </w:pPr>
      <w:ins w:id="1694" w:author="Михеев Алексей Анатольевич" w:date="2018-11-21T11:32:00Z">
        <w:del w:id="1695" w:author="Morozova Klavdia" w:date="2019-06-28T15:13:00Z">
          <w:r w:rsidRPr="00D1434C" w:rsidDel="00FD21F3">
            <w:rPr>
              <w:rPrChange w:id="1696" w:author="Morozova Klavdia" w:date="2019-07-24T15:08:00Z">
                <w:rPr/>
              </w:rPrChange>
            </w:rPr>
            <w:delText>Проверить, что</w:delText>
          </w:r>
        </w:del>
      </w:ins>
      <w:ins w:id="1697" w:author="Михеев Алексей Анатольевич" w:date="2018-11-21T11:33:00Z">
        <w:del w:id="1698" w:author="Morozova Klavdia" w:date="2019-06-28T15:13:00Z">
          <w:r w:rsidRPr="00D1434C" w:rsidDel="00FD21F3">
            <w:rPr>
              <w:sz w:val="24"/>
              <w:rPrChange w:id="1699" w:author="Morozova Klavdia" w:date="2019-07-24T15:08:00Z">
                <w:rPr>
                  <w:rFonts w:eastAsiaTheme="minorHAnsi"/>
                  <w:sz w:val="22"/>
                </w:rPr>
              </w:rPrChange>
            </w:rPr>
            <w:delText xml:space="preserve"> </w:delText>
          </w:r>
          <w:r w:rsidR="007146C3" w:rsidRPr="00E61483" w:rsidDel="00FD21F3">
            <w:delText xml:space="preserve">в </w:delText>
          </w:r>
          <w:r w:rsidRPr="00D1434C" w:rsidDel="00FD21F3">
            <w:rPr>
              <w:sz w:val="24"/>
              <w:rPrChange w:id="1700" w:author="Morozova Klavdia" w:date="2019-07-24T15:08:00Z">
                <w:rPr>
                  <w:rFonts w:eastAsiaTheme="minorHAnsi"/>
                  <w:sz w:val="22"/>
                </w:rPr>
              </w:rPrChange>
            </w:rPr>
            <w:delText>файле цена NETPR</w:delText>
          </w:r>
          <w:r w:rsidR="007146C3" w:rsidRPr="00E61483" w:rsidDel="00FD21F3">
            <w:delText xml:space="preserve"> является числовым не</w:delText>
          </w:r>
          <w:r w:rsidRPr="00D1434C" w:rsidDel="00FD21F3">
            <w:rPr>
              <w:sz w:val="24"/>
              <w:rPrChange w:id="1701" w:author="Morozova Klavdia" w:date="2019-07-24T15:08:00Z">
                <w:rPr>
                  <w:rFonts w:eastAsiaTheme="minorHAnsi"/>
                  <w:sz w:val="22"/>
                </w:rPr>
              </w:rPrChange>
            </w:rPr>
            <w:delText xml:space="preserve">отрицательным значением. Иначе </w:delText>
          </w:r>
        </w:del>
      </w:ins>
      <w:ins w:id="1702" w:author="Михеев Алексей Анатольевич" w:date="2018-11-21T11:49:00Z">
        <w:del w:id="1703" w:author="Morozova Klavdia" w:date="2019-06-28T15:13:00Z">
          <w:r w:rsidR="007146C3" w:rsidRPr="00E61483" w:rsidDel="00FD21F3">
            <w:delText xml:space="preserve">выводим в лог ошибку «По материалу &lt;MATNR&gt; цена не </w:delText>
          </w:r>
        </w:del>
      </w:ins>
      <w:ins w:id="1704" w:author="Михеев Алексей Анатольевич" w:date="2018-11-21T11:50:00Z">
        <w:del w:id="1705" w:author="Morozova Klavdia" w:date="2019-06-28T15:13:00Z">
          <w:r w:rsidR="007146C3" w:rsidRPr="00E61483" w:rsidDel="00FD21F3">
            <w:delText>является числом</w:delText>
          </w:r>
        </w:del>
      </w:ins>
      <w:ins w:id="1706" w:author="Михеев Алексей Анатольевич" w:date="2018-11-21T11:49:00Z">
        <w:del w:id="1707" w:author="Morozova Klavdia" w:date="2019-06-28T15:13:00Z">
          <w:r w:rsidR="007146C3" w:rsidRPr="00E61483" w:rsidDel="00FD21F3">
            <w:delText xml:space="preserve">», устанавливаем </w:delText>
          </w:r>
        </w:del>
      </w:ins>
      <w:ins w:id="1708" w:author="Михеев Алексей Анатольевич" w:date="2018-11-21T11:33:00Z">
        <w:del w:id="1709" w:author="Morozova Klavdia" w:date="2019-06-28T15:13:00Z">
          <w:r w:rsidRPr="00D1434C" w:rsidDel="00FD21F3">
            <w:rPr>
              <w:rPrChange w:id="1710" w:author="Morozova Klavdia" w:date="2019-07-24T15:08:00Z">
                <w:rPr/>
              </w:rPrChange>
            </w:rPr>
            <w:delText xml:space="preserve">красный индикатор ICON и </w:delText>
          </w:r>
        </w:del>
      </w:ins>
      <w:ins w:id="1711" w:author="Михеев Алексей Анатольевич" w:date="2018-11-21T11:34:00Z">
        <w:del w:id="1712" w:author="Morozova Klavdia" w:date="2019-06-28T15:13:00Z">
          <w:r w:rsidRPr="00D1434C" w:rsidDel="00FD21F3">
            <w:rPr>
              <w:rPrChange w:id="1713" w:author="Morozova Klavdia" w:date="2019-07-24T15:08:00Z">
                <w:rPr/>
              </w:rPrChange>
            </w:rPr>
            <w:delText>столбец «Цена» остается пустым.</w:delText>
          </w:r>
        </w:del>
      </w:ins>
    </w:p>
    <w:p w14:paraId="689E32C8" w14:textId="77777777" w:rsidR="00402241" w:rsidRPr="00D1434C" w:rsidDel="00FD21F3" w:rsidRDefault="00402241">
      <w:pPr>
        <w:pStyle w:val="1"/>
        <w:numPr>
          <w:ilvl w:val="0"/>
          <w:numId w:val="0"/>
        </w:numPr>
        <w:ind w:left="432" w:hanging="432"/>
        <w:rPr>
          <w:ins w:id="1714" w:author="Михеев Алексей Анатольевич" w:date="2018-11-21T11:52:00Z"/>
          <w:del w:id="1715" w:author="Morozova Klavdia" w:date="2019-06-28T15:13:00Z"/>
          <w:rPrChange w:id="1716" w:author="Morozova Klavdia" w:date="2019-07-24T15:08:00Z">
            <w:rPr>
              <w:ins w:id="1717" w:author="Михеев Алексей Анатольевич" w:date="2018-11-21T11:52:00Z"/>
              <w:del w:id="1718" w:author="Morozova Klavdia" w:date="2019-06-28T15:13:00Z"/>
            </w:rPr>
          </w:rPrChange>
        </w:rPr>
        <w:pPrChange w:id="1719" w:author="Morozova Klavdia" w:date="2019-06-28T15:13:00Z">
          <w:pPr/>
        </w:pPrChange>
      </w:pPr>
      <w:ins w:id="1720" w:author="Михеев Алексей Анатольевич" w:date="2018-11-21T11:52:00Z">
        <w:del w:id="1721" w:author="Morozova Klavdia" w:date="2019-06-28T15:13:00Z">
          <w:r w:rsidRPr="00D1434C" w:rsidDel="00FD21F3">
            <w:rPr>
              <w:rPrChange w:id="1722" w:author="Morozova Klavdia" w:date="2019-07-24T15:08:00Z">
                <w:rPr/>
              </w:rPrChange>
            </w:rPr>
            <w:delText>Дубли строк при совпадении всех полей (</w:delText>
          </w:r>
        </w:del>
      </w:ins>
      <w:ins w:id="1723" w:author="Михеев Алексей Анатольевич" w:date="2018-11-21T11:53:00Z">
        <w:del w:id="1724" w:author="Morozova Klavdia" w:date="2019-06-28T15:13:00Z">
          <w:r w:rsidRPr="00D1434C" w:rsidDel="00FD21F3">
            <w:rPr>
              <w:sz w:val="24"/>
              <w:rPrChange w:id="1725" w:author="Morozova Klavdia" w:date="2019-07-24T15:08:00Z">
                <w:rPr>
                  <w:rFonts w:eastAsiaTheme="minorHAnsi"/>
                  <w:sz w:val="22"/>
                </w:rPr>
              </w:rPrChange>
            </w:rPr>
            <w:delText>EBELN, MATNR, NETPR</w:delText>
          </w:r>
        </w:del>
      </w:ins>
      <w:ins w:id="1726" w:author="Михеев Алексей Анатольевич" w:date="2018-11-21T11:52:00Z">
        <w:del w:id="1727" w:author="Morozova Klavdia" w:date="2019-06-28T15:13:00Z">
          <w:r w:rsidRPr="00E61483" w:rsidDel="00FD21F3">
            <w:delText>)</w:delText>
          </w:r>
        </w:del>
      </w:ins>
      <w:ins w:id="1728" w:author="Михеев Алексей Анатольевич" w:date="2018-11-21T11:53:00Z">
        <w:del w:id="1729" w:author="Morozova Klavdia" w:date="2019-06-28T15:13:00Z">
          <w:r w:rsidRPr="00E61483" w:rsidDel="00FD21F3">
            <w:delText xml:space="preserve"> исключаем – отображаем в alv одну</w:delText>
          </w:r>
        </w:del>
      </w:ins>
      <w:ins w:id="1730" w:author="Михеев Алексей Анатольевич" w:date="2018-11-21T11:54:00Z">
        <w:del w:id="1731" w:author="Morozova Klavdia" w:date="2019-06-28T15:13:00Z">
          <w:r w:rsidRPr="00E61483" w:rsidDel="00FD21F3">
            <w:delText xml:space="preserve"> строку.</w:delText>
          </w:r>
        </w:del>
      </w:ins>
    </w:p>
    <w:p w14:paraId="180F1646" w14:textId="77777777" w:rsidR="00566BEC" w:rsidRPr="00D1434C" w:rsidDel="00FD21F3" w:rsidRDefault="00566BEC">
      <w:pPr>
        <w:pStyle w:val="1"/>
        <w:numPr>
          <w:ilvl w:val="0"/>
          <w:numId w:val="0"/>
        </w:numPr>
        <w:ind w:left="432" w:hanging="432"/>
        <w:rPr>
          <w:ins w:id="1732" w:author="Михеев Алексей Анатольевич" w:date="2018-11-21T11:51:00Z"/>
          <w:del w:id="1733" w:author="Morozova Klavdia" w:date="2019-06-28T15:13:00Z"/>
          <w:rPrChange w:id="1734" w:author="Morozova Klavdia" w:date="2019-07-24T15:08:00Z">
            <w:rPr>
              <w:ins w:id="1735" w:author="Михеев Алексей Анатольевич" w:date="2018-11-21T11:51:00Z"/>
              <w:del w:id="1736" w:author="Morozova Klavdia" w:date="2019-06-28T15:13:00Z"/>
            </w:rPr>
          </w:rPrChange>
        </w:rPr>
        <w:pPrChange w:id="1737" w:author="Morozova Klavdia" w:date="2019-06-28T15:13:00Z">
          <w:pPr/>
        </w:pPrChange>
      </w:pPr>
      <w:ins w:id="1738" w:author="Михеев Алексей Анатольевич" w:date="2018-11-21T10:27:00Z">
        <w:del w:id="1739" w:author="Morozova Klavdia" w:date="2019-06-28T15:13:00Z">
          <w:r w:rsidRPr="00D1434C" w:rsidDel="00FD21F3">
            <w:rPr>
              <w:rPrChange w:id="1740" w:author="Morozova Klavdia" w:date="2019-07-24T15:08:00Z">
                <w:rPr/>
              </w:rPrChange>
            </w:rPr>
            <w:delText xml:space="preserve">Если в загруженном файле встречаются несколько строк с одним </w:delText>
          </w:r>
        </w:del>
      </w:ins>
      <w:ins w:id="1741" w:author="Михеев Алексей Анатольевич" w:date="2018-11-21T10:29:00Z">
        <w:del w:id="1742" w:author="Morozova Klavdia" w:date="2019-06-28T15:13:00Z">
          <w:r w:rsidRPr="00D1434C" w:rsidDel="00FD21F3">
            <w:rPr>
              <w:rPrChange w:id="1743" w:author="Morozova Klavdia" w:date="2019-07-24T15:08:00Z">
                <w:rPr/>
              </w:rPrChange>
            </w:rPr>
            <w:delText>материалом MATNR</w:delText>
          </w:r>
        </w:del>
      </w:ins>
      <w:ins w:id="1744" w:author="Михеев Алексей Анатольевич" w:date="2018-11-21T11:51:00Z">
        <w:del w:id="1745" w:author="Morozova Klavdia" w:date="2019-06-28T15:13:00Z">
          <w:r w:rsidR="007146C3" w:rsidRPr="00D1434C" w:rsidDel="00FD21F3">
            <w:rPr>
              <w:rPrChange w:id="1746" w:author="Morozova Klavdia" w:date="2019-07-24T15:08:00Z">
                <w:rPr/>
              </w:rPrChange>
            </w:rPr>
            <w:delText xml:space="preserve"> для одного документа </w:delText>
          </w:r>
        </w:del>
      </w:ins>
      <w:ins w:id="1747" w:author="Михеев Алексей Анатольевич" w:date="2018-11-21T10:27:00Z">
        <w:del w:id="1748" w:author="Morozova Klavdia" w:date="2019-06-28T15:13:00Z">
          <w:r w:rsidRPr="00D1434C" w:rsidDel="00FD21F3">
            <w:rPr>
              <w:rPrChange w:id="1749" w:author="Morozova Klavdia" w:date="2019-07-24T15:08:00Z">
                <w:rPr/>
              </w:rPrChange>
            </w:rPr>
            <w:delText xml:space="preserve"> </w:delText>
          </w:r>
        </w:del>
      </w:ins>
      <w:ins w:id="1750" w:author="Михеев Алексей Анатольевич" w:date="2018-11-21T11:52:00Z">
        <w:del w:id="1751" w:author="Morozova Klavdia" w:date="2019-06-28T15:13:00Z">
          <w:r w:rsidR="007146C3" w:rsidRPr="00D1434C" w:rsidDel="00FD21F3">
            <w:rPr>
              <w:sz w:val="24"/>
              <w:rPrChange w:id="1752" w:author="Morozova Klavdia" w:date="2019-07-24T15:08:00Z">
                <w:rPr>
                  <w:rFonts w:eastAsiaTheme="minorHAnsi"/>
                  <w:sz w:val="22"/>
                </w:rPr>
              </w:rPrChange>
            </w:rPr>
            <w:delText xml:space="preserve">EBELN </w:delText>
          </w:r>
        </w:del>
      </w:ins>
      <w:ins w:id="1753" w:author="Михеев Алексей Анатольевич" w:date="2018-11-21T10:27:00Z">
        <w:del w:id="1754" w:author="Morozova Klavdia" w:date="2019-06-28T15:13:00Z">
          <w:r w:rsidRPr="00E61483" w:rsidDel="00FD21F3">
            <w:delText>и разными ценами</w:delText>
          </w:r>
        </w:del>
      </w:ins>
      <w:ins w:id="1755" w:author="Михеев Алексей Анатольевич" w:date="2018-11-21T10:30:00Z">
        <w:del w:id="1756" w:author="Morozova Klavdia" w:date="2019-06-28T15:13:00Z">
          <w:r w:rsidRPr="00E61483" w:rsidDel="00FD21F3">
            <w:delText xml:space="preserve"> NETPR</w:delText>
          </w:r>
        </w:del>
      </w:ins>
      <w:ins w:id="1757" w:author="Михеев Алексей Анатольевич" w:date="2018-11-21T10:27:00Z">
        <w:del w:id="1758" w:author="Morozova Klavdia" w:date="2019-06-28T15:13:00Z">
          <w:r w:rsidRPr="00D1434C" w:rsidDel="00FD21F3">
            <w:rPr>
              <w:rPrChange w:id="1759" w:author="Morozova Klavdia" w:date="2019-07-24T15:08:00Z">
                <w:rPr/>
              </w:rPrChange>
            </w:rPr>
            <w:delText xml:space="preserve">, то выводим </w:delText>
          </w:r>
        </w:del>
      </w:ins>
      <w:ins w:id="1760" w:author="Михеев Алексей Анатольевич" w:date="2018-11-21T10:30:00Z">
        <w:del w:id="1761" w:author="Morozova Klavdia" w:date="2019-06-28T15:13:00Z">
          <w:r w:rsidRPr="00D1434C" w:rsidDel="00FD21F3">
            <w:rPr>
              <w:rPrChange w:id="1762" w:author="Morozova Klavdia" w:date="2019-07-24T15:08:00Z">
                <w:rPr/>
              </w:rPrChange>
            </w:rPr>
            <w:delText xml:space="preserve">в лог </w:delText>
          </w:r>
        </w:del>
      </w:ins>
      <w:ins w:id="1763" w:author="Михеев Алексей Анатольевич" w:date="2018-11-21T10:27:00Z">
        <w:del w:id="1764" w:author="Morozova Klavdia" w:date="2019-06-28T15:13:00Z">
          <w:r w:rsidRPr="00D1434C" w:rsidDel="00FD21F3">
            <w:rPr>
              <w:rPrChange w:id="1765" w:author="Morozova Klavdia" w:date="2019-07-24T15:08:00Z">
                <w:rPr/>
              </w:rPrChange>
            </w:rPr>
            <w:delText xml:space="preserve">предупреждающее сообщение «По </w:delText>
          </w:r>
        </w:del>
      </w:ins>
      <w:ins w:id="1766" w:author="Михеев Алексей Анатольевич" w:date="2018-11-21T10:31:00Z">
        <w:del w:id="1767" w:author="Morozova Klavdia" w:date="2019-06-28T15:13:00Z">
          <w:r w:rsidRPr="00D1434C" w:rsidDel="00FD21F3">
            <w:rPr>
              <w:rPrChange w:id="1768" w:author="Morozova Klavdia" w:date="2019-07-24T15:08:00Z">
                <w:rPr/>
              </w:rPrChange>
            </w:rPr>
            <w:delText>материалу</w:delText>
          </w:r>
        </w:del>
      </w:ins>
      <w:ins w:id="1769" w:author="Михеев Алексей Анатольевич" w:date="2018-11-21T10:27:00Z">
        <w:del w:id="1770" w:author="Morozova Klavdia" w:date="2019-06-28T15:13:00Z">
          <w:r w:rsidRPr="00D1434C" w:rsidDel="00FD21F3">
            <w:rPr>
              <w:rPrChange w:id="1771" w:author="Morozova Klavdia" w:date="2019-07-24T15:08:00Z">
                <w:rPr/>
              </w:rPrChange>
            </w:rPr>
            <w:delText xml:space="preserve"> </w:delText>
          </w:r>
        </w:del>
      </w:ins>
      <w:ins w:id="1772" w:author="Михеев Алексей Анатольевич" w:date="2018-11-21T10:31:00Z">
        <w:del w:id="1773" w:author="Morozova Klavdia" w:date="2019-06-28T15:13:00Z">
          <w:r w:rsidRPr="00D1434C" w:rsidDel="00FD21F3">
            <w:rPr>
              <w:rPrChange w:id="1774" w:author="Morozova Klavdia" w:date="2019-07-24T15:08:00Z">
                <w:rPr>
                  <w:rFonts w:ascii="Arial" w:hAnsi="Arial" w:cs="Arial"/>
                  <w:lang w:val="en-US"/>
                </w:rPr>
              </w:rPrChange>
            </w:rPr>
            <w:delText xml:space="preserve">&lt;MATNR&gt; </w:delText>
          </w:r>
        </w:del>
      </w:ins>
      <w:ins w:id="1775" w:author="Михеев Алексей Анатольевич" w:date="2018-11-21T10:27:00Z">
        <w:del w:id="1776" w:author="Morozova Klavdia" w:date="2019-06-28T15:13:00Z">
          <w:r w:rsidRPr="00E61483" w:rsidDel="00FD21F3">
            <w:delText>цена не совпадает»</w:delText>
          </w:r>
          <w:r w:rsidR="006351DA" w:rsidRPr="00E61483" w:rsidDel="00FD21F3">
            <w:delText xml:space="preserve">, </w:delText>
          </w:r>
          <w:r w:rsidRPr="00E61483" w:rsidDel="00FD21F3">
            <w:delText>столбец «Цена» по ним остается пустым</w:delText>
          </w:r>
        </w:del>
      </w:ins>
      <w:ins w:id="1777" w:author="Михеев Алексей Анатольевич" w:date="2018-11-21T10:39:00Z">
        <w:del w:id="1778" w:author="Morozova Klavdia" w:date="2019-06-28T15:13:00Z">
          <w:r w:rsidR="006351DA" w:rsidRPr="00D1434C" w:rsidDel="00FD21F3">
            <w:rPr>
              <w:rPrChange w:id="1779" w:author="Morozova Klavdia" w:date="2019-07-24T15:08:00Z">
                <w:rPr/>
              </w:rPrChange>
            </w:rPr>
            <w:delText xml:space="preserve"> и устанавливаем желтый индикатор</w:delText>
          </w:r>
        </w:del>
      </w:ins>
      <w:ins w:id="1780" w:author="Михеев Алексей Анатольевич" w:date="2018-11-21T10:40:00Z">
        <w:del w:id="1781" w:author="Morozova Klavdia" w:date="2019-06-28T15:13:00Z">
          <w:r w:rsidR="006351DA" w:rsidRPr="00D1434C" w:rsidDel="00FD21F3">
            <w:rPr>
              <w:rPrChange w:id="1782" w:author="Morozova Klavdia" w:date="2019-07-24T15:08:00Z">
                <w:rPr/>
              </w:rPrChange>
            </w:rPr>
            <w:delText xml:space="preserve"> ICON</w:delText>
          </w:r>
        </w:del>
      </w:ins>
      <w:ins w:id="1783" w:author="Михеев Алексей Анатольевич" w:date="2018-11-21T10:27:00Z">
        <w:del w:id="1784" w:author="Morozova Klavdia" w:date="2019-06-28T15:13:00Z">
          <w:r w:rsidRPr="00D1434C" w:rsidDel="00FD21F3">
            <w:rPr>
              <w:rPrChange w:id="1785" w:author="Morozova Klavdia" w:date="2019-07-24T15:08:00Z">
                <w:rPr/>
              </w:rPrChange>
            </w:rPr>
            <w:delText>, при этом все остальные (</w:delText>
          </w:r>
        </w:del>
      </w:ins>
      <w:ins w:id="1786" w:author="Михеев Алексей Анатольевич" w:date="2018-11-21T10:32:00Z">
        <w:del w:id="1787" w:author="Morozova Klavdia" w:date="2019-06-28T15:13:00Z">
          <w:r w:rsidRPr="00D1434C" w:rsidDel="00FD21F3">
            <w:rPr>
              <w:rPrChange w:id="1788" w:author="Morozova Klavdia" w:date="2019-07-24T15:08:00Z">
                <w:rPr/>
              </w:rPrChange>
            </w:rPr>
            <w:delText>корректные</w:delText>
          </w:r>
        </w:del>
      </w:ins>
      <w:ins w:id="1789" w:author="Михеев Алексей Анатольевич" w:date="2018-11-21T10:27:00Z">
        <w:del w:id="1790" w:author="Morozova Klavdia" w:date="2019-06-28T15:13:00Z">
          <w:r w:rsidRPr="00D1434C" w:rsidDel="00FD21F3">
            <w:rPr>
              <w:rPrChange w:id="1791" w:author="Morozova Klavdia" w:date="2019-07-24T15:08:00Z">
                <w:rPr/>
              </w:rPrChange>
            </w:rPr>
            <w:delText xml:space="preserve">) позиции заполняются данными из файла. </w:delText>
          </w:r>
        </w:del>
      </w:ins>
    </w:p>
    <w:p w14:paraId="15D63953" w14:textId="77777777" w:rsidR="006351DA" w:rsidRPr="00D1434C" w:rsidDel="00FD21F3" w:rsidRDefault="006351DA">
      <w:pPr>
        <w:pStyle w:val="1"/>
        <w:numPr>
          <w:ilvl w:val="0"/>
          <w:numId w:val="0"/>
        </w:numPr>
        <w:ind w:left="432" w:hanging="432"/>
        <w:rPr>
          <w:ins w:id="1792" w:author="Михеев Алексей Анатольевич" w:date="2018-11-21T11:40:00Z"/>
          <w:del w:id="1793" w:author="Morozova Klavdia" w:date="2019-06-28T15:13:00Z"/>
          <w:rPrChange w:id="1794" w:author="Morozova Klavdia" w:date="2019-07-24T15:08:00Z">
            <w:rPr>
              <w:ins w:id="1795" w:author="Михеев Алексей Анатольевич" w:date="2018-11-21T11:40:00Z"/>
              <w:del w:id="1796" w:author="Morozova Klavdia" w:date="2019-06-28T15:13:00Z"/>
            </w:rPr>
          </w:rPrChange>
        </w:rPr>
        <w:pPrChange w:id="1797" w:author="Morozova Klavdia" w:date="2019-06-28T15:13:00Z">
          <w:pPr/>
        </w:pPrChange>
      </w:pPr>
      <w:ins w:id="1798" w:author="Михеев Алексей Анатольевич" w:date="2018-11-21T10:41:00Z">
        <w:del w:id="1799" w:author="Morozova Klavdia" w:date="2019-06-28T15:13:00Z">
          <w:r w:rsidRPr="00D1434C" w:rsidDel="00FD21F3">
            <w:rPr>
              <w:rPrChange w:id="1800" w:author="Morozova Klavdia" w:date="2019-07-24T15:08:00Z">
                <w:rPr/>
              </w:rPrChange>
            </w:rPr>
            <w:delText xml:space="preserve">Если в документе </w:delText>
          </w:r>
        </w:del>
      </w:ins>
      <w:ins w:id="1801" w:author="Михеев Алексей Анатольевич" w:date="2018-11-21T10:42:00Z">
        <w:del w:id="1802" w:author="Morozova Klavdia" w:date="2019-06-28T15:13:00Z">
          <w:r w:rsidRPr="00D1434C" w:rsidDel="00FD21F3">
            <w:rPr>
              <w:rPrChange w:id="1803" w:author="Morozova Klavdia" w:date="2019-07-24T15:08:00Z">
                <w:rPr/>
              </w:rPrChange>
            </w:rPr>
            <w:delText>из файла EKPO-EBELN отсутс</w:delText>
          </w:r>
        </w:del>
      </w:ins>
      <w:ins w:id="1804" w:author="Михеев Алексей Анатольевич" w:date="2018-11-21T10:57:00Z">
        <w:del w:id="1805" w:author="Morozova Klavdia" w:date="2019-06-28T15:13:00Z">
          <w:r w:rsidR="00C7540B" w:rsidRPr="00D1434C" w:rsidDel="00FD21F3">
            <w:rPr>
              <w:rPrChange w:id="1806" w:author="Morozova Klavdia" w:date="2019-07-24T15:08:00Z">
                <w:rPr/>
              </w:rPrChange>
            </w:rPr>
            <w:delText>т</w:delText>
          </w:r>
        </w:del>
      </w:ins>
      <w:ins w:id="1807" w:author="Михеев Алексей Анатольевич" w:date="2018-11-21T10:42:00Z">
        <w:del w:id="1808" w:author="Morozova Klavdia" w:date="2019-06-28T15:13:00Z">
          <w:r w:rsidRPr="00D1434C" w:rsidDel="00FD21F3">
            <w:rPr>
              <w:rPrChange w:id="1809" w:author="Morozova Klavdia" w:date="2019-07-24T15:08:00Z">
                <w:rPr/>
              </w:rPrChange>
            </w:rPr>
            <w:delText>вует указанный материал EKPO-MATNR, то выводим в лог предупреждающее сообщение «В до</w:delText>
          </w:r>
        </w:del>
      </w:ins>
      <w:ins w:id="1810" w:author="Михеев Алексей Анатольевич" w:date="2018-11-21T10:43:00Z">
        <w:del w:id="1811" w:author="Morozova Klavdia" w:date="2019-06-28T15:13:00Z">
          <w:r w:rsidRPr="00D1434C" w:rsidDel="00FD21F3">
            <w:rPr>
              <w:rPrChange w:id="1812" w:author="Morozova Klavdia" w:date="2019-07-24T15:08:00Z">
                <w:rPr/>
              </w:rPrChange>
            </w:rPr>
            <w:delText>кументе &lt;EBELN&gt; отсутствую позиции п</w:delText>
          </w:r>
        </w:del>
      </w:ins>
      <w:ins w:id="1813" w:author="Михеев Алексей Анатольевич" w:date="2018-11-21T10:42:00Z">
        <w:del w:id="1814" w:author="Morozova Klavdia" w:date="2019-06-28T15:13:00Z">
          <w:r w:rsidRPr="00D1434C" w:rsidDel="00FD21F3">
            <w:rPr>
              <w:rPrChange w:id="1815" w:author="Morozova Klavdia" w:date="2019-07-24T15:08:00Z">
                <w:rPr/>
              </w:rPrChange>
            </w:rPr>
            <w:delText>о материалу &lt;MATNR&gt;</w:delText>
          </w:r>
        </w:del>
      </w:ins>
      <w:ins w:id="1816" w:author="Михеев Алексей Анатольевич" w:date="2018-11-21T10:43:00Z">
        <w:del w:id="1817" w:author="Morozova Klavdia" w:date="2019-06-28T15:13:00Z">
          <w:r w:rsidRPr="00D1434C" w:rsidDel="00FD21F3">
            <w:rPr>
              <w:rPrChange w:id="1818" w:author="Morozova Klavdia" w:date="2019-07-24T15:08:00Z">
                <w:rPr/>
              </w:rPrChange>
            </w:rPr>
            <w:delText>»</w:delText>
          </w:r>
        </w:del>
      </w:ins>
      <w:ins w:id="1819" w:author="Михеев Алексей Анатольевич" w:date="2018-11-21T10:42:00Z">
        <w:del w:id="1820" w:author="Morozova Klavdia" w:date="2019-06-28T15:13:00Z">
          <w:r w:rsidRPr="00D1434C" w:rsidDel="00FD21F3">
            <w:rPr>
              <w:rPrChange w:id="1821" w:author="Morozova Klavdia" w:date="2019-07-24T15:08:00Z">
                <w:rPr/>
              </w:rPrChange>
            </w:rPr>
            <w:delText xml:space="preserve"> и устанавливаем желтый индикатор ICON.</w:delText>
          </w:r>
        </w:del>
      </w:ins>
    </w:p>
    <w:p w14:paraId="5661D9FA" w14:textId="77777777" w:rsidR="00E77231" w:rsidRPr="00D1434C" w:rsidDel="00FD21F3" w:rsidRDefault="00E77231">
      <w:pPr>
        <w:pStyle w:val="1"/>
        <w:numPr>
          <w:ilvl w:val="0"/>
          <w:numId w:val="0"/>
        </w:numPr>
        <w:ind w:left="432" w:hanging="432"/>
        <w:rPr>
          <w:ins w:id="1822" w:author="Михеев Алексей Анатольевич" w:date="2018-11-21T10:26:00Z"/>
          <w:del w:id="1823" w:author="Morozova Klavdia" w:date="2019-06-28T15:13:00Z"/>
          <w:rPrChange w:id="1824" w:author="Morozova Klavdia" w:date="2019-07-24T15:08:00Z">
            <w:rPr>
              <w:ins w:id="1825" w:author="Михеев Алексей Анатольевич" w:date="2018-11-21T10:26:00Z"/>
              <w:del w:id="1826" w:author="Morozova Klavdia" w:date="2019-06-28T15:13:00Z"/>
            </w:rPr>
          </w:rPrChange>
        </w:rPr>
        <w:pPrChange w:id="1827" w:author="Morozova Klavdia" w:date="2019-06-28T15:13:00Z">
          <w:pPr/>
        </w:pPrChange>
      </w:pPr>
      <w:ins w:id="1828" w:author="Михеев Алексей Анатольевич" w:date="2018-11-21T11:40:00Z">
        <w:del w:id="1829" w:author="Morozova Klavdia" w:date="2019-06-28T15:13:00Z">
          <w:r w:rsidRPr="00D1434C" w:rsidDel="00FD21F3">
            <w:rPr>
              <w:rPrChange w:id="1830" w:author="Morozova Klavdia" w:date="2019-07-24T15:08:00Z">
                <w:rPr/>
              </w:rPrChange>
            </w:rPr>
            <w:delText>Если Update</w:delText>
          </w:r>
        </w:del>
      </w:ins>
      <w:ins w:id="1831" w:author="Михеев Алексей Анатольевич" w:date="2018-11-21T11:41:00Z">
        <w:del w:id="1832" w:author="Morozova Klavdia" w:date="2019-06-28T15:13:00Z">
          <w:r w:rsidRPr="00D1434C" w:rsidDel="00FD21F3">
            <w:rPr>
              <w:rPrChange w:id="1833" w:author="Morozova Klavdia" w:date="2019-07-24T15:08:00Z">
                <w:rPr/>
              </w:rPrChange>
            </w:rPr>
            <w:delText>=0, то если в позиции документа закупки уже указана цена</w:delText>
          </w:r>
        </w:del>
      </w:ins>
      <w:ins w:id="1834" w:author="Михеев Алексей Анатольевич" w:date="2018-11-21T11:42:00Z">
        <w:del w:id="1835" w:author="Morozova Klavdia" w:date="2019-06-28T15:13:00Z">
          <w:r w:rsidR="007146C3" w:rsidRPr="00D1434C" w:rsidDel="00FD21F3">
            <w:rPr>
              <w:rPrChange w:id="1836" w:author="Morozova Klavdia" w:date="2019-07-24T15:08:00Z">
                <w:rPr/>
              </w:rPrChange>
            </w:rPr>
            <w:delText xml:space="preserve"> (EKPO-NETPR не равно 0)</w:delText>
          </w:r>
        </w:del>
      </w:ins>
      <w:ins w:id="1837" w:author="Михеев Алексей Анатольевич" w:date="2018-11-21T11:43:00Z">
        <w:del w:id="1838" w:author="Morozova Klavdia" w:date="2019-06-28T15:13:00Z">
          <w:r w:rsidR="007146C3" w:rsidRPr="00D1434C" w:rsidDel="00FD21F3">
            <w:rPr>
              <w:rPrChange w:id="1839" w:author="Morozova Klavdia" w:date="2019-07-24T15:08:00Z">
                <w:rPr/>
              </w:rPrChange>
            </w:rPr>
            <w:delText xml:space="preserve"> для материала EKPO-MATNR</w:delText>
          </w:r>
        </w:del>
      </w:ins>
      <w:ins w:id="1840" w:author="Михеев Алексей Анатольевич" w:date="2018-11-21T11:41:00Z">
        <w:del w:id="1841" w:author="Morozova Klavdia" w:date="2019-06-28T15:13:00Z">
          <w:r w:rsidRPr="00D1434C" w:rsidDel="00FD21F3">
            <w:rPr>
              <w:rPrChange w:id="1842" w:author="Morozova Klavdia" w:date="2019-07-24T15:08:00Z">
                <w:rPr/>
              </w:rPrChange>
            </w:rPr>
            <w:delText xml:space="preserve">, то </w:delText>
          </w:r>
        </w:del>
      </w:ins>
      <w:ins w:id="1843" w:author="Михеев Алексей Анатольевич" w:date="2018-11-21T11:42:00Z">
        <w:del w:id="1844" w:author="Morozova Klavdia" w:date="2019-06-28T15:13:00Z">
          <w:r w:rsidR="007146C3" w:rsidRPr="00D1434C" w:rsidDel="00FD21F3">
            <w:rPr>
              <w:rPrChange w:id="1845" w:author="Morozova Klavdia" w:date="2019-07-24T15:08:00Z">
                <w:rPr/>
              </w:rPrChange>
            </w:rPr>
            <w:delText>выводим в лог предупреждающее сообщение «В документе &lt;EBELN&gt; для материалу &lt;MATNR&gt; уже задана цена» и устанавливаем желтый индикатор ICON.</w:delText>
          </w:r>
        </w:del>
      </w:ins>
    </w:p>
    <w:p w14:paraId="02F427D6" w14:textId="77777777" w:rsidR="00566BEC" w:rsidRPr="00D1434C" w:rsidDel="00FD21F3" w:rsidRDefault="00566BEC">
      <w:pPr>
        <w:pStyle w:val="1"/>
        <w:numPr>
          <w:ilvl w:val="0"/>
          <w:numId w:val="0"/>
        </w:numPr>
        <w:ind w:left="432" w:hanging="432"/>
        <w:rPr>
          <w:ins w:id="1846" w:author="Михеев Алексей Анатольевич" w:date="2018-11-21T09:53:00Z"/>
          <w:del w:id="1847" w:author="Morozova Klavdia" w:date="2019-06-28T15:13:00Z"/>
          <w:rPrChange w:id="1848" w:author="Morozova Klavdia" w:date="2019-07-24T15:08:00Z">
            <w:rPr>
              <w:ins w:id="1849" w:author="Михеев Алексей Анатольевич" w:date="2018-11-21T09:53:00Z"/>
              <w:del w:id="1850" w:author="Morozova Klavdia" w:date="2019-06-28T15:13:00Z"/>
            </w:rPr>
          </w:rPrChange>
        </w:rPr>
        <w:pPrChange w:id="1851" w:author="Morozova Klavdia" w:date="2019-06-28T15:13:00Z">
          <w:pPr/>
        </w:pPrChange>
      </w:pPr>
    </w:p>
    <w:p w14:paraId="6BA8F250" w14:textId="77777777" w:rsidR="009C4D86" w:rsidRPr="00E61483" w:rsidDel="00FD21F3" w:rsidRDefault="00566BEC">
      <w:pPr>
        <w:pStyle w:val="1"/>
        <w:numPr>
          <w:ilvl w:val="0"/>
          <w:numId w:val="0"/>
        </w:numPr>
        <w:ind w:left="432" w:hanging="432"/>
        <w:rPr>
          <w:ins w:id="1852" w:author="Михеев Алексей Анатольевич" w:date="2018-11-21T10:40:00Z"/>
          <w:del w:id="1853" w:author="Morozova Klavdia" w:date="2019-06-28T15:13:00Z"/>
        </w:rPr>
        <w:pPrChange w:id="1854" w:author="Morozova Klavdia" w:date="2019-06-28T15:13:00Z">
          <w:pPr/>
        </w:pPrChange>
      </w:pPr>
      <w:ins w:id="1855" w:author="Михеев Алексей Анатольевич" w:date="2018-11-21T10:30:00Z">
        <w:del w:id="1856" w:author="Morozova Klavdia" w:date="2019-06-28T15:13:00Z">
          <w:r w:rsidRPr="00D1434C" w:rsidDel="00FD21F3">
            <w:rPr>
              <w:rPrChange w:id="1857" w:author="Morozova Klavdia" w:date="2019-07-24T15:08:00Z">
                <w:rPr/>
              </w:rPrChange>
            </w:rPr>
            <w:delText>Лог загрузки отобразить снизу в отдельной области экрана</w:delText>
          </w:r>
        </w:del>
      </w:ins>
      <w:ins w:id="1858" w:author="Михеев Алексей Анатольевич" w:date="2018-11-21T10:53:00Z">
        <w:del w:id="1859" w:author="Morozova Klavdia" w:date="2019-06-28T15:13:00Z">
          <w:r w:rsidR="00C7540B" w:rsidRPr="00D1434C" w:rsidDel="00FD21F3">
            <w:rPr>
              <w:rPrChange w:id="1860" w:author="Morozova Klavdia" w:date="2019-07-24T15:08:00Z">
                <w:rPr>
                  <w:rFonts w:ascii="Arial" w:hAnsi="Arial" w:cs="Arial"/>
                  <w:lang w:val="en-US"/>
                </w:rPr>
              </w:rPrChange>
            </w:rPr>
            <w:delText xml:space="preserve">. Все сообщения выводятся с указанием </w:delText>
          </w:r>
        </w:del>
      </w:ins>
      <w:ins w:id="1861" w:author="Михеев Алексей Анатольевич" w:date="2018-11-21T10:54:00Z">
        <w:del w:id="1862" w:author="Morozova Klavdia" w:date="2019-06-28T15:13:00Z">
          <w:r w:rsidR="00C7540B" w:rsidRPr="00E61483" w:rsidDel="00FD21F3">
            <w:delText>п</w:delText>
          </w:r>
        </w:del>
      </w:ins>
      <w:ins w:id="1863" w:author="Михеев Алексей Анатольевич" w:date="2018-11-21T10:53:00Z">
        <w:del w:id="1864" w:author="Morozova Klavdia" w:date="2019-06-28T15:13:00Z">
          <w:r w:rsidR="00C7540B" w:rsidRPr="00D1434C" w:rsidDel="00FD21F3">
            <w:rPr>
              <w:sz w:val="24"/>
              <w:rPrChange w:id="1865" w:author="Morozova Klavdia" w:date="2019-07-24T15:08:00Z">
                <w:rPr>
                  <w:rFonts w:eastAsiaTheme="minorHAnsi"/>
                  <w:sz w:val="22"/>
                </w:rPr>
              </w:rPrChange>
            </w:rPr>
            <w:delText>орядкового номер</w:delText>
          </w:r>
        </w:del>
      </w:ins>
      <w:ins w:id="1866" w:author="Михеев Алексей Анатольевич" w:date="2018-11-21T10:54:00Z">
        <w:del w:id="1867" w:author="Morozova Klavdia" w:date="2019-06-28T15:13:00Z">
          <w:r w:rsidR="00C7540B" w:rsidRPr="00D1434C" w:rsidDel="00FD21F3">
            <w:rPr>
              <w:sz w:val="24"/>
              <w:rPrChange w:id="1868" w:author="Morozova Klavdia" w:date="2019-07-24T15:08:00Z">
                <w:rPr>
                  <w:rFonts w:eastAsiaTheme="minorHAnsi"/>
                  <w:sz w:val="22"/>
                </w:rPr>
              </w:rPrChange>
            </w:rPr>
            <w:delText>а</w:delText>
          </w:r>
        </w:del>
      </w:ins>
      <w:ins w:id="1869" w:author="Михеев Алексей Анатольевич" w:date="2018-11-21T10:53:00Z">
        <w:del w:id="1870" w:author="Morozova Klavdia" w:date="2019-06-28T15:13:00Z">
          <w:r w:rsidR="00C7540B" w:rsidRPr="00D1434C" w:rsidDel="00FD21F3">
            <w:rPr>
              <w:sz w:val="24"/>
              <w:rPrChange w:id="1871" w:author="Morozova Klavdia" w:date="2019-07-24T15:08:00Z">
                <w:rPr>
                  <w:rFonts w:eastAsiaTheme="minorHAnsi"/>
                  <w:sz w:val="22"/>
                </w:rPr>
              </w:rPrChange>
            </w:rPr>
            <w:delText xml:space="preserve"> строки</w:delText>
          </w:r>
        </w:del>
      </w:ins>
      <w:ins w:id="1872" w:author="Михеев Алексей Анатольевич" w:date="2018-11-21T11:54:00Z">
        <w:del w:id="1873" w:author="Morozova Klavdia" w:date="2019-06-28T15:13:00Z">
          <w:r w:rsidR="00402241" w:rsidRPr="00E61483" w:rsidDel="00FD21F3">
            <w:delText xml:space="preserve"> и отсортированы по нему</w:delText>
          </w:r>
        </w:del>
      </w:ins>
      <w:ins w:id="1874" w:author="Михеев Алексей Анатольевич" w:date="2018-11-21T10:54:00Z">
        <w:del w:id="1875" w:author="Morozova Klavdia" w:date="2019-06-28T15:13:00Z">
          <w:r w:rsidR="00C7540B" w:rsidRPr="00D1434C" w:rsidDel="00FD21F3">
            <w:rPr>
              <w:sz w:val="24"/>
              <w:rPrChange w:id="1876" w:author="Morozova Klavdia" w:date="2019-07-24T15:08:00Z">
                <w:rPr>
                  <w:rFonts w:eastAsiaTheme="minorHAnsi"/>
                  <w:sz w:val="22"/>
                </w:rPr>
              </w:rPrChange>
            </w:rPr>
            <w:delText>.</w:delText>
          </w:r>
        </w:del>
      </w:ins>
    </w:p>
    <w:p w14:paraId="4B64E265" w14:textId="77777777" w:rsidR="00566BEC" w:rsidRPr="00D1434C" w:rsidDel="00FD21F3" w:rsidRDefault="00566BEC">
      <w:pPr>
        <w:pStyle w:val="1"/>
        <w:numPr>
          <w:ilvl w:val="0"/>
          <w:numId w:val="0"/>
        </w:numPr>
        <w:ind w:left="432" w:hanging="432"/>
        <w:rPr>
          <w:ins w:id="1877" w:author="Михеев Алексей Анатольевич" w:date="2018-11-21T10:23:00Z"/>
          <w:del w:id="1878" w:author="Morozova Klavdia" w:date="2019-06-28T15:13:00Z"/>
          <w:rPrChange w:id="1879" w:author="Morozova Klavdia" w:date="2019-07-24T15:08:00Z">
            <w:rPr>
              <w:ins w:id="1880" w:author="Михеев Алексей Анатольевич" w:date="2018-11-21T10:23:00Z"/>
              <w:del w:id="1881" w:author="Morozova Klavdia" w:date="2019-06-28T15:13:00Z"/>
            </w:rPr>
          </w:rPrChange>
        </w:rPr>
        <w:pPrChange w:id="1882" w:author="Morozova Klavdia" w:date="2019-06-28T15:13:00Z">
          <w:pPr/>
        </w:pPrChange>
      </w:pPr>
    </w:p>
    <w:p w14:paraId="784E2CDB" w14:textId="77777777" w:rsidR="00D71650" w:rsidRPr="00D1434C" w:rsidDel="00FD21F3" w:rsidRDefault="00D71650">
      <w:pPr>
        <w:pStyle w:val="1"/>
        <w:numPr>
          <w:ilvl w:val="0"/>
          <w:numId w:val="0"/>
        </w:numPr>
        <w:ind w:left="432" w:hanging="432"/>
        <w:rPr>
          <w:ins w:id="1883" w:author="Михеев Алексей Анатольевич" w:date="2018-11-21T10:23:00Z"/>
          <w:del w:id="1884" w:author="Morozova Klavdia" w:date="2019-06-28T15:13:00Z"/>
          <w:rPrChange w:id="1885" w:author="Morozova Klavdia" w:date="2019-07-24T15:08:00Z">
            <w:rPr>
              <w:ins w:id="1886" w:author="Михеев Алексей Анатольевич" w:date="2018-11-21T10:23:00Z"/>
              <w:del w:id="1887" w:author="Morozova Klavdia" w:date="2019-06-28T15:13:00Z"/>
            </w:rPr>
          </w:rPrChange>
        </w:rPr>
        <w:pPrChange w:id="1888" w:author="Morozova Klavdia" w:date="2019-06-28T15:13:00Z">
          <w:pPr/>
        </w:pPrChange>
      </w:pPr>
      <w:ins w:id="1889" w:author="Михеев Алексей Анатольевич" w:date="2018-11-21T10:23:00Z">
        <w:del w:id="1890" w:author="Morozova Klavdia" w:date="2019-06-28T15:13:00Z">
          <w:r w:rsidRPr="00D1434C" w:rsidDel="00FD21F3">
            <w:rPr>
              <w:rPrChange w:id="1891" w:author="Morozova Klavdia" w:date="2019-07-24T15:08:00Z">
                <w:rPr/>
              </w:rPrChange>
            </w:rPr>
            <w:delText>С данными, выведенными в ALV-Grid, обеспечить возможность производить следующие действия:</w:delText>
          </w:r>
        </w:del>
      </w:ins>
    </w:p>
    <w:p w14:paraId="6A1BCA89" w14:textId="77777777" w:rsidR="00D71650" w:rsidRPr="00D1434C" w:rsidDel="00FD21F3" w:rsidRDefault="00D71650">
      <w:pPr>
        <w:pStyle w:val="1"/>
        <w:numPr>
          <w:ilvl w:val="0"/>
          <w:numId w:val="0"/>
        </w:numPr>
        <w:ind w:left="432" w:hanging="432"/>
        <w:rPr>
          <w:ins w:id="1892" w:author="Михеев Алексей Анатольевич" w:date="2018-11-21T10:24:00Z"/>
          <w:del w:id="1893" w:author="Morozova Klavdia" w:date="2019-06-28T15:13:00Z"/>
          <w:rPrChange w:id="1894" w:author="Morozova Klavdia" w:date="2019-07-24T15:08:00Z">
            <w:rPr>
              <w:ins w:id="1895" w:author="Михеев Алексей Анатольевич" w:date="2018-11-21T10:24:00Z"/>
              <w:del w:id="1896" w:author="Morozova Klavdia" w:date="2019-06-28T15:13:00Z"/>
            </w:rPr>
          </w:rPrChange>
        </w:rPr>
        <w:pPrChange w:id="1897" w:author="Morozova Klavdia" w:date="2019-06-28T15:13:00Z">
          <w:pPr/>
        </w:pPrChange>
      </w:pPr>
      <w:ins w:id="1898" w:author="Михеев Алексей Анатольевич" w:date="2018-11-21T10:23:00Z">
        <w:del w:id="1899" w:author="Morozova Klavdia" w:date="2019-06-28T15:13:00Z">
          <w:r w:rsidRPr="00D1434C" w:rsidDel="00FD21F3">
            <w:rPr>
              <w:rPrChange w:id="1900" w:author="Morozova Klavdia" w:date="2019-07-24T15:08:00Z">
                <w:rPr/>
              </w:rPrChange>
            </w:rPr>
            <w:delText>Отмечать строки для последующей обработки построчно. Также предусмотреть кнопки и пункты в меню для выделения всех строк и снятия выделения со всех строк.</w:delText>
          </w:r>
        </w:del>
      </w:ins>
    </w:p>
    <w:p w14:paraId="4735E913" w14:textId="77777777" w:rsidR="00D71650" w:rsidRPr="00D1434C" w:rsidDel="00FD21F3" w:rsidRDefault="00D71650">
      <w:pPr>
        <w:pStyle w:val="1"/>
        <w:numPr>
          <w:ilvl w:val="0"/>
          <w:numId w:val="0"/>
        </w:numPr>
        <w:ind w:left="432" w:hanging="432"/>
        <w:rPr>
          <w:ins w:id="1901" w:author="Михеев Алексей Анатольевич" w:date="2018-11-21T10:58:00Z"/>
          <w:del w:id="1902" w:author="Morozova Klavdia" w:date="2019-06-28T15:13:00Z"/>
          <w:rPrChange w:id="1903" w:author="Morozova Klavdia" w:date="2019-07-24T15:08:00Z">
            <w:rPr>
              <w:ins w:id="1904" w:author="Михеев Алексей Анатольевич" w:date="2018-11-21T10:58:00Z"/>
              <w:del w:id="1905" w:author="Morozova Klavdia" w:date="2019-06-28T15:13:00Z"/>
            </w:rPr>
          </w:rPrChange>
        </w:rPr>
        <w:pPrChange w:id="1906" w:author="Morozova Klavdia" w:date="2019-06-28T15:13:00Z">
          <w:pPr/>
        </w:pPrChange>
      </w:pPr>
      <w:ins w:id="1907" w:author="Михеев Алексей Анатольевич" w:date="2018-11-21T10:23:00Z">
        <w:del w:id="1908" w:author="Morozova Klavdia" w:date="2019-06-28T15:13:00Z">
          <w:r w:rsidRPr="00D1434C" w:rsidDel="00FD21F3">
            <w:rPr>
              <w:rPrChange w:id="1909" w:author="Morozova Klavdia" w:date="2019-07-24T15:08:00Z">
                <w:rPr/>
              </w:rPrChange>
            </w:rPr>
            <w:delText>При нажатии на кнопку «Выполнить» изменить значения цен</w:delText>
          </w:r>
        </w:del>
      </w:ins>
      <w:ins w:id="1910" w:author="Михеев Алексей Анатольевич" w:date="2018-11-21T10:24:00Z">
        <w:del w:id="1911" w:author="Morozova Klavdia" w:date="2019-06-28T15:13:00Z">
          <w:r w:rsidRPr="00D1434C" w:rsidDel="00FD21F3">
            <w:rPr>
              <w:rPrChange w:id="1912" w:author="Morozova Klavdia" w:date="2019-07-24T15:08:00Z">
                <w:rPr>
                  <w:rFonts w:ascii="Arial" w:hAnsi="Arial" w:cs="Arial"/>
                  <w:lang w:val="en-US"/>
                </w:rPr>
              </w:rPrChange>
            </w:rPr>
            <w:delText xml:space="preserve"> в </w:delText>
          </w:r>
        </w:del>
      </w:ins>
      <w:ins w:id="1913" w:author="Михеев Алексей Анатольевич" w:date="2018-11-21T11:55:00Z">
        <w:del w:id="1914" w:author="Morozova Klavdia" w:date="2019-06-28T15:13:00Z">
          <w:r w:rsidR="00402241" w:rsidRPr="00E61483" w:rsidDel="00FD21F3">
            <w:delText>выделенных</w:delText>
          </w:r>
        </w:del>
      </w:ins>
      <w:ins w:id="1915" w:author="Михеев Алексей Анатольевич" w:date="2018-11-21T10:24:00Z">
        <w:del w:id="1916" w:author="Morozova Klavdia" w:date="2019-06-28T15:13:00Z">
          <w:r w:rsidRPr="00D1434C" w:rsidDel="00FD21F3">
            <w:rPr>
              <w:rPrChange w:id="1917" w:author="Morozova Klavdia" w:date="2019-07-24T15:08:00Z">
                <w:rPr>
                  <w:rFonts w:ascii="Arial" w:hAnsi="Arial" w:cs="Arial"/>
                  <w:lang w:val="en-US"/>
                </w:rPr>
              </w:rPrChange>
            </w:rPr>
            <w:delText xml:space="preserve"> </w:delText>
          </w:r>
        </w:del>
      </w:ins>
      <w:ins w:id="1918" w:author="Михеев Алексей Анатольевич" w:date="2018-11-21T11:55:00Z">
        <w:del w:id="1919" w:author="Morozova Klavdia" w:date="2019-06-28T15:13:00Z">
          <w:r w:rsidR="00402241" w:rsidRPr="00E61483" w:rsidDel="00FD21F3">
            <w:delText>строках</w:delText>
          </w:r>
        </w:del>
      </w:ins>
      <w:ins w:id="1920" w:author="Михеев Алексей Анатольевич" w:date="2018-11-21T10:23:00Z">
        <w:del w:id="1921" w:author="Morozova Klavdia" w:date="2019-06-28T15:13:00Z">
          <w:r w:rsidRPr="00E61483" w:rsidDel="00FD21F3">
            <w:delText>.</w:delText>
          </w:r>
        </w:del>
      </w:ins>
      <w:ins w:id="1922" w:author="Михеев Алексей Анатольевич" w:date="2018-11-21T10:57:00Z">
        <w:del w:id="1923" w:author="Morozova Klavdia" w:date="2019-06-28T15:13:00Z">
          <w:r w:rsidR="00C7540B" w:rsidRPr="00E61483" w:rsidDel="00FD21F3">
            <w:delText xml:space="preserve"> При этом строки с желтым</w:delText>
          </w:r>
        </w:del>
      </w:ins>
      <w:ins w:id="1924" w:author="Михеев Алексей Анатольевич" w:date="2018-11-21T11:12:00Z">
        <w:del w:id="1925" w:author="Morozova Klavdia" w:date="2019-06-28T15:13:00Z">
          <w:r w:rsidR="002E4FB5" w:rsidRPr="00E61483" w:rsidDel="00FD21F3">
            <w:delText xml:space="preserve"> и красным</w:delText>
          </w:r>
        </w:del>
      </w:ins>
      <w:ins w:id="1926" w:author="Михеев Алексей Анатольевич" w:date="2018-11-21T10:57:00Z">
        <w:del w:id="1927" w:author="Morozova Klavdia" w:date="2019-06-28T15:13:00Z">
          <w:r w:rsidR="00C7540B" w:rsidRPr="00D1434C" w:rsidDel="00FD21F3">
            <w:rPr>
              <w:rPrChange w:id="1928" w:author="Morozova Klavdia" w:date="2019-07-24T15:08:00Z">
                <w:rPr/>
              </w:rPrChange>
            </w:rPr>
            <w:delText xml:space="preserve"> индикатором </w:delText>
          </w:r>
        </w:del>
      </w:ins>
      <w:ins w:id="1929" w:author="Михеев Алексей Анатольевич" w:date="2018-11-21T10:58:00Z">
        <w:del w:id="1930" w:author="Morozova Klavdia" w:date="2019-06-28T15:13:00Z">
          <w:r w:rsidR="00C7540B" w:rsidRPr="00D1434C" w:rsidDel="00FD21F3">
            <w:rPr>
              <w:rPrChange w:id="1931" w:author="Morozova Klavdia" w:date="2019-07-24T15:08:00Z">
                <w:rPr/>
              </w:rPrChange>
            </w:rPr>
            <w:delText>ICON не обрабатываются.</w:delText>
          </w:r>
        </w:del>
      </w:ins>
    </w:p>
    <w:p w14:paraId="7A3B48AD" w14:textId="77777777" w:rsidR="00C7540B" w:rsidRPr="00D1434C" w:rsidDel="00FD21F3" w:rsidRDefault="00C7540B">
      <w:pPr>
        <w:pStyle w:val="1"/>
        <w:numPr>
          <w:ilvl w:val="0"/>
          <w:numId w:val="0"/>
        </w:numPr>
        <w:ind w:left="432" w:hanging="432"/>
        <w:rPr>
          <w:ins w:id="1932" w:author="Михеев Алексей Анатольевич" w:date="2018-11-21T11:06:00Z"/>
          <w:del w:id="1933" w:author="Morozova Klavdia" w:date="2019-06-28T15:13:00Z"/>
          <w:rPrChange w:id="1934" w:author="Morozova Klavdia" w:date="2019-07-24T15:08:00Z">
            <w:rPr>
              <w:ins w:id="1935" w:author="Михеев Алексей Анатольевич" w:date="2018-11-21T11:06:00Z"/>
              <w:del w:id="1936" w:author="Morozova Klavdia" w:date="2019-06-28T15:13:00Z"/>
            </w:rPr>
          </w:rPrChange>
        </w:rPr>
        <w:pPrChange w:id="1937" w:author="Morozova Klavdia" w:date="2019-06-28T15:13:00Z">
          <w:pPr/>
        </w:pPrChange>
      </w:pPr>
      <w:ins w:id="1938" w:author="Михеев Алексей Анатольевич" w:date="2018-11-21T10:58:00Z">
        <w:del w:id="1939" w:author="Morozova Klavdia" w:date="2019-06-28T15:13:00Z">
          <w:r w:rsidRPr="00D1434C" w:rsidDel="00FD21F3">
            <w:rPr>
              <w:rPrChange w:id="1940" w:author="Morozova Klavdia" w:date="2019-07-24T15:08:00Z">
                <w:rPr/>
              </w:rPrChange>
            </w:rPr>
            <w:delText xml:space="preserve">После завершения обработки установить зеленый, либо красный индикатор </w:delText>
          </w:r>
        </w:del>
      </w:ins>
      <w:ins w:id="1941" w:author="Михеев Алексей Анатольевич" w:date="2018-11-21T10:59:00Z">
        <w:del w:id="1942" w:author="Morozova Klavdia" w:date="2019-06-28T15:13:00Z">
          <w:r w:rsidRPr="00D1434C" w:rsidDel="00FD21F3">
            <w:rPr>
              <w:rPrChange w:id="1943" w:author="Morozova Klavdia" w:date="2019-07-24T15:08:00Z">
                <w:rPr/>
              </w:rPrChange>
            </w:rPr>
            <w:delText>ICON в зависимости от успешности операции. По красным вывести в лог причину ошибки.</w:delText>
          </w:r>
        </w:del>
      </w:ins>
    </w:p>
    <w:p w14:paraId="4F601FB0" w14:textId="77777777" w:rsidR="00402241" w:rsidRPr="00E61483" w:rsidDel="00FD21F3" w:rsidRDefault="00402241">
      <w:pPr>
        <w:pStyle w:val="1"/>
        <w:numPr>
          <w:ilvl w:val="0"/>
          <w:numId w:val="0"/>
        </w:numPr>
        <w:ind w:left="432" w:hanging="432"/>
        <w:rPr>
          <w:ins w:id="1944" w:author="Михеев Алексей Анатольевич" w:date="2018-11-21T11:56:00Z"/>
          <w:del w:id="1945" w:author="Morozova Klavdia" w:date="2019-06-28T15:13:00Z"/>
        </w:rPr>
        <w:pPrChange w:id="1946" w:author="Morozova Klavdia" w:date="2019-06-28T15:13:00Z">
          <w:pPr/>
        </w:pPrChange>
      </w:pPr>
      <w:ins w:id="1947" w:author="Михеев Алексей Анатольевич" w:date="2018-11-21T11:55:00Z">
        <w:del w:id="1948" w:author="Morozova Klavdia" w:date="2019-06-28T15:13:00Z">
          <w:r w:rsidRPr="00D1434C" w:rsidDel="00FD21F3">
            <w:rPr>
              <w:rPrChange w:id="1949" w:author="Morozova Klavdia" w:date="2019-07-24T15:08:00Z">
                <w:rPr/>
              </w:rPrChange>
            </w:rPr>
            <w:delText>Если EKKO-BSTYP=’</w:delText>
          </w:r>
        </w:del>
      </w:ins>
      <w:ins w:id="1950" w:author="Михеев Алексей Анатольевич" w:date="2018-11-21T11:56:00Z">
        <w:del w:id="1951" w:author="Morozova Klavdia" w:date="2019-06-28T15:13:00Z">
          <w:r w:rsidRPr="00D1434C" w:rsidDel="00FD21F3">
            <w:rPr>
              <w:rPrChange w:id="1952" w:author="Morozova Klavdia" w:date="2019-07-24T15:08:00Z">
                <w:rPr>
                  <w:lang w:val="en-US"/>
                </w:rPr>
              </w:rPrChange>
            </w:rPr>
            <w:delText>F</w:delText>
          </w:r>
        </w:del>
      </w:ins>
      <w:ins w:id="1953" w:author="Михеев Алексей Анатольевич" w:date="2018-11-21T11:55:00Z">
        <w:del w:id="1954" w:author="Morozova Klavdia" w:date="2019-06-28T15:13:00Z">
          <w:r w:rsidRPr="00E61483" w:rsidDel="00FD21F3">
            <w:delText>’,</w:delText>
          </w:r>
        </w:del>
      </w:ins>
      <w:ins w:id="1955" w:author="Михеев Алексей Анатольевич" w:date="2018-11-21T12:00:00Z">
        <w:del w:id="1956" w:author="Morozova Klavdia" w:date="2019-06-28T15:13:00Z">
          <w:r w:rsidRPr="00E61483" w:rsidDel="00FD21F3">
            <w:delText xml:space="preserve"> то для изменения цены используем</w:delText>
          </w:r>
        </w:del>
      </w:ins>
      <w:ins w:id="1957" w:author="Михеев Алексей Анатольевич" w:date="2018-11-21T12:02:00Z">
        <w:del w:id="1958" w:author="Morozova Klavdia" w:date="2019-06-28T15:13:00Z">
          <w:r w:rsidRPr="00E61483" w:rsidDel="00FD21F3">
            <w:delText xml:space="preserve"> BAPI_PO_CHANGE</w:delText>
          </w:r>
          <w:r w:rsidR="00071122" w:rsidRPr="00E61483" w:rsidDel="00FD21F3">
            <w:delText>.</w:delText>
          </w:r>
          <w:r w:rsidRPr="00D1434C" w:rsidDel="00FD21F3">
            <w:rPr>
              <w:sz w:val="24"/>
              <w:szCs w:val="22"/>
              <w:rPrChange w:id="1959" w:author="Morozova Klavdia" w:date="2019-07-24T15:08:00Z">
                <w:rPr>
                  <w:rFonts w:ascii="Helvetica" w:hAnsi="Helvetica"/>
                  <w:color w:val="444444"/>
                  <w:sz w:val="21"/>
                  <w:szCs w:val="21"/>
                  <w:shd w:val="clear" w:color="auto" w:fill="FFFFFF"/>
                </w:rPr>
              </w:rPrChange>
            </w:rPr>
            <w:delText> </w:delText>
          </w:r>
        </w:del>
      </w:ins>
    </w:p>
    <w:p w14:paraId="35AC931B" w14:textId="77777777" w:rsidR="00402241" w:rsidRPr="00D1434C" w:rsidDel="00FD21F3" w:rsidRDefault="00402241">
      <w:pPr>
        <w:pStyle w:val="1"/>
        <w:numPr>
          <w:ilvl w:val="0"/>
          <w:numId w:val="0"/>
        </w:numPr>
        <w:ind w:left="432" w:hanging="432"/>
        <w:rPr>
          <w:ins w:id="1960" w:author="Михеев Алексей Анатольевич" w:date="2018-11-21T11:06:00Z"/>
          <w:del w:id="1961" w:author="Morozova Klavdia" w:date="2019-06-28T15:13:00Z"/>
          <w:rPrChange w:id="1962" w:author="Morozova Klavdia" w:date="2019-07-24T15:08:00Z">
            <w:rPr>
              <w:ins w:id="1963" w:author="Михеев Алексей Анатольевич" w:date="2018-11-21T11:06:00Z"/>
              <w:del w:id="1964" w:author="Morozova Klavdia" w:date="2019-06-28T15:13:00Z"/>
            </w:rPr>
          </w:rPrChange>
        </w:rPr>
        <w:pPrChange w:id="1965" w:author="Morozova Klavdia" w:date="2019-06-28T15:13:00Z">
          <w:pPr/>
        </w:pPrChange>
      </w:pPr>
      <w:ins w:id="1966" w:author="Михеев Алексей Анатольевич" w:date="2018-11-21T11:56:00Z">
        <w:del w:id="1967" w:author="Morozova Klavdia" w:date="2019-06-28T15:13:00Z">
          <w:r w:rsidRPr="00D1434C" w:rsidDel="00FD21F3">
            <w:rPr>
              <w:rPrChange w:id="1968" w:author="Morozova Klavdia" w:date="2019-07-24T15:08:00Z">
                <w:rPr/>
              </w:rPrChange>
            </w:rPr>
            <w:delText xml:space="preserve">иначе для изменения цены </w:delText>
          </w:r>
        </w:del>
      </w:ins>
      <w:ins w:id="1969" w:author="Михеев Алексей Анатольевич" w:date="2018-11-21T12:00:00Z">
        <w:del w:id="1970" w:author="Morozova Klavdia" w:date="2019-06-28T15:13:00Z">
          <w:r w:rsidRPr="00D1434C" w:rsidDel="00FD21F3">
            <w:rPr>
              <w:rPrChange w:id="1971" w:author="Morozova Klavdia" w:date="2019-07-24T15:08:00Z">
                <w:rPr/>
              </w:rPrChange>
            </w:rPr>
            <w:delText xml:space="preserve">используем </w:delText>
          </w:r>
        </w:del>
      </w:ins>
      <w:ins w:id="1972" w:author="Михеев Алексей Анатольевич" w:date="2018-11-21T11:56:00Z">
        <w:del w:id="1973" w:author="Morozova Klavdia" w:date="2019-06-28T15:13:00Z">
          <w:r w:rsidRPr="00D1434C" w:rsidDel="00FD21F3">
            <w:rPr>
              <w:rPrChange w:id="1974" w:author="Morozova Klavdia" w:date="2019-07-24T15:08:00Z">
                <w:rPr/>
              </w:rPrChange>
            </w:rPr>
            <w:delText>BAPI_CONTRACT_CHANGE (См.также отчет RM06ENP0).</w:delText>
          </w:r>
        </w:del>
      </w:ins>
    </w:p>
    <w:p w14:paraId="3894496D" w14:textId="77777777" w:rsidR="00D04ED1" w:rsidRPr="00D1434C" w:rsidRDefault="00D04ED1">
      <w:pPr>
        <w:pStyle w:val="1"/>
        <w:numPr>
          <w:ilvl w:val="0"/>
          <w:numId w:val="0"/>
        </w:numPr>
        <w:ind w:left="432" w:hanging="432"/>
        <w:rPr>
          <w:rPrChange w:id="1975" w:author="Morozova Klavdia" w:date="2019-07-24T15:08:00Z">
            <w:rPr/>
          </w:rPrChange>
        </w:rPr>
        <w:pPrChange w:id="1976" w:author="Morozova Klavdia" w:date="2019-06-28T15:13:00Z">
          <w:pPr/>
        </w:pPrChange>
      </w:pPr>
    </w:p>
    <w:p w14:paraId="1A2F7697" w14:textId="6B25C8B3" w:rsidR="00FD76E0" w:rsidRPr="00D1434C" w:rsidRDefault="00FD76E0" w:rsidP="00FD76E0">
      <w:pPr>
        <w:pStyle w:val="1"/>
        <w:numPr>
          <w:ilvl w:val="2"/>
          <w:numId w:val="8"/>
        </w:numPr>
      </w:pPr>
      <w:bookmarkStart w:id="1977" w:name="_Toc528589967"/>
      <w:r w:rsidRPr="00D1434C">
        <w:t>Описание алгоритма работы Портальных приложений</w:t>
      </w:r>
      <w:bookmarkEnd w:id="1977"/>
    </w:p>
    <w:p w14:paraId="5643BC11" w14:textId="77777777" w:rsidR="00CC0A0E" w:rsidRPr="00D1434C" w:rsidRDefault="00CC0A0E" w:rsidP="00CC0A0E">
      <w:pPr>
        <w:pStyle w:val="1"/>
        <w:numPr>
          <w:ilvl w:val="0"/>
          <w:numId w:val="0"/>
        </w:numPr>
        <w:ind w:left="432" w:hanging="432"/>
        <w:rPr>
          <w:ins w:id="1978" w:author="Morozova Klavdia" w:date="2019-06-28T15:15:00Z"/>
          <w:i/>
          <w:color w:val="808080" w:themeColor="background1" w:themeShade="80"/>
        </w:rPr>
      </w:pPr>
      <w:ins w:id="1979" w:author="Morozova Klavdia" w:date="2019-06-28T15:15:00Z">
        <w:r w:rsidRPr="00D1434C">
          <w:rPr>
            <w:b w:val="0"/>
            <w:bCs w:val="0"/>
            <w:caps w:val="0"/>
            <w:kern w:val="0"/>
            <w:sz w:val="24"/>
            <w:szCs w:val="22"/>
          </w:rPr>
          <w:t>Разработка не требуется.</w:t>
        </w:r>
      </w:ins>
    </w:p>
    <w:p w14:paraId="5C14E29D" w14:textId="3C76683D" w:rsidR="00FD76E0" w:rsidRPr="00D1434C" w:rsidDel="00CC0A0E" w:rsidRDefault="00FD76E0">
      <w:pPr>
        <w:pStyle w:val="1"/>
        <w:numPr>
          <w:ilvl w:val="2"/>
          <w:numId w:val="8"/>
        </w:numPr>
        <w:spacing w:before="0"/>
        <w:rPr>
          <w:del w:id="1980" w:author="Morozova Klavdia" w:date="2019-06-28T15:15:00Z"/>
        </w:rPr>
        <w:pPrChange w:id="1981" w:author="Morozova Klavdia" w:date="2019-07-03T13:59:00Z">
          <w:pPr>
            <w:pStyle w:val="1"/>
            <w:numPr>
              <w:ilvl w:val="2"/>
            </w:numPr>
            <w:ind w:left="720" w:hanging="720"/>
          </w:pPr>
        </w:pPrChange>
      </w:pPr>
      <w:del w:id="1982" w:author="Morozova Klavdia" w:date="2019-06-28T15:15:00Z">
        <w:r w:rsidRPr="00D1434C" w:rsidDel="00CC0A0E">
          <w:rPr>
            <w:b w:val="0"/>
            <w:bCs w:val="0"/>
            <w:caps w:val="0"/>
          </w:rPr>
          <w:delText xml:space="preserve">Объекты, ФМ портальных приложений, </w:delText>
        </w:r>
      </w:del>
    </w:p>
    <w:p w14:paraId="2BD1B38A" w14:textId="77777777" w:rsidR="00FD76E0" w:rsidRPr="00D1434C" w:rsidDel="00CC0A0E" w:rsidRDefault="00FD76E0">
      <w:pPr>
        <w:pStyle w:val="1"/>
        <w:numPr>
          <w:ilvl w:val="2"/>
          <w:numId w:val="8"/>
        </w:numPr>
        <w:spacing w:before="0"/>
        <w:rPr>
          <w:del w:id="1983" w:author="Morozova Klavdia" w:date="2019-06-28T15:15:00Z"/>
          <w:rFonts w:eastAsiaTheme="minorHAnsi"/>
          <w:i/>
          <w:color w:val="808080" w:themeColor="background1" w:themeShade="80"/>
          <w:sz w:val="22"/>
        </w:rPr>
        <w:pPrChange w:id="1984" w:author="Morozova Klavdia" w:date="2019-07-03T13:59:00Z">
          <w:pPr>
            <w:pStyle w:val="1"/>
            <w:numPr>
              <w:ilvl w:val="2"/>
            </w:numPr>
            <w:ind w:left="720" w:hanging="720"/>
          </w:pPr>
        </w:pPrChange>
      </w:pPr>
      <w:del w:id="1985" w:author="Morozova Klavdia" w:date="2019-06-28T15:15:00Z">
        <w:r w:rsidRPr="00D1434C" w:rsidDel="00CC0A0E">
          <w:rPr>
            <w:rFonts w:eastAsiaTheme="minorHAnsi"/>
            <w:b w:val="0"/>
            <w:bCs w:val="0"/>
            <w:i/>
            <w:caps w:val="0"/>
            <w:color w:val="808080" w:themeColor="background1" w:themeShade="80"/>
            <w:sz w:val="22"/>
          </w:rPr>
          <w:delText>Описывается объект для которого  должен быть реализован функционал.</w:delText>
        </w:r>
      </w:del>
    </w:p>
    <w:p w14:paraId="26E17FEA" w14:textId="77777777" w:rsidR="00FD76E0" w:rsidRPr="00D1434C" w:rsidDel="00CC0A0E" w:rsidRDefault="00FD76E0">
      <w:pPr>
        <w:pStyle w:val="1"/>
        <w:numPr>
          <w:ilvl w:val="2"/>
          <w:numId w:val="8"/>
        </w:numPr>
        <w:spacing w:before="0"/>
        <w:rPr>
          <w:del w:id="1986" w:author="Morozova Klavdia" w:date="2019-06-28T15:15:00Z"/>
          <w:rFonts w:eastAsiaTheme="minorHAnsi"/>
          <w:i/>
          <w:color w:val="808080" w:themeColor="background1" w:themeShade="80"/>
          <w:sz w:val="22"/>
        </w:rPr>
        <w:pPrChange w:id="1987" w:author="Morozova Klavdia" w:date="2019-07-03T13:59:00Z">
          <w:pPr>
            <w:pStyle w:val="1"/>
            <w:numPr>
              <w:ilvl w:val="2"/>
            </w:numPr>
            <w:ind w:left="720" w:hanging="720"/>
          </w:pPr>
        </w:pPrChange>
      </w:pPr>
      <w:del w:id="1988" w:author="Morozova Klavdia" w:date="2019-06-28T15:15:00Z">
        <w:r w:rsidRPr="00D1434C" w:rsidDel="00CC0A0E">
          <w:rPr>
            <w:rFonts w:eastAsiaTheme="minorHAnsi"/>
            <w:b w:val="0"/>
            <w:bCs w:val="0"/>
            <w:i/>
            <w:caps w:val="0"/>
            <w:color w:val="808080" w:themeColor="background1" w:themeShade="80"/>
            <w:sz w:val="22"/>
          </w:rPr>
          <w:delText xml:space="preserve">Пример: Для генерации формуляров используется стандартный интерфейс генерации формуляров из объекта происшествий: /nwbc -&gt; Событие -&gt; Найти события -&gt; происшествие -&gt; вкладка «Отчеты и документы» -&gt; раздел «Формуляры отчетов» -&gt; Добавить -&gt; Сгенерировать. </w:delText>
        </w:r>
      </w:del>
    </w:p>
    <w:p w14:paraId="33F4F220" w14:textId="77777777" w:rsidR="00FD76E0" w:rsidRPr="00D1434C" w:rsidDel="00CC0A0E" w:rsidRDefault="00FD76E0">
      <w:pPr>
        <w:pStyle w:val="1"/>
        <w:numPr>
          <w:ilvl w:val="2"/>
          <w:numId w:val="8"/>
        </w:numPr>
        <w:spacing w:before="0"/>
        <w:rPr>
          <w:del w:id="1989" w:author="Morozova Klavdia" w:date="2019-06-28T15:15:00Z"/>
        </w:rPr>
        <w:pPrChange w:id="1990" w:author="Morozova Klavdia" w:date="2019-07-03T13:59:00Z">
          <w:pPr>
            <w:pStyle w:val="1"/>
            <w:numPr>
              <w:ilvl w:val="2"/>
            </w:numPr>
            <w:ind w:left="720" w:hanging="720"/>
          </w:pPr>
        </w:pPrChange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81"/>
        <w:gridCol w:w="2586"/>
        <w:gridCol w:w="2614"/>
        <w:gridCol w:w="2415"/>
      </w:tblGrid>
      <w:tr w:rsidR="00FD76E0" w:rsidRPr="00D1434C" w:rsidDel="00CC0A0E" w14:paraId="4C166F84" w14:textId="77777777" w:rsidTr="00FD76E0">
        <w:trPr>
          <w:del w:id="1991" w:author="Morozova Klavdia" w:date="2019-06-28T15:15:00Z"/>
        </w:trPr>
        <w:tc>
          <w:tcPr>
            <w:tcW w:w="2581" w:type="dxa"/>
            <w:shd w:val="clear" w:color="auto" w:fill="FFC000"/>
          </w:tcPr>
          <w:p w14:paraId="56F97F5A" w14:textId="77777777" w:rsidR="00FD76E0" w:rsidRPr="00D1434C" w:rsidDel="00CC0A0E" w:rsidRDefault="00FD76E0">
            <w:pPr>
              <w:pStyle w:val="1"/>
              <w:numPr>
                <w:ilvl w:val="2"/>
                <w:numId w:val="8"/>
              </w:numPr>
              <w:spacing w:before="0"/>
              <w:outlineLvl w:val="0"/>
              <w:rPr>
                <w:del w:id="1992" w:author="Morozova Klavdia" w:date="2019-06-28T15:15:00Z"/>
                <w:b w:val="0"/>
              </w:rPr>
              <w:pPrChange w:id="1993" w:author="Morozova Klavdia" w:date="2019-07-03T13:59:00Z">
                <w:pPr>
                  <w:pStyle w:val="1"/>
                  <w:numPr>
                    <w:ilvl w:val="2"/>
                  </w:numPr>
                  <w:ind w:left="720" w:hanging="720"/>
                  <w:outlineLvl w:val="0"/>
                </w:pPr>
              </w:pPrChange>
            </w:pPr>
            <w:del w:id="1994" w:author="Morozova Klavdia" w:date="2019-06-28T15:15:00Z">
              <w:r w:rsidRPr="00D1434C" w:rsidDel="00CC0A0E">
                <w:rPr>
                  <w:bCs w:val="0"/>
                  <w:caps w:val="0"/>
                </w:rPr>
                <w:delText>Объект</w:delText>
              </w:r>
            </w:del>
          </w:p>
        </w:tc>
        <w:tc>
          <w:tcPr>
            <w:tcW w:w="2586" w:type="dxa"/>
            <w:shd w:val="clear" w:color="auto" w:fill="FFC000"/>
          </w:tcPr>
          <w:p w14:paraId="3C9795B5" w14:textId="77777777" w:rsidR="00FD76E0" w:rsidRPr="00D1434C" w:rsidDel="00CC0A0E" w:rsidRDefault="00FD76E0">
            <w:pPr>
              <w:pStyle w:val="1"/>
              <w:numPr>
                <w:ilvl w:val="2"/>
                <w:numId w:val="8"/>
              </w:numPr>
              <w:spacing w:before="0"/>
              <w:outlineLvl w:val="0"/>
              <w:rPr>
                <w:del w:id="1995" w:author="Morozova Klavdia" w:date="2019-06-28T15:15:00Z"/>
                <w:b w:val="0"/>
              </w:rPr>
              <w:pPrChange w:id="1996" w:author="Morozova Klavdia" w:date="2019-07-03T13:59:00Z">
                <w:pPr>
                  <w:pStyle w:val="1"/>
                  <w:numPr>
                    <w:ilvl w:val="2"/>
                  </w:numPr>
                  <w:ind w:left="720" w:hanging="720"/>
                  <w:outlineLvl w:val="0"/>
                </w:pPr>
              </w:pPrChange>
            </w:pPr>
            <w:del w:id="1997" w:author="Morozova Klavdia" w:date="2019-06-28T15:15:00Z">
              <w:r w:rsidRPr="00D1434C" w:rsidDel="00CC0A0E">
                <w:rPr>
                  <w:bCs w:val="0"/>
                  <w:caps w:val="0"/>
                </w:rPr>
                <w:delText>Системное поле объекта</w:delText>
              </w:r>
            </w:del>
          </w:p>
        </w:tc>
        <w:tc>
          <w:tcPr>
            <w:tcW w:w="2614" w:type="dxa"/>
            <w:shd w:val="clear" w:color="auto" w:fill="FFC000"/>
          </w:tcPr>
          <w:p w14:paraId="1E571DD1" w14:textId="77777777" w:rsidR="00FD76E0" w:rsidRPr="00D1434C" w:rsidDel="00CC0A0E" w:rsidRDefault="00FD76E0">
            <w:pPr>
              <w:pStyle w:val="1"/>
              <w:numPr>
                <w:ilvl w:val="2"/>
                <w:numId w:val="8"/>
              </w:numPr>
              <w:spacing w:before="0"/>
              <w:outlineLvl w:val="0"/>
              <w:rPr>
                <w:del w:id="1998" w:author="Morozova Klavdia" w:date="2019-06-28T15:15:00Z"/>
                <w:b w:val="0"/>
              </w:rPr>
              <w:pPrChange w:id="1999" w:author="Morozova Klavdia" w:date="2019-07-03T13:59:00Z">
                <w:pPr>
                  <w:pStyle w:val="1"/>
                  <w:numPr>
                    <w:ilvl w:val="2"/>
                  </w:numPr>
                  <w:ind w:left="720" w:hanging="720"/>
                  <w:outlineLvl w:val="0"/>
                </w:pPr>
              </w:pPrChange>
            </w:pPr>
            <w:del w:id="2000" w:author="Morozova Klavdia" w:date="2019-06-28T15:15:00Z">
              <w:r w:rsidRPr="00D1434C" w:rsidDel="00CC0A0E">
                <w:rPr>
                  <w:bCs w:val="0"/>
                  <w:caps w:val="0"/>
                </w:rPr>
                <w:delText>Описание алгоритма</w:delText>
              </w:r>
            </w:del>
          </w:p>
        </w:tc>
        <w:tc>
          <w:tcPr>
            <w:tcW w:w="2415" w:type="dxa"/>
            <w:shd w:val="clear" w:color="auto" w:fill="FFC000"/>
          </w:tcPr>
          <w:p w14:paraId="0F1FA555" w14:textId="77777777" w:rsidR="00FD76E0" w:rsidRPr="00D1434C" w:rsidDel="00CC0A0E" w:rsidRDefault="00FD76E0">
            <w:pPr>
              <w:pStyle w:val="1"/>
              <w:numPr>
                <w:ilvl w:val="2"/>
                <w:numId w:val="8"/>
              </w:numPr>
              <w:spacing w:before="0"/>
              <w:outlineLvl w:val="0"/>
              <w:rPr>
                <w:del w:id="2001" w:author="Morozova Klavdia" w:date="2019-06-28T15:15:00Z"/>
                <w:b w:val="0"/>
              </w:rPr>
              <w:pPrChange w:id="2002" w:author="Morozova Klavdia" w:date="2019-07-03T13:59:00Z">
                <w:pPr>
                  <w:pStyle w:val="1"/>
                  <w:numPr>
                    <w:ilvl w:val="2"/>
                  </w:numPr>
                  <w:ind w:left="720" w:hanging="720"/>
                  <w:outlineLvl w:val="0"/>
                </w:pPr>
              </w:pPrChange>
            </w:pPr>
            <w:del w:id="2003" w:author="Morozova Klavdia" w:date="2019-06-28T15:15:00Z">
              <w:r w:rsidRPr="00D1434C" w:rsidDel="00CC0A0E">
                <w:rPr>
                  <w:bCs w:val="0"/>
                  <w:caps w:val="0"/>
                </w:rPr>
                <w:delText>Примечание</w:delText>
              </w:r>
            </w:del>
          </w:p>
        </w:tc>
      </w:tr>
      <w:tr w:rsidR="00FD76E0" w:rsidRPr="00D1434C" w:rsidDel="00CC0A0E" w14:paraId="77EF2F70" w14:textId="77777777" w:rsidTr="001F64CB">
        <w:trPr>
          <w:del w:id="2004" w:author="Morozova Klavdia" w:date="2019-06-28T15:15:00Z"/>
        </w:trPr>
        <w:tc>
          <w:tcPr>
            <w:tcW w:w="2581" w:type="dxa"/>
          </w:tcPr>
          <w:p w14:paraId="13C0F94A" w14:textId="77777777" w:rsidR="00FD76E0" w:rsidRPr="00D1434C" w:rsidDel="00CC0A0E" w:rsidRDefault="00FD76E0">
            <w:pPr>
              <w:pStyle w:val="1"/>
              <w:numPr>
                <w:ilvl w:val="2"/>
                <w:numId w:val="8"/>
              </w:numPr>
              <w:spacing w:before="0"/>
              <w:outlineLvl w:val="0"/>
              <w:rPr>
                <w:del w:id="2005" w:author="Morozova Klavdia" w:date="2019-06-28T15:15:00Z"/>
              </w:rPr>
              <w:pPrChange w:id="2006" w:author="Morozova Klavdia" w:date="2019-07-03T13:59:00Z">
                <w:pPr>
                  <w:pStyle w:val="1"/>
                  <w:numPr>
                    <w:ilvl w:val="2"/>
                  </w:numPr>
                  <w:ind w:left="720" w:hanging="720"/>
                  <w:outlineLvl w:val="0"/>
                </w:pPr>
              </w:pPrChange>
            </w:pPr>
          </w:p>
        </w:tc>
        <w:tc>
          <w:tcPr>
            <w:tcW w:w="2586" w:type="dxa"/>
          </w:tcPr>
          <w:p w14:paraId="6D2859A8" w14:textId="77777777" w:rsidR="00FD76E0" w:rsidRPr="00D1434C" w:rsidDel="00CC0A0E" w:rsidRDefault="00FD76E0">
            <w:pPr>
              <w:pStyle w:val="1"/>
              <w:numPr>
                <w:ilvl w:val="2"/>
                <w:numId w:val="8"/>
              </w:numPr>
              <w:spacing w:before="0"/>
              <w:outlineLvl w:val="0"/>
              <w:rPr>
                <w:del w:id="2007" w:author="Morozova Klavdia" w:date="2019-06-28T15:15:00Z"/>
              </w:rPr>
              <w:pPrChange w:id="2008" w:author="Morozova Klavdia" w:date="2019-07-03T13:59:00Z">
                <w:pPr>
                  <w:pStyle w:val="1"/>
                  <w:numPr>
                    <w:ilvl w:val="2"/>
                  </w:numPr>
                  <w:ind w:left="720" w:hanging="720"/>
                  <w:outlineLvl w:val="0"/>
                </w:pPr>
              </w:pPrChange>
            </w:pPr>
          </w:p>
        </w:tc>
        <w:tc>
          <w:tcPr>
            <w:tcW w:w="2614" w:type="dxa"/>
          </w:tcPr>
          <w:p w14:paraId="400470B3" w14:textId="77777777" w:rsidR="00FD76E0" w:rsidRPr="00D1434C" w:rsidDel="00CC0A0E" w:rsidRDefault="00FD76E0">
            <w:pPr>
              <w:pStyle w:val="1"/>
              <w:numPr>
                <w:ilvl w:val="2"/>
                <w:numId w:val="8"/>
              </w:numPr>
              <w:spacing w:before="0"/>
              <w:outlineLvl w:val="0"/>
              <w:rPr>
                <w:del w:id="2009" w:author="Morozova Klavdia" w:date="2019-06-28T15:15:00Z"/>
              </w:rPr>
              <w:pPrChange w:id="2010" w:author="Morozova Klavdia" w:date="2019-07-03T13:59:00Z">
                <w:pPr>
                  <w:pStyle w:val="1"/>
                  <w:numPr>
                    <w:ilvl w:val="2"/>
                  </w:numPr>
                  <w:ind w:left="720" w:hanging="720"/>
                  <w:outlineLvl w:val="0"/>
                </w:pPr>
              </w:pPrChange>
            </w:pPr>
          </w:p>
        </w:tc>
        <w:tc>
          <w:tcPr>
            <w:tcW w:w="2415" w:type="dxa"/>
          </w:tcPr>
          <w:p w14:paraId="056467CF" w14:textId="77777777" w:rsidR="00FD76E0" w:rsidRPr="00D1434C" w:rsidDel="00CC0A0E" w:rsidRDefault="00FD76E0">
            <w:pPr>
              <w:pStyle w:val="1"/>
              <w:numPr>
                <w:ilvl w:val="2"/>
                <w:numId w:val="8"/>
              </w:numPr>
              <w:spacing w:before="0"/>
              <w:outlineLvl w:val="0"/>
              <w:rPr>
                <w:del w:id="2011" w:author="Morozova Klavdia" w:date="2019-06-28T15:15:00Z"/>
              </w:rPr>
              <w:pPrChange w:id="2012" w:author="Morozova Klavdia" w:date="2019-07-03T13:59:00Z">
                <w:pPr>
                  <w:pStyle w:val="1"/>
                  <w:numPr>
                    <w:ilvl w:val="2"/>
                  </w:numPr>
                  <w:ind w:left="720" w:hanging="720"/>
                  <w:outlineLvl w:val="0"/>
                </w:pPr>
              </w:pPrChange>
            </w:pPr>
          </w:p>
        </w:tc>
      </w:tr>
      <w:tr w:rsidR="00FD76E0" w:rsidRPr="00D1434C" w:rsidDel="00CC0A0E" w14:paraId="1A8C60AE" w14:textId="77777777" w:rsidTr="001F64CB">
        <w:trPr>
          <w:del w:id="2013" w:author="Morozova Klavdia" w:date="2019-06-28T15:15:00Z"/>
        </w:trPr>
        <w:tc>
          <w:tcPr>
            <w:tcW w:w="2581" w:type="dxa"/>
          </w:tcPr>
          <w:p w14:paraId="2DFBC137" w14:textId="77777777" w:rsidR="00FD76E0" w:rsidRPr="00D1434C" w:rsidDel="00CC0A0E" w:rsidRDefault="00FD76E0">
            <w:pPr>
              <w:pStyle w:val="1"/>
              <w:numPr>
                <w:ilvl w:val="2"/>
                <w:numId w:val="8"/>
              </w:numPr>
              <w:spacing w:before="0"/>
              <w:outlineLvl w:val="0"/>
              <w:rPr>
                <w:del w:id="2014" w:author="Morozova Klavdia" w:date="2019-06-28T15:15:00Z"/>
              </w:rPr>
              <w:pPrChange w:id="2015" w:author="Morozova Klavdia" w:date="2019-07-03T13:59:00Z">
                <w:pPr>
                  <w:pStyle w:val="1"/>
                  <w:numPr>
                    <w:ilvl w:val="2"/>
                  </w:numPr>
                  <w:ind w:left="720" w:hanging="720"/>
                  <w:outlineLvl w:val="0"/>
                </w:pPr>
              </w:pPrChange>
            </w:pPr>
          </w:p>
        </w:tc>
        <w:tc>
          <w:tcPr>
            <w:tcW w:w="2586" w:type="dxa"/>
          </w:tcPr>
          <w:p w14:paraId="2E30399E" w14:textId="77777777" w:rsidR="00FD76E0" w:rsidRPr="00D1434C" w:rsidDel="00CC0A0E" w:rsidRDefault="00FD76E0">
            <w:pPr>
              <w:pStyle w:val="1"/>
              <w:numPr>
                <w:ilvl w:val="2"/>
                <w:numId w:val="8"/>
              </w:numPr>
              <w:spacing w:before="0"/>
              <w:outlineLvl w:val="0"/>
              <w:rPr>
                <w:del w:id="2016" w:author="Morozova Klavdia" w:date="2019-06-28T15:15:00Z"/>
              </w:rPr>
              <w:pPrChange w:id="2017" w:author="Morozova Klavdia" w:date="2019-07-03T13:59:00Z">
                <w:pPr>
                  <w:pStyle w:val="1"/>
                  <w:numPr>
                    <w:ilvl w:val="2"/>
                  </w:numPr>
                  <w:ind w:left="720" w:hanging="720"/>
                  <w:outlineLvl w:val="0"/>
                </w:pPr>
              </w:pPrChange>
            </w:pPr>
          </w:p>
        </w:tc>
        <w:tc>
          <w:tcPr>
            <w:tcW w:w="2614" w:type="dxa"/>
          </w:tcPr>
          <w:p w14:paraId="0B1F25B0" w14:textId="77777777" w:rsidR="00FD76E0" w:rsidRPr="00D1434C" w:rsidDel="00CC0A0E" w:rsidRDefault="00FD76E0">
            <w:pPr>
              <w:pStyle w:val="1"/>
              <w:numPr>
                <w:ilvl w:val="2"/>
                <w:numId w:val="8"/>
              </w:numPr>
              <w:spacing w:before="0"/>
              <w:outlineLvl w:val="0"/>
              <w:rPr>
                <w:del w:id="2018" w:author="Morozova Klavdia" w:date="2019-06-28T15:15:00Z"/>
              </w:rPr>
              <w:pPrChange w:id="2019" w:author="Morozova Klavdia" w:date="2019-07-03T13:59:00Z">
                <w:pPr>
                  <w:pStyle w:val="1"/>
                  <w:numPr>
                    <w:ilvl w:val="2"/>
                  </w:numPr>
                  <w:ind w:left="720" w:hanging="720"/>
                  <w:outlineLvl w:val="0"/>
                </w:pPr>
              </w:pPrChange>
            </w:pPr>
          </w:p>
        </w:tc>
        <w:tc>
          <w:tcPr>
            <w:tcW w:w="2415" w:type="dxa"/>
          </w:tcPr>
          <w:p w14:paraId="44F588C2" w14:textId="77777777" w:rsidR="00FD76E0" w:rsidRPr="00D1434C" w:rsidDel="00CC0A0E" w:rsidRDefault="00FD76E0">
            <w:pPr>
              <w:pStyle w:val="1"/>
              <w:numPr>
                <w:ilvl w:val="2"/>
                <w:numId w:val="8"/>
              </w:numPr>
              <w:spacing w:before="0"/>
              <w:outlineLvl w:val="0"/>
              <w:rPr>
                <w:del w:id="2020" w:author="Morozova Klavdia" w:date="2019-06-28T15:15:00Z"/>
              </w:rPr>
              <w:pPrChange w:id="2021" w:author="Morozova Klavdia" w:date="2019-07-03T13:59:00Z">
                <w:pPr>
                  <w:pStyle w:val="1"/>
                  <w:numPr>
                    <w:ilvl w:val="2"/>
                  </w:numPr>
                  <w:ind w:left="720" w:hanging="720"/>
                  <w:outlineLvl w:val="0"/>
                </w:pPr>
              </w:pPrChange>
            </w:pPr>
          </w:p>
        </w:tc>
      </w:tr>
    </w:tbl>
    <w:p w14:paraId="1665C3C3" w14:textId="77777777" w:rsidR="00FD76E0" w:rsidRPr="00D1434C" w:rsidDel="00CC0A0E" w:rsidRDefault="00FD76E0">
      <w:pPr>
        <w:pStyle w:val="1"/>
        <w:numPr>
          <w:ilvl w:val="2"/>
          <w:numId w:val="8"/>
        </w:numPr>
        <w:spacing w:before="0"/>
        <w:rPr>
          <w:del w:id="2022" w:author="Morozova Klavdia" w:date="2019-06-28T15:15:00Z"/>
        </w:rPr>
        <w:pPrChange w:id="2023" w:author="Morozova Klavdia" w:date="2019-07-03T13:59:00Z">
          <w:pPr>
            <w:pStyle w:val="1"/>
            <w:numPr>
              <w:ilvl w:val="2"/>
            </w:numPr>
            <w:ind w:left="720" w:hanging="720"/>
          </w:pPr>
        </w:pPrChange>
      </w:pPr>
    </w:p>
    <w:p w14:paraId="5913CD6E" w14:textId="77777777" w:rsidR="00FD76E0" w:rsidRPr="00D1434C" w:rsidDel="00CC0A0E" w:rsidRDefault="00FD76E0">
      <w:pPr>
        <w:pStyle w:val="1"/>
        <w:numPr>
          <w:ilvl w:val="2"/>
          <w:numId w:val="8"/>
        </w:numPr>
        <w:spacing w:before="0"/>
        <w:rPr>
          <w:del w:id="2024" w:author="Morozova Klavdia" w:date="2019-06-28T15:15:00Z"/>
          <w:i/>
          <w:color w:val="808080" w:themeColor="background1" w:themeShade="80"/>
        </w:rPr>
        <w:pPrChange w:id="2025" w:author="Morozova Klavdia" w:date="2019-07-03T13:59:00Z">
          <w:pPr>
            <w:pStyle w:val="1"/>
            <w:numPr>
              <w:ilvl w:val="2"/>
            </w:numPr>
            <w:ind w:left="720" w:hanging="720"/>
          </w:pPr>
        </w:pPrChange>
      </w:pPr>
      <w:del w:id="2026" w:author="Morozova Klavdia" w:date="2019-06-28T15:15:00Z">
        <w:r w:rsidRPr="00D1434C" w:rsidDel="00CC0A0E">
          <w:rPr>
            <w:b w:val="0"/>
            <w:bCs w:val="0"/>
            <w:i/>
            <w:caps w:val="0"/>
            <w:color w:val="808080" w:themeColor="background1" w:themeShade="80"/>
          </w:rPr>
          <w:delText>При описании алгоритмов работы портальных приложений:</w:delText>
        </w:r>
      </w:del>
    </w:p>
    <w:p w14:paraId="67BCDAA3" w14:textId="77777777" w:rsidR="00FD76E0" w:rsidRPr="00D1434C" w:rsidDel="00CC0A0E" w:rsidRDefault="00FD76E0">
      <w:pPr>
        <w:pStyle w:val="1"/>
        <w:numPr>
          <w:ilvl w:val="2"/>
          <w:numId w:val="8"/>
        </w:numPr>
        <w:spacing w:before="0"/>
        <w:rPr>
          <w:del w:id="2027" w:author="Morozova Klavdia" w:date="2019-06-28T15:15:00Z"/>
          <w:i/>
          <w:color w:val="808080" w:themeColor="background1" w:themeShade="80"/>
        </w:rPr>
        <w:pPrChange w:id="2028" w:author="Morozova Klavdia" w:date="2019-07-03T13:59:00Z">
          <w:pPr>
            <w:pStyle w:val="1"/>
            <w:numPr>
              <w:ilvl w:val="2"/>
            </w:numPr>
            <w:ind w:left="720" w:hanging="720"/>
          </w:pPr>
        </w:pPrChange>
      </w:pPr>
      <w:del w:id="2029" w:author="Morozova Klavdia" w:date="2019-06-28T15:15:00Z">
        <w:r w:rsidRPr="00D1434C" w:rsidDel="00CC0A0E">
          <w:rPr>
            <w:b w:val="0"/>
            <w:bCs w:val="0"/>
            <w:i/>
            <w:caps w:val="0"/>
            <w:color w:val="808080" w:themeColor="background1" w:themeShade="80"/>
          </w:rPr>
          <w:delText>Описание перечня доступных опций для объектов (копировании объекта дубликат объекта, создании со ссылкой, массового изменения однородных данных)</w:delText>
        </w:r>
      </w:del>
    </w:p>
    <w:p w14:paraId="531C8BB6" w14:textId="77777777" w:rsidR="00FD76E0" w:rsidRPr="00D1434C" w:rsidDel="00CC0A0E" w:rsidRDefault="00FD76E0">
      <w:pPr>
        <w:pStyle w:val="1"/>
        <w:numPr>
          <w:ilvl w:val="2"/>
          <w:numId w:val="8"/>
        </w:numPr>
        <w:spacing w:before="0"/>
        <w:rPr>
          <w:del w:id="2030" w:author="Morozova Klavdia" w:date="2019-06-28T15:15:00Z"/>
          <w:i/>
          <w:color w:val="808080" w:themeColor="background1" w:themeShade="80"/>
        </w:rPr>
        <w:pPrChange w:id="2031" w:author="Morozova Klavdia" w:date="2019-07-03T13:59:00Z">
          <w:pPr>
            <w:pStyle w:val="1"/>
            <w:numPr>
              <w:ilvl w:val="2"/>
            </w:numPr>
            <w:ind w:left="720" w:hanging="720"/>
          </w:pPr>
        </w:pPrChange>
      </w:pPr>
      <w:del w:id="2032" w:author="Morozova Klavdia" w:date="2019-06-28T15:15:00Z">
        <w:r w:rsidRPr="00D1434C" w:rsidDel="00CC0A0E">
          <w:rPr>
            <w:b w:val="0"/>
            <w:bCs w:val="0"/>
            <w:i/>
            <w:caps w:val="0"/>
            <w:color w:val="808080" w:themeColor="background1" w:themeShade="80"/>
          </w:rPr>
          <w:delText>Бизи-индикаторы о продолжительности процесса</w:delText>
        </w:r>
      </w:del>
    </w:p>
    <w:p w14:paraId="09289F8F" w14:textId="77777777" w:rsidR="00FD76E0" w:rsidRPr="00D1434C" w:rsidDel="00CC0A0E" w:rsidRDefault="00FD76E0">
      <w:pPr>
        <w:pStyle w:val="1"/>
        <w:numPr>
          <w:ilvl w:val="2"/>
          <w:numId w:val="8"/>
        </w:numPr>
        <w:spacing w:before="0"/>
        <w:rPr>
          <w:del w:id="2033" w:author="Morozova Klavdia" w:date="2019-06-28T15:15:00Z"/>
          <w:i/>
          <w:color w:val="808080" w:themeColor="background1" w:themeShade="80"/>
        </w:rPr>
        <w:pPrChange w:id="2034" w:author="Morozova Klavdia" w:date="2019-07-03T13:59:00Z">
          <w:pPr>
            <w:pStyle w:val="1"/>
            <w:numPr>
              <w:ilvl w:val="2"/>
            </w:numPr>
            <w:ind w:left="720" w:hanging="720"/>
          </w:pPr>
        </w:pPrChange>
      </w:pPr>
      <w:del w:id="2035" w:author="Morozova Klavdia" w:date="2019-06-28T15:15:00Z">
        <w:r w:rsidRPr="00D1434C" w:rsidDel="00CC0A0E">
          <w:rPr>
            <w:b w:val="0"/>
            <w:bCs w:val="0"/>
            <w:i/>
            <w:caps w:val="0"/>
            <w:color w:val="808080" w:themeColor="background1" w:themeShade="80"/>
          </w:rPr>
          <w:delText>Информацию по сообщениям и подсказкам (</w:delText>
        </w:r>
        <w:bookmarkStart w:id="2036" w:name="_Ref517264847"/>
        <w:bookmarkStart w:id="2037" w:name="_Ref517264850"/>
        <w:bookmarkStart w:id="2038" w:name="_Toc521506635"/>
        <w:r w:rsidRPr="00D1434C" w:rsidDel="00CC0A0E">
          <w:rPr>
            <w:b w:val="0"/>
            <w:bCs w:val="0"/>
            <w:i/>
            <w:caps w:val="0"/>
            <w:color w:val="808080" w:themeColor="background1" w:themeShade="80"/>
          </w:rPr>
          <w:delText>Всплывающее сообщение об ошибках</w:delText>
        </w:r>
        <w:bookmarkEnd w:id="2036"/>
        <w:bookmarkEnd w:id="2037"/>
        <w:bookmarkEnd w:id="2038"/>
        <w:r w:rsidRPr="00D1434C" w:rsidDel="00CC0A0E">
          <w:rPr>
            <w:b w:val="0"/>
            <w:bCs w:val="0"/>
            <w:i/>
            <w:caps w:val="0"/>
            <w:color w:val="808080" w:themeColor="background1" w:themeShade="80"/>
          </w:rPr>
          <w:delText xml:space="preserve">, </w:delText>
        </w:r>
        <w:bookmarkStart w:id="2039" w:name="_Ref517264871"/>
        <w:bookmarkStart w:id="2040" w:name="_Ref517264879"/>
        <w:bookmarkStart w:id="2041" w:name="_Toc521506636"/>
        <w:r w:rsidRPr="00D1434C" w:rsidDel="00CC0A0E">
          <w:rPr>
            <w:b w:val="0"/>
            <w:bCs w:val="0"/>
            <w:i/>
            <w:caps w:val="0"/>
            <w:color w:val="808080" w:themeColor="background1" w:themeShade="80"/>
          </w:rPr>
          <w:delText>Диалоговое окно сообщения</w:delText>
        </w:r>
        <w:bookmarkEnd w:id="2039"/>
        <w:bookmarkEnd w:id="2040"/>
        <w:bookmarkEnd w:id="2041"/>
        <w:r w:rsidRPr="00D1434C" w:rsidDel="00CC0A0E">
          <w:rPr>
            <w:b w:val="0"/>
            <w:bCs w:val="0"/>
            <w:i/>
            <w:caps w:val="0"/>
            <w:color w:val="808080" w:themeColor="background1" w:themeShade="80"/>
          </w:rPr>
          <w:delText xml:space="preserve">, </w:delText>
        </w:r>
        <w:bookmarkStart w:id="2042" w:name="_Ref517253557"/>
        <w:bookmarkStart w:id="2043" w:name="_Toc521506637"/>
        <w:r w:rsidRPr="00D1434C" w:rsidDel="00CC0A0E">
          <w:rPr>
            <w:b w:val="0"/>
            <w:bCs w:val="0"/>
            <w:i/>
            <w:caps w:val="0"/>
            <w:color w:val="808080" w:themeColor="background1" w:themeShade="80"/>
          </w:rPr>
          <w:delText>Сообщение-уведомление</w:delText>
        </w:r>
        <w:bookmarkEnd w:id="2042"/>
        <w:bookmarkEnd w:id="2043"/>
        <w:r w:rsidRPr="00D1434C" w:rsidDel="00CC0A0E">
          <w:rPr>
            <w:b w:val="0"/>
            <w:bCs w:val="0"/>
            <w:i/>
            <w:caps w:val="0"/>
            <w:color w:val="808080" w:themeColor="background1" w:themeShade="80"/>
          </w:rPr>
          <w:delText xml:space="preserve">, </w:delText>
        </w:r>
        <w:bookmarkStart w:id="2044" w:name="_Toc521506638"/>
        <w:r w:rsidRPr="00D1434C" w:rsidDel="00CC0A0E">
          <w:rPr>
            <w:b w:val="0"/>
            <w:bCs w:val="0"/>
            <w:i/>
            <w:caps w:val="0"/>
            <w:color w:val="808080" w:themeColor="background1" w:themeShade="80"/>
          </w:rPr>
          <w:delText>Полоса сообщения</w:delText>
        </w:r>
        <w:bookmarkEnd w:id="2044"/>
        <w:r w:rsidRPr="00D1434C" w:rsidDel="00CC0A0E">
          <w:rPr>
            <w:b w:val="0"/>
            <w:bCs w:val="0"/>
            <w:i/>
            <w:caps w:val="0"/>
            <w:color w:val="808080" w:themeColor="background1" w:themeShade="80"/>
          </w:rPr>
          <w:delText>)</w:delText>
        </w:r>
      </w:del>
    </w:p>
    <w:p w14:paraId="767DEDA3" w14:textId="77777777" w:rsidR="0077286C" w:rsidRPr="00D1434C" w:rsidRDefault="0077286C">
      <w:pPr>
        <w:pStyle w:val="1"/>
        <w:numPr>
          <w:ilvl w:val="2"/>
          <w:numId w:val="8"/>
        </w:numPr>
        <w:spacing w:before="0"/>
        <w:pPrChange w:id="2045" w:author="Morozova Klavdia" w:date="2019-07-03T13:59:00Z">
          <w:pPr>
            <w:pStyle w:val="1"/>
            <w:numPr>
              <w:ilvl w:val="2"/>
            </w:numPr>
            <w:ind w:left="720" w:hanging="720"/>
          </w:pPr>
        </w:pPrChange>
      </w:pPr>
      <w:bookmarkStart w:id="2046" w:name="_Toc528589968"/>
      <w:r w:rsidRPr="00D1434C">
        <w:t>Описание алгоритма работы ALV-grid, Excel, ФМ, BADI</w:t>
      </w:r>
      <w:r w:rsidR="00D955E2" w:rsidRPr="00D1434C">
        <w:t xml:space="preserve">, CDD OData Service для </w:t>
      </w:r>
      <w:r w:rsidR="00D955E2" w:rsidRPr="00D1434C">
        <w:rPr>
          <w:lang w:val="en-US"/>
        </w:rPr>
        <w:t>Fiori</w:t>
      </w:r>
      <w:r w:rsidR="00D955E2" w:rsidRPr="00D1434C">
        <w:rPr>
          <w:color w:val="5A5A5A"/>
          <w:sz w:val="21"/>
          <w:szCs w:val="21"/>
          <w:shd w:val="clear" w:color="auto" w:fill="FFFFFF"/>
        </w:rPr>
        <w:t>.</w:t>
      </w:r>
      <w:r w:rsidRPr="00D1434C">
        <w:t xml:space="preserve"> и т.д.</w:t>
      </w:r>
      <w:bookmarkEnd w:id="2046"/>
    </w:p>
    <w:p w14:paraId="2122E74B" w14:textId="46DD9753" w:rsidR="008B0005" w:rsidRPr="00E61483" w:rsidRDefault="008B0005">
      <w:pPr>
        <w:pStyle w:val="1"/>
        <w:numPr>
          <w:ilvl w:val="0"/>
          <w:numId w:val="0"/>
        </w:numPr>
        <w:ind w:left="432" w:hanging="432"/>
        <w:rPr>
          <w:ins w:id="2047" w:author="Morozova Klavdia" w:date="2019-07-15T17:04:00Z"/>
          <w:szCs w:val="24"/>
          <w:lang w:eastAsia="ru-RU"/>
        </w:rPr>
        <w:pPrChange w:id="2048" w:author="Morozova Klavdia" w:date="2019-07-15T17:05:00Z">
          <w:pPr/>
        </w:pPrChange>
      </w:pPr>
      <w:ins w:id="2049" w:author="Morozova Klavdia" w:date="2019-07-15T17:07:00Z">
        <w:r w:rsidRPr="00E61483">
          <w:rPr>
            <w:szCs w:val="24"/>
            <w:lang w:eastAsia="ru-RU"/>
          </w:rPr>
          <w:t>2.3.6.1.</w:t>
        </w:r>
      </w:ins>
      <w:ins w:id="2050" w:author="Morozova Klavdia" w:date="2019-07-15T17:04:00Z">
        <w:r w:rsidRPr="00E61483">
          <w:t xml:space="preserve"> загрузка в систему прайс-листа</w:t>
        </w:r>
        <w:r w:rsidRPr="00E61483">
          <w:rPr>
            <w:szCs w:val="24"/>
            <w:lang w:eastAsia="ru-RU"/>
          </w:rPr>
          <w:t xml:space="preserve"> </w:t>
        </w:r>
      </w:ins>
      <w:ins w:id="2051" w:author="Morozova Klavdia" w:date="2019-07-18T17:48:00Z">
        <w:r w:rsidR="00CD708F" w:rsidRPr="00E61483">
          <w:rPr>
            <w:szCs w:val="24"/>
            <w:lang w:eastAsia="ru-RU"/>
          </w:rPr>
          <w:t>и создание ценовых условий в системе</w:t>
        </w:r>
      </w:ins>
    </w:p>
    <w:p w14:paraId="374002DF" w14:textId="77777777" w:rsidR="0077286C" w:rsidRPr="00AD3599" w:rsidDel="00CC0A0E" w:rsidRDefault="00451D0F" w:rsidP="0077286C">
      <w:pPr>
        <w:rPr>
          <w:del w:id="2052" w:author="Morozova Klavdia" w:date="2019-06-28T15:16:00Z"/>
          <w:rFonts w:ascii="Arial" w:hAnsi="Arial" w:cs="Arial"/>
          <w:szCs w:val="24"/>
          <w:highlight w:val="green"/>
          <w:lang w:eastAsia="ru-RU"/>
          <w:rPrChange w:id="2053" w:author="Morozova Klavdia" w:date="2019-08-06T12:06:00Z">
            <w:rPr>
              <w:del w:id="2054" w:author="Morozova Klavdia" w:date="2019-06-28T15:16:00Z"/>
              <w:rFonts w:ascii="Arial" w:eastAsiaTheme="minorHAnsi" w:hAnsi="Arial" w:cs="Arial"/>
              <w:i/>
              <w:color w:val="808080" w:themeColor="background1" w:themeShade="80"/>
              <w:sz w:val="22"/>
            </w:rPr>
          </w:rPrChange>
        </w:rPr>
      </w:pPr>
      <w:ins w:id="2055" w:author="Morozova Klavdia" w:date="2019-06-28T15:34:00Z">
        <w:r w:rsidRPr="00AD3599">
          <w:rPr>
            <w:rFonts w:ascii="Arial" w:hAnsi="Arial" w:cs="Arial"/>
            <w:szCs w:val="24"/>
            <w:highlight w:val="green"/>
            <w:lang w:eastAsia="ru-RU"/>
            <w:rPrChange w:id="2056" w:author="Morozova Klavdia" w:date="2019-08-06T12:06:00Z">
              <w:rPr>
                <w:rFonts w:ascii="Arial" w:hAnsi="Arial" w:cs="Arial"/>
                <w:szCs w:val="24"/>
                <w:lang w:eastAsia="ru-RU"/>
              </w:rPr>
            </w:rPrChange>
          </w:rPr>
          <w:t>Для режима «</w:t>
        </w:r>
        <w:r w:rsidR="00E70C9F" w:rsidRPr="00AD3599">
          <w:rPr>
            <w:rFonts w:ascii="Arial" w:hAnsi="Arial" w:cs="Arial"/>
            <w:szCs w:val="24"/>
            <w:highlight w:val="green"/>
            <w:lang w:eastAsia="ru-RU"/>
            <w:rPrChange w:id="2057" w:author="Morozova Klavdia" w:date="2019-08-06T12:06:00Z">
              <w:rPr>
                <w:rFonts w:ascii="Arial" w:hAnsi="Arial" w:cs="Arial"/>
                <w:szCs w:val="24"/>
                <w:lang w:eastAsia="ru-RU"/>
              </w:rPr>
            </w:rPrChange>
          </w:rPr>
          <w:t xml:space="preserve">Загрузка </w:t>
        </w:r>
      </w:ins>
      <w:ins w:id="2058" w:author="Morozova Klavdia" w:date="2019-07-15T09:19:00Z">
        <w:r w:rsidR="00167C50" w:rsidRPr="00AD3599">
          <w:rPr>
            <w:rFonts w:ascii="Arial" w:hAnsi="Arial" w:cs="Arial"/>
            <w:szCs w:val="24"/>
            <w:highlight w:val="green"/>
            <w:lang w:eastAsia="ru-RU"/>
            <w:rPrChange w:id="2059" w:author="Morozova Klavdia" w:date="2019-08-06T12:06:00Z">
              <w:rPr>
                <w:rFonts w:ascii="Arial" w:hAnsi="Arial" w:cs="Arial"/>
                <w:szCs w:val="24"/>
                <w:lang w:eastAsia="ru-RU"/>
              </w:rPr>
            </w:rPrChange>
          </w:rPr>
          <w:t xml:space="preserve">ценовых условий </w:t>
        </w:r>
      </w:ins>
      <w:ins w:id="2060" w:author="Morozova Klavdia" w:date="2019-06-28T15:34:00Z">
        <w:r w:rsidR="00E70C9F" w:rsidRPr="00AD3599">
          <w:rPr>
            <w:rFonts w:ascii="Arial" w:hAnsi="Arial" w:cs="Arial"/>
            <w:szCs w:val="24"/>
            <w:highlight w:val="green"/>
            <w:lang w:eastAsia="ru-RU"/>
            <w:rPrChange w:id="2061" w:author="Morozova Klavdia" w:date="2019-08-06T12:06:00Z">
              <w:rPr>
                <w:rFonts w:ascii="Arial" w:hAnsi="Arial" w:cs="Arial"/>
                <w:szCs w:val="24"/>
                <w:lang w:eastAsia="ru-RU"/>
              </w:rPr>
            </w:rPrChange>
          </w:rPr>
          <w:t xml:space="preserve">к контракту» </w:t>
        </w:r>
      </w:ins>
      <w:ins w:id="2062" w:author="Morozova Klavdia" w:date="2019-06-28T15:16:00Z">
        <w:r w:rsidR="00E70C9F" w:rsidRPr="00AD3599">
          <w:rPr>
            <w:rFonts w:ascii="Arial" w:hAnsi="Arial" w:cs="Arial"/>
            <w:szCs w:val="24"/>
            <w:highlight w:val="green"/>
            <w:lang w:eastAsia="ru-RU"/>
            <w:rPrChange w:id="2063" w:author="Morozova Klavdia" w:date="2019-08-06T12:06:00Z">
              <w:rPr>
                <w:rFonts w:ascii="Arial" w:hAnsi="Arial" w:cs="Arial"/>
                <w:szCs w:val="24"/>
                <w:lang w:eastAsia="ru-RU"/>
              </w:rPr>
            </w:rPrChange>
          </w:rPr>
          <w:t>с</w:t>
        </w:r>
        <w:r w:rsidR="00CC0A0E" w:rsidRPr="00AD3599">
          <w:rPr>
            <w:rFonts w:ascii="Arial" w:hAnsi="Arial" w:cs="Arial"/>
            <w:szCs w:val="24"/>
            <w:highlight w:val="green"/>
            <w:lang w:eastAsia="ru-RU"/>
            <w:rPrChange w:id="2064" w:author="Morozova Klavdia" w:date="2019-08-06T12:06:00Z">
              <w:rPr>
                <w:rFonts w:ascii="Arial" w:hAnsi="Arial" w:cs="Arial"/>
                <w:szCs w:val="24"/>
                <w:lang w:eastAsia="ru-RU"/>
              </w:rPr>
            </w:rPrChange>
          </w:rPr>
          <w:t xml:space="preserve">читываем данные из файла, указанного пользователем на селекционном экране (поле </w:t>
        </w:r>
        <w:r w:rsidR="00CC0A0E" w:rsidRPr="00AD3599">
          <w:rPr>
            <w:rFonts w:ascii="Arial" w:hAnsi="Arial" w:cs="Arial"/>
            <w:i/>
            <w:color w:val="808080" w:themeColor="background1" w:themeShade="80"/>
            <w:szCs w:val="24"/>
            <w:highlight w:val="green"/>
            <w:lang w:val="en-US"/>
            <w:rPrChange w:id="2065" w:author="Morozova Klavdia" w:date="2019-08-06T12:06:00Z">
              <w:rPr>
                <w:rFonts w:ascii="Arial" w:hAnsi="Arial" w:cs="Arial"/>
                <w:i/>
                <w:color w:val="808080" w:themeColor="background1" w:themeShade="80"/>
                <w:szCs w:val="24"/>
                <w:lang w:val="en-US"/>
              </w:rPr>
            </w:rPrChange>
          </w:rPr>
          <w:t>FILENAME</w:t>
        </w:r>
        <w:r w:rsidR="00CC0A0E" w:rsidRPr="00AD3599">
          <w:rPr>
            <w:rFonts w:ascii="Arial" w:hAnsi="Arial" w:cs="Arial"/>
            <w:i/>
            <w:color w:val="808080" w:themeColor="background1" w:themeShade="80"/>
            <w:szCs w:val="24"/>
            <w:highlight w:val="green"/>
            <w:rPrChange w:id="2066" w:author="Morozova Klavdia" w:date="2019-08-06T12:06:00Z">
              <w:rPr>
                <w:rFonts w:ascii="Arial" w:hAnsi="Arial" w:cs="Arial"/>
                <w:i/>
                <w:color w:val="808080" w:themeColor="background1" w:themeShade="80"/>
                <w:szCs w:val="24"/>
              </w:rPr>
            </w:rPrChange>
          </w:rPr>
          <w:t>)</w:t>
        </w:r>
        <w:r w:rsidR="00CC0A0E" w:rsidRPr="00AD3599">
          <w:rPr>
            <w:rFonts w:ascii="Arial" w:hAnsi="Arial" w:cs="Arial"/>
            <w:szCs w:val="24"/>
            <w:highlight w:val="green"/>
            <w:lang w:eastAsia="ru-RU"/>
            <w:rPrChange w:id="2067" w:author="Morozova Klavdia" w:date="2019-08-06T12:06:00Z">
              <w:rPr>
                <w:rFonts w:ascii="Arial" w:hAnsi="Arial" w:cs="Arial"/>
                <w:szCs w:val="24"/>
                <w:lang w:eastAsia="ru-RU"/>
              </w:rPr>
            </w:rPrChange>
          </w:rPr>
          <w:t xml:space="preserve">. Шаблон с образцом заполнения файла, в котором </w:t>
        </w:r>
      </w:ins>
      <w:ins w:id="2068" w:author="Morozova Klavdia" w:date="2019-06-28T15:22:00Z">
        <w:r w:rsidR="00CC0A0E" w:rsidRPr="00AD3599">
          <w:rPr>
            <w:rFonts w:ascii="Arial" w:hAnsi="Arial" w:cs="Arial"/>
            <w:szCs w:val="24"/>
            <w:highlight w:val="green"/>
            <w:lang w:eastAsia="ru-RU"/>
            <w:rPrChange w:id="2069" w:author="Morozova Klavdia" w:date="2019-08-06T12:06:00Z">
              <w:rPr>
                <w:rFonts w:ascii="Arial" w:hAnsi="Arial" w:cs="Arial"/>
                <w:szCs w:val="24"/>
                <w:lang w:eastAsia="ru-RU"/>
              </w:rPr>
            </w:rPrChange>
          </w:rPr>
          <w:t>указаны данные</w:t>
        </w:r>
      </w:ins>
      <w:ins w:id="2070" w:author="Morozova Klavdia" w:date="2019-06-28T15:16:00Z">
        <w:r w:rsidR="002676D4" w:rsidRPr="00AD3599">
          <w:rPr>
            <w:rFonts w:ascii="Arial" w:hAnsi="Arial" w:cs="Arial"/>
            <w:szCs w:val="24"/>
            <w:highlight w:val="green"/>
            <w:lang w:eastAsia="ru-RU"/>
            <w:rPrChange w:id="2071" w:author="Morozova Klavdia" w:date="2019-08-06T12:06:00Z">
              <w:rPr>
                <w:rFonts w:ascii="Arial" w:hAnsi="Arial" w:cs="Arial"/>
                <w:szCs w:val="24"/>
                <w:lang w:eastAsia="ru-RU"/>
              </w:rPr>
            </w:rPrChange>
          </w:rPr>
          <w:t>, находится в П</w:t>
        </w:r>
        <w:r w:rsidR="00CC0A0E" w:rsidRPr="00AD3599">
          <w:rPr>
            <w:rFonts w:ascii="Arial" w:hAnsi="Arial" w:cs="Arial"/>
            <w:szCs w:val="24"/>
            <w:highlight w:val="green"/>
            <w:lang w:eastAsia="ru-RU"/>
            <w:rPrChange w:id="2072" w:author="Morozova Klavdia" w:date="2019-08-06T12:06:00Z">
              <w:rPr>
                <w:rFonts w:ascii="Arial" w:hAnsi="Arial" w:cs="Arial"/>
                <w:szCs w:val="24"/>
                <w:lang w:eastAsia="ru-RU"/>
              </w:rPr>
            </w:rPrChange>
          </w:rPr>
          <w:t>риложении 1</w:t>
        </w:r>
      </w:ins>
      <w:ins w:id="2073" w:author="Morozova Klavdia" w:date="2019-06-28T15:35:00Z">
        <w:r w:rsidR="00E70C9F" w:rsidRPr="00AD3599">
          <w:rPr>
            <w:rFonts w:ascii="Arial" w:hAnsi="Arial" w:cs="Arial"/>
            <w:szCs w:val="24"/>
            <w:highlight w:val="green"/>
            <w:lang w:eastAsia="ru-RU"/>
            <w:rPrChange w:id="2074" w:author="Morozova Klavdia" w:date="2019-08-06T12:06:00Z">
              <w:rPr>
                <w:rFonts w:ascii="Arial" w:hAnsi="Arial" w:cs="Arial"/>
                <w:szCs w:val="24"/>
                <w:lang w:eastAsia="ru-RU"/>
              </w:rPr>
            </w:rPrChange>
          </w:rPr>
          <w:t>, Лист «Прайс»</w:t>
        </w:r>
      </w:ins>
      <w:ins w:id="2075" w:author="Morozova Klavdia" w:date="2019-06-28T15:16:00Z">
        <w:r w:rsidR="00CC0A0E" w:rsidRPr="00AD3599">
          <w:rPr>
            <w:rFonts w:ascii="Arial" w:hAnsi="Arial" w:cs="Arial"/>
            <w:szCs w:val="24"/>
            <w:highlight w:val="green"/>
            <w:lang w:eastAsia="ru-RU"/>
            <w:rPrChange w:id="2076" w:author="Morozova Klavdia" w:date="2019-08-06T12:06:00Z">
              <w:rPr>
                <w:rFonts w:ascii="Arial" w:hAnsi="Arial" w:cs="Arial"/>
                <w:szCs w:val="24"/>
                <w:lang w:eastAsia="ru-RU"/>
              </w:rPr>
            </w:rPrChange>
          </w:rPr>
          <w:t xml:space="preserve">. Первая строка таблицы содержит заголовки столбцов. Данные находятся, начиная со второй строки. Считываем их и отражаем в </w:t>
        </w:r>
        <w:r w:rsidR="00CC0A0E" w:rsidRPr="00AD3599">
          <w:rPr>
            <w:rFonts w:ascii="Arial" w:hAnsi="Arial" w:cs="Arial"/>
            <w:szCs w:val="24"/>
            <w:highlight w:val="green"/>
            <w:lang w:val="en-US" w:eastAsia="ru-RU"/>
            <w:rPrChange w:id="2077" w:author="Morozova Klavdia" w:date="2019-08-06T12:06:00Z">
              <w:rPr>
                <w:rFonts w:ascii="Arial" w:hAnsi="Arial" w:cs="Arial"/>
                <w:szCs w:val="24"/>
                <w:lang w:val="en-US" w:eastAsia="ru-RU"/>
              </w:rPr>
            </w:rPrChange>
          </w:rPr>
          <w:t>Alv</w:t>
        </w:r>
        <w:r w:rsidR="00CC0A0E" w:rsidRPr="00AD3599">
          <w:rPr>
            <w:rFonts w:ascii="Arial" w:hAnsi="Arial" w:cs="Arial"/>
            <w:szCs w:val="24"/>
            <w:highlight w:val="green"/>
            <w:lang w:eastAsia="ru-RU"/>
            <w:rPrChange w:id="2078" w:author="Morozova Klavdia" w:date="2019-08-06T12:06:00Z">
              <w:rPr>
                <w:rFonts w:ascii="Arial" w:hAnsi="Arial" w:cs="Arial"/>
                <w:szCs w:val="24"/>
                <w:lang w:eastAsia="ru-RU"/>
              </w:rPr>
            </w:rPrChange>
          </w:rPr>
          <w:t>-</w:t>
        </w:r>
        <w:r w:rsidR="00CC0A0E" w:rsidRPr="00AD3599">
          <w:rPr>
            <w:rFonts w:ascii="Arial" w:hAnsi="Arial" w:cs="Arial"/>
            <w:szCs w:val="24"/>
            <w:highlight w:val="green"/>
            <w:lang w:val="en-US" w:eastAsia="ru-RU"/>
            <w:rPrChange w:id="2079" w:author="Morozova Klavdia" w:date="2019-08-06T12:06:00Z">
              <w:rPr>
                <w:rFonts w:ascii="Arial" w:hAnsi="Arial" w:cs="Arial"/>
                <w:szCs w:val="24"/>
                <w:lang w:val="en-US" w:eastAsia="ru-RU"/>
              </w:rPr>
            </w:rPrChange>
          </w:rPr>
          <w:t>Grid</w:t>
        </w:r>
        <w:r w:rsidR="00CC0A0E" w:rsidRPr="00AD3599">
          <w:rPr>
            <w:rFonts w:ascii="Arial" w:hAnsi="Arial" w:cs="Arial"/>
            <w:szCs w:val="24"/>
            <w:highlight w:val="green"/>
            <w:lang w:eastAsia="ru-RU"/>
            <w:rPrChange w:id="2080" w:author="Morozova Klavdia" w:date="2019-08-06T12:06:00Z">
              <w:rPr>
                <w:rFonts w:ascii="Arial" w:hAnsi="Arial" w:cs="Arial"/>
                <w:szCs w:val="24"/>
                <w:lang w:eastAsia="ru-RU"/>
              </w:rPr>
            </w:rPrChange>
          </w:rPr>
          <w:t>.</w:t>
        </w:r>
      </w:ins>
      <w:del w:id="2081" w:author="Morozova Klavdia" w:date="2019-06-28T15:16:00Z">
        <w:r w:rsidR="0077286C" w:rsidRPr="00AD3599" w:rsidDel="00CC0A0E">
          <w:rPr>
            <w:rFonts w:ascii="Arial" w:eastAsiaTheme="minorHAnsi" w:hAnsi="Arial" w:cs="Arial"/>
            <w:i/>
            <w:color w:val="808080" w:themeColor="background1" w:themeShade="80"/>
            <w:sz w:val="22"/>
            <w:highlight w:val="green"/>
            <w:rPrChange w:id="2082" w:author="Morozova Klavdia" w:date="2019-08-06T12:06:00Z">
              <w:rPr>
                <w:rFonts w:ascii="Arial" w:eastAsiaTheme="minorHAnsi" w:hAnsi="Arial" w:cs="Arial"/>
                <w:i/>
                <w:color w:val="808080" w:themeColor="background1" w:themeShade="80"/>
                <w:sz w:val="22"/>
              </w:rPr>
            </w:rPrChange>
          </w:rPr>
          <w:delText xml:space="preserve">Описание входящих и исходящих параметров для ФМ, Badi, Bapi и т.д. и алгоритм работы вносить в таблицу и заполнить таблицу: техническое имя поля, название на русском языке, данные ERP равные БД для выбора или записи данных, структуре и алгоритм заполнения, заполнение обязательности или необязательности, значения по умолчанию. </w:delText>
        </w:r>
      </w:del>
    </w:p>
    <w:p w14:paraId="58128B5C" w14:textId="77777777" w:rsidR="0077286C" w:rsidRPr="00AD3599" w:rsidRDefault="0077286C" w:rsidP="0077286C">
      <w:pPr>
        <w:rPr>
          <w:rFonts w:ascii="Arial" w:hAnsi="Arial" w:cs="Arial"/>
          <w:highlight w:val="green"/>
          <w:rPrChange w:id="2083" w:author="Morozova Klavdia" w:date="2019-08-06T12:06:00Z">
            <w:rPr>
              <w:rFonts w:ascii="Arial" w:hAnsi="Arial" w:cs="Arial"/>
            </w:rPr>
          </w:rPrChange>
        </w:rPr>
      </w:pPr>
    </w:p>
    <w:p w14:paraId="2EFECCDE" w14:textId="77777777" w:rsidR="0077286C" w:rsidRPr="00AD3599" w:rsidDel="00E70C9F" w:rsidRDefault="0077286C">
      <w:pPr>
        <w:spacing w:before="240"/>
        <w:jc w:val="left"/>
        <w:rPr>
          <w:del w:id="2084" w:author="Morozova Klavdia" w:date="2019-06-28T15:35:00Z"/>
          <w:rFonts w:ascii="Arial" w:hAnsi="Arial" w:cs="Arial"/>
          <w:highlight w:val="green"/>
          <w:rPrChange w:id="2085" w:author="Morozova Klavdia" w:date="2019-08-06T12:06:00Z">
            <w:rPr>
              <w:del w:id="2086" w:author="Morozova Klavdia" w:date="2019-06-28T15:35:00Z"/>
              <w:rFonts w:ascii="Arial" w:hAnsi="Arial" w:cs="Arial"/>
            </w:rPr>
          </w:rPrChange>
        </w:rPr>
        <w:pPrChange w:id="2087" w:author="Morozova Klavdia" w:date="2019-06-28T15:44:00Z">
          <w:pPr>
            <w:spacing w:before="240"/>
            <w:ind w:left="709" w:firstLine="284"/>
          </w:pPr>
        </w:pPrChange>
      </w:pPr>
      <w:del w:id="2088" w:author="Morozova Klavdia" w:date="2019-06-28T15:35:00Z">
        <w:r w:rsidRPr="00AD3599" w:rsidDel="00E70C9F">
          <w:rPr>
            <w:rFonts w:ascii="Arial" w:hAnsi="Arial" w:cs="Arial"/>
            <w:highlight w:val="green"/>
            <w:rPrChange w:id="2089" w:author="Morozova Klavdia" w:date="2019-08-06T12:06:00Z">
              <w:rPr>
                <w:rFonts w:ascii="Arial" w:hAnsi="Arial" w:cs="Arial"/>
              </w:rPr>
            </w:rPrChange>
          </w:rPr>
          <w:delText xml:space="preserve">Таблица для </w:delText>
        </w:r>
        <w:r w:rsidRPr="00AD3599" w:rsidDel="00E70C9F">
          <w:rPr>
            <w:rFonts w:ascii="Arial" w:hAnsi="Arial" w:cs="Arial"/>
            <w:highlight w:val="green"/>
            <w:lang w:val="en-US"/>
            <w:rPrChange w:id="2090" w:author="Morozova Klavdia" w:date="2019-08-06T12:06:00Z">
              <w:rPr>
                <w:rFonts w:ascii="Arial" w:hAnsi="Arial" w:cs="Arial"/>
                <w:lang w:val="en-US"/>
              </w:rPr>
            </w:rPrChange>
          </w:rPr>
          <w:delText>Alv</w:delText>
        </w:r>
        <w:r w:rsidRPr="00AD3599" w:rsidDel="00E70C9F">
          <w:rPr>
            <w:rFonts w:ascii="Arial" w:hAnsi="Arial" w:cs="Arial"/>
            <w:highlight w:val="green"/>
            <w:rPrChange w:id="2091" w:author="Morozova Klavdia" w:date="2019-08-06T12:06:00Z">
              <w:rPr>
                <w:rFonts w:ascii="Arial" w:hAnsi="Arial" w:cs="Arial"/>
              </w:rPr>
            </w:rPrChange>
          </w:rPr>
          <w:delText>-</w:delText>
        </w:r>
        <w:r w:rsidRPr="00AD3599" w:rsidDel="00E70C9F">
          <w:rPr>
            <w:rFonts w:ascii="Arial" w:hAnsi="Arial" w:cs="Arial"/>
            <w:highlight w:val="green"/>
            <w:lang w:val="en-US"/>
            <w:rPrChange w:id="2092" w:author="Morozova Klavdia" w:date="2019-08-06T12:06:00Z">
              <w:rPr>
                <w:rFonts w:ascii="Arial" w:hAnsi="Arial" w:cs="Arial"/>
                <w:lang w:val="en-US"/>
              </w:rPr>
            </w:rPrChange>
          </w:rPr>
          <w:delText>grid</w:delText>
        </w:r>
        <w:r w:rsidRPr="00AD3599" w:rsidDel="00E70C9F">
          <w:rPr>
            <w:rFonts w:ascii="Arial" w:hAnsi="Arial" w:cs="Arial"/>
            <w:highlight w:val="green"/>
            <w:rPrChange w:id="2093" w:author="Morozova Klavdia" w:date="2019-08-06T12:06:00Z">
              <w:rPr>
                <w:rFonts w:ascii="Arial" w:hAnsi="Arial" w:cs="Arial"/>
              </w:rPr>
            </w:rPrChange>
          </w:rPr>
          <w:delText xml:space="preserve">, </w:delText>
        </w:r>
        <w:r w:rsidRPr="00AD3599" w:rsidDel="00E70C9F">
          <w:rPr>
            <w:rFonts w:ascii="Arial" w:hAnsi="Arial" w:cs="Arial"/>
            <w:highlight w:val="green"/>
            <w:lang w:val="en-US"/>
            <w:rPrChange w:id="2094" w:author="Morozova Klavdia" w:date="2019-08-06T12:06:00Z">
              <w:rPr>
                <w:rFonts w:ascii="Arial" w:hAnsi="Arial" w:cs="Arial"/>
                <w:lang w:val="en-US"/>
              </w:rPr>
            </w:rPrChange>
          </w:rPr>
          <w:delText>Excel</w:delText>
        </w:r>
        <w:r w:rsidRPr="00AD3599" w:rsidDel="00E70C9F">
          <w:rPr>
            <w:rFonts w:ascii="Arial" w:hAnsi="Arial" w:cs="Arial"/>
            <w:highlight w:val="green"/>
            <w:rPrChange w:id="2095" w:author="Morozova Klavdia" w:date="2019-08-06T12:06:00Z">
              <w:rPr>
                <w:rFonts w:ascii="Arial" w:hAnsi="Arial" w:cs="Arial"/>
              </w:rPr>
            </w:rPrChange>
          </w:rPr>
          <w:delText xml:space="preserve"> и т.д.</w:delText>
        </w:r>
      </w:del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2126"/>
        <w:gridCol w:w="3856"/>
      </w:tblGrid>
      <w:tr w:rsidR="0077286C" w:rsidRPr="00AD3599" w:rsidDel="00E70C9F" w14:paraId="39F3F121" w14:textId="77777777" w:rsidTr="00FD76E0">
        <w:trPr>
          <w:del w:id="2096" w:author="Morozova Klavdia" w:date="2019-06-28T15:35:00Z"/>
        </w:trPr>
        <w:tc>
          <w:tcPr>
            <w:tcW w:w="2235" w:type="dxa"/>
            <w:shd w:val="clear" w:color="auto" w:fill="FFC000"/>
          </w:tcPr>
          <w:p w14:paraId="5A794015" w14:textId="77777777" w:rsidR="0077286C" w:rsidRPr="00AD3599" w:rsidDel="00E70C9F" w:rsidRDefault="0077286C">
            <w:pPr>
              <w:spacing w:before="240"/>
              <w:jc w:val="left"/>
              <w:rPr>
                <w:del w:id="2097" w:author="Morozova Klavdia" w:date="2019-06-28T15:35:00Z"/>
                <w:rFonts w:ascii="Arial" w:hAnsi="Arial" w:cs="Arial"/>
                <w:b/>
                <w:color w:val="000000"/>
                <w:highlight w:val="green"/>
                <w:rPrChange w:id="2098" w:author="Morozova Klavdia" w:date="2019-08-06T12:06:00Z">
                  <w:rPr>
                    <w:del w:id="2099" w:author="Morozova Klavdia" w:date="2019-06-28T15:35:00Z"/>
                    <w:rFonts w:ascii="Arial" w:hAnsi="Arial" w:cs="Arial"/>
                    <w:b/>
                    <w:color w:val="000000"/>
                  </w:rPr>
                </w:rPrChange>
              </w:rPr>
              <w:pPrChange w:id="2100" w:author="Morozova Klavdia" w:date="2019-06-28T15:44:00Z">
                <w:pPr>
                  <w:spacing w:before="240"/>
                  <w:ind w:left="709" w:firstLine="284"/>
                </w:pPr>
              </w:pPrChange>
            </w:pPr>
            <w:del w:id="2101" w:author="Morozova Klavdia" w:date="2019-06-28T15:35:00Z">
              <w:r w:rsidRPr="00AD3599" w:rsidDel="00E70C9F">
                <w:rPr>
                  <w:rFonts w:ascii="Arial" w:hAnsi="Arial" w:cs="Arial"/>
                  <w:b/>
                  <w:color w:val="000000"/>
                  <w:highlight w:val="green"/>
                  <w:rPrChange w:id="2102" w:author="Morozova Klavdia" w:date="2019-08-06T12:06:00Z">
                    <w:rPr>
                      <w:rFonts w:ascii="Arial" w:hAnsi="Arial" w:cs="Arial"/>
                      <w:b/>
                      <w:color w:val="000000"/>
                    </w:rPr>
                  </w:rPrChange>
                </w:rPr>
                <w:delText>Поле</w:delText>
              </w:r>
            </w:del>
          </w:p>
        </w:tc>
        <w:tc>
          <w:tcPr>
            <w:tcW w:w="1984" w:type="dxa"/>
            <w:shd w:val="clear" w:color="auto" w:fill="FFC000"/>
          </w:tcPr>
          <w:p w14:paraId="789C4289" w14:textId="77777777" w:rsidR="0077286C" w:rsidRPr="00AD3599" w:rsidDel="00E70C9F" w:rsidRDefault="0077286C">
            <w:pPr>
              <w:spacing w:before="240"/>
              <w:jc w:val="left"/>
              <w:rPr>
                <w:del w:id="2103" w:author="Morozova Klavdia" w:date="2019-06-28T15:35:00Z"/>
                <w:rFonts w:ascii="Arial" w:hAnsi="Arial" w:cs="Arial"/>
                <w:b/>
                <w:color w:val="000000"/>
                <w:highlight w:val="green"/>
                <w:rPrChange w:id="2104" w:author="Morozova Klavdia" w:date="2019-08-06T12:06:00Z">
                  <w:rPr>
                    <w:del w:id="2105" w:author="Morozova Klavdia" w:date="2019-06-28T15:35:00Z"/>
                    <w:rFonts w:ascii="Arial" w:hAnsi="Arial" w:cs="Arial"/>
                    <w:b/>
                    <w:color w:val="000000"/>
                  </w:rPr>
                </w:rPrChange>
              </w:rPr>
              <w:pPrChange w:id="2106" w:author="Morozova Klavdia" w:date="2019-06-28T15:44:00Z">
                <w:pPr>
                  <w:spacing w:before="240"/>
                  <w:ind w:left="709" w:firstLine="284"/>
                </w:pPr>
              </w:pPrChange>
            </w:pPr>
            <w:del w:id="2107" w:author="Morozova Klavdia" w:date="2019-06-28T15:35:00Z">
              <w:r w:rsidRPr="00AD3599" w:rsidDel="00E70C9F">
                <w:rPr>
                  <w:rFonts w:ascii="Arial" w:hAnsi="Arial" w:cs="Arial"/>
                  <w:b/>
                  <w:color w:val="000000"/>
                  <w:highlight w:val="green"/>
                  <w:rPrChange w:id="2108" w:author="Morozova Klavdia" w:date="2019-08-06T12:06:00Z">
                    <w:rPr>
                      <w:rFonts w:ascii="Arial" w:hAnsi="Arial" w:cs="Arial"/>
                      <w:b/>
                      <w:color w:val="000000"/>
                    </w:rPr>
                  </w:rPrChange>
                </w:rPr>
                <w:delText>Название</w:delText>
              </w:r>
            </w:del>
          </w:p>
        </w:tc>
        <w:tc>
          <w:tcPr>
            <w:tcW w:w="2126" w:type="dxa"/>
            <w:shd w:val="clear" w:color="auto" w:fill="FFC000"/>
          </w:tcPr>
          <w:p w14:paraId="1DB18AF7" w14:textId="77777777" w:rsidR="0077286C" w:rsidRPr="00AD3599" w:rsidDel="00E70C9F" w:rsidRDefault="0077286C">
            <w:pPr>
              <w:spacing w:before="240"/>
              <w:jc w:val="left"/>
              <w:rPr>
                <w:del w:id="2109" w:author="Morozova Klavdia" w:date="2019-06-28T15:35:00Z"/>
                <w:rFonts w:ascii="Arial" w:hAnsi="Arial" w:cs="Arial"/>
                <w:b/>
                <w:color w:val="000000"/>
                <w:highlight w:val="green"/>
                <w:rPrChange w:id="2110" w:author="Morozova Klavdia" w:date="2019-08-06T12:06:00Z">
                  <w:rPr>
                    <w:del w:id="2111" w:author="Morozova Klavdia" w:date="2019-06-28T15:35:00Z"/>
                    <w:rFonts w:ascii="Arial" w:hAnsi="Arial" w:cs="Arial"/>
                    <w:b/>
                    <w:color w:val="000000"/>
                  </w:rPr>
                </w:rPrChange>
              </w:rPr>
              <w:pPrChange w:id="2112" w:author="Morozova Klavdia" w:date="2019-06-28T15:44:00Z">
                <w:pPr>
                  <w:spacing w:before="240"/>
                  <w:ind w:left="709" w:firstLine="284"/>
                </w:pPr>
              </w:pPrChange>
            </w:pPr>
            <w:del w:id="2113" w:author="Morozova Klavdia" w:date="2019-06-28T15:35:00Z">
              <w:r w:rsidRPr="00AD3599" w:rsidDel="00E70C9F">
                <w:rPr>
                  <w:rFonts w:ascii="Arial" w:hAnsi="Arial" w:cs="Arial"/>
                  <w:b/>
                  <w:color w:val="000000"/>
                  <w:highlight w:val="green"/>
                  <w:rPrChange w:id="2114" w:author="Morozova Klavdia" w:date="2019-08-06T12:06:00Z">
                    <w:rPr>
                      <w:rFonts w:ascii="Arial" w:hAnsi="Arial" w:cs="Arial"/>
                      <w:b/>
                      <w:color w:val="000000"/>
                    </w:rPr>
                  </w:rPrChange>
                </w:rPr>
                <w:delText>Данные ERP</w:delText>
              </w:r>
            </w:del>
          </w:p>
        </w:tc>
        <w:tc>
          <w:tcPr>
            <w:tcW w:w="3856" w:type="dxa"/>
            <w:shd w:val="clear" w:color="auto" w:fill="FFC000"/>
          </w:tcPr>
          <w:p w14:paraId="3F2CEFAF" w14:textId="77777777" w:rsidR="0077286C" w:rsidRPr="00AD3599" w:rsidDel="00E70C9F" w:rsidRDefault="0077286C">
            <w:pPr>
              <w:spacing w:before="240"/>
              <w:jc w:val="left"/>
              <w:rPr>
                <w:del w:id="2115" w:author="Morozova Klavdia" w:date="2019-06-28T15:35:00Z"/>
                <w:rFonts w:ascii="Arial" w:hAnsi="Arial" w:cs="Arial"/>
                <w:b/>
                <w:color w:val="000000"/>
                <w:highlight w:val="green"/>
                <w:rPrChange w:id="2116" w:author="Morozova Klavdia" w:date="2019-08-06T12:06:00Z">
                  <w:rPr>
                    <w:del w:id="2117" w:author="Morozova Klavdia" w:date="2019-06-28T15:35:00Z"/>
                    <w:rFonts w:ascii="Arial" w:hAnsi="Arial" w:cs="Arial"/>
                    <w:b/>
                    <w:color w:val="000000"/>
                  </w:rPr>
                </w:rPrChange>
              </w:rPr>
              <w:pPrChange w:id="2118" w:author="Morozova Klavdia" w:date="2019-06-28T15:44:00Z">
                <w:pPr>
                  <w:spacing w:before="240"/>
                  <w:ind w:left="709" w:firstLine="284"/>
                </w:pPr>
              </w:pPrChange>
            </w:pPr>
            <w:del w:id="2119" w:author="Morozova Klavdia" w:date="2019-06-28T15:35:00Z">
              <w:r w:rsidRPr="00AD3599" w:rsidDel="00E70C9F">
                <w:rPr>
                  <w:rFonts w:ascii="Arial" w:hAnsi="Arial" w:cs="Arial"/>
                  <w:b/>
                  <w:color w:val="000000"/>
                  <w:highlight w:val="green"/>
                  <w:rPrChange w:id="2120" w:author="Morozova Klavdia" w:date="2019-08-06T12:06:00Z">
                    <w:rPr>
                      <w:rFonts w:ascii="Arial" w:hAnsi="Arial" w:cs="Arial"/>
                      <w:b/>
                      <w:color w:val="000000"/>
                    </w:rPr>
                  </w:rPrChange>
                </w:rPr>
                <w:delText>Алгоритм заполнения</w:delText>
              </w:r>
            </w:del>
          </w:p>
        </w:tc>
      </w:tr>
      <w:tr w:rsidR="0077286C" w:rsidRPr="00AD3599" w:rsidDel="00E70C9F" w14:paraId="5BCA6893" w14:textId="77777777" w:rsidTr="00FD76E0">
        <w:trPr>
          <w:del w:id="2121" w:author="Morozova Klavdia" w:date="2019-06-28T15:35:00Z"/>
        </w:trPr>
        <w:tc>
          <w:tcPr>
            <w:tcW w:w="2235" w:type="dxa"/>
          </w:tcPr>
          <w:p w14:paraId="5E764FAF" w14:textId="77777777" w:rsidR="0077286C" w:rsidRPr="00AD3599" w:rsidDel="00E70C9F" w:rsidRDefault="0077286C">
            <w:pPr>
              <w:spacing w:before="240"/>
              <w:jc w:val="left"/>
              <w:rPr>
                <w:del w:id="2122" w:author="Morozova Klavdia" w:date="2019-06-28T15:35:00Z"/>
                <w:rFonts w:ascii="Arial" w:eastAsiaTheme="minorHAnsi" w:hAnsi="Arial" w:cs="Arial"/>
                <w:i/>
                <w:color w:val="808080" w:themeColor="background1" w:themeShade="80"/>
                <w:sz w:val="22"/>
                <w:highlight w:val="green"/>
                <w:rPrChange w:id="2123" w:author="Morozova Klavdia" w:date="2019-08-06T12:06:00Z">
                  <w:rPr>
                    <w:del w:id="2124" w:author="Morozova Klavdia" w:date="2019-06-28T15:35:00Z"/>
                    <w:rFonts w:ascii="Arial" w:eastAsiaTheme="minorHAnsi" w:hAnsi="Arial" w:cs="Arial"/>
                    <w:i/>
                    <w:color w:val="808080" w:themeColor="background1" w:themeShade="80"/>
                    <w:sz w:val="22"/>
                  </w:rPr>
                </w:rPrChange>
              </w:rPr>
              <w:pPrChange w:id="2125" w:author="Morozova Klavdia" w:date="2019-06-28T15:44:00Z">
                <w:pPr>
                  <w:spacing w:before="240"/>
                  <w:ind w:left="709" w:firstLine="284"/>
                </w:pPr>
              </w:pPrChange>
            </w:pPr>
            <w:del w:id="2126" w:author="Morozova Klavdia" w:date="2019-06-28T15:35:00Z">
              <w:r w:rsidRPr="00AD3599" w:rsidDel="00E70C9F">
                <w:rPr>
                  <w:rFonts w:ascii="Arial" w:eastAsiaTheme="minorHAnsi" w:hAnsi="Arial" w:cs="Arial"/>
                  <w:i/>
                  <w:color w:val="808080" w:themeColor="background1" w:themeShade="80"/>
                  <w:sz w:val="22"/>
                  <w:highlight w:val="green"/>
                  <w:rPrChange w:id="2127" w:author="Morozova Klavdia" w:date="2019-08-06T12:06:00Z">
                    <w:rPr>
                      <w:rFonts w:ascii="Arial" w:eastAsiaTheme="minorHAnsi" w:hAnsi="Arial" w:cs="Arial"/>
                      <w:i/>
                      <w:color w:val="808080" w:themeColor="background1" w:themeShade="80"/>
                      <w:sz w:val="22"/>
                    </w:rPr>
                  </w:rPrChange>
                </w:rPr>
                <w:delText>AUFNR_GP</w:delText>
              </w:r>
            </w:del>
          </w:p>
        </w:tc>
        <w:tc>
          <w:tcPr>
            <w:tcW w:w="1984" w:type="dxa"/>
            <w:shd w:val="clear" w:color="auto" w:fill="auto"/>
          </w:tcPr>
          <w:p w14:paraId="7BDBDE76" w14:textId="77777777" w:rsidR="0077286C" w:rsidRPr="00AD3599" w:rsidDel="00E70C9F" w:rsidRDefault="0077286C">
            <w:pPr>
              <w:spacing w:before="240"/>
              <w:jc w:val="left"/>
              <w:rPr>
                <w:del w:id="2128" w:author="Morozova Klavdia" w:date="2019-06-28T15:35:00Z"/>
                <w:rFonts w:ascii="Arial" w:eastAsiaTheme="minorHAnsi" w:hAnsi="Arial" w:cs="Arial"/>
                <w:i/>
                <w:color w:val="808080" w:themeColor="background1" w:themeShade="80"/>
                <w:sz w:val="22"/>
                <w:highlight w:val="green"/>
                <w:rPrChange w:id="2129" w:author="Morozova Klavdia" w:date="2019-08-06T12:06:00Z">
                  <w:rPr>
                    <w:del w:id="2130" w:author="Morozova Klavdia" w:date="2019-06-28T15:35:00Z"/>
                    <w:rFonts w:ascii="Arial" w:eastAsiaTheme="minorHAnsi" w:hAnsi="Arial" w:cs="Arial"/>
                    <w:i/>
                    <w:color w:val="808080" w:themeColor="background1" w:themeShade="80"/>
                    <w:sz w:val="22"/>
                  </w:rPr>
                </w:rPrChange>
              </w:rPr>
              <w:pPrChange w:id="2131" w:author="Morozova Klavdia" w:date="2019-06-28T15:44:00Z">
                <w:pPr>
                  <w:spacing w:before="240"/>
                  <w:ind w:left="709" w:firstLine="284"/>
                </w:pPr>
              </w:pPrChange>
            </w:pPr>
            <w:del w:id="2132" w:author="Morozova Klavdia" w:date="2019-06-28T15:35:00Z">
              <w:r w:rsidRPr="00AD3599" w:rsidDel="00E70C9F">
                <w:rPr>
                  <w:rFonts w:ascii="Arial" w:eastAsiaTheme="minorHAnsi" w:hAnsi="Arial" w:cs="Arial"/>
                  <w:i/>
                  <w:color w:val="808080" w:themeColor="background1" w:themeShade="80"/>
                  <w:sz w:val="22"/>
                  <w:highlight w:val="green"/>
                  <w:rPrChange w:id="2133" w:author="Morozova Klavdia" w:date="2019-08-06T12:06:00Z">
                    <w:rPr>
                      <w:rFonts w:ascii="Arial" w:eastAsiaTheme="minorHAnsi" w:hAnsi="Arial" w:cs="Arial"/>
                      <w:i/>
                      <w:color w:val="808080" w:themeColor="background1" w:themeShade="80"/>
                      <w:sz w:val="22"/>
                    </w:rPr>
                  </w:rPrChange>
                </w:rPr>
                <w:delText>СО заказ ГП</w:delText>
              </w:r>
            </w:del>
          </w:p>
        </w:tc>
        <w:tc>
          <w:tcPr>
            <w:tcW w:w="2126" w:type="dxa"/>
            <w:shd w:val="clear" w:color="auto" w:fill="auto"/>
          </w:tcPr>
          <w:p w14:paraId="3CF258AB" w14:textId="77777777" w:rsidR="0077286C" w:rsidRPr="00AD3599" w:rsidDel="00E70C9F" w:rsidRDefault="0077286C">
            <w:pPr>
              <w:spacing w:before="240"/>
              <w:jc w:val="left"/>
              <w:rPr>
                <w:del w:id="2134" w:author="Morozova Klavdia" w:date="2019-06-28T15:35:00Z"/>
                <w:rFonts w:ascii="Arial" w:eastAsiaTheme="minorHAnsi" w:hAnsi="Arial" w:cs="Arial"/>
                <w:i/>
                <w:color w:val="808080" w:themeColor="background1" w:themeShade="80"/>
                <w:sz w:val="22"/>
                <w:highlight w:val="green"/>
                <w:rPrChange w:id="2135" w:author="Morozova Klavdia" w:date="2019-08-06T12:06:00Z">
                  <w:rPr>
                    <w:del w:id="2136" w:author="Morozova Klavdia" w:date="2019-06-28T15:35:00Z"/>
                    <w:rFonts w:ascii="Arial" w:eastAsiaTheme="minorHAnsi" w:hAnsi="Arial" w:cs="Arial"/>
                    <w:i/>
                    <w:color w:val="808080" w:themeColor="background1" w:themeShade="80"/>
                    <w:sz w:val="22"/>
                  </w:rPr>
                </w:rPrChange>
              </w:rPr>
              <w:pPrChange w:id="2137" w:author="Morozova Klavdia" w:date="2019-06-28T15:44:00Z">
                <w:pPr>
                  <w:spacing w:before="240"/>
                  <w:ind w:left="709" w:firstLine="284"/>
                </w:pPr>
              </w:pPrChange>
            </w:pPr>
            <w:del w:id="2138" w:author="Morozova Klavdia" w:date="2019-06-28T15:35:00Z">
              <w:r w:rsidRPr="00AD3599" w:rsidDel="00E70C9F">
                <w:rPr>
                  <w:rFonts w:ascii="Arial" w:eastAsiaTheme="minorHAnsi" w:hAnsi="Arial" w:cs="Arial"/>
                  <w:i/>
                  <w:color w:val="808080" w:themeColor="background1" w:themeShade="80"/>
                  <w:sz w:val="22"/>
                  <w:highlight w:val="green"/>
                  <w:rPrChange w:id="2139" w:author="Morozova Klavdia" w:date="2019-08-06T12:06:00Z">
                    <w:rPr>
                      <w:rFonts w:ascii="Arial" w:eastAsiaTheme="minorHAnsi" w:hAnsi="Arial" w:cs="Arial"/>
                      <w:i/>
                      <w:color w:val="808080" w:themeColor="background1" w:themeShade="80"/>
                      <w:sz w:val="22"/>
                    </w:rPr>
                  </w:rPrChange>
                </w:rPr>
                <w:delText>MSEG-AUFNR</w:delText>
              </w:r>
            </w:del>
          </w:p>
        </w:tc>
        <w:tc>
          <w:tcPr>
            <w:tcW w:w="3856" w:type="dxa"/>
            <w:shd w:val="clear" w:color="auto" w:fill="auto"/>
          </w:tcPr>
          <w:p w14:paraId="38405F14" w14:textId="77777777" w:rsidR="0077286C" w:rsidRPr="00AD3599" w:rsidDel="00E70C9F" w:rsidRDefault="0077286C">
            <w:pPr>
              <w:spacing w:before="240"/>
              <w:jc w:val="left"/>
              <w:rPr>
                <w:del w:id="2140" w:author="Morozova Klavdia" w:date="2019-06-28T15:35:00Z"/>
                <w:rFonts w:ascii="Arial" w:eastAsiaTheme="minorHAnsi" w:hAnsi="Arial" w:cs="Arial"/>
                <w:i/>
                <w:color w:val="808080" w:themeColor="background1" w:themeShade="80"/>
                <w:sz w:val="22"/>
                <w:highlight w:val="green"/>
                <w:rPrChange w:id="2141" w:author="Morozova Klavdia" w:date="2019-08-06T12:06:00Z">
                  <w:rPr>
                    <w:del w:id="2142" w:author="Morozova Klavdia" w:date="2019-06-28T15:35:00Z"/>
                    <w:rFonts w:ascii="Arial" w:eastAsiaTheme="minorHAnsi" w:hAnsi="Arial" w:cs="Arial"/>
                    <w:i/>
                    <w:color w:val="808080" w:themeColor="background1" w:themeShade="80"/>
                    <w:sz w:val="22"/>
                  </w:rPr>
                </w:rPrChange>
              </w:rPr>
              <w:pPrChange w:id="2143" w:author="Morozova Klavdia" w:date="2019-06-28T15:44:00Z">
                <w:pPr>
                  <w:spacing w:before="240"/>
                  <w:ind w:left="709" w:firstLine="284"/>
                </w:pPr>
              </w:pPrChange>
            </w:pPr>
            <w:del w:id="2144" w:author="Morozova Klavdia" w:date="2019-06-28T15:35:00Z">
              <w:r w:rsidRPr="00AD3599" w:rsidDel="00E70C9F">
                <w:rPr>
                  <w:rFonts w:ascii="Arial" w:eastAsiaTheme="minorHAnsi" w:hAnsi="Arial" w:cs="Arial"/>
                  <w:i/>
                  <w:color w:val="808080" w:themeColor="background1" w:themeShade="80"/>
                  <w:sz w:val="22"/>
                  <w:highlight w:val="green"/>
                  <w:rPrChange w:id="2145" w:author="Morozova Klavdia" w:date="2019-08-06T12:06:00Z">
                    <w:rPr>
                      <w:rFonts w:ascii="Arial" w:eastAsiaTheme="minorHAnsi" w:hAnsi="Arial" w:cs="Arial"/>
                      <w:i/>
                      <w:color w:val="808080" w:themeColor="background1" w:themeShade="80"/>
                      <w:sz w:val="22"/>
                    </w:rPr>
                  </w:rPrChange>
                </w:rPr>
                <w:delText>Номер заказа из документа движения материала.</w:delText>
              </w:r>
            </w:del>
          </w:p>
          <w:p w14:paraId="188C5CA2" w14:textId="77777777" w:rsidR="0077286C" w:rsidRPr="00AD3599" w:rsidDel="00E70C9F" w:rsidRDefault="0077286C">
            <w:pPr>
              <w:spacing w:before="240"/>
              <w:jc w:val="left"/>
              <w:rPr>
                <w:del w:id="2146" w:author="Morozova Klavdia" w:date="2019-06-28T15:35:00Z"/>
                <w:rFonts w:ascii="Arial" w:eastAsiaTheme="minorHAnsi" w:hAnsi="Arial" w:cs="Arial"/>
                <w:i/>
                <w:color w:val="808080" w:themeColor="background1" w:themeShade="80"/>
                <w:sz w:val="22"/>
                <w:highlight w:val="green"/>
                <w:rPrChange w:id="2147" w:author="Morozova Klavdia" w:date="2019-08-06T12:06:00Z">
                  <w:rPr>
                    <w:del w:id="2148" w:author="Morozova Klavdia" w:date="2019-06-28T15:35:00Z"/>
                    <w:rFonts w:ascii="Arial" w:eastAsiaTheme="minorHAnsi" w:hAnsi="Arial" w:cs="Arial"/>
                    <w:i/>
                    <w:color w:val="808080" w:themeColor="background1" w:themeShade="80"/>
                    <w:sz w:val="22"/>
                  </w:rPr>
                </w:rPrChange>
              </w:rPr>
              <w:pPrChange w:id="2149" w:author="Morozova Klavdia" w:date="2019-06-28T15:44:00Z">
                <w:pPr>
                  <w:spacing w:before="240"/>
                  <w:ind w:left="709" w:firstLine="284"/>
                </w:pPr>
              </w:pPrChange>
            </w:pPr>
            <w:del w:id="2150" w:author="Morozova Klavdia" w:date="2019-06-28T15:35:00Z">
              <w:r w:rsidRPr="00AD3599" w:rsidDel="00E70C9F">
                <w:rPr>
                  <w:rFonts w:ascii="Arial" w:eastAsiaTheme="minorHAnsi" w:hAnsi="Arial" w:cs="Arial"/>
                  <w:i/>
                  <w:color w:val="808080" w:themeColor="background1" w:themeShade="80"/>
                  <w:sz w:val="22"/>
                  <w:highlight w:val="green"/>
                  <w:rPrChange w:id="2151" w:author="Morozova Klavdia" w:date="2019-08-06T12:06:00Z">
                    <w:rPr>
                      <w:rFonts w:ascii="Arial" w:eastAsiaTheme="minorHAnsi" w:hAnsi="Arial" w:cs="Arial"/>
                      <w:i/>
                      <w:color w:val="808080" w:themeColor="background1" w:themeShade="80"/>
                      <w:sz w:val="22"/>
                    </w:rPr>
                  </w:rPrChange>
                </w:rPr>
                <w:delText>Возможен ручной ввод.</w:delText>
              </w:r>
            </w:del>
          </w:p>
        </w:tc>
      </w:tr>
    </w:tbl>
    <w:p w14:paraId="7F1AB24E" w14:textId="77777777" w:rsidR="0077286C" w:rsidRPr="00AD3599" w:rsidDel="00E70C9F" w:rsidRDefault="0077286C">
      <w:pPr>
        <w:spacing w:before="240"/>
        <w:jc w:val="left"/>
        <w:rPr>
          <w:del w:id="2152" w:author="Morozova Klavdia" w:date="2019-06-28T15:35:00Z"/>
          <w:rFonts w:ascii="Arial" w:hAnsi="Arial" w:cs="Arial"/>
          <w:highlight w:val="green"/>
          <w:rPrChange w:id="2153" w:author="Morozova Klavdia" w:date="2019-08-06T12:06:00Z">
            <w:rPr>
              <w:del w:id="2154" w:author="Morozova Klavdia" w:date="2019-06-28T15:35:00Z"/>
              <w:rFonts w:ascii="Arial" w:hAnsi="Arial" w:cs="Arial"/>
            </w:rPr>
          </w:rPrChange>
        </w:rPr>
        <w:pPrChange w:id="2155" w:author="Morozova Klavdia" w:date="2019-06-28T15:44:00Z">
          <w:pPr>
            <w:spacing w:before="240"/>
            <w:ind w:left="709" w:firstLine="284"/>
          </w:pPr>
        </w:pPrChange>
      </w:pPr>
    </w:p>
    <w:p w14:paraId="3E37518C" w14:textId="77777777" w:rsidR="0077286C" w:rsidRPr="00AD3599" w:rsidDel="00E70C9F" w:rsidRDefault="0077286C">
      <w:pPr>
        <w:spacing w:before="240"/>
        <w:jc w:val="left"/>
        <w:rPr>
          <w:del w:id="2156" w:author="Morozova Klavdia" w:date="2019-06-28T15:35:00Z"/>
          <w:rFonts w:ascii="Arial" w:hAnsi="Arial" w:cs="Arial"/>
          <w:highlight w:val="green"/>
          <w:rPrChange w:id="2157" w:author="Morozova Klavdia" w:date="2019-08-06T12:06:00Z">
            <w:rPr>
              <w:del w:id="2158" w:author="Morozova Klavdia" w:date="2019-06-28T15:35:00Z"/>
              <w:rFonts w:ascii="Arial" w:hAnsi="Arial" w:cs="Arial"/>
            </w:rPr>
          </w:rPrChange>
        </w:rPr>
        <w:pPrChange w:id="2159" w:author="Morozova Klavdia" w:date="2019-06-28T15:44:00Z">
          <w:pPr>
            <w:spacing w:before="240"/>
            <w:ind w:left="709" w:firstLine="284"/>
          </w:pPr>
        </w:pPrChange>
      </w:pPr>
      <w:del w:id="2160" w:author="Morozova Klavdia" w:date="2019-06-28T15:35:00Z">
        <w:r w:rsidRPr="00AD3599" w:rsidDel="00E70C9F">
          <w:rPr>
            <w:rFonts w:ascii="Arial" w:hAnsi="Arial" w:cs="Arial"/>
            <w:highlight w:val="green"/>
            <w:rPrChange w:id="2161" w:author="Morozova Klavdia" w:date="2019-08-06T12:06:00Z">
              <w:rPr>
                <w:rFonts w:ascii="Arial" w:hAnsi="Arial" w:cs="Arial"/>
              </w:rPr>
            </w:rPrChange>
          </w:rPr>
          <w:delText xml:space="preserve">Таблица  для </w:delText>
        </w:r>
        <w:r w:rsidRPr="00AD3599" w:rsidDel="00E70C9F">
          <w:rPr>
            <w:rFonts w:ascii="Arial" w:hAnsi="Arial" w:cs="Arial"/>
            <w:highlight w:val="green"/>
            <w:lang w:val="en-US"/>
            <w:rPrChange w:id="2162" w:author="Morozova Klavdia" w:date="2019-08-06T12:06:00Z">
              <w:rPr>
                <w:rFonts w:ascii="Arial" w:hAnsi="Arial" w:cs="Arial"/>
                <w:lang w:val="en-US"/>
              </w:rPr>
            </w:rPrChange>
          </w:rPr>
          <w:delText>BAPI</w:delText>
        </w:r>
        <w:r w:rsidRPr="00AD3599" w:rsidDel="00E70C9F">
          <w:rPr>
            <w:rFonts w:ascii="Arial" w:hAnsi="Arial" w:cs="Arial"/>
            <w:highlight w:val="green"/>
            <w:rPrChange w:id="2163" w:author="Morozova Klavdia" w:date="2019-08-06T12:06:00Z">
              <w:rPr>
                <w:rFonts w:ascii="Arial" w:hAnsi="Arial" w:cs="Arial"/>
              </w:rPr>
            </w:rPrChange>
          </w:rPr>
          <w:delText xml:space="preserve">, ФМ и т.д. </w:delText>
        </w:r>
      </w:del>
    </w:p>
    <w:tbl>
      <w:tblPr>
        <w:tblW w:w="1010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5"/>
        <w:gridCol w:w="2665"/>
        <w:gridCol w:w="2409"/>
        <w:gridCol w:w="3289"/>
      </w:tblGrid>
      <w:tr w:rsidR="0077286C" w:rsidRPr="00AD3599" w:rsidDel="00E70C9F" w14:paraId="24226D24" w14:textId="77777777" w:rsidTr="00FD76E0">
        <w:trPr>
          <w:trHeight w:val="300"/>
          <w:tblHeader/>
          <w:del w:id="2164" w:author="Morozova Klavdia" w:date="2019-06-28T15:35:00Z"/>
        </w:trPr>
        <w:tc>
          <w:tcPr>
            <w:tcW w:w="1745" w:type="dxa"/>
            <w:shd w:val="clear" w:color="auto" w:fill="FFC000"/>
            <w:noWrap/>
            <w:hideMark/>
          </w:tcPr>
          <w:p w14:paraId="6B404165" w14:textId="77777777" w:rsidR="0077286C" w:rsidRPr="00AD3599" w:rsidDel="00E70C9F" w:rsidRDefault="0077286C">
            <w:pPr>
              <w:spacing w:before="240"/>
              <w:jc w:val="left"/>
              <w:rPr>
                <w:del w:id="2165" w:author="Morozova Klavdia" w:date="2019-06-28T15:35:00Z"/>
                <w:rFonts w:ascii="Arial" w:hAnsi="Arial" w:cs="Arial"/>
                <w:b/>
                <w:highlight w:val="green"/>
                <w:rPrChange w:id="2166" w:author="Morozova Klavdia" w:date="2019-08-06T12:06:00Z">
                  <w:rPr>
                    <w:del w:id="2167" w:author="Morozova Klavdia" w:date="2019-06-28T15:35:00Z"/>
                    <w:rFonts w:ascii="Arial" w:hAnsi="Arial" w:cs="Arial"/>
                    <w:b/>
                  </w:rPr>
                </w:rPrChange>
              </w:rPr>
              <w:pPrChange w:id="2168" w:author="Morozova Klavdia" w:date="2019-06-28T15:44:00Z">
                <w:pPr>
                  <w:spacing w:before="240"/>
                  <w:ind w:left="709" w:firstLine="284"/>
                </w:pPr>
              </w:pPrChange>
            </w:pPr>
            <w:del w:id="2169" w:author="Morozova Klavdia" w:date="2019-06-28T15:35:00Z">
              <w:r w:rsidRPr="00AD3599" w:rsidDel="00E70C9F">
                <w:rPr>
                  <w:rFonts w:ascii="Arial" w:hAnsi="Arial" w:cs="Arial"/>
                  <w:b/>
                  <w:highlight w:val="green"/>
                  <w:rPrChange w:id="2170" w:author="Morozova Klavdia" w:date="2019-08-06T12:06:00Z">
                    <w:rPr>
                      <w:rFonts w:ascii="Arial" w:hAnsi="Arial" w:cs="Arial"/>
                      <w:b/>
                    </w:rPr>
                  </w:rPrChange>
                </w:rPr>
                <w:delText>Таблица-поле</w:delText>
              </w:r>
            </w:del>
          </w:p>
        </w:tc>
        <w:tc>
          <w:tcPr>
            <w:tcW w:w="2665" w:type="dxa"/>
            <w:shd w:val="clear" w:color="auto" w:fill="FFC000"/>
          </w:tcPr>
          <w:p w14:paraId="1B19C238" w14:textId="77777777" w:rsidR="0077286C" w:rsidRPr="00AD3599" w:rsidDel="00E70C9F" w:rsidRDefault="0077286C">
            <w:pPr>
              <w:spacing w:before="240"/>
              <w:jc w:val="left"/>
              <w:rPr>
                <w:del w:id="2171" w:author="Morozova Klavdia" w:date="2019-06-28T15:35:00Z"/>
                <w:rFonts w:ascii="Arial" w:hAnsi="Arial" w:cs="Arial"/>
                <w:b/>
                <w:highlight w:val="green"/>
                <w:rPrChange w:id="2172" w:author="Morozova Klavdia" w:date="2019-08-06T12:06:00Z">
                  <w:rPr>
                    <w:del w:id="2173" w:author="Morozova Klavdia" w:date="2019-06-28T15:35:00Z"/>
                    <w:rFonts w:ascii="Arial" w:hAnsi="Arial" w:cs="Arial"/>
                    <w:b/>
                  </w:rPr>
                </w:rPrChange>
              </w:rPr>
              <w:pPrChange w:id="2174" w:author="Morozova Klavdia" w:date="2019-06-28T15:44:00Z">
                <w:pPr>
                  <w:spacing w:before="240"/>
                  <w:ind w:left="709" w:firstLine="284"/>
                </w:pPr>
              </w:pPrChange>
            </w:pPr>
            <w:del w:id="2175" w:author="Morozova Klavdia" w:date="2019-06-28T15:35:00Z">
              <w:r w:rsidRPr="00AD3599" w:rsidDel="00E70C9F">
                <w:rPr>
                  <w:rFonts w:ascii="Arial" w:hAnsi="Arial" w:cs="Arial"/>
                  <w:b/>
                  <w:highlight w:val="green"/>
                  <w:rPrChange w:id="2176" w:author="Morozova Klavdia" w:date="2019-08-06T12:06:00Z">
                    <w:rPr>
                      <w:rFonts w:ascii="Arial" w:hAnsi="Arial" w:cs="Arial"/>
                      <w:b/>
                    </w:rPr>
                  </w:rPrChange>
                </w:rPr>
                <w:delText>Поле ВАР</w:delText>
              </w:r>
              <w:r w:rsidRPr="00AD3599" w:rsidDel="00E70C9F">
                <w:rPr>
                  <w:rFonts w:ascii="Arial" w:hAnsi="Arial" w:cs="Arial"/>
                  <w:b/>
                  <w:highlight w:val="green"/>
                  <w:lang w:val="en-US"/>
                  <w:rPrChange w:id="2177" w:author="Morozova Klavdia" w:date="2019-08-06T12:06:00Z">
                    <w:rPr>
                      <w:rFonts w:ascii="Arial" w:hAnsi="Arial" w:cs="Arial"/>
                      <w:b/>
                      <w:lang w:val="en-US"/>
                    </w:rPr>
                  </w:rPrChange>
                </w:rPr>
                <w:delText>I</w:delText>
              </w:r>
              <w:r w:rsidRPr="00AD3599" w:rsidDel="00E70C9F">
                <w:rPr>
                  <w:rFonts w:ascii="Arial" w:hAnsi="Arial" w:cs="Arial"/>
                  <w:b/>
                  <w:highlight w:val="green"/>
                  <w:rPrChange w:id="2178" w:author="Morozova Klavdia" w:date="2019-08-06T12:06:00Z">
                    <w:rPr>
                      <w:rFonts w:ascii="Arial" w:hAnsi="Arial" w:cs="Arial"/>
                      <w:b/>
                    </w:rPr>
                  </w:rPrChange>
                </w:rPr>
                <w:delText>, ФМ и т.д.</w:delText>
              </w:r>
            </w:del>
          </w:p>
        </w:tc>
        <w:tc>
          <w:tcPr>
            <w:tcW w:w="2409" w:type="dxa"/>
            <w:shd w:val="clear" w:color="auto" w:fill="FFC000"/>
            <w:noWrap/>
            <w:hideMark/>
          </w:tcPr>
          <w:p w14:paraId="463CA201" w14:textId="77777777" w:rsidR="0077286C" w:rsidRPr="00AD3599" w:rsidDel="00E70C9F" w:rsidRDefault="0077286C">
            <w:pPr>
              <w:spacing w:before="240"/>
              <w:jc w:val="left"/>
              <w:rPr>
                <w:del w:id="2179" w:author="Morozova Klavdia" w:date="2019-06-28T15:35:00Z"/>
                <w:rFonts w:ascii="Arial" w:hAnsi="Arial" w:cs="Arial"/>
                <w:b/>
                <w:highlight w:val="green"/>
                <w:rPrChange w:id="2180" w:author="Morozova Klavdia" w:date="2019-08-06T12:06:00Z">
                  <w:rPr>
                    <w:del w:id="2181" w:author="Morozova Klavdia" w:date="2019-06-28T15:35:00Z"/>
                    <w:rFonts w:ascii="Arial" w:hAnsi="Arial" w:cs="Arial"/>
                    <w:b/>
                  </w:rPr>
                </w:rPrChange>
              </w:rPr>
              <w:pPrChange w:id="2182" w:author="Morozova Klavdia" w:date="2019-06-28T15:44:00Z">
                <w:pPr>
                  <w:spacing w:before="240"/>
                  <w:ind w:left="709" w:firstLine="284"/>
                </w:pPr>
              </w:pPrChange>
            </w:pPr>
            <w:del w:id="2183" w:author="Morozova Klavdia" w:date="2019-06-28T15:35:00Z">
              <w:r w:rsidRPr="00AD3599" w:rsidDel="00E70C9F">
                <w:rPr>
                  <w:rFonts w:ascii="Arial" w:hAnsi="Arial" w:cs="Arial"/>
                  <w:b/>
                  <w:highlight w:val="green"/>
                  <w:rPrChange w:id="2184" w:author="Morozova Klavdia" w:date="2019-08-06T12:06:00Z">
                    <w:rPr>
                      <w:rFonts w:ascii="Arial" w:hAnsi="Arial" w:cs="Arial"/>
                      <w:b/>
                    </w:rPr>
                  </w:rPrChange>
                </w:rPr>
                <w:delText>Наименование поля</w:delText>
              </w:r>
            </w:del>
          </w:p>
        </w:tc>
        <w:tc>
          <w:tcPr>
            <w:tcW w:w="3289" w:type="dxa"/>
            <w:shd w:val="clear" w:color="auto" w:fill="FFC000"/>
            <w:noWrap/>
            <w:hideMark/>
          </w:tcPr>
          <w:p w14:paraId="1F1FDB07" w14:textId="77777777" w:rsidR="0077286C" w:rsidRPr="00AD3599" w:rsidDel="00E70C9F" w:rsidRDefault="0077286C">
            <w:pPr>
              <w:spacing w:before="240"/>
              <w:jc w:val="left"/>
              <w:rPr>
                <w:del w:id="2185" w:author="Morozova Klavdia" w:date="2019-06-28T15:35:00Z"/>
                <w:rFonts w:ascii="Arial" w:hAnsi="Arial" w:cs="Arial"/>
                <w:b/>
                <w:highlight w:val="green"/>
                <w:rPrChange w:id="2186" w:author="Morozova Klavdia" w:date="2019-08-06T12:06:00Z">
                  <w:rPr>
                    <w:del w:id="2187" w:author="Morozova Klavdia" w:date="2019-06-28T15:35:00Z"/>
                    <w:rFonts w:ascii="Arial" w:hAnsi="Arial" w:cs="Arial"/>
                    <w:b/>
                  </w:rPr>
                </w:rPrChange>
              </w:rPr>
              <w:pPrChange w:id="2188" w:author="Morozova Klavdia" w:date="2019-06-28T15:44:00Z">
                <w:pPr>
                  <w:spacing w:before="240"/>
                  <w:ind w:left="709" w:firstLine="284"/>
                </w:pPr>
              </w:pPrChange>
            </w:pPr>
            <w:del w:id="2189" w:author="Morozova Klavdia" w:date="2019-06-28T15:35:00Z">
              <w:r w:rsidRPr="00AD3599" w:rsidDel="00E70C9F">
                <w:rPr>
                  <w:rFonts w:ascii="Arial" w:hAnsi="Arial" w:cs="Arial"/>
                  <w:b/>
                  <w:highlight w:val="green"/>
                  <w:rPrChange w:id="2190" w:author="Morozova Klavdia" w:date="2019-08-06T12:06:00Z">
                    <w:rPr>
                      <w:rFonts w:ascii="Arial" w:hAnsi="Arial" w:cs="Arial"/>
                      <w:b/>
                    </w:rPr>
                  </w:rPrChange>
                </w:rPr>
                <w:delText>Значение</w:delText>
              </w:r>
            </w:del>
          </w:p>
        </w:tc>
      </w:tr>
      <w:tr w:rsidR="0077286C" w:rsidRPr="00AD3599" w:rsidDel="00E70C9F" w14:paraId="416890D9" w14:textId="77777777" w:rsidTr="00FD76E0">
        <w:trPr>
          <w:trHeight w:val="300"/>
          <w:del w:id="2191" w:author="Morozova Klavdia" w:date="2019-06-28T15:35:00Z"/>
        </w:trPr>
        <w:tc>
          <w:tcPr>
            <w:tcW w:w="10108" w:type="dxa"/>
            <w:gridSpan w:val="4"/>
            <w:shd w:val="clear" w:color="auto" w:fill="auto"/>
            <w:noWrap/>
          </w:tcPr>
          <w:p w14:paraId="57C1D080" w14:textId="77777777" w:rsidR="0077286C" w:rsidRPr="00AD3599" w:rsidDel="00E70C9F" w:rsidRDefault="0077286C">
            <w:pPr>
              <w:spacing w:before="240"/>
              <w:jc w:val="left"/>
              <w:rPr>
                <w:del w:id="2192" w:author="Morozova Klavdia" w:date="2019-06-28T15:35:00Z"/>
                <w:rFonts w:ascii="Arial" w:hAnsi="Arial" w:cs="Arial"/>
                <w:highlight w:val="green"/>
                <w:rPrChange w:id="2193" w:author="Morozova Klavdia" w:date="2019-08-06T12:06:00Z">
                  <w:rPr>
                    <w:del w:id="2194" w:author="Morozova Klavdia" w:date="2019-06-28T15:35:00Z"/>
                    <w:rFonts w:ascii="Arial" w:hAnsi="Arial" w:cs="Arial"/>
                  </w:rPr>
                </w:rPrChange>
              </w:rPr>
              <w:pPrChange w:id="2195" w:author="Morozova Klavdia" w:date="2019-06-28T15:44:00Z">
                <w:pPr>
                  <w:spacing w:before="240"/>
                  <w:ind w:left="709" w:firstLine="284"/>
                </w:pPr>
              </w:pPrChange>
            </w:pPr>
            <w:del w:id="2196" w:author="Morozova Klavdia" w:date="2019-06-28T15:35:00Z">
              <w:r w:rsidRPr="00AD3599" w:rsidDel="00E70C9F">
                <w:rPr>
                  <w:rFonts w:ascii="Arial" w:hAnsi="Arial" w:cs="Arial"/>
                  <w:b/>
                  <w:highlight w:val="green"/>
                  <w:rPrChange w:id="2197" w:author="Morozova Klavdia" w:date="2019-08-06T12:06:00Z">
                    <w:rPr>
                      <w:rFonts w:ascii="Arial" w:hAnsi="Arial" w:cs="Arial"/>
                      <w:b/>
                    </w:rPr>
                  </w:rPrChange>
                </w:rPr>
                <w:delText xml:space="preserve">Входящие данные </w:delText>
              </w:r>
            </w:del>
          </w:p>
        </w:tc>
      </w:tr>
      <w:tr w:rsidR="0077286C" w:rsidRPr="00AD3599" w:rsidDel="00E70C9F" w14:paraId="1540BEE8" w14:textId="77777777" w:rsidTr="00FD76E0">
        <w:trPr>
          <w:trHeight w:val="300"/>
          <w:del w:id="2198" w:author="Morozova Klavdia" w:date="2019-06-28T15:35:00Z"/>
        </w:trPr>
        <w:tc>
          <w:tcPr>
            <w:tcW w:w="1745" w:type="dxa"/>
            <w:shd w:val="clear" w:color="auto" w:fill="auto"/>
            <w:noWrap/>
          </w:tcPr>
          <w:p w14:paraId="6389A035" w14:textId="77777777" w:rsidR="0077286C" w:rsidRPr="00AD3599" w:rsidDel="00E70C9F" w:rsidRDefault="0077286C">
            <w:pPr>
              <w:spacing w:before="240"/>
              <w:jc w:val="left"/>
              <w:rPr>
                <w:del w:id="2199" w:author="Morozova Klavdia" w:date="2019-06-28T15:35:00Z"/>
                <w:rFonts w:ascii="Arial" w:hAnsi="Arial" w:cs="Arial"/>
                <w:highlight w:val="green"/>
                <w:rPrChange w:id="2200" w:author="Morozova Klavdia" w:date="2019-08-06T12:06:00Z">
                  <w:rPr>
                    <w:del w:id="2201" w:author="Morozova Klavdia" w:date="2019-06-28T15:35:00Z"/>
                    <w:rFonts w:ascii="Arial" w:hAnsi="Arial" w:cs="Arial"/>
                  </w:rPr>
                </w:rPrChange>
              </w:rPr>
              <w:pPrChange w:id="2202" w:author="Morozova Klavdia" w:date="2019-06-28T15:44:00Z">
                <w:pPr>
                  <w:spacing w:before="240"/>
                  <w:ind w:left="709" w:firstLine="284"/>
                </w:pPr>
              </w:pPrChange>
            </w:pPr>
          </w:p>
        </w:tc>
        <w:tc>
          <w:tcPr>
            <w:tcW w:w="2665" w:type="dxa"/>
          </w:tcPr>
          <w:p w14:paraId="31D4071E" w14:textId="77777777" w:rsidR="0077286C" w:rsidRPr="00AD3599" w:rsidDel="00E70C9F" w:rsidRDefault="0077286C">
            <w:pPr>
              <w:spacing w:before="240"/>
              <w:jc w:val="left"/>
              <w:rPr>
                <w:del w:id="2203" w:author="Morozova Klavdia" w:date="2019-06-28T15:35:00Z"/>
                <w:rFonts w:ascii="Arial" w:hAnsi="Arial" w:cs="Arial"/>
                <w:highlight w:val="green"/>
                <w:rPrChange w:id="2204" w:author="Morozova Klavdia" w:date="2019-08-06T12:06:00Z">
                  <w:rPr>
                    <w:del w:id="2205" w:author="Morozova Klavdia" w:date="2019-06-28T15:35:00Z"/>
                    <w:rFonts w:ascii="Arial" w:hAnsi="Arial" w:cs="Arial"/>
                  </w:rPr>
                </w:rPrChange>
              </w:rPr>
              <w:pPrChange w:id="2206" w:author="Morozova Klavdia" w:date="2019-06-28T15:44:00Z">
                <w:pPr>
                  <w:spacing w:before="240"/>
                  <w:ind w:left="709" w:firstLine="284"/>
                </w:pPr>
              </w:pPrChange>
            </w:pPr>
          </w:p>
        </w:tc>
        <w:tc>
          <w:tcPr>
            <w:tcW w:w="2409" w:type="dxa"/>
            <w:shd w:val="clear" w:color="auto" w:fill="auto"/>
            <w:noWrap/>
          </w:tcPr>
          <w:p w14:paraId="2E21D906" w14:textId="77777777" w:rsidR="0077286C" w:rsidRPr="00AD3599" w:rsidDel="00E70C9F" w:rsidRDefault="0077286C">
            <w:pPr>
              <w:spacing w:before="240"/>
              <w:jc w:val="left"/>
              <w:rPr>
                <w:del w:id="2207" w:author="Morozova Klavdia" w:date="2019-06-28T15:35:00Z"/>
                <w:rFonts w:ascii="Arial" w:hAnsi="Arial" w:cs="Arial"/>
                <w:highlight w:val="green"/>
                <w:rPrChange w:id="2208" w:author="Morozova Klavdia" w:date="2019-08-06T12:06:00Z">
                  <w:rPr>
                    <w:del w:id="2209" w:author="Morozova Klavdia" w:date="2019-06-28T15:35:00Z"/>
                    <w:rFonts w:ascii="Arial" w:hAnsi="Arial" w:cs="Arial"/>
                  </w:rPr>
                </w:rPrChange>
              </w:rPr>
              <w:pPrChange w:id="2210" w:author="Morozova Klavdia" w:date="2019-06-28T15:44:00Z">
                <w:pPr>
                  <w:spacing w:before="240"/>
                  <w:ind w:left="709" w:firstLine="284"/>
                </w:pPr>
              </w:pPrChange>
            </w:pPr>
          </w:p>
        </w:tc>
        <w:tc>
          <w:tcPr>
            <w:tcW w:w="3289" w:type="dxa"/>
            <w:shd w:val="clear" w:color="auto" w:fill="auto"/>
            <w:noWrap/>
          </w:tcPr>
          <w:p w14:paraId="638F8DD3" w14:textId="77777777" w:rsidR="0077286C" w:rsidRPr="00AD3599" w:rsidDel="00E70C9F" w:rsidRDefault="0077286C">
            <w:pPr>
              <w:spacing w:before="240"/>
              <w:jc w:val="left"/>
              <w:rPr>
                <w:del w:id="2211" w:author="Morozova Klavdia" w:date="2019-06-28T15:35:00Z"/>
                <w:rFonts w:ascii="Arial" w:hAnsi="Arial" w:cs="Arial"/>
                <w:highlight w:val="green"/>
                <w:rPrChange w:id="2212" w:author="Morozova Klavdia" w:date="2019-08-06T12:06:00Z">
                  <w:rPr>
                    <w:del w:id="2213" w:author="Morozova Klavdia" w:date="2019-06-28T15:35:00Z"/>
                    <w:rFonts w:ascii="Arial" w:hAnsi="Arial" w:cs="Arial"/>
                  </w:rPr>
                </w:rPrChange>
              </w:rPr>
              <w:pPrChange w:id="2214" w:author="Morozova Klavdia" w:date="2019-06-28T15:44:00Z">
                <w:pPr>
                  <w:spacing w:before="240"/>
                  <w:ind w:left="709" w:firstLine="284"/>
                </w:pPr>
              </w:pPrChange>
            </w:pPr>
          </w:p>
        </w:tc>
      </w:tr>
      <w:tr w:rsidR="0077286C" w:rsidRPr="00AD3599" w:rsidDel="00E70C9F" w14:paraId="4DBD96E8" w14:textId="77777777" w:rsidTr="00FD76E0">
        <w:trPr>
          <w:trHeight w:val="300"/>
          <w:del w:id="2215" w:author="Morozova Klavdia" w:date="2019-06-28T15:35:00Z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E8894B" w14:textId="77777777" w:rsidR="0077286C" w:rsidRPr="00AD3599" w:rsidDel="00E70C9F" w:rsidRDefault="0077286C">
            <w:pPr>
              <w:spacing w:before="240"/>
              <w:jc w:val="left"/>
              <w:rPr>
                <w:del w:id="2216" w:author="Morozova Klavdia" w:date="2019-06-28T15:35:00Z"/>
                <w:rFonts w:ascii="Arial" w:hAnsi="Arial" w:cs="Arial"/>
                <w:highlight w:val="green"/>
                <w:rPrChange w:id="2217" w:author="Morozova Klavdia" w:date="2019-08-06T12:06:00Z">
                  <w:rPr>
                    <w:del w:id="2218" w:author="Morozova Klavdia" w:date="2019-06-28T15:35:00Z"/>
                    <w:rFonts w:ascii="Arial" w:hAnsi="Arial" w:cs="Arial"/>
                  </w:rPr>
                </w:rPrChange>
              </w:rPr>
              <w:pPrChange w:id="2219" w:author="Morozova Klavdia" w:date="2019-06-28T15:44:00Z">
                <w:pPr>
                  <w:spacing w:before="240"/>
                  <w:ind w:left="709" w:firstLine="284"/>
                </w:pPr>
              </w:pPrChange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F93B" w14:textId="77777777" w:rsidR="0077286C" w:rsidRPr="00AD3599" w:rsidDel="00E70C9F" w:rsidRDefault="0077286C">
            <w:pPr>
              <w:spacing w:before="240"/>
              <w:jc w:val="left"/>
              <w:rPr>
                <w:del w:id="2220" w:author="Morozova Klavdia" w:date="2019-06-28T15:35:00Z"/>
                <w:rFonts w:ascii="Arial" w:hAnsi="Arial" w:cs="Arial"/>
                <w:highlight w:val="green"/>
                <w:rPrChange w:id="2221" w:author="Morozova Klavdia" w:date="2019-08-06T12:06:00Z">
                  <w:rPr>
                    <w:del w:id="2222" w:author="Morozova Klavdia" w:date="2019-06-28T15:35:00Z"/>
                    <w:rFonts w:ascii="Arial" w:hAnsi="Arial" w:cs="Arial"/>
                  </w:rPr>
                </w:rPrChange>
              </w:rPr>
              <w:pPrChange w:id="2223" w:author="Morozova Klavdia" w:date="2019-06-28T15:44:00Z">
                <w:pPr>
                  <w:spacing w:before="240"/>
                  <w:ind w:left="709" w:firstLine="284"/>
                </w:pPr>
              </w:pPrChange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1375B" w14:textId="77777777" w:rsidR="0077286C" w:rsidRPr="00AD3599" w:rsidDel="00E70C9F" w:rsidRDefault="0077286C">
            <w:pPr>
              <w:spacing w:before="240"/>
              <w:jc w:val="left"/>
              <w:rPr>
                <w:del w:id="2224" w:author="Morozova Klavdia" w:date="2019-06-28T15:35:00Z"/>
                <w:rFonts w:ascii="Arial" w:hAnsi="Arial" w:cs="Arial"/>
                <w:highlight w:val="green"/>
                <w:rPrChange w:id="2225" w:author="Morozova Klavdia" w:date="2019-08-06T12:06:00Z">
                  <w:rPr>
                    <w:del w:id="2226" w:author="Morozova Klavdia" w:date="2019-06-28T15:35:00Z"/>
                    <w:rFonts w:ascii="Arial" w:hAnsi="Arial" w:cs="Arial"/>
                  </w:rPr>
                </w:rPrChange>
              </w:rPr>
              <w:pPrChange w:id="2227" w:author="Morozova Klavdia" w:date="2019-06-28T15:44:00Z">
                <w:pPr>
                  <w:spacing w:before="240"/>
                  <w:ind w:left="709" w:firstLine="284"/>
                </w:pPr>
              </w:pPrChange>
            </w:pP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57F9D" w14:textId="77777777" w:rsidR="0077286C" w:rsidRPr="00AD3599" w:rsidDel="00E70C9F" w:rsidRDefault="0077286C">
            <w:pPr>
              <w:spacing w:before="240"/>
              <w:jc w:val="left"/>
              <w:rPr>
                <w:del w:id="2228" w:author="Morozova Klavdia" w:date="2019-06-28T15:35:00Z"/>
                <w:rFonts w:ascii="Arial" w:hAnsi="Arial" w:cs="Arial"/>
                <w:highlight w:val="green"/>
                <w:rPrChange w:id="2229" w:author="Morozova Klavdia" w:date="2019-08-06T12:06:00Z">
                  <w:rPr>
                    <w:del w:id="2230" w:author="Morozova Klavdia" w:date="2019-06-28T15:35:00Z"/>
                    <w:rFonts w:ascii="Arial" w:hAnsi="Arial" w:cs="Arial"/>
                  </w:rPr>
                </w:rPrChange>
              </w:rPr>
              <w:pPrChange w:id="2231" w:author="Morozova Klavdia" w:date="2019-06-28T15:44:00Z">
                <w:pPr>
                  <w:spacing w:before="240"/>
                  <w:ind w:left="709" w:firstLine="284"/>
                </w:pPr>
              </w:pPrChange>
            </w:pPr>
          </w:p>
        </w:tc>
      </w:tr>
      <w:tr w:rsidR="0077286C" w:rsidRPr="00AD3599" w:rsidDel="00E70C9F" w14:paraId="77FA87F9" w14:textId="77777777" w:rsidTr="00FD76E0">
        <w:trPr>
          <w:trHeight w:val="300"/>
          <w:del w:id="2232" w:author="Morozova Klavdia" w:date="2019-06-28T15:35:00Z"/>
        </w:trPr>
        <w:tc>
          <w:tcPr>
            <w:tcW w:w="101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531932" w14:textId="77777777" w:rsidR="0077286C" w:rsidRPr="00AD3599" w:rsidDel="00E70C9F" w:rsidRDefault="0077286C">
            <w:pPr>
              <w:spacing w:before="240"/>
              <w:jc w:val="left"/>
              <w:rPr>
                <w:del w:id="2233" w:author="Morozova Klavdia" w:date="2019-06-28T15:35:00Z"/>
                <w:rFonts w:ascii="Arial" w:hAnsi="Arial" w:cs="Arial"/>
                <w:highlight w:val="green"/>
                <w:rPrChange w:id="2234" w:author="Morozova Klavdia" w:date="2019-08-06T12:06:00Z">
                  <w:rPr>
                    <w:del w:id="2235" w:author="Morozova Klavdia" w:date="2019-06-28T15:35:00Z"/>
                    <w:rFonts w:ascii="Arial" w:hAnsi="Arial" w:cs="Arial"/>
                  </w:rPr>
                </w:rPrChange>
              </w:rPr>
              <w:pPrChange w:id="2236" w:author="Morozova Klavdia" w:date="2019-06-28T15:44:00Z">
                <w:pPr>
                  <w:spacing w:before="240"/>
                  <w:ind w:left="709" w:firstLine="284"/>
                </w:pPr>
              </w:pPrChange>
            </w:pPr>
            <w:del w:id="2237" w:author="Morozova Klavdia" w:date="2019-06-28T15:35:00Z">
              <w:r w:rsidRPr="00AD3599" w:rsidDel="00E70C9F">
                <w:rPr>
                  <w:rFonts w:ascii="Arial" w:hAnsi="Arial" w:cs="Arial"/>
                  <w:b/>
                  <w:highlight w:val="green"/>
                  <w:rPrChange w:id="2238" w:author="Morozova Klavdia" w:date="2019-08-06T12:06:00Z">
                    <w:rPr>
                      <w:rFonts w:ascii="Arial" w:hAnsi="Arial" w:cs="Arial"/>
                      <w:b/>
                    </w:rPr>
                  </w:rPrChange>
                </w:rPr>
                <w:delText>Исходящие данные</w:delText>
              </w:r>
              <w:r w:rsidRPr="00AD3599" w:rsidDel="00E70C9F">
                <w:rPr>
                  <w:rFonts w:ascii="Arial" w:hAnsi="Arial" w:cs="Arial"/>
                  <w:highlight w:val="green"/>
                  <w:rPrChange w:id="2239" w:author="Morozova Klavdia" w:date="2019-08-06T12:06:00Z">
                    <w:rPr>
                      <w:rFonts w:ascii="Arial" w:hAnsi="Arial" w:cs="Arial"/>
                    </w:rPr>
                  </w:rPrChange>
                </w:rPr>
                <w:delText xml:space="preserve"> </w:delText>
              </w:r>
            </w:del>
          </w:p>
        </w:tc>
      </w:tr>
      <w:tr w:rsidR="0077286C" w:rsidRPr="00AD3599" w:rsidDel="00E70C9F" w14:paraId="09A8D8D3" w14:textId="77777777" w:rsidTr="00FD76E0">
        <w:trPr>
          <w:trHeight w:val="300"/>
          <w:del w:id="2240" w:author="Morozova Klavdia" w:date="2019-06-28T15:35:00Z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3F628D" w14:textId="77777777" w:rsidR="0077286C" w:rsidRPr="00AD3599" w:rsidDel="00E70C9F" w:rsidRDefault="0077286C">
            <w:pPr>
              <w:spacing w:before="240"/>
              <w:jc w:val="left"/>
              <w:rPr>
                <w:del w:id="2241" w:author="Morozova Klavdia" w:date="2019-06-28T15:35:00Z"/>
                <w:rFonts w:ascii="Arial" w:hAnsi="Arial" w:cs="Arial"/>
                <w:highlight w:val="green"/>
                <w:rPrChange w:id="2242" w:author="Morozova Klavdia" w:date="2019-08-06T12:06:00Z">
                  <w:rPr>
                    <w:del w:id="2243" w:author="Morozova Klavdia" w:date="2019-06-28T15:35:00Z"/>
                    <w:rFonts w:ascii="Arial" w:hAnsi="Arial" w:cs="Arial"/>
                  </w:rPr>
                </w:rPrChange>
              </w:rPr>
              <w:pPrChange w:id="2244" w:author="Morozova Klavdia" w:date="2019-06-28T15:44:00Z">
                <w:pPr>
                  <w:spacing w:before="240"/>
                  <w:ind w:left="709" w:firstLine="284"/>
                </w:pPr>
              </w:pPrChange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A83E" w14:textId="77777777" w:rsidR="0077286C" w:rsidRPr="00AD3599" w:rsidDel="00E70C9F" w:rsidRDefault="0077286C">
            <w:pPr>
              <w:spacing w:before="240"/>
              <w:jc w:val="left"/>
              <w:rPr>
                <w:del w:id="2245" w:author="Morozova Klavdia" w:date="2019-06-28T15:35:00Z"/>
                <w:rFonts w:ascii="Arial" w:hAnsi="Arial" w:cs="Arial"/>
                <w:highlight w:val="green"/>
                <w:rPrChange w:id="2246" w:author="Morozova Klavdia" w:date="2019-08-06T12:06:00Z">
                  <w:rPr>
                    <w:del w:id="2247" w:author="Morozova Klavdia" w:date="2019-06-28T15:35:00Z"/>
                    <w:rFonts w:ascii="Arial" w:hAnsi="Arial" w:cs="Arial"/>
                  </w:rPr>
                </w:rPrChange>
              </w:rPr>
              <w:pPrChange w:id="2248" w:author="Morozova Klavdia" w:date="2019-06-28T15:44:00Z">
                <w:pPr>
                  <w:spacing w:before="240"/>
                  <w:ind w:left="709" w:firstLine="284"/>
                </w:pPr>
              </w:pPrChange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73760" w14:textId="77777777" w:rsidR="0077286C" w:rsidRPr="00AD3599" w:rsidDel="00E70C9F" w:rsidRDefault="0077286C">
            <w:pPr>
              <w:spacing w:before="240"/>
              <w:jc w:val="left"/>
              <w:rPr>
                <w:del w:id="2249" w:author="Morozova Klavdia" w:date="2019-06-28T15:35:00Z"/>
                <w:rFonts w:ascii="Arial" w:hAnsi="Arial" w:cs="Arial"/>
                <w:highlight w:val="green"/>
                <w:rPrChange w:id="2250" w:author="Morozova Klavdia" w:date="2019-08-06T12:06:00Z">
                  <w:rPr>
                    <w:del w:id="2251" w:author="Morozova Klavdia" w:date="2019-06-28T15:35:00Z"/>
                    <w:rFonts w:ascii="Arial" w:hAnsi="Arial" w:cs="Arial"/>
                  </w:rPr>
                </w:rPrChange>
              </w:rPr>
              <w:pPrChange w:id="2252" w:author="Morozova Klavdia" w:date="2019-06-28T15:44:00Z">
                <w:pPr>
                  <w:spacing w:before="240"/>
                  <w:ind w:left="709" w:firstLine="284"/>
                </w:pPr>
              </w:pPrChange>
            </w:pP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44A72" w14:textId="77777777" w:rsidR="0077286C" w:rsidRPr="00AD3599" w:rsidDel="00E70C9F" w:rsidRDefault="0077286C">
            <w:pPr>
              <w:spacing w:before="240"/>
              <w:jc w:val="left"/>
              <w:rPr>
                <w:del w:id="2253" w:author="Morozova Klavdia" w:date="2019-06-28T15:35:00Z"/>
                <w:rFonts w:ascii="Arial" w:hAnsi="Arial" w:cs="Arial"/>
                <w:highlight w:val="green"/>
                <w:rPrChange w:id="2254" w:author="Morozova Klavdia" w:date="2019-08-06T12:06:00Z">
                  <w:rPr>
                    <w:del w:id="2255" w:author="Morozova Klavdia" w:date="2019-06-28T15:35:00Z"/>
                    <w:rFonts w:ascii="Arial" w:hAnsi="Arial" w:cs="Arial"/>
                  </w:rPr>
                </w:rPrChange>
              </w:rPr>
              <w:pPrChange w:id="2256" w:author="Morozova Klavdia" w:date="2019-06-28T15:44:00Z">
                <w:pPr>
                  <w:spacing w:before="240"/>
                  <w:ind w:left="709" w:firstLine="284"/>
                </w:pPr>
              </w:pPrChange>
            </w:pPr>
          </w:p>
        </w:tc>
      </w:tr>
      <w:tr w:rsidR="0077286C" w:rsidRPr="00AD3599" w:rsidDel="00E70C9F" w14:paraId="13DAAF9B" w14:textId="77777777" w:rsidTr="00FD76E0">
        <w:trPr>
          <w:trHeight w:val="300"/>
          <w:del w:id="2257" w:author="Morozova Klavdia" w:date="2019-06-28T15:35:00Z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92CF3A" w14:textId="77777777" w:rsidR="0077286C" w:rsidRPr="00AD3599" w:rsidDel="00E70C9F" w:rsidRDefault="0077286C">
            <w:pPr>
              <w:spacing w:before="240"/>
              <w:jc w:val="left"/>
              <w:rPr>
                <w:del w:id="2258" w:author="Morozova Klavdia" w:date="2019-06-28T15:35:00Z"/>
                <w:rFonts w:ascii="Arial" w:hAnsi="Arial" w:cs="Arial"/>
                <w:highlight w:val="green"/>
                <w:rPrChange w:id="2259" w:author="Morozova Klavdia" w:date="2019-08-06T12:06:00Z">
                  <w:rPr>
                    <w:del w:id="2260" w:author="Morozova Klavdia" w:date="2019-06-28T15:35:00Z"/>
                    <w:rFonts w:ascii="Arial" w:hAnsi="Arial" w:cs="Arial"/>
                  </w:rPr>
                </w:rPrChange>
              </w:rPr>
              <w:pPrChange w:id="2261" w:author="Morozova Klavdia" w:date="2019-06-28T15:44:00Z">
                <w:pPr>
                  <w:spacing w:before="240"/>
                  <w:ind w:left="709" w:firstLine="284"/>
                </w:pPr>
              </w:pPrChange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CDD" w14:textId="77777777" w:rsidR="0077286C" w:rsidRPr="00AD3599" w:rsidDel="00E70C9F" w:rsidRDefault="0077286C">
            <w:pPr>
              <w:spacing w:before="240"/>
              <w:jc w:val="left"/>
              <w:rPr>
                <w:del w:id="2262" w:author="Morozova Klavdia" w:date="2019-06-28T15:35:00Z"/>
                <w:rFonts w:ascii="Arial" w:hAnsi="Arial" w:cs="Arial"/>
                <w:highlight w:val="green"/>
                <w:rPrChange w:id="2263" w:author="Morozova Klavdia" w:date="2019-08-06T12:06:00Z">
                  <w:rPr>
                    <w:del w:id="2264" w:author="Morozova Klavdia" w:date="2019-06-28T15:35:00Z"/>
                    <w:rFonts w:ascii="Arial" w:hAnsi="Arial" w:cs="Arial"/>
                  </w:rPr>
                </w:rPrChange>
              </w:rPr>
              <w:pPrChange w:id="2265" w:author="Morozova Klavdia" w:date="2019-06-28T15:44:00Z">
                <w:pPr>
                  <w:spacing w:before="240"/>
                  <w:ind w:left="709" w:firstLine="284"/>
                </w:pPr>
              </w:pPrChange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A2BE5A" w14:textId="77777777" w:rsidR="0077286C" w:rsidRPr="00AD3599" w:rsidDel="00E70C9F" w:rsidRDefault="0077286C">
            <w:pPr>
              <w:spacing w:before="240"/>
              <w:jc w:val="left"/>
              <w:rPr>
                <w:del w:id="2266" w:author="Morozova Klavdia" w:date="2019-06-28T15:35:00Z"/>
                <w:rFonts w:ascii="Arial" w:hAnsi="Arial" w:cs="Arial"/>
                <w:highlight w:val="green"/>
                <w:rPrChange w:id="2267" w:author="Morozova Klavdia" w:date="2019-08-06T12:06:00Z">
                  <w:rPr>
                    <w:del w:id="2268" w:author="Morozova Klavdia" w:date="2019-06-28T15:35:00Z"/>
                    <w:rFonts w:ascii="Arial" w:hAnsi="Arial" w:cs="Arial"/>
                  </w:rPr>
                </w:rPrChange>
              </w:rPr>
              <w:pPrChange w:id="2269" w:author="Morozova Klavdia" w:date="2019-06-28T15:44:00Z">
                <w:pPr>
                  <w:spacing w:before="240"/>
                  <w:ind w:left="709" w:firstLine="284"/>
                </w:pPr>
              </w:pPrChange>
            </w:pP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6D441B" w14:textId="77777777" w:rsidR="0077286C" w:rsidRPr="00AD3599" w:rsidDel="00E70C9F" w:rsidRDefault="0077286C">
            <w:pPr>
              <w:spacing w:before="240"/>
              <w:jc w:val="left"/>
              <w:rPr>
                <w:del w:id="2270" w:author="Morozova Klavdia" w:date="2019-06-28T15:35:00Z"/>
                <w:rFonts w:ascii="Arial" w:hAnsi="Arial" w:cs="Arial"/>
                <w:highlight w:val="green"/>
                <w:rPrChange w:id="2271" w:author="Morozova Klavdia" w:date="2019-08-06T12:06:00Z">
                  <w:rPr>
                    <w:del w:id="2272" w:author="Morozova Klavdia" w:date="2019-06-28T15:35:00Z"/>
                    <w:rFonts w:ascii="Arial" w:hAnsi="Arial" w:cs="Arial"/>
                  </w:rPr>
                </w:rPrChange>
              </w:rPr>
              <w:pPrChange w:id="2273" w:author="Morozova Klavdia" w:date="2019-06-28T15:44:00Z">
                <w:pPr>
                  <w:spacing w:before="240"/>
                  <w:ind w:left="709" w:firstLine="284"/>
                </w:pPr>
              </w:pPrChange>
            </w:pPr>
          </w:p>
        </w:tc>
      </w:tr>
    </w:tbl>
    <w:p w14:paraId="478F8115" w14:textId="77777777" w:rsidR="00E70C9F" w:rsidRPr="00AD3599" w:rsidRDefault="00E70C9F">
      <w:pPr>
        <w:spacing w:before="240"/>
        <w:jc w:val="left"/>
        <w:rPr>
          <w:ins w:id="2274" w:author="Morozova Klavdia" w:date="2019-06-28T15:35:00Z"/>
          <w:rFonts w:ascii="Arial" w:hAnsi="Arial" w:cs="Arial"/>
          <w:highlight w:val="green"/>
          <w:rPrChange w:id="2275" w:author="Morozova Klavdia" w:date="2019-08-06T12:06:00Z">
            <w:rPr>
              <w:ins w:id="2276" w:author="Morozova Klavdia" w:date="2019-06-28T15:35:00Z"/>
              <w:rFonts w:ascii="Arial" w:hAnsi="Arial" w:cs="Arial"/>
            </w:rPr>
          </w:rPrChange>
        </w:rPr>
        <w:pPrChange w:id="2277" w:author="Morozova Klavdia" w:date="2019-06-28T15:44:00Z">
          <w:pPr>
            <w:spacing w:before="240"/>
            <w:ind w:left="709" w:firstLine="284"/>
          </w:pPr>
        </w:pPrChange>
      </w:pPr>
      <w:ins w:id="2278" w:author="Morozova Klavdia" w:date="2019-06-28T15:35:00Z">
        <w:r w:rsidRPr="00AD3599">
          <w:rPr>
            <w:rFonts w:ascii="Arial" w:hAnsi="Arial" w:cs="Arial"/>
            <w:i/>
            <w:szCs w:val="24"/>
            <w:highlight w:val="green"/>
            <w:rPrChange w:id="2279" w:author="Morozova Klavdia" w:date="2019-08-06T12:06:00Z">
              <w:rPr>
                <w:rFonts w:ascii="Arial" w:hAnsi="Arial" w:cs="Arial"/>
                <w:i/>
                <w:szCs w:val="24"/>
              </w:rPr>
            </w:rPrChange>
          </w:rPr>
          <w:t>Таблица соответствия полей Excel таблицы и ALV отчета</w:t>
        </w:r>
      </w:ins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280" w:author="Morozova Klavdia" w:date="2019-06-28T15:44:00Z">
          <w:tblPr>
            <w:tblW w:w="0" w:type="auto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268"/>
        <w:gridCol w:w="3261"/>
        <w:gridCol w:w="4644"/>
        <w:tblGridChange w:id="2281">
          <w:tblGrid>
            <w:gridCol w:w="108"/>
            <w:gridCol w:w="1593"/>
            <w:gridCol w:w="675"/>
            <w:gridCol w:w="343"/>
            <w:gridCol w:w="725"/>
            <w:gridCol w:w="2085"/>
            <w:gridCol w:w="108"/>
            <w:gridCol w:w="415"/>
            <w:gridCol w:w="736"/>
            <w:gridCol w:w="1434"/>
            <w:gridCol w:w="1951"/>
            <w:gridCol w:w="108"/>
          </w:tblGrid>
        </w:tblGridChange>
      </w:tblGrid>
      <w:tr w:rsidR="00E70C9F" w:rsidRPr="00AD3599" w14:paraId="1E67FC80" w14:textId="77777777" w:rsidTr="00BA086F">
        <w:trPr>
          <w:trHeight w:val="697"/>
          <w:ins w:id="2282" w:author="Morozova Klavdia" w:date="2019-06-28T15:35:00Z"/>
          <w:trPrChange w:id="2283" w:author="Morozova Klavdia" w:date="2019-06-28T15:44:00Z">
            <w:trPr>
              <w:gridAfter w:val="0"/>
              <w:trHeight w:val="697"/>
            </w:trPr>
          </w:trPrChange>
        </w:trPr>
        <w:tc>
          <w:tcPr>
            <w:tcW w:w="2268" w:type="dxa"/>
            <w:shd w:val="clear" w:color="auto" w:fill="FFC000"/>
            <w:tcPrChange w:id="2284" w:author="Morozova Klavdia" w:date="2019-06-28T15:44:00Z">
              <w:tcPr>
                <w:tcW w:w="2719" w:type="dxa"/>
                <w:gridSpan w:val="4"/>
                <w:shd w:val="clear" w:color="auto" w:fill="FFC000"/>
              </w:tcPr>
            </w:tcPrChange>
          </w:tcPr>
          <w:p w14:paraId="00061F71" w14:textId="77777777" w:rsidR="00E70C9F" w:rsidRPr="00AD3599" w:rsidRDefault="00E70C9F">
            <w:pPr>
              <w:spacing w:before="100" w:beforeAutospacing="1"/>
              <w:jc w:val="left"/>
              <w:rPr>
                <w:ins w:id="2285" w:author="Morozova Klavdia" w:date="2019-06-28T15:35:00Z"/>
                <w:rFonts w:ascii="Arial" w:hAnsi="Arial" w:cs="Arial"/>
                <w:b/>
                <w:color w:val="000000"/>
                <w:sz w:val="20"/>
                <w:szCs w:val="20"/>
                <w:highlight w:val="green"/>
                <w:rPrChange w:id="2286" w:author="Morozova Klavdia" w:date="2019-08-06T12:06:00Z">
                  <w:rPr>
                    <w:ins w:id="2287" w:author="Morozova Klavdia" w:date="2019-06-28T15:35:00Z"/>
                    <w:rFonts w:ascii="Arial" w:hAnsi="Arial" w:cs="Arial"/>
                    <w:b/>
                    <w:color w:val="000000"/>
                    <w:sz w:val="20"/>
                    <w:szCs w:val="20"/>
                  </w:rPr>
                </w:rPrChange>
              </w:rPr>
              <w:pPrChange w:id="2288" w:author="Morozova Klavdia" w:date="2019-06-28T15:43:00Z">
                <w:pPr>
                  <w:spacing w:before="100" w:beforeAutospacing="1"/>
                  <w:jc w:val="center"/>
                </w:pPr>
              </w:pPrChange>
            </w:pPr>
            <w:ins w:id="2289" w:author="Morozova Klavdia" w:date="2019-06-28T15:35:00Z">
              <w:r w:rsidRPr="00AD3599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  <w:rPrChange w:id="2290" w:author="Morozova Klavdia" w:date="2019-08-06T12:06:00Z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rPrChange>
                </w:rPr>
                <w:t xml:space="preserve">Поле </w:t>
              </w:r>
              <w:r w:rsidRPr="00AD3599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  <w:lang w:val="en-US"/>
                  <w:rPrChange w:id="2291" w:author="Morozova Klavdia" w:date="2019-08-06T12:06:00Z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 xml:space="preserve">ALV </w:t>
              </w:r>
              <w:r w:rsidRPr="00AD3599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  <w:rPrChange w:id="2292" w:author="Morozova Klavdia" w:date="2019-08-06T12:06:00Z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rPrChange>
                </w:rPr>
                <w:t>отчета</w:t>
              </w:r>
            </w:ins>
          </w:p>
        </w:tc>
        <w:tc>
          <w:tcPr>
            <w:tcW w:w="3261" w:type="dxa"/>
            <w:shd w:val="clear" w:color="auto" w:fill="FFC000"/>
            <w:tcPrChange w:id="2293" w:author="Morozova Klavdia" w:date="2019-06-28T15:44:00Z">
              <w:tcPr>
                <w:tcW w:w="4069" w:type="dxa"/>
                <w:gridSpan w:val="5"/>
                <w:shd w:val="clear" w:color="auto" w:fill="FFC000"/>
              </w:tcPr>
            </w:tcPrChange>
          </w:tcPr>
          <w:p w14:paraId="05F0EDC6" w14:textId="77777777" w:rsidR="00E70C9F" w:rsidRPr="00AD3599" w:rsidRDefault="00E70C9F">
            <w:pPr>
              <w:spacing w:before="100" w:beforeAutospacing="1"/>
              <w:jc w:val="left"/>
              <w:rPr>
                <w:ins w:id="2294" w:author="Morozova Klavdia" w:date="2019-06-28T15:35:00Z"/>
                <w:rFonts w:ascii="Arial" w:hAnsi="Arial" w:cs="Arial"/>
                <w:b/>
                <w:color w:val="000000"/>
                <w:sz w:val="20"/>
                <w:szCs w:val="20"/>
                <w:highlight w:val="green"/>
                <w:rPrChange w:id="2295" w:author="Morozova Klavdia" w:date="2019-08-06T12:06:00Z">
                  <w:rPr>
                    <w:ins w:id="2296" w:author="Morozova Klavdia" w:date="2019-06-28T15:35:00Z"/>
                    <w:rFonts w:ascii="Arial" w:hAnsi="Arial" w:cs="Arial"/>
                    <w:b/>
                    <w:color w:val="000000"/>
                    <w:sz w:val="20"/>
                    <w:szCs w:val="20"/>
                  </w:rPr>
                </w:rPrChange>
              </w:rPr>
              <w:pPrChange w:id="2297" w:author="Morozova Klavdia" w:date="2019-06-28T15:43:00Z">
                <w:pPr>
                  <w:spacing w:before="100" w:beforeAutospacing="1"/>
                  <w:jc w:val="center"/>
                </w:pPr>
              </w:pPrChange>
            </w:pPr>
            <w:ins w:id="2298" w:author="Morozova Klavdia" w:date="2019-06-28T15:35:00Z">
              <w:r w:rsidRPr="00AD3599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  <w:rPrChange w:id="2299" w:author="Morozova Klavdia" w:date="2019-08-06T12:06:00Z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rPrChange>
                </w:rPr>
                <w:t xml:space="preserve">Название поля </w:t>
              </w:r>
            </w:ins>
          </w:p>
        </w:tc>
        <w:tc>
          <w:tcPr>
            <w:tcW w:w="4644" w:type="dxa"/>
            <w:shd w:val="clear" w:color="auto" w:fill="FFC000"/>
            <w:tcPrChange w:id="2300" w:author="Morozova Klavdia" w:date="2019-06-28T15:44:00Z">
              <w:tcPr>
                <w:tcW w:w="3385" w:type="dxa"/>
                <w:gridSpan w:val="2"/>
                <w:shd w:val="clear" w:color="auto" w:fill="FFC000"/>
              </w:tcPr>
            </w:tcPrChange>
          </w:tcPr>
          <w:p w14:paraId="06DE6F7F" w14:textId="77777777" w:rsidR="00E70C9F" w:rsidRPr="00AD3599" w:rsidRDefault="00E70C9F">
            <w:pPr>
              <w:spacing w:before="100" w:beforeAutospacing="1"/>
              <w:jc w:val="left"/>
              <w:rPr>
                <w:ins w:id="2301" w:author="Morozova Klavdia" w:date="2019-06-28T15:35:00Z"/>
                <w:rFonts w:ascii="Arial" w:hAnsi="Arial" w:cs="Arial"/>
                <w:b/>
                <w:color w:val="000000"/>
                <w:sz w:val="20"/>
                <w:szCs w:val="20"/>
                <w:highlight w:val="green"/>
                <w:rPrChange w:id="2302" w:author="Morozova Klavdia" w:date="2019-08-06T12:06:00Z">
                  <w:rPr>
                    <w:ins w:id="2303" w:author="Morozova Klavdia" w:date="2019-06-28T15:35:00Z"/>
                    <w:rFonts w:ascii="Arial" w:hAnsi="Arial" w:cs="Arial"/>
                    <w:b/>
                    <w:color w:val="000000"/>
                    <w:sz w:val="20"/>
                    <w:szCs w:val="20"/>
                  </w:rPr>
                </w:rPrChange>
              </w:rPr>
              <w:pPrChange w:id="2304" w:author="Morozova Klavdia" w:date="2019-06-28T15:43:00Z">
                <w:pPr>
                  <w:spacing w:before="100" w:beforeAutospacing="1"/>
                  <w:jc w:val="center"/>
                </w:pPr>
              </w:pPrChange>
            </w:pPr>
            <w:ins w:id="2305" w:author="Morozova Klavdia" w:date="2019-06-28T15:35:00Z">
              <w:r w:rsidRPr="00AD3599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  <w:rPrChange w:id="2306" w:author="Morozova Klavdia" w:date="2019-08-06T12:06:00Z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rPrChange>
                </w:rPr>
                <w:t xml:space="preserve">Соответствующий источник данных (столбец </w:t>
              </w:r>
              <w:r w:rsidRPr="00AD3599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  <w:lang w:val="en-US"/>
                  <w:rPrChange w:id="2307" w:author="Morozova Klavdia" w:date="2019-08-06T12:06:00Z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Excel</w:t>
              </w:r>
              <w:r w:rsidRPr="00AD3599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  <w:rPrChange w:id="2308" w:author="Morozova Klavdia" w:date="2019-08-06T12:06:00Z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rPrChange>
                </w:rPr>
                <w:t>)</w:t>
              </w:r>
            </w:ins>
          </w:p>
        </w:tc>
      </w:tr>
      <w:tr w:rsidR="00BA086F" w:rsidRPr="00AD3599" w14:paraId="0D546BF3" w14:textId="77777777" w:rsidTr="00BA086F">
        <w:trPr>
          <w:trHeight w:val="544"/>
          <w:ins w:id="2309" w:author="Morozova Klavdia" w:date="2019-06-28T15:35:00Z"/>
          <w:trPrChange w:id="2310" w:author="Morozova Klavdia" w:date="2019-06-28T15:44:00Z">
            <w:trPr>
              <w:gridAfter w:val="0"/>
              <w:trHeight w:val="544"/>
            </w:trPr>
          </w:trPrChange>
        </w:trPr>
        <w:tc>
          <w:tcPr>
            <w:tcW w:w="2268" w:type="dxa"/>
            <w:tcPrChange w:id="2311" w:author="Morozova Klavdia" w:date="2019-06-28T15:44:00Z">
              <w:tcPr>
                <w:tcW w:w="2719" w:type="dxa"/>
                <w:gridSpan w:val="4"/>
              </w:tcPr>
            </w:tcPrChange>
          </w:tcPr>
          <w:p w14:paraId="164E85F9" w14:textId="77777777" w:rsidR="00E70C9F" w:rsidRPr="00AD3599" w:rsidRDefault="00E70C9F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312" w:author="Morozova Klavdia" w:date="2019-06-28T15:35:00Z"/>
                <w:rFonts w:ascii="Arial" w:hAnsi="Arial" w:cs="Arial"/>
                <w:sz w:val="20"/>
                <w:szCs w:val="20"/>
                <w:highlight w:val="green"/>
                <w:lang w:eastAsia="ru-RU"/>
                <w:rPrChange w:id="2313" w:author="Morozova Klavdia" w:date="2019-08-06T12:06:00Z">
                  <w:rPr>
                    <w:ins w:id="2314" w:author="Morozova Klavdia" w:date="2019-06-28T15:35:00Z"/>
                    <w:rFonts w:ascii="Arial" w:hAnsi="Arial" w:cs="Arial"/>
                    <w:sz w:val="20"/>
                    <w:szCs w:val="20"/>
                    <w:lang w:eastAsia="ru-RU"/>
                  </w:rPr>
                </w:rPrChange>
              </w:rPr>
              <w:pPrChange w:id="2315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316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31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EBELN</w:t>
              </w:r>
            </w:ins>
          </w:p>
        </w:tc>
        <w:tc>
          <w:tcPr>
            <w:tcW w:w="3261" w:type="dxa"/>
            <w:tcPrChange w:id="2318" w:author="Morozova Klavdia" w:date="2019-06-28T15:44:00Z">
              <w:tcPr>
                <w:tcW w:w="2810" w:type="dxa"/>
                <w:gridSpan w:val="2"/>
              </w:tcPr>
            </w:tcPrChange>
          </w:tcPr>
          <w:p w14:paraId="5D76700E" w14:textId="77777777" w:rsidR="00E70C9F" w:rsidRPr="00AD3599" w:rsidRDefault="00E70C9F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319" w:author="Morozova Klavdia" w:date="2019-06-28T15:35:00Z"/>
                <w:rFonts w:ascii="Arial" w:hAnsi="Arial" w:cs="Arial"/>
                <w:sz w:val="20"/>
                <w:szCs w:val="20"/>
                <w:highlight w:val="green"/>
                <w:lang w:val="en-US" w:eastAsia="ru-RU"/>
                <w:rPrChange w:id="2320" w:author="Morozova Klavdia" w:date="2019-08-06T12:06:00Z">
                  <w:rPr>
                    <w:ins w:id="2321" w:author="Morozova Klavdia" w:date="2019-06-28T15:35:00Z"/>
                    <w:rFonts w:ascii="Arial" w:hAnsi="Arial" w:cs="Arial"/>
                    <w:sz w:val="20"/>
                    <w:szCs w:val="20"/>
                    <w:lang w:val="en-US" w:eastAsia="ru-RU"/>
                  </w:rPr>
                </w:rPrChange>
              </w:rPr>
              <w:pPrChange w:id="2322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323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32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№ документа закупки</w:t>
              </w:r>
            </w:ins>
          </w:p>
        </w:tc>
        <w:tc>
          <w:tcPr>
            <w:tcW w:w="4644" w:type="dxa"/>
            <w:tcPrChange w:id="2325" w:author="Morozova Klavdia" w:date="2019-06-28T15:44:00Z">
              <w:tcPr>
                <w:tcW w:w="4644" w:type="dxa"/>
                <w:gridSpan w:val="5"/>
              </w:tcPr>
            </w:tcPrChange>
          </w:tcPr>
          <w:p w14:paraId="23B5B7AF" w14:textId="77777777" w:rsidR="00E70C9F" w:rsidRPr="00AD3599" w:rsidRDefault="00E70C9F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326" w:author="Morozova Klavdia" w:date="2019-06-28T15:35:00Z"/>
                <w:rFonts w:ascii="Arial" w:hAnsi="Arial" w:cs="Arial"/>
                <w:sz w:val="20"/>
                <w:szCs w:val="20"/>
                <w:highlight w:val="green"/>
                <w:lang w:eastAsia="ru-RU"/>
                <w:rPrChange w:id="2327" w:author="Morozova Klavdia" w:date="2019-08-06T12:06:00Z">
                  <w:rPr>
                    <w:ins w:id="2328" w:author="Morozova Klavdia" w:date="2019-06-28T15:35:00Z"/>
                    <w:rFonts w:ascii="Arial" w:hAnsi="Arial" w:cs="Arial"/>
                    <w:sz w:val="20"/>
                    <w:szCs w:val="20"/>
                    <w:lang w:eastAsia="ru-RU"/>
                  </w:rPr>
                </w:rPrChange>
              </w:rPr>
              <w:pPrChange w:id="2329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330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33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№ документа закупки</w:t>
              </w:r>
            </w:ins>
          </w:p>
        </w:tc>
      </w:tr>
      <w:tr w:rsidR="003003C4" w:rsidRPr="00AD3599" w14:paraId="0FD1D7AC" w14:textId="77777777" w:rsidTr="00BA086F">
        <w:tblPrEx>
          <w:tblPrExChange w:id="2332" w:author="Morozova Klavdia" w:date="2019-06-28T15:44:00Z">
            <w:tblPrEx>
              <w:tblInd w:w="1696" w:type="dxa"/>
            </w:tblPrEx>
          </w:tblPrExChange>
        </w:tblPrEx>
        <w:trPr>
          <w:trHeight w:val="544"/>
          <w:ins w:id="2333" w:author="Morozova Klavdia" w:date="2019-06-28T15:36:00Z"/>
          <w:trPrChange w:id="2334" w:author="Morozova Klavdia" w:date="2019-06-28T15:44:00Z">
            <w:trPr>
              <w:gridBefore w:val="2"/>
              <w:gridAfter w:val="0"/>
            </w:trPr>
          </w:trPrChange>
        </w:trPr>
        <w:tc>
          <w:tcPr>
            <w:tcW w:w="2268" w:type="dxa"/>
            <w:tcPrChange w:id="2335" w:author="Morozova Klavdia" w:date="2019-06-28T15:44:00Z">
              <w:tcPr>
                <w:tcW w:w="1743" w:type="dxa"/>
                <w:gridSpan w:val="3"/>
              </w:tcPr>
            </w:tcPrChange>
          </w:tcPr>
          <w:p w14:paraId="444F52E9" w14:textId="26FE73EC" w:rsidR="003003C4" w:rsidRPr="00AD3599" w:rsidRDefault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336" w:author="Morozova Klavdia" w:date="2019-06-28T15:36:00Z"/>
                <w:rFonts w:ascii="Arial" w:hAnsi="Arial" w:cs="Arial"/>
                <w:sz w:val="20"/>
                <w:szCs w:val="20"/>
                <w:highlight w:val="green"/>
                <w:rPrChange w:id="2337" w:author="Morozova Klavdia" w:date="2019-08-06T12:06:00Z">
                  <w:rPr>
                    <w:ins w:id="2338" w:author="Morozova Klavdia" w:date="2019-06-28T15:36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339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340" w:author="Morozova Klavdia" w:date="2019-07-22T10:2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34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KDATB</w:t>
              </w:r>
            </w:ins>
          </w:p>
        </w:tc>
        <w:tc>
          <w:tcPr>
            <w:tcW w:w="3261" w:type="dxa"/>
            <w:tcPrChange w:id="2342" w:author="Morozova Klavdia" w:date="2019-06-28T15:44:00Z">
              <w:tcPr>
                <w:tcW w:w="2608" w:type="dxa"/>
                <w:gridSpan w:val="3"/>
              </w:tcPr>
            </w:tcPrChange>
          </w:tcPr>
          <w:p w14:paraId="322C8964" w14:textId="0AB1DA50" w:rsidR="003003C4" w:rsidRPr="00AD3599" w:rsidRDefault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343" w:author="Morozova Klavdia" w:date="2019-06-28T15:36:00Z"/>
                <w:rFonts w:ascii="Arial" w:hAnsi="Arial" w:cs="Arial"/>
                <w:sz w:val="20"/>
                <w:szCs w:val="20"/>
                <w:highlight w:val="green"/>
                <w:rPrChange w:id="2344" w:author="Morozova Klavdia" w:date="2019-08-06T12:06:00Z">
                  <w:rPr>
                    <w:ins w:id="2345" w:author="Morozova Klavdia" w:date="2019-06-28T15:36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346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347" w:author="Morozova Klavdia" w:date="2019-07-22T10:2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34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Начало срока действия</w:t>
              </w:r>
            </w:ins>
          </w:p>
        </w:tc>
        <w:tc>
          <w:tcPr>
            <w:tcW w:w="4644" w:type="dxa"/>
            <w:tcPrChange w:id="2349" w:author="Morozova Klavdia" w:date="2019-06-28T15:44:00Z">
              <w:tcPr>
                <w:tcW w:w="2170" w:type="dxa"/>
                <w:gridSpan w:val="2"/>
              </w:tcPr>
            </w:tcPrChange>
          </w:tcPr>
          <w:p w14:paraId="719F8583" w14:textId="6410DDAB" w:rsidR="003003C4" w:rsidRPr="00AD3599" w:rsidRDefault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350" w:author="Morozova Klavdia" w:date="2019-06-28T15:36:00Z"/>
                <w:rFonts w:ascii="Arial" w:hAnsi="Arial" w:cs="Arial"/>
                <w:sz w:val="20"/>
                <w:szCs w:val="20"/>
                <w:highlight w:val="green"/>
                <w:rPrChange w:id="2351" w:author="Morozova Klavdia" w:date="2019-08-06T12:06:00Z">
                  <w:rPr>
                    <w:ins w:id="2352" w:author="Morozova Klavdia" w:date="2019-06-28T15:36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353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354" w:author="Morozova Klavdia" w:date="2019-07-22T10:2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35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Дата начала срока действия контракта</w:t>
              </w:r>
            </w:ins>
          </w:p>
        </w:tc>
      </w:tr>
      <w:tr w:rsidR="003003C4" w:rsidRPr="00AD3599" w14:paraId="249CDB6B" w14:textId="77777777" w:rsidTr="00BA086F">
        <w:trPr>
          <w:trHeight w:val="544"/>
          <w:ins w:id="2356" w:author="Morozova Klavdia" w:date="2019-07-22T10:29:00Z"/>
        </w:trPr>
        <w:tc>
          <w:tcPr>
            <w:tcW w:w="2268" w:type="dxa"/>
          </w:tcPr>
          <w:p w14:paraId="34FDE771" w14:textId="7614C235" w:rsidR="003003C4" w:rsidRPr="00AD3599" w:rsidRDefault="003003C4" w:rsidP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357" w:author="Morozova Klavdia" w:date="2019-07-22T10:29:00Z"/>
                <w:rFonts w:ascii="Arial" w:hAnsi="Arial" w:cs="Arial"/>
                <w:sz w:val="20"/>
                <w:szCs w:val="20"/>
                <w:highlight w:val="green"/>
              </w:rPr>
            </w:pPr>
            <w:ins w:id="2358" w:author="Morozova Klavdia" w:date="2019-07-22T10:2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35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KDATE</w:t>
              </w:r>
            </w:ins>
          </w:p>
        </w:tc>
        <w:tc>
          <w:tcPr>
            <w:tcW w:w="3261" w:type="dxa"/>
          </w:tcPr>
          <w:p w14:paraId="0BA4AE0D" w14:textId="156B6A56" w:rsidR="003003C4" w:rsidRPr="00AD3599" w:rsidRDefault="003003C4" w:rsidP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360" w:author="Morozova Klavdia" w:date="2019-07-22T10:29:00Z"/>
                <w:rFonts w:ascii="Arial" w:hAnsi="Arial" w:cs="Arial"/>
                <w:sz w:val="20"/>
                <w:szCs w:val="20"/>
                <w:highlight w:val="green"/>
              </w:rPr>
            </w:pPr>
            <w:ins w:id="2361" w:author="Morozova Klavdia" w:date="2019-07-22T10:2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36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Конец времени выполнения</w:t>
              </w:r>
            </w:ins>
          </w:p>
        </w:tc>
        <w:tc>
          <w:tcPr>
            <w:tcW w:w="4644" w:type="dxa"/>
          </w:tcPr>
          <w:p w14:paraId="47B5CD96" w14:textId="54DB1B1D" w:rsidR="003003C4" w:rsidRPr="00AD3599" w:rsidRDefault="003003C4" w:rsidP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363" w:author="Morozova Klavdia" w:date="2019-07-22T10:29:00Z"/>
                <w:rFonts w:ascii="Arial" w:hAnsi="Arial" w:cs="Arial"/>
                <w:sz w:val="20"/>
                <w:szCs w:val="20"/>
                <w:highlight w:val="green"/>
              </w:rPr>
            </w:pPr>
            <w:ins w:id="2364" w:author="Morozova Klavdia" w:date="2019-07-22T10:2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36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Дата окончания срока действия контракта</w:t>
              </w:r>
            </w:ins>
          </w:p>
        </w:tc>
      </w:tr>
      <w:tr w:rsidR="003003C4" w:rsidRPr="00AD3599" w14:paraId="10E91B5F" w14:textId="77777777" w:rsidTr="00BA086F">
        <w:trPr>
          <w:trHeight w:val="304"/>
          <w:ins w:id="2366" w:author="Morozova Klavdia" w:date="2019-06-28T15:35:00Z"/>
          <w:trPrChange w:id="2367" w:author="Morozova Klavdia" w:date="2019-06-28T15:44:00Z">
            <w:trPr>
              <w:gridAfter w:val="0"/>
              <w:trHeight w:val="304"/>
            </w:trPr>
          </w:trPrChange>
        </w:trPr>
        <w:tc>
          <w:tcPr>
            <w:tcW w:w="2268" w:type="dxa"/>
            <w:tcPrChange w:id="2368" w:author="Morozova Klavdia" w:date="2019-06-28T15:44:00Z">
              <w:tcPr>
                <w:tcW w:w="2719" w:type="dxa"/>
                <w:gridSpan w:val="4"/>
              </w:tcPr>
            </w:tcPrChange>
          </w:tcPr>
          <w:p w14:paraId="7ABE05AB" w14:textId="77777777" w:rsidR="003003C4" w:rsidRPr="00AD3599" w:rsidRDefault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369" w:author="Morozova Klavdia" w:date="2019-06-28T15:35:00Z"/>
                <w:rFonts w:ascii="Arial" w:hAnsi="Arial" w:cs="Arial"/>
                <w:sz w:val="20"/>
                <w:szCs w:val="20"/>
                <w:highlight w:val="green"/>
                <w:lang w:val="en-US" w:eastAsia="ru-RU"/>
                <w:rPrChange w:id="2370" w:author="Morozova Klavdia" w:date="2019-08-06T12:06:00Z">
                  <w:rPr>
                    <w:ins w:id="2371" w:author="Morozova Klavdia" w:date="2019-06-28T15:35:00Z"/>
                    <w:rFonts w:ascii="Arial" w:hAnsi="Arial" w:cs="Arial"/>
                    <w:sz w:val="20"/>
                    <w:szCs w:val="20"/>
                    <w:lang w:val="en-US" w:eastAsia="ru-RU"/>
                  </w:rPr>
                </w:rPrChange>
              </w:rPr>
              <w:pPrChange w:id="2372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373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37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MATNR</w:t>
              </w:r>
            </w:ins>
          </w:p>
        </w:tc>
        <w:tc>
          <w:tcPr>
            <w:tcW w:w="3261" w:type="dxa"/>
            <w:tcPrChange w:id="2375" w:author="Morozova Klavdia" w:date="2019-06-28T15:44:00Z">
              <w:tcPr>
                <w:tcW w:w="2810" w:type="dxa"/>
                <w:gridSpan w:val="2"/>
              </w:tcPr>
            </w:tcPrChange>
          </w:tcPr>
          <w:p w14:paraId="66EC5A65" w14:textId="77777777" w:rsidR="003003C4" w:rsidRPr="00AD3599" w:rsidRDefault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376" w:author="Morozova Klavdia" w:date="2019-06-28T15:35:00Z"/>
                <w:rFonts w:ascii="Arial" w:hAnsi="Arial" w:cs="Arial"/>
                <w:sz w:val="20"/>
                <w:szCs w:val="20"/>
                <w:highlight w:val="green"/>
                <w:lang w:val="en-US" w:eastAsia="ru-RU"/>
                <w:rPrChange w:id="2377" w:author="Morozova Klavdia" w:date="2019-08-06T12:06:00Z">
                  <w:rPr>
                    <w:ins w:id="2378" w:author="Morozova Klavdia" w:date="2019-06-28T15:35:00Z"/>
                    <w:rFonts w:ascii="Arial" w:hAnsi="Arial" w:cs="Arial"/>
                    <w:sz w:val="20"/>
                    <w:szCs w:val="20"/>
                    <w:lang w:val="en-US" w:eastAsia="ru-RU"/>
                  </w:rPr>
                </w:rPrChange>
              </w:rPr>
              <w:pPrChange w:id="2379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380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38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Материал</w:t>
              </w:r>
            </w:ins>
          </w:p>
        </w:tc>
        <w:tc>
          <w:tcPr>
            <w:tcW w:w="4644" w:type="dxa"/>
            <w:tcPrChange w:id="2382" w:author="Morozova Klavdia" w:date="2019-06-28T15:44:00Z">
              <w:tcPr>
                <w:tcW w:w="4644" w:type="dxa"/>
                <w:gridSpan w:val="5"/>
              </w:tcPr>
            </w:tcPrChange>
          </w:tcPr>
          <w:p w14:paraId="1454B67A" w14:textId="77777777" w:rsidR="003003C4" w:rsidRPr="00AD3599" w:rsidRDefault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383" w:author="Morozova Klavdia" w:date="2019-06-28T15:35:00Z"/>
                <w:rFonts w:ascii="Arial" w:hAnsi="Arial" w:cs="Arial"/>
                <w:sz w:val="20"/>
                <w:szCs w:val="20"/>
                <w:highlight w:val="green"/>
                <w:lang w:eastAsia="ru-RU"/>
                <w:rPrChange w:id="2384" w:author="Morozova Klavdia" w:date="2019-08-06T12:06:00Z">
                  <w:rPr>
                    <w:ins w:id="2385" w:author="Morozova Klavdia" w:date="2019-06-28T15:35:00Z"/>
                    <w:rFonts w:ascii="Arial" w:hAnsi="Arial" w:cs="Arial"/>
                    <w:sz w:val="20"/>
                    <w:szCs w:val="20"/>
                    <w:lang w:eastAsia="ru-RU"/>
                  </w:rPr>
                </w:rPrChange>
              </w:rPr>
              <w:pPrChange w:id="2386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387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38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Код ЕК МТР</w:t>
              </w:r>
            </w:ins>
          </w:p>
        </w:tc>
      </w:tr>
      <w:tr w:rsidR="003003C4" w:rsidRPr="00AD3599" w14:paraId="105A98EE" w14:textId="77777777" w:rsidTr="00BA086F">
        <w:tblPrEx>
          <w:tblPrExChange w:id="2389" w:author="Morozova Klavdia" w:date="2019-06-28T15:44:00Z">
            <w:tblPrEx>
              <w:tblInd w:w="1696" w:type="dxa"/>
            </w:tblPrEx>
          </w:tblPrExChange>
        </w:tblPrEx>
        <w:trPr>
          <w:trHeight w:val="316"/>
          <w:ins w:id="2390" w:author="Morozova Klavdia" w:date="2019-06-28T15:36:00Z"/>
          <w:trPrChange w:id="2391" w:author="Morozova Klavdia" w:date="2019-06-28T15:44:00Z">
            <w:trPr>
              <w:gridBefore w:val="2"/>
              <w:gridAfter w:val="0"/>
            </w:trPr>
          </w:trPrChange>
        </w:trPr>
        <w:tc>
          <w:tcPr>
            <w:tcW w:w="2268" w:type="dxa"/>
            <w:tcPrChange w:id="2392" w:author="Morozova Klavdia" w:date="2019-06-28T15:44:00Z">
              <w:tcPr>
                <w:tcW w:w="1743" w:type="dxa"/>
                <w:gridSpan w:val="3"/>
              </w:tcPr>
            </w:tcPrChange>
          </w:tcPr>
          <w:p w14:paraId="4BDCBE0B" w14:textId="30F05FD7" w:rsidR="003003C4" w:rsidRPr="00AD3599" w:rsidRDefault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393" w:author="Morozova Klavdia" w:date="2019-06-28T15:36:00Z"/>
                <w:rFonts w:ascii="Arial" w:hAnsi="Arial" w:cs="Arial"/>
                <w:sz w:val="20"/>
                <w:szCs w:val="20"/>
                <w:highlight w:val="green"/>
                <w:rPrChange w:id="2394" w:author="Morozova Klavdia" w:date="2019-08-06T12:06:00Z">
                  <w:rPr>
                    <w:ins w:id="2395" w:author="Morozova Klavdia" w:date="2019-06-28T15:36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396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397" w:author="Morozova Klavdia" w:date="2019-06-28T15:5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39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MFRPN</w:t>
              </w:r>
            </w:ins>
          </w:p>
        </w:tc>
        <w:tc>
          <w:tcPr>
            <w:tcW w:w="3261" w:type="dxa"/>
            <w:tcPrChange w:id="2399" w:author="Morozova Klavdia" w:date="2019-06-28T15:44:00Z">
              <w:tcPr>
                <w:tcW w:w="2608" w:type="dxa"/>
                <w:gridSpan w:val="3"/>
              </w:tcPr>
            </w:tcPrChange>
          </w:tcPr>
          <w:p w14:paraId="6E738263" w14:textId="57D95769" w:rsidR="003003C4" w:rsidRPr="00AD3599" w:rsidRDefault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400" w:author="Morozova Klavdia" w:date="2019-06-28T15:36:00Z"/>
                <w:rFonts w:ascii="Arial" w:hAnsi="Arial" w:cs="Arial"/>
                <w:sz w:val="20"/>
                <w:szCs w:val="20"/>
                <w:highlight w:val="green"/>
                <w:rPrChange w:id="2401" w:author="Morozova Klavdia" w:date="2019-08-06T12:06:00Z">
                  <w:rPr>
                    <w:ins w:id="2402" w:author="Morozova Klavdia" w:date="2019-06-28T15:36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403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404" w:author="Morozova Klavdia" w:date="2019-06-28T15:5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40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№ Детали производителя</w:t>
              </w:r>
            </w:ins>
          </w:p>
        </w:tc>
        <w:tc>
          <w:tcPr>
            <w:tcW w:w="4644" w:type="dxa"/>
            <w:tcPrChange w:id="2406" w:author="Morozova Klavdia" w:date="2019-06-28T15:44:00Z">
              <w:tcPr>
                <w:tcW w:w="2170" w:type="dxa"/>
                <w:gridSpan w:val="2"/>
              </w:tcPr>
            </w:tcPrChange>
          </w:tcPr>
          <w:p w14:paraId="605DFA5D" w14:textId="3704AA33" w:rsidR="003003C4" w:rsidRPr="00AD3599" w:rsidRDefault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407" w:author="Morozova Klavdia" w:date="2019-06-28T15:36:00Z"/>
                <w:rFonts w:ascii="Arial" w:hAnsi="Arial" w:cs="Arial"/>
                <w:sz w:val="20"/>
                <w:szCs w:val="20"/>
                <w:highlight w:val="green"/>
                <w:rPrChange w:id="2408" w:author="Morozova Klavdia" w:date="2019-08-06T12:06:00Z">
                  <w:rPr>
                    <w:ins w:id="2409" w:author="Morozova Klavdia" w:date="2019-06-28T15:36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410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411" w:author="Morozova Klavdia" w:date="2019-06-28T15:3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41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Каталожный номер</w:t>
              </w:r>
            </w:ins>
          </w:p>
        </w:tc>
      </w:tr>
      <w:tr w:rsidR="003003C4" w:rsidRPr="00AD3599" w14:paraId="02B51D13" w14:textId="77777777" w:rsidTr="00BA086F">
        <w:trPr>
          <w:trHeight w:val="544"/>
          <w:ins w:id="2413" w:author="Morozova Klavdia" w:date="2019-06-28T15:35:00Z"/>
          <w:trPrChange w:id="2414" w:author="Morozova Klavdia" w:date="2019-06-28T15:44:00Z">
            <w:trPr>
              <w:gridAfter w:val="0"/>
              <w:trHeight w:val="544"/>
            </w:trPr>
          </w:trPrChange>
        </w:trPr>
        <w:tc>
          <w:tcPr>
            <w:tcW w:w="2268" w:type="dxa"/>
            <w:tcPrChange w:id="2415" w:author="Morozova Klavdia" w:date="2019-06-28T15:44:00Z">
              <w:tcPr>
                <w:tcW w:w="2719" w:type="dxa"/>
                <w:gridSpan w:val="4"/>
              </w:tcPr>
            </w:tcPrChange>
          </w:tcPr>
          <w:p w14:paraId="59CBD610" w14:textId="77777777" w:rsidR="003003C4" w:rsidRPr="00AD3599" w:rsidRDefault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416" w:author="Morozova Klavdia" w:date="2019-06-28T15:35:00Z"/>
                <w:rFonts w:ascii="Arial" w:hAnsi="Arial" w:cs="Arial"/>
                <w:sz w:val="20"/>
                <w:szCs w:val="20"/>
                <w:highlight w:val="green"/>
                <w:lang w:val="en-US" w:eastAsia="ru-RU"/>
                <w:rPrChange w:id="2417" w:author="Morozova Klavdia" w:date="2019-08-06T12:06:00Z">
                  <w:rPr>
                    <w:ins w:id="2418" w:author="Morozova Klavdia" w:date="2019-06-28T15:35:00Z"/>
                    <w:rFonts w:ascii="Arial" w:hAnsi="Arial" w:cs="Arial"/>
                    <w:sz w:val="20"/>
                    <w:szCs w:val="20"/>
                    <w:lang w:val="en-US" w:eastAsia="ru-RU"/>
                  </w:rPr>
                </w:rPrChange>
              </w:rPr>
              <w:pPrChange w:id="2419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420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42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NETPR</w:t>
              </w:r>
            </w:ins>
          </w:p>
        </w:tc>
        <w:tc>
          <w:tcPr>
            <w:tcW w:w="3261" w:type="dxa"/>
            <w:tcPrChange w:id="2422" w:author="Morozova Klavdia" w:date="2019-06-28T15:44:00Z">
              <w:tcPr>
                <w:tcW w:w="2810" w:type="dxa"/>
                <w:gridSpan w:val="2"/>
              </w:tcPr>
            </w:tcPrChange>
          </w:tcPr>
          <w:p w14:paraId="7BE019BF" w14:textId="77777777" w:rsidR="003003C4" w:rsidRPr="00AD3599" w:rsidRDefault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423" w:author="Morozova Klavdia" w:date="2019-06-28T15:35:00Z"/>
                <w:rFonts w:ascii="Arial" w:hAnsi="Arial" w:cs="Arial"/>
                <w:sz w:val="20"/>
                <w:szCs w:val="20"/>
                <w:highlight w:val="green"/>
                <w:lang w:val="en-US" w:eastAsia="ru-RU"/>
                <w:rPrChange w:id="2424" w:author="Morozova Klavdia" w:date="2019-08-06T12:06:00Z">
                  <w:rPr>
                    <w:ins w:id="2425" w:author="Morozova Klavdia" w:date="2019-06-28T15:35:00Z"/>
                    <w:rFonts w:ascii="Arial" w:hAnsi="Arial" w:cs="Arial"/>
                    <w:sz w:val="20"/>
                    <w:szCs w:val="20"/>
                    <w:lang w:val="en-US" w:eastAsia="ru-RU"/>
                  </w:rPr>
                </w:rPrChange>
              </w:rPr>
              <w:pPrChange w:id="2426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427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42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Цена</w:t>
              </w:r>
            </w:ins>
          </w:p>
        </w:tc>
        <w:tc>
          <w:tcPr>
            <w:tcW w:w="4644" w:type="dxa"/>
            <w:tcPrChange w:id="2429" w:author="Morozova Klavdia" w:date="2019-06-28T15:44:00Z">
              <w:tcPr>
                <w:tcW w:w="4644" w:type="dxa"/>
                <w:gridSpan w:val="5"/>
              </w:tcPr>
            </w:tcPrChange>
          </w:tcPr>
          <w:p w14:paraId="5F48B0D7" w14:textId="77777777" w:rsidR="003003C4" w:rsidRPr="00AD3599" w:rsidRDefault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430" w:author="Morozova Klavdia" w:date="2019-06-28T15:35:00Z"/>
                <w:rFonts w:ascii="Arial" w:hAnsi="Arial" w:cs="Arial"/>
                <w:sz w:val="20"/>
                <w:szCs w:val="20"/>
                <w:highlight w:val="green"/>
                <w:lang w:eastAsia="ru-RU"/>
                <w:rPrChange w:id="2431" w:author="Morozova Klavdia" w:date="2019-08-06T12:06:00Z">
                  <w:rPr>
                    <w:ins w:id="2432" w:author="Morozova Klavdia" w:date="2019-06-28T15:35:00Z"/>
                    <w:rFonts w:ascii="Arial" w:hAnsi="Arial" w:cs="Arial"/>
                    <w:sz w:val="20"/>
                    <w:szCs w:val="20"/>
                    <w:lang w:eastAsia="ru-RU"/>
                  </w:rPr>
                </w:rPrChange>
              </w:rPr>
              <w:pPrChange w:id="2433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434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43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Цена без НДС в валюте контракта</w:t>
              </w:r>
            </w:ins>
          </w:p>
        </w:tc>
      </w:tr>
    </w:tbl>
    <w:p w14:paraId="35827A4E" w14:textId="77777777" w:rsidR="00E70C9F" w:rsidRPr="00AD3599" w:rsidRDefault="00E70C9F">
      <w:pPr>
        <w:spacing w:before="240"/>
        <w:jc w:val="left"/>
        <w:rPr>
          <w:ins w:id="2436" w:author="Morozova Klavdia" w:date="2019-06-28T15:35:00Z"/>
          <w:rFonts w:ascii="Arial" w:hAnsi="Arial" w:cs="Arial"/>
          <w:i/>
          <w:szCs w:val="24"/>
          <w:highlight w:val="green"/>
          <w:rPrChange w:id="2437" w:author="Morozova Klavdia" w:date="2019-08-06T12:06:00Z">
            <w:rPr>
              <w:ins w:id="2438" w:author="Morozova Klavdia" w:date="2019-06-28T15:35:00Z"/>
              <w:rFonts w:ascii="Arial" w:hAnsi="Arial" w:cs="Arial"/>
              <w:i/>
              <w:szCs w:val="24"/>
            </w:rPr>
          </w:rPrChange>
        </w:rPr>
        <w:pPrChange w:id="2439" w:author="Morozova Klavdia" w:date="2019-06-28T15:44:00Z">
          <w:pPr>
            <w:spacing w:before="240"/>
            <w:ind w:left="709" w:firstLine="284"/>
          </w:pPr>
        </w:pPrChange>
      </w:pPr>
      <w:ins w:id="2440" w:author="Morozova Klavdia" w:date="2019-06-28T15:35:00Z">
        <w:r w:rsidRPr="00AD3599">
          <w:rPr>
            <w:rFonts w:ascii="Arial" w:hAnsi="Arial" w:cs="Arial"/>
            <w:i/>
            <w:szCs w:val="24"/>
            <w:highlight w:val="green"/>
            <w:rPrChange w:id="2441" w:author="Morozova Klavdia" w:date="2019-08-06T12:06:00Z">
              <w:rPr>
                <w:rFonts w:ascii="Arial" w:hAnsi="Arial" w:cs="Arial"/>
                <w:i/>
                <w:szCs w:val="24"/>
              </w:rPr>
            </w:rPrChange>
          </w:rPr>
          <w:t>Таблица ALV отчета после загрузки</w:t>
        </w:r>
      </w:ins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2"/>
        <w:gridCol w:w="2221"/>
        <w:gridCol w:w="1582"/>
        <w:gridCol w:w="1757"/>
        <w:gridCol w:w="2289"/>
      </w:tblGrid>
      <w:tr w:rsidR="00E70C9F" w:rsidRPr="00AD3599" w14:paraId="0AECC69B" w14:textId="77777777" w:rsidTr="00C8759D">
        <w:trPr>
          <w:ins w:id="2442" w:author="Morozova Klavdia" w:date="2019-06-28T15:35:00Z"/>
        </w:trPr>
        <w:tc>
          <w:tcPr>
            <w:tcW w:w="2352" w:type="dxa"/>
            <w:shd w:val="clear" w:color="auto" w:fill="FFC000"/>
          </w:tcPr>
          <w:p w14:paraId="699AD5BB" w14:textId="77777777" w:rsidR="00E70C9F" w:rsidRPr="00AD3599" w:rsidRDefault="00E70C9F">
            <w:pPr>
              <w:spacing w:before="100" w:beforeAutospacing="1"/>
              <w:jc w:val="left"/>
              <w:rPr>
                <w:ins w:id="2443" w:author="Morozova Klavdia" w:date="2019-06-28T15:35:00Z"/>
                <w:rFonts w:ascii="Arial" w:hAnsi="Arial" w:cs="Arial"/>
                <w:b/>
                <w:color w:val="000000"/>
                <w:sz w:val="20"/>
                <w:szCs w:val="20"/>
                <w:highlight w:val="green"/>
                <w:rPrChange w:id="2444" w:author="Morozova Klavdia" w:date="2019-08-06T12:06:00Z">
                  <w:rPr>
                    <w:ins w:id="2445" w:author="Morozova Klavdia" w:date="2019-06-28T15:35:00Z"/>
                    <w:rFonts w:ascii="Arial" w:hAnsi="Arial" w:cs="Arial"/>
                    <w:b/>
                    <w:color w:val="000000"/>
                    <w:sz w:val="20"/>
                    <w:szCs w:val="20"/>
                  </w:rPr>
                </w:rPrChange>
              </w:rPr>
              <w:pPrChange w:id="2446" w:author="Morozova Klavdia" w:date="2019-06-28T15:43:00Z">
                <w:pPr>
                  <w:spacing w:before="100" w:beforeAutospacing="1"/>
                  <w:jc w:val="center"/>
                </w:pPr>
              </w:pPrChange>
            </w:pPr>
            <w:ins w:id="2447" w:author="Morozova Klavdia" w:date="2019-06-28T15:35:00Z">
              <w:r w:rsidRPr="00AD3599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  <w:rPrChange w:id="2448" w:author="Morozova Klavdia" w:date="2019-08-06T12:06:00Z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rPrChange>
                </w:rPr>
                <w:t>Поле</w:t>
              </w:r>
            </w:ins>
          </w:p>
        </w:tc>
        <w:tc>
          <w:tcPr>
            <w:tcW w:w="2221" w:type="dxa"/>
            <w:shd w:val="clear" w:color="auto" w:fill="FFC000"/>
          </w:tcPr>
          <w:p w14:paraId="74064723" w14:textId="77777777" w:rsidR="00E70C9F" w:rsidRPr="00AD3599" w:rsidRDefault="00E70C9F">
            <w:pPr>
              <w:spacing w:before="100" w:beforeAutospacing="1"/>
              <w:jc w:val="left"/>
              <w:rPr>
                <w:ins w:id="2449" w:author="Morozova Klavdia" w:date="2019-06-28T15:35:00Z"/>
                <w:rFonts w:ascii="Arial" w:hAnsi="Arial" w:cs="Arial"/>
                <w:b/>
                <w:color w:val="000000"/>
                <w:sz w:val="20"/>
                <w:szCs w:val="20"/>
                <w:highlight w:val="green"/>
                <w:rPrChange w:id="2450" w:author="Morozova Klavdia" w:date="2019-08-06T12:06:00Z">
                  <w:rPr>
                    <w:ins w:id="2451" w:author="Morozova Klavdia" w:date="2019-06-28T15:35:00Z"/>
                    <w:rFonts w:ascii="Arial" w:hAnsi="Arial" w:cs="Arial"/>
                    <w:b/>
                    <w:color w:val="000000"/>
                    <w:sz w:val="20"/>
                    <w:szCs w:val="20"/>
                  </w:rPr>
                </w:rPrChange>
              </w:rPr>
              <w:pPrChange w:id="2452" w:author="Morozova Klavdia" w:date="2019-06-28T15:43:00Z">
                <w:pPr>
                  <w:spacing w:before="100" w:beforeAutospacing="1"/>
                  <w:jc w:val="center"/>
                </w:pPr>
              </w:pPrChange>
            </w:pPr>
            <w:ins w:id="2453" w:author="Morozova Klavdia" w:date="2019-06-28T15:35:00Z">
              <w:r w:rsidRPr="00AD3599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  <w:rPrChange w:id="2454" w:author="Morozova Klavdia" w:date="2019-08-06T12:06:00Z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rPrChange>
                </w:rPr>
                <w:t>Название</w:t>
              </w:r>
            </w:ins>
          </w:p>
        </w:tc>
        <w:tc>
          <w:tcPr>
            <w:tcW w:w="1582" w:type="dxa"/>
            <w:shd w:val="clear" w:color="auto" w:fill="FFC000"/>
          </w:tcPr>
          <w:p w14:paraId="2FE4129C" w14:textId="77777777" w:rsidR="00E70C9F" w:rsidRPr="00AD3599" w:rsidRDefault="00E70C9F">
            <w:pPr>
              <w:spacing w:before="100" w:beforeAutospacing="1"/>
              <w:jc w:val="left"/>
              <w:rPr>
                <w:ins w:id="2455" w:author="Morozova Klavdia" w:date="2019-06-28T15:35:00Z"/>
                <w:rFonts w:ascii="Arial" w:hAnsi="Arial" w:cs="Arial"/>
                <w:b/>
                <w:color w:val="000000"/>
                <w:sz w:val="20"/>
                <w:szCs w:val="20"/>
                <w:highlight w:val="green"/>
                <w:rPrChange w:id="2456" w:author="Morozova Klavdia" w:date="2019-08-06T12:06:00Z">
                  <w:rPr>
                    <w:ins w:id="2457" w:author="Morozova Klavdia" w:date="2019-06-28T15:35:00Z"/>
                    <w:rFonts w:ascii="Arial" w:hAnsi="Arial" w:cs="Arial"/>
                    <w:b/>
                    <w:color w:val="000000"/>
                    <w:sz w:val="20"/>
                    <w:szCs w:val="20"/>
                  </w:rPr>
                </w:rPrChange>
              </w:rPr>
              <w:pPrChange w:id="2458" w:author="Morozova Klavdia" w:date="2019-06-28T15:43:00Z">
                <w:pPr>
                  <w:spacing w:before="100" w:beforeAutospacing="1"/>
                  <w:jc w:val="center"/>
                </w:pPr>
              </w:pPrChange>
            </w:pPr>
            <w:ins w:id="2459" w:author="Morozova Klavdia" w:date="2019-06-28T15:35:00Z">
              <w:r w:rsidRPr="00AD3599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  <w:rPrChange w:id="2460" w:author="Morozova Klavdia" w:date="2019-08-06T12:06:00Z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rPrChange>
                </w:rPr>
                <w:t>Тип данных</w:t>
              </w:r>
            </w:ins>
          </w:p>
        </w:tc>
        <w:tc>
          <w:tcPr>
            <w:tcW w:w="1757" w:type="dxa"/>
            <w:shd w:val="clear" w:color="auto" w:fill="FFC000"/>
          </w:tcPr>
          <w:p w14:paraId="5BAABF1D" w14:textId="77777777" w:rsidR="00E70C9F" w:rsidRPr="00AD3599" w:rsidRDefault="00E70C9F">
            <w:pPr>
              <w:spacing w:before="100" w:beforeAutospacing="1"/>
              <w:jc w:val="left"/>
              <w:rPr>
                <w:ins w:id="2461" w:author="Morozova Klavdia" w:date="2019-06-28T15:35:00Z"/>
                <w:rFonts w:ascii="Arial" w:hAnsi="Arial" w:cs="Arial"/>
                <w:b/>
                <w:color w:val="000000"/>
                <w:sz w:val="20"/>
                <w:szCs w:val="20"/>
                <w:highlight w:val="green"/>
                <w:rPrChange w:id="2462" w:author="Morozova Klavdia" w:date="2019-08-06T12:06:00Z">
                  <w:rPr>
                    <w:ins w:id="2463" w:author="Morozova Klavdia" w:date="2019-06-28T15:35:00Z"/>
                    <w:rFonts w:ascii="Arial" w:hAnsi="Arial" w:cs="Arial"/>
                    <w:b/>
                    <w:color w:val="000000"/>
                    <w:sz w:val="20"/>
                    <w:szCs w:val="20"/>
                  </w:rPr>
                </w:rPrChange>
              </w:rPr>
              <w:pPrChange w:id="2464" w:author="Morozova Klavdia" w:date="2019-06-28T15:43:00Z">
                <w:pPr>
                  <w:spacing w:before="100" w:beforeAutospacing="1"/>
                  <w:jc w:val="center"/>
                </w:pPr>
              </w:pPrChange>
            </w:pPr>
            <w:ins w:id="2465" w:author="Morozova Klavdia" w:date="2019-06-28T15:35:00Z">
              <w:r w:rsidRPr="00AD3599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  <w:rPrChange w:id="2466" w:author="Morozova Klavdia" w:date="2019-08-06T12:06:00Z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rPrChange>
                </w:rPr>
                <w:t>Элемент данных ERP</w:t>
              </w:r>
            </w:ins>
          </w:p>
        </w:tc>
        <w:tc>
          <w:tcPr>
            <w:tcW w:w="2289" w:type="dxa"/>
            <w:shd w:val="clear" w:color="auto" w:fill="FFC000"/>
          </w:tcPr>
          <w:p w14:paraId="4072B093" w14:textId="77777777" w:rsidR="00E70C9F" w:rsidRPr="00AD3599" w:rsidRDefault="00E70C9F">
            <w:pPr>
              <w:spacing w:before="100" w:beforeAutospacing="1"/>
              <w:jc w:val="left"/>
              <w:rPr>
                <w:ins w:id="2467" w:author="Morozova Klavdia" w:date="2019-06-28T15:35:00Z"/>
                <w:rFonts w:ascii="Arial" w:hAnsi="Arial" w:cs="Arial"/>
                <w:b/>
                <w:color w:val="000000"/>
                <w:sz w:val="20"/>
                <w:szCs w:val="20"/>
                <w:highlight w:val="green"/>
                <w:rPrChange w:id="2468" w:author="Morozova Klavdia" w:date="2019-08-06T12:06:00Z">
                  <w:rPr>
                    <w:ins w:id="2469" w:author="Morozova Klavdia" w:date="2019-06-28T15:35:00Z"/>
                    <w:rFonts w:ascii="Arial" w:hAnsi="Arial" w:cs="Arial"/>
                    <w:b/>
                    <w:color w:val="000000"/>
                    <w:sz w:val="20"/>
                    <w:szCs w:val="20"/>
                  </w:rPr>
                </w:rPrChange>
              </w:rPr>
              <w:pPrChange w:id="2470" w:author="Morozova Klavdia" w:date="2019-06-28T15:43:00Z">
                <w:pPr>
                  <w:spacing w:before="100" w:beforeAutospacing="1"/>
                  <w:jc w:val="center"/>
                </w:pPr>
              </w:pPrChange>
            </w:pPr>
            <w:ins w:id="2471" w:author="Morozova Klavdia" w:date="2019-06-28T15:35:00Z">
              <w:r w:rsidRPr="00AD3599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  <w:rPrChange w:id="2472" w:author="Morozova Klavdia" w:date="2019-08-06T12:06:00Z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rPrChange>
                </w:rPr>
                <w:t>Ключевое поле</w:t>
              </w:r>
            </w:ins>
          </w:p>
        </w:tc>
      </w:tr>
      <w:tr w:rsidR="00E70C9F" w:rsidRPr="00AD3599" w14:paraId="7EA9415D" w14:textId="77777777" w:rsidTr="00C8759D">
        <w:trPr>
          <w:ins w:id="2473" w:author="Morozova Klavdia" w:date="2019-06-28T15:35:00Z"/>
        </w:trPr>
        <w:tc>
          <w:tcPr>
            <w:tcW w:w="2352" w:type="dxa"/>
          </w:tcPr>
          <w:p w14:paraId="388BDB8F" w14:textId="77777777" w:rsidR="00E70C9F" w:rsidRPr="00AD3599" w:rsidRDefault="00E70C9F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474" w:author="Morozova Klavdia" w:date="2019-06-28T15:35:00Z"/>
                <w:rFonts w:ascii="Arial" w:hAnsi="Arial" w:cs="Arial"/>
                <w:sz w:val="20"/>
                <w:szCs w:val="20"/>
                <w:highlight w:val="green"/>
                <w:rPrChange w:id="2475" w:author="Morozova Klavdia" w:date="2019-08-06T12:06:00Z">
                  <w:rPr>
                    <w:ins w:id="2476" w:author="Morozova Klavdia" w:date="2019-06-28T15:35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477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478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47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№</w:t>
              </w:r>
            </w:ins>
          </w:p>
        </w:tc>
        <w:tc>
          <w:tcPr>
            <w:tcW w:w="2221" w:type="dxa"/>
          </w:tcPr>
          <w:p w14:paraId="6872E014" w14:textId="77777777" w:rsidR="00E70C9F" w:rsidRPr="00AD3599" w:rsidRDefault="00E70C9F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480" w:author="Morozova Klavdia" w:date="2019-06-28T15:35:00Z"/>
                <w:rFonts w:ascii="Arial" w:hAnsi="Arial" w:cs="Arial"/>
                <w:sz w:val="20"/>
                <w:szCs w:val="20"/>
                <w:highlight w:val="green"/>
                <w:rPrChange w:id="2481" w:author="Morozova Klavdia" w:date="2019-08-06T12:06:00Z">
                  <w:rPr>
                    <w:ins w:id="2482" w:author="Morozova Klavdia" w:date="2019-06-28T15:35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483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484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48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Порядковый номер строки</w:t>
              </w:r>
            </w:ins>
          </w:p>
        </w:tc>
        <w:tc>
          <w:tcPr>
            <w:tcW w:w="1582" w:type="dxa"/>
          </w:tcPr>
          <w:p w14:paraId="1A0B4505" w14:textId="77777777" w:rsidR="00E70C9F" w:rsidRPr="00AD3599" w:rsidRDefault="00E70C9F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486" w:author="Morozova Klavdia" w:date="2019-06-28T15:35:00Z"/>
                <w:rFonts w:ascii="Arial" w:hAnsi="Arial" w:cs="Arial"/>
                <w:sz w:val="20"/>
                <w:szCs w:val="20"/>
                <w:highlight w:val="green"/>
                <w:lang w:val="en-US"/>
                <w:rPrChange w:id="2487" w:author="Morozova Klavdia" w:date="2019-08-06T12:06:00Z">
                  <w:rPr>
                    <w:ins w:id="2488" w:author="Morozova Klavdia" w:date="2019-06-28T15:35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  <w:pPrChange w:id="2489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490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2491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DEC (6)</w:t>
              </w:r>
            </w:ins>
          </w:p>
        </w:tc>
        <w:tc>
          <w:tcPr>
            <w:tcW w:w="1757" w:type="dxa"/>
          </w:tcPr>
          <w:p w14:paraId="3D639DEB" w14:textId="77777777" w:rsidR="00E70C9F" w:rsidRPr="00AD3599" w:rsidRDefault="00E70C9F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492" w:author="Morozova Klavdia" w:date="2019-06-28T15:35:00Z"/>
                <w:rFonts w:ascii="Arial" w:hAnsi="Arial" w:cs="Arial"/>
                <w:sz w:val="20"/>
                <w:szCs w:val="20"/>
                <w:highlight w:val="green"/>
                <w:lang w:val="en-US"/>
                <w:rPrChange w:id="2493" w:author="Morozova Klavdia" w:date="2019-08-06T12:06:00Z">
                  <w:rPr>
                    <w:ins w:id="2494" w:author="Morozova Klavdia" w:date="2019-06-28T15:35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  <w:pPrChange w:id="2495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</w:p>
        </w:tc>
        <w:tc>
          <w:tcPr>
            <w:tcW w:w="2289" w:type="dxa"/>
          </w:tcPr>
          <w:p w14:paraId="31AE16B1" w14:textId="77777777" w:rsidR="00E70C9F" w:rsidRPr="00AD3599" w:rsidRDefault="00E70C9F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496" w:author="Morozova Klavdia" w:date="2019-06-28T15:35:00Z"/>
                <w:rFonts w:ascii="Arial" w:hAnsi="Arial" w:cs="Arial"/>
                <w:sz w:val="20"/>
                <w:szCs w:val="20"/>
                <w:highlight w:val="green"/>
                <w:rPrChange w:id="2497" w:author="Morozova Klavdia" w:date="2019-08-06T12:06:00Z">
                  <w:rPr>
                    <w:ins w:id="2498" w:author="Morozova Klavdia" w:date="2019-06-28T15:35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499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500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50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</w:t>
              </w:r>
            </w:ins>
          </w:p>
        </w:tc>
      </w:tr>
      <w:tr w:rsidR="00E70C9F" w:rsidRPr="00AD3599" w14:paraId="2DB2CD0F" w14:textId="77777777" w:rsidTr="00C8759D">
        <w:trPr>
          <w:ins w:id="2502" w:author="Morozova Klavdia" w:date="2019-06-28T15:35:00Z"/>
        </w:trPr>
        <w:tc>
          <w:tcPr>
            <w:tcW w:w="2352" w:type="dxa"/>
          </w:tcPr>
          <w:p w14:paraId="3E3D8E69" w14:textId="77777777" w:rsidR="00E70C9F" w:rsidRPr="00AD3599" w:rsidRDefault="00E70C9F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503" w:author="Morozova Klavdia" w:date="2019-06-28T15:35:00Z"/>
                <w:rFonts w:ascii="Arial" w:hAnsi="Arial" w:cs="Arial"/>
                <w:sz w:val="20"/>
                <w:szCs w:val="20"/>
                <w:highlight w:val="green"/>
                <w:lang w:val="en-US"/>
                <w:rPrChange w:id="2504" w:author="Morozova Klavdia" w:date="2019-08-06T12:06:00Z">
                  <w:rPr>
                    <w:ins w:id="2505" w:author="Morozova Klavdia" w:date="2019-06-28T15:35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  <w:pPrChange w:id="2506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507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50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ICON</w:t>
              </w:r>
            </w:ins>
          </w:p>
        </w:tc>
        <w:tc>
          <w:tcPr>
            <w:tcW w:w="2221" w:type="dxa"/>
          </w:tcPr>
          <w:p w14:paraId="5A8D3546" w14:textId="77777777" w:rsidR="00E70C9F" w:rsidRPr="00AD3599" w:rsidRDefault="00E70C9F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509" w:author="Morozova Klavdia" w:date="2019-06-28T15:35:00Z"/>
                <w:rFonts w:ascii="Arial" w:hAnsi="Arial" w:cs="Arial"/>
                <w:sz w:val="20"/>
                <w:szCs w:val="20"/>
                <w:highlight w:val="green"/>
                <w:rPrChange w:id="2510" w:author="Morozova Klavdia" w:date="2019-08-06T12:06:00Z">
                  <w:rPr>
                    <w:ins w:id="2511" w:author="Morozova Klavdia" w:date="2019-06-28T15:35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512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513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51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Статус</w:t>
              </w:r>
            </w:ins>
          </w:p>
        </w:tc>
        <w:tc>
          <w:tcPr>
            <w:tcW w:w="1582" w:type="dxa"/>
          </w:tcPr>
          <w:p w14:paraId="7641A42E" w14:textId="77777777" w:rsidR="00E70C9F" w:rsidRPr="00AD3599" w:rsidRDefault="00E70C9F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515" w:author="Morozova Klavdia" w:date="2019-06-28T15:35:00Z"/>
                <w:rFonts w:ascii="Arial" w:hAnsi="Arial" w:cs="Arial"/>
                <w:sz w:val="20"/>
                <w:szCs w:val="20"/>
                <w:highlight w:val="green"/>
                <w:rPrChange w:id="2516" w:author="Morozova Klavdia" w:date="2019-08-06T12:06:00Z">
                  <w:rPr>
                    <w:ins w:id="2517" w:author="Morozova Klavdia" w:date="2019-06-28T15:35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518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519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52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 (30)</w:t>
              </w:r>
            </w:ins>
          </w:p>
        </w:tc>
        <w:tc>
          <w:tcPr>
            <w:tcW w:w="1757" w:type="dxa"/>
          </w:tcPr>
          <w:p w14:paraId="4F446C2D" w14:textId="77777777" w:rsidR="00E70C9F" w:rsidRPr="00AD3599" w:rsidRDefault="00E70C9F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521" w:author="Morozova Klavdia" w:date="2019-06-28T15:35:00Z"/>
                <w:rFonts w:ascii="Arial" w:hAnsi="Arial" w:cs="Arial"/>
                <w:sz w:val="20"/>
                <w:szCs w:val="20"/>
                <w:highlight w:val="green"/>
                <w:rPrChange w:id="2522" w:author="Morozova Klavdia" w:date="2019-08-06T12:06:00Z">
                  <w:rPr>
                    <w:ins w:id="2523" w:author="Morozova Klavdia" w:date="2019-06-28T15:35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524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</w:p>
        </w:tc>
        <w:tc>
          <w:tcPr>
            <w:tcW w:w="2289" w:type="dxa"/>
          </w:tcPr>
          <w:p w14:paraId="0EF6D0BE" w14:textId="77777777" w:rsidR="00E70C9F" w:rsidRPr="00AD3599" w:rsidRDefault="00E70C9F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525" w:author="Morozova Klavdia" w:date="2019-06-28T15:35:00Z"/>
                <w:rFonts w:ascii="Arial" w:hAnsi="Arial" w:cs="Arial"/>
                <w:sz w:val="20"/>
                <w:szCs w:val="20"/>
                <w:highlight w:val="green"/>
                <w:rPrChange w:id="2526" w:author="Morozova Klavdia" w:date="2019-08-06T12:06:00Z">
                  <w:rPr>
                    <w:ins w:id="2527" w:author="Morozova Klavdia" w:date="2019-06-28T15:35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528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529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53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Нет </w:t>
              </w:r>
            </w:ins>
          </w:p>
        </w:tc>
      </w:tr>
      <w:tr w:rsidR="00E70C9F" w:rsidRPr="00AD3599" w14:paraId="0E4BCB2E" w14:textId="77777777" w:rsidTr="00C8759D">
        <w:trPr>
          <w:ins w:id="2531" w:author="Morozova Klavdia" w:date="2019-06-28T15:35:00Z"/>
        </w:trPr>
        <w:tc>
          <w:tcPr>
            <w:tcW w:w="2352" w:type="dxa"/>
          </w:tcPr>
          <w:p w14:paraId="3F718F97" w14:textId="77777777" w:rsidR="00E70C9F" w:rsidRPr="00AD3599" w:rsidRDefault="00E70C9F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532" w:author="Morozova Klavdia" w:date="2019-06-28T15:35:00Z"/>
                <w:rFonts w:ascii="Arial" w:hAnsi="Arial" w:cs="Arial"/>
                <w:sz w:val="20"/>
                <w:szCs w:val="20"/>
                <w:highlight w:val="green"/>
                <w:rPrChange w:id="2533" w:author="Morozova Klavdia" w:date="2019-08-06T12:06:00Z">
                  <w:rPr>
                    <w:ins w:id="2534" w:author="Morozova Klavdia" w:date="2019-06-28T15:35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535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536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2537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EBELN</w:t>
              </w:r>
            </w:ins>
          </w:p>
        </w:tc>
        <w:tc>
          <w:tcPr>
            <w:tcW w:w="2221" w:type="dxa"/>
          </w:tcPr>
          <w:p w14:paraId="029E7737" w14:textId="77777777" w:rsidR="00E70C9F" w:rsidRPr="00AD3599" w:rsidRDefault="00E70C9F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538" w:author="Morozova Klavdia" w:date="2019-06-28T15:35:00Z"/>
                <w:rFonts w:ascii="Arial" w:hAnsi="Arial" w:cs="Arial"/>
                <w:sz w:val="20"/>
                <w:szCs w:val="20"/>
                <w:highlight w:val="green"/>
                <w:rPrChange w:id="2539" w:author="Morozova Klavdia" w:date="2019-08-06T12:06:00Z">
                  <w:rPr>
                    <w:ins w:id="2540" w:author="Morozova Klavdia" w:date="2019-06-28T15:35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541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542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54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№ документа</w:t>
              </w:r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2544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54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закупки</w:t>
              </w:r>
            </w:ins>
          </w:p>
        </w:tc>
        <w:tc>
          <w:tcPr>
            <w:tcW w:w="1582" w:type="dxa"/>
          </w:tcPr>
          <w:p w14:paraId="145026EA" w14:textId="77777777" w:rsidR="00E70C9F" w:rsidRPr="00AD3599" w:rsidRDefault="00E70C9F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546" w:author="Morozova Klavdia" w:date="2019-06-28T15:35:00Z"/>
                <w:rFonts w:ascii="Arial" w:hAnsi="Arial" w:cs="Arial"/>
                <w:sz w:val="20"/>
                <w:szCs w:val="20"/>
                <w:highlight w:val="green"/>
                <w:lang w:val="en-US"/>
                <w:rPrChange w:id="2547" w:author="Morozova Klavdia" w:date="2019-08-06T12:06:00Z">
                  <w:rPr>
                    <w:ins w:id="2548" w:author="Morozova Klavdia" w:date="2019-06-28T15:35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  <w:pPrChange w:id="2549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550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55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</w:t>
              </w:r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2552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 xml:space="preserve"> (10)</w:t>
              </w:r>
            </w:ins>
          </w:p>
        </w:tc>
        <w:tc>
          <w:tcPr>
            <w:tcW w:w="1757" w:type="dxa"/>
          </w:tcPr>
          <w:p w14:paraId="61F19FBF" w14:textId="77777777" w:rsidR="00E70C9F" w:rsidRPr="00AD3599" w:rsidRDefault="00E70C9F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553" w:author="Morozova Klavdia" w:date="2019-06-28T15:35:00Z"/>
                <w:rFonts w:ascii="Arial" w:hAnsi="Arial" w:cs="Arial"/>
                <w:sz w:val="20"/>
                <w:szCs w:val="20"/>
                <w:highlight w:val="green"/>
                <w:lang w:val="en-US"/>
                <w:rPrChange w:id="2554" w:author="Morozova Klavdia" w:date="2019-08-06T12:06:00Z">
                  <w:rPr>
                    <w:ins w:id="2555" w:author="Morozova Klavdia" w:date="2019-06-28T15:35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  <w:pPrChange w:id="2556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557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2558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EBELN</w:t>
              </w:r>
            </w:ins>
          </w:p>
        </w:tc>
        <w:tc>
          <w:tcPr>
            <w:tcW w:w="2289" w:type="dxa"/>
          </w:tcPr>
          <w:p w14:paraId="0D8A50D6" w14:textId="77777777" w:rsidR="00E70C9F" w:rsidRPr="00AD3599" w:rsidRDefault="00E70C9F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559" w:author="Morozova Klavdia" w:date="2019-06-28T15:35:00Z"/>
                <w:rFonts w:ascii="Arial" w:hAnsi="Arial" w:cs="Arial"/>
                <w:sz w:val="20"/>
                <w:szCs w:val="20"/>
                <w:highlight w:val="green"/>
                <w:rPrChange w:id="2560" w:author="Morozova Klavdia" w:date="2019-08-06T12:06:00Z">
                  <w:rPr>
                    <w:ins w:id="2561" w:author="Morozova Klavdia" w:date="2019-06-28T15:35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562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563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56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</w:t>
              </w:r>
            </w:ins>
          </w:p>
        </w:tc>
      </w:tr>
      <w:tr w:rsidR="003003C4" w:rsidRPr="00AD3599" w14:paraId="0928DEC5" w14:textId="77777777" w:rsidTr="00C8759D">
        <w:trPr>
          <w:ins w:id="2565" w:author="Morozova Klavdia" w:date="2019-06-28T15:49:00Z"/>
        </w:trPr>
        <w:tc>
          <w:tcPr>
            <w:tcW w:w="2352" w:type="dxa"/>
          </w:tcPr>
          <w:p w14:paraId="3A7E3E05" w14:textId="5F5AD909" w:rsidR="003003C4" w:rsidRPr="00AD3599" w:rsidRDefault="003003C4" w:rsidP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566" w:author="Morozova Klavdia" w:date="2019-06-28T15:49:00Z"/>
                <w:rFonts w:ascii="Arial" w:hAnsi="Arial" w:cs="Arial"/>
                <w:sz w:val="20"/>
                <w:szCs w:val="20"/>
                <w:highlight w:val="green"/>
                <w:lang w:val="en-US"/>
                <w:rPrChange w:id="2567" w:author="Morozova Klavdia" w:date="2019-08-06T12:06:00Z">
                  <w:rPr>
                    <w:ins w:id="2568" w:author="Morozova Klavdia" w:date="2019-06-28T15:49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2569" w:author="Morozova Klavdia" w:date="2019-07-22T10:2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57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KDATB</w:t>
              </w:r>
            </w:ins>
          </w:p>
        </w:tc>
        <w:tc>
          <w:tcPr>
            <w:tcW w:w="2221" w:type="dxa"/>
          </w:tcPr>
          <w:p w14:paraId="181E1445" w14:textId="3B450A82" w:rsidR="003003C4" w:rsidRPr="00AD3599" w:rsidRDefault="003003C4" w:rsidP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571" w:author="Morozova Klavdia" w:date="2019-06-28T15:49:00Z"/>
                <w:rFonts w:ascii="Arial" w:hAnsi="Arial" w:cs="Arial"/>
                <w:sz w:val="20"/>
                <w:szCs w:val="20"/>
                <w:highlight w:val="green"/>
                <w:rPrChange w:id="2572" w:author="Morozova Klavdia" w:date="2019-08-06T12:06:00Z">
                  <w:rPr>
                    <w:ins w:id="2573" w:author="Morozova Klavdia" w:date="2019-06-28T15:4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2574" w:author="Morozova Klavdia" w:date="2019-07-22T10:2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57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Начало срока действия</w:t>
              </w:r>
            </w:ins>
          </w:p>
        </w:tc>
        <w:tc>
          <w:tcPr>
            <w:tcW w:w="1582" w:type="dxa"/>
          </w:tcPr>
          <w:p w14:paraId="54FC555C" w14:textId="4ECEB793" w:rsidR="003003C4" w:rsidRPr="00AD3599" w:rsidRDefault="003003C4" w:rsidP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576" w:author="Morozova Klavdia" w:date="2019-06-28T15:49:00Z"/>
                <w:rFonts w:ascii="Arial" w:hAnsi="Arial" w:cs="Arial"/>
                <w:sz w:val="20"/>
                <w:szCs w:val="20"/>
                <w:highlight w:val="green"/>
                <w:rPrChange w:id="2577" w:author="Morozova Klavdia" w:date="2019-08-06T12:06:00Z">
                  <w:rPr>
                    <w:ins w:id="2578" w:author="Morozova Klavdia" w:date="2019-06-28T15:4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2579" w:author="Morozova Klavdia" w:date="2019-07-22T10:2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58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 (8)</w:t>
              </w:r>
            </w:ins>
          </w:p>
        </w:tc>
        <w:tc>
          <w:tcPr>
            <w:tcW w:w="1757" w:type="dxa"/>
          </w:tcPr>
          <w:p w14:paraId="6F639066" w14:textId="6B65635B" w:rsidR="003003C4" w:rsidRPr="00AD3599" w:rsidRDefault="003003C4" w:rsidP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581" w:author="Morozova Klavdia" w:date="2019-06-28T15:49:00Z"/>
                <w:rFonts w:ascii="Arial" w:hAnsi="Arial" w:cs="Arial"/>
                <w:sz w:val="20"/>
                <w:szCs w:val="20"/>
                <w:highlight w:val="green"/>
                <w:rPrChange w:id="2582" w:author="Morozova Klavdia" w:date="2019-08-06T12:06:00Z">
                  <w:rPr>
                    <w:ins w:id="2583" w:author="Morozova Klavdia" w:date="2019-06-28T15:49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2584" w:author="Morozova Klavdia" w:date="2019-07-22T10:2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2585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KDATB</w:t>
              </w:r>
            </w:ins>
          </w:p>
        </w:tc>
        <w:tc>
          <w:tcPr>
            <w:tcW w:w="2289" w:type="dxa"/>
          </w:tcPr>
          <w:p w14:paraId="59A77B0F" w14:textId="2BA19BE9" w:rsidR="003003C4" w:rsidRPr="00AD3599" w:rsidRDefault="003003C4" w:rsidP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586" w:author="Morozova Klavdia" w:date="2019-06-28T15:49:00Z"/>
                <w:rFonts w:ascii="Arial" w:hAnsi="Arial" w:cs="Arial"/>
                <w:sz w:val="20"/>
                <w:szCs w:val="20"/>
                <w:highlight w:val="green"/>
                <w:rPrChange w:id="2587" w:author="Morozova Klavdia" w:date="2019-08-06T12:06:00Z">
                  <w:rPr>
                    <w:ins w:id="2588" w:author="Morozova Klavdia" w:date="2019-06-28T15:4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2589" w:author="Morozova Klavdia" w:date="2019-07-22T10:2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59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</w:t>
              </w:r>
            </w:ins>
          </w:p>
        </w:tc>
      </w:tr>
      <w:tr w:rsidR="003003C4" w:rsidRPr="00AD3599" w14:paraId="2E33B00C" w14:textId="77777777" w:rsidTr="00C8759D">
        <w:trPr>
          <w:ins w:id="2591" w:author="Morozova Klavdia" w:date="2019-07-22T10:28:00Z"/>
        </w:trPr>
        <w:tc>
          <w:tcPr>
            <w:tcW w:w="2352" w:type="dxa"/>
          </w:tcPr>
          <w:p w14:paraId="4A142EC1" w14:textId="37B5D35C" w:rsidR="003003C4" w:rsidRPr="00AD3599" w:rsidRDefault="003003C4" w:rsidP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592" w:author="Morozova Klavdia" w:date="2019-07-22T10:28:00Z"/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ins w:id="2593" w:author="Morozova Klavdia" w:date="2019-07-22T10:2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59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KDATE</w:t>
              </w:r>
            </w:ins>
          </w:p>
        </w:tc>
        <w:tc>
          <w:tcPr>
            <w:tcW w:w="2221" w:type="dxa"/>
          </w:tcPr>
          <w:p w14:paraId="03526CE5" w14:textId="557A4AA2" w:rsidR="003003C4" w:rsidRPr="00AD3599" w:rsidRDefault="003003C4" w:rsidP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595" w:author="Morozova Klavdia" w:date="2019-07-22T10:28:00Z"/>
                <w:rFonts w:ascii="Arial" w:hAnsi="Arial" w:cs="Arial"/>
                <w:sz w:val="20"/>
                <w:szCs w:val="20"/>
                <w:highlight w:val="green"/>
              </w:rPr>
            </w:pPr>
            <w:ins w:id="2596" w:author="Morozova Klavdia" w:date="2019-07-22T10:2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59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Конец времени выполнения</w:t>
              </w:r>
            </w:ins>
          </w:p>
        </w:tc>
        <w:tc>
          <w:tcPr>
            <w:tcW w:w="1582" w:type="dxa"/>
          </w:tcPr>
          <w:p w14:paraId="0C284B4F" w14:textId="71E70B3D" w:rsidR="003003C4" w:rsidRPr="00AD3599" w:rsidRDefault="003003C4" w:rsidP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598" w:author="Morozova Klavdia" w:date="2019-07-22T10:28:00Z"/>
                <w:rFonts w:ascii="Arial" w:hAnsi="Arial" w:cs="Arial"/>
                <w:sz w:val="20"/>
                <w:szCs w:val="20"/>
                <w:highlight w:val="green"/>
              </w:rPr>
            </w:pPr>
            <w:ins w:id="2599" w:author="Morozova Klavdia" w:date="2019-07-22T10:2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60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 (8)</w:t>
              </w:r>
            </w:ins>
          </w:p>
        </w:tc>
        <w:tc>
          <w:tcPr>
            <w:tcW w:w="1757" w:type="dxa"/>
          </w:tcPr>
          <w:p w14:paraId="00DDDF6F" w14:textId="47A71BF2" w:rsidR="003003C4" w:rsidRPr="00AD3599" w:rsidRDefault="003003C4" w:rsidP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601" w:author="Morozova Klavdia" w:date="2019-07-22T10:28:00Z"/>
                <w:rFonts w:ascii="Arial" w:hAnsi="Arial" w:cs="Arial"/>
                <w:sz w:val="20"/>
                <w:szCs w:val="20"/>
                <w:highlight w:val="green"/>
                <w:rPrChange w:id="2602" w:author="Morozova Klavdia" w:date="2019-08-06T12:06:00Z">
                  <w:rPr>
                    <w:ins w:id="2603" w:author="Morozova Klavdia" w:date="2019-07-22T10:28:00Z"/>
                    <w:rFonts w:ascii="Arial" w:hAnsi="Arial" w:cs="Arial"/>
                    <w:sz w:val="20"/>
                    <w:szCs w:val="20"/>
                    <w:highlight w:val="green"/>
                    <w:lang w:val="en-US"/>
                  </w:rPr>
                </w:rPrChange>
              </w:rPr>
            </w:pPr>
            <w:ins w:id="2604" w:author="Morozova Klavdia" w:date="2019-07-22T10:2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2605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KDATE</w:t>
              </w:r>
            </w:ins>
          </w:p>
        </w:tc>
        <w:tc>
          <w:tcPr>
            <w:tcW w:w="2289" w:type="dxa"/>
          </w:tcPr>
          <w:p w14:paraId="5AD1659A" w14:textId="70E7E542" w:rsidR="003003C4" w:rsidRPr="00AD3599" w:rsidRDefault="003003C4" w:rsidP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606" w:author="Morozova Klavdia" w:date="2019-07-22T10:28:00Z"/>
                <w:rFonts w:ascii="Arial" w:hAnsi="Arial" w:cs="Arial"/>
                <w:sz w:val="20"/>
                <w:szCs w:val="20"/>
                <w:highlight w:val="green"/>
              </w:rPr>
            </w:pPr>
            <w:ins w:id="2607" w:author="Morozova Klavdia" w:date="2019-07-22T10:2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60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</w:t>
              </w:r>
            </w:ins>
          </w:p>
        </w:tc>
      </w:tr>
      <w:tr w:rsidR="003003C4" w:rsidRPr="00AD3599" w14:paraId="044379AC" w14:textId="77777777" w:rsidTr="00C8759D">
        <w:trPr>
          <w:ins w:id="2609" w:author="Morozova Klavdia" w:date="2019-06-28T15:35:00Z"/>
        </w:trPr>
        <w:tc>
          <w:tcPr>
            <w:tcW w:w="2352" w:type="dxa"/>
          </w:tcPr>
          <w:p w14:paraId="0CBE6859" w14:textId="77777777" w:rsidR="003003C4" w:rsidRPr="00AD3599" w:rsidRDefault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610" w:author="Morozova Klavdia" w:date="2019-06-28T15:35:00Z"/>
                <w:rFonts w:ascii="Arial" w:hAnsi="Arial" w:cs="Arial"/>
                <w:sz w:val="20"/>
                <w:szCs w:val="20"/>
                <w:highlight w:val="green"/>
                <w:lang w:val="en-US"/>
                <w:rPrChange w:id="2611" w:author="Morozova Klavdia" w:date="2019-08-06T12:06:00Z">
                  <w:rPr>
                    <w:ins w:id="2612" w:author="Morozova Klavdia" w:date="2019-06-28T15:35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613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614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61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MATNR</w:t>
              </w:r>
            </w:ins>
          </w:p>
        </w:tc>
        <w:tc>
          <w:tcPr>
            <w:tcW w:w="2221" w:type="dxa"/>
          </w:tcPr>
          <w:p w14:paraId="7FB5E07D" w14:textId="77777777" w:rsidR="003003C4" w:rsidRPr="00AD3599" w:rsidRDefault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616" w:author="Morozova Klavdia" w:date="2019-06-28T15:35:00Z"/>
                <w:rFonts w:ascii="Arial" w:hAnsi="Arial" w:cs="Arial"/>
                <w:sz w:val="20"/>
                <w:szCs w:val="20"/>
                <w:highlight w:val="green"/>
                <w:rPrChange w:id="2617" w:author="Morozova Klavdia" w:date="2019-08-06T12:06:00Z">
                  <w:rPr>
                    <w:ins w:id="2618" w:author="Morozova Klavdia" w:date="2019-06-28T15:35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619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620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62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Материал</w:t>
              </w:r>
            </w:ins>
          </w:p>
        </w:tc>
        <w:tc>
          <w:tcPr>
            <w:tcW w:w="1582" w:type="dxa"/>
          </w:tcPr>
          <w:p w14:paraId="7F722A85" w14:textId="77777777" w:rsidR="003003C4" w:rsidRPr="00AD3599" w:rsidRDefault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622" w:author="Morozova Klavdia" w:date="2019-06-28T15:35:00Z"/>
                <w:rFonts w:ascii="Arial" w:hAnsi="Arial" w:cs="Arial"/>
                <w:sz w:val="20"/>
                <w:szCs w:val="20"/>
                <w:highlight w:val="green"/>
                <w:lang w:val="en-US"/>
                <w:rPrChange w:id="2623" w:author="Morozova Klavdia" w:date="2019-08-06T12:06:00Z">
                  <w:rPr>
                    <w:ins w:id="2624" w:author="Morozova Klavdia" w:date="2019-06-28T15:35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  <w:pPrChange w:id="2625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626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2627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CHAR (40)</w:t>
              </w:r>
            </w:ins>
          </w:p>
        </w:tc>
        <w:tc>
          <w:tcPr>
            <w:tcW w:w="1757" w:type="dxa"/>
          </w:tcPr>
          <w:p w14:paraId="59D62E1F" w14:textId="77777777" w:rsidR="003003C4" w:rsidRPr="00AD3599" w:rsidRDefault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628" w:author="Morozova Klavdia" w:date="2019-06-28T15:35:00Z"/>
                <w:rFonts w:ascii="Arial" w:hAnsi="Arial" w:cs="Arial"/>
                <w:sz w:val="20"/>
                <w:szCs w:val="20"/>
                <w:highlight w:val="green"/>
                <w:rPrChange w:id="2629" w:author="Morozova Klavdia" w:date="2019-08-06T12:06:00Z">
                  <w:rPr>
                    <w:ins w:id="2630" w:author="Morozova Klavdia" w:date="2019-06-28T15:35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631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632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63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MATNR</w:t>
              </w:r>
            </w:ins>
          </w:p>
        </w:tc>
        <w:tc>
          <w:tcPr>
            <w:tcW w:w="2289" w:type="dxa"/>
          </w:tcPr>
          <w:p w14:paraId="08B43435" w14:textId="77777777" w:rsidR="003003C4" w:rsidRPr="00AD3599" w:rsidRDefault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634" w:author="Morozova Klavdia" w:date="2019-06-28T15:35:00Z"/>
                <w:rFonts w:ascii="Arial" w:hAnsi="Arial" w:cs="Arial"/>
                <w:sz w:val="20"/>
                <w:szCs w:val="20"/>
                <w:highlight w:val="green"/>
                <w:rPrChange w:id="2635" w:author="Morozova Klavdia" w:date="2019-08-06T12:06:00Z">
                  <w:rPr>
                    <w:ins w:id="2636" w:author="Morozova Klavdia" w:date="2019-06-28T15:35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637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638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63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</w:t>
              </w:r>
            </w:ins>
          </w:p>
        </w:tc>
      </w:tr>
      <w:tr w:rsidR="003003C4" w:rsidRPr="00AD3599" w14:paraId="7CC630F9" w14:textId="77777777" w:rsidTr="00C8759D">
        <w:trPr>
          <w:ins w:id="2640" w:author="Morozova Klavdia" w:date="2019-06-28T15:50:00Z"/>
        </w:trPr>
        <w:tc>
          <w:tcPr>
            <w:tcW w:w="2352" w:type="dxa"/>
          </w:tcPr>
          <w:p w14:paraId="1DDA8E16" w14:textId="02F759D7" w:rsidR="003003C4" w:rsidRPr="00AD3599" w:rsidRDefault="003003C4" w:rsidP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641" w:author="Morozova Klavdia" w:date="2019-06-28T15:50:00Z"/>
                <w:rFonts w:ascii="Arial" w:hAnsi="Arial" w:cs="Arial"/>
                <w:sz w:val="20"/>
                <w:szCs w:val="20"/>
                <w:highlight w:val="green"/>
                <w:rPrChange w:id="2642" w:author="Morozova Klavdia" w:date="2019-08-06T12:06:00Z">
                  <w:rPr>
                    <w:ins w:id="2643" w:author="Morozova Klavdia" w:date="2019-06-28T15:50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2644" w:author="Morozova Klavdia" w:date="2019-06-28T15:5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64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MFRPN</w:t>
              </w:r>
            </w:ins>
          </w:p>
        </w:tc>
        <w:tc>
          <w:tcPr>
            <w:tcW w:w="2221" w:type="dxa"/>
          </w:tcPr>
          <w:p w14:paraId="6489A906" w14:textId="0A34095B" w:rsidR="003003C4" w:rsidRPr="00AD3599" w:rsidRDefault="003003C4" w:rsidP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646" w:author="Morozova Klavdia" w:date="2019-06-28T15:50:00Z"/>
                <w:rFonts w:ascii="Arial" w:hAnsi="Arial" w:cs="Arial"/>
                <w:sz w:val="20"/>
                <w:szCs w:val="20"/>
                <w:highlight w:val="green"/>
                <w:rPrChange w:id="2647" w:author="Morozova Klavdia" w:date="2019-08-06T12:06:00Z">
                  <w:rPr>
                    <w:ins w:id="2648" w:author="Morozova Klavdia" w:date="2019-06-28T15:50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2649" w:author="Morozova Klavdia" w:date="2019-06-28T15:5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65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№ Детали производителя</w:t>
              </w:r>
            </w:ins>
          </w:p>
        </w:tc>
        <w:tc>
          <w:tcPr>
            <w:tcW w:w="1582" w:type="dxa"/>
          </w:tcPr>
          <w:p w14:paraId="10262C84" w14:textId="2D6133A4" w:rsidR="003003C4" w:rsidRPr="00AD3599" w:rsidRDefault="003003C4" w:rsidP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651" w:author="Morozova Klavdia" w:date="2019-06-28T15:50:00Z"/>
                <w:rFonts w:ascii="Arial" w:hAnsi="Arial" w:cs="Arial"/>
                <w:sz w:val="20"/>
                <w:szCs w:val="20"/>
                <w:highlight w:val="green"/>
                <w:lang w:val="en-US"/>
                <w:rPrChange w:id="2652" w:author="Morozova Klavdia" w:date="2019-08-06T12:06:00Z">
                  <w:rPr>
                    <w:ins w:id="2653" w:author="Morozova Klavdia" w:date="2019-06-28T15:50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2654" w:author="Morozova Klavdia" w:date="2019-07-15T09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65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</w:t>
              </w:r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2656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 xml:space="preserve"> (10)</w:t>
              </w:r>
            </w:ins>
          </w:p>
        </w:tc>
        <w:tc>
          <w:tcPr>
            <w:tcW w:w="1757" w:type="dxa"/>
          </w:tcPr>
          <w:p w14:paraId="2386758F" w14:textId="0AAABB90" w:rsidR="003003C4" w:rsidRPr="00AD3599" w:rsidRDefault="003003C4" w:rsidP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657" w:author="Morozova Klavdia" w:date="2019-06-28T15:50:00Z"/>
                <w:rFonts w:ascii="Arial" w:hAnsi="Arial" w:cs="Arial"/>
                <w:sz w:val="20"/>
                <w:szCs w:val="20"/>
                <w:highlight w:val="green"/>
                <w:rPrChange w:id="2658" w:author="Morozova Klavdia" w:date="2019-08-06T12:06:00Z">
                  <w:rPr>
                    <w:ins w:id="2659" w:author="Morozova Klavdia" w:date="2019-06-28T15:50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2660" w:author="Morozova Klavdia" w:date="2019-06-28T15:5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66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MFRPN</w:t>
              </w:r>
            </w:ins>
          </w:p>
        </w:tc>
        <w:tc>
          <w:tcPr>
            <w:tcW w:w="2289" w:type="dxa"/>
          </w:tcPr>
          <w:p w14:paraId="7858ABDD" w14:textId="3129BD5F" w:rsidR="003003C4" w:rsidRPr="00AD3599" w:rsidRDefault="003003C4" w:rsidP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662" w:author="Morozova Klavdia" w:date="2019-06-28T15:50:00Z"/>
                <w:rFonts w:ascii="Arial" w:hAnsi="Arial" w:cs="Arial"/>
                <w:sz w:val="20"/>
                <w:szCs w:val="20"/>
                <w:highlight w:val="green"/>
                <w:rPrChange w:id="2663" w:author="Morozova Klavdia" w:date="2019-08-06T12:06:00Z">
                  <w:rPr>
                    <w:ins w:id="2664" w:author="Morozova Klavdia" w:date="2019-06-28T15:50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2665" w:author="Morozova Klavdia" w:date="2019-06-28T15:5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66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</w:t>
              </w:r>
            </w:ins>
          </w:p>
        </w:tc>
      </w:tr>
      <w:tr w:rsidR="003003C4" w:rsidRPr="00AD3599" w14:paraId="5F5F7376" w14:textId="77777777" w:rsidTr="00C8759D">
        <w:trPr>
          <w:ins w:id="2667" w:author="Morozova Klavdia" w:date="2019-06-28T15:35:00Z"/>
        </w:trPr>
        <w:tc>
          <w:tcPr>
            <w:tcW w:w="2352" w:type="dxa"/>
          </w:tcPr>
          <w:p w14:paraId="2B9F799A" w14:textId="77777777" w:rsidR="003003C4" w:rsidRPr="00AD3599" w:rsidRDefault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668" w:author="Morozova Klavdia" w:date="2019-06-28T15:35:00Z"/>
                <w:rFonts w:ascii="Arial" w:hAnsi="Arial" w:cs="Arial"/>
                <w:sz w:val="20"/>
                <w:szCs w:val="20"/>
                <w:highlight w:val="green"/>
                <w:rPrChange w:id="2669" w:author="Morozova Klavdia" w:date="2019-08-06T12:06:00Z">
                  <w:rPr>
                    <w:ins w:id="2670" w:author="Morozova Klavdia" w:date="2019-06-28T15:35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671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672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67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lastRenderedPageBreak/>
                <w:t>NETPR</w:t>
              </w:r>
            </w:ins>
          </w:p>
        </w:tc>
        <w:tc>
          <w:tcPr>
            <w:tcW w:w="2221" w:type="dxa"/>
          </w:tcPr>
          <w:p w14:paraId="2008D2AD" w14:textId="77777777" w:rsidR="003003C4" w:rsidRPr="00AD3599" w:rsidRDefault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674" w:author="Morozova Klavdia" w:date="2019-06-28T15:35:00Z"/>
                <w:rFonts w:ascii="Arial" w:hAnsi="Arial" w:cs="Arial"/>
                <w:sz w:val="20"/>
                <w:szCs w:val="20"/>
                <w:highlight w:val="green"/>
                <w:rPrChange w:id="2675" w:author="Morozova Klavdia" w:date="2019-08-06T12:06:00Z">
                  <w:rPr>
                    <w:ins w:id="2676" w:author="Morozova Klavdia" w:date="2019-06-28T15:35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677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678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67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Цена</w:t>
              </w:r>
            </w:ins>
          </w:p>
        </w:tc>
        <w:tc>
          <w:tcPr>
            <w:tcW w:w="1582" w:type="dxa"/>
          </w:tcPr>
          <w:p w14:paraId="0D870680" w14:textId="77777777" w:rsidR="003003C4" w:rsidRPr="00AD3599" w:rsidRDefault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680" w:author="Morozova Klavdia" w:date="2019-06-28T15:35:00Z"/>
                <w:rFonts w:ascii="Arial" w:hAnsi="Arial" w:cs="Arial"/>
                <w:sz w:val="20"/>
                <w:szCs w:val="20"/>
                <w:highlight w:val="green"/>
                <w:rPrChange w:id="2681" w:author="Morozova Klavdia" w:date="2019-08-06T12:06:00Z">
                  <w:rPr>
                    <w:ins w:id="2682" w:author="Morozova Klavdia" w:date="2019-06-28T15:35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683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684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68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CURR (11,2)</w:t>
              </w:r>
            </w:ins>
          </w:p>
        </w:tc>
        <w:tc>
          <w:tcPr>
            <w:tcW w:w="1757" w:type="dxa"/>
          </w:tcPr>
          <w:p w14:paraId="10111333" w14:textId="77777777" w:rsidR="003003C4" w:rsidRPr="00AD3599" w:rsidRDefault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686" w:author="Morozova Klavdia" w:date="2019-06-28T15:35:00Z"/>
                <w:rFonts w:ascii="Arial" w:hAnsi="Arial" w:cs="Arial"/>
                <w:sz w:val="20"/>
                <w:szCs w:val="20"/>
                <w:highlight w:val="green"/>
                <w:lang w:val="en-US"/>
                <w:rPrChange w:id="2687" w:author="Morozova Klavdia" w:date="2019-08-06T12:06:00Z">
                  <w:rPr>
                    <w:ins w:id="2688" w:author="Morozova Klavdia" w:date="2019-06-28T15:35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  <w:pPrChange w:id="2689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690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2691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BPREI</w:t>
              </w:r>
            </w:ins>
          </w:p>
        </w:tc>
        <w:tc>
          <w:tcPr>
            <w:tcW w:w="2289" w:type="dxa"/>
          </w:tcPr>
          <w:p w14:paraId="7A1A55EE" w14:textId="77777777" w:rsidR="003003C4" w:rsidRPr="00AD3599" w:rsidRDefault="003003C4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2692" w:author="Morozova Klavdia" w:date="2019-06-28T15:35:00Z"/>
                <w:rFonts w:ascii="Arial" w:hAnsi="Arial" w:cs="Arial"/>
                <w:sz w:val="20"/>
                <w:szCs w:val="20"/>
                <w:highlight w:val="green"/>
                <w:rPrChange w:id="2693" w:author="Morozova Klavdia" w:date="2019-08-06T12:06:00Z">
                  <w:rPr>
                    <w:ins w:id="2694" w:author="Morozova Klavdia" w:date="2019-06-28T15:35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695" w:author="Morozova Klavdia" w:date="2019-06-28T15:43:00Z">
                <w:pPr>
                  <w:overflowPunct w:val="0"/>
                  <w:autoSpaceDE w:val="0"/>
                  <w:autoSpaceDN w:val="0"/>
                  <w:adjustRightInd w:val="0"/>
                  <w:spacing w:before="40" w:after="40"/>
                  <w:textAlignment w:val="baseline"/>
                </w:pPr>
              </w:pPrChange>
            </w:pPr>
            <w:ins w:id="2696" w:author="Morozova Klavdia" w:date="2019-06-28T15:3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269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Да </w:t>
              </w:r>
            </w:ins>
          </w:p>
        </w:tc>
      </w:tr>
    </w:tbl>
    <w:p w14:paraId="63F1736F" w14:textId="77777777" w:rsidR="0096758B" w:rsidRPr="00AD3599" w:rsidRDefault="0096758B">
      <w:pPr>
        <w:spacing w:before="240"/>
        <w:rPr>
          <w:ins w:id="2698" w:author="Morozova Klavdia" w:date="2019-06-28T15:57:00Z"/>
          <w:rFonts w:ascii="Arial" w:hAnsi="Arial" w:cs="Arial"/>
          <w:highlight w:val="green"/>
          <w:rPrChange w:id="2699" w:author="Morozova Klavdia" w:date="2019-08-06T12:06:00Z">
            <w:rPr>
              <w:ins w:id="2700" w:author="Morozova Klavdia" w:date="2019-06-28T15:57:00Z"/>
              <w:rFonts w:ascii="Arial" w:hAnsi="Arial" w:cs="Arial"/>
            </w:rPr>
          </w:rPrChange>
        </w:rPr>
        <w:pPrChange w:id="2701" w:author="Morozova Klavdia" w:date="2019-06-28T15:57:00Z">
          <w:pPr/>
        </w:pPrChange>
      </w:pPr>
      <w:ins w:id="2702" w:author="Morozova Klavdia" w:date="2019-06-28T15:57:00Z">
        <w:r w:rsidRPr="00AD3599">
          <w:rPr>
            <w:rFonts w:ascii="Arial" w:hAnsi="Arial" w:cs="Arial"/>
            <w:highlight w:val="green"/>
            <w:rPrChange w:id="2703" w:author="Morozova Klavdia" w:date="2019-08-06T12:06:00Z">
              <w:rPr>
                <w:rFonts w:ascii="Arial" w:hAnsi="Arial" w:cs="Arial"/>
              </w:rPr>
            </w:rPrChange>
          </w:rPr>
          <w:t>Выполнить следующие проверки для каждой строки данных:</w:t>
        </w:r>
      </w:ins>
    </w:p>
    <w:p w14:paraId="40E664BB" w14:textId="449E1C07" w:rsidR="0096758B" w:rsidRPr="00AD3599" w:rsidRDefault="0096758B" w:rsidP="0096758B">
      <w:pPr>
        <w:numPr>
          <w:ilvl w:val="0"/>
          <w:numId w:val="51"/>
        </w:numPr>
        <w:rPr>
          <w:ins w:id="2704" w:author="Morozova Klavdia" w:date="2019-06-28T15:57:00Z"/>
          <w:rFonts w:ascii="Arial" w:hAnsi="Arial" w:cs="Arial"/>
          <w:highlight w:val="green"/>
          <w:rPrChange w:id="2705" w:author="Morozova Klavdia" w:date="2019-08-06T12:06:00Z">
            <w:rPr>
              <w:ins w:id="2706" w:author="Morozova Klavdia" w:date="2019-06-28T15:57:00Z"/>
              <w:rFonts w:ascii="Arial" w:hAnsi="Arial" w:cs="Arial"/>
            </w:rPr>
          </w:rPrChange>
        </w:rPr>
      </w:pPr>
      <w:ins w:id="2707" w:author="Morozova Klavdia" w:date="2019-06-28T15:57:00Z">
        <w:r w:rsidRPr="00AD3599">
          <w:rPr>
            <w:rFonts w:ascii="Arial" w:hAnsi="Arial" w:cs="Arial"/>
            <w:highlight w:val="green"/>
            <w:rPrChange w:id="2708" w:author="Morozova Klavdia" w:date="2019-08-06T12:06:00Z">
              <w:rPr>
                <w:rFonts w:ascii="Arial" w:hAnsi="Arial" w:cs="Arial"/>
              </w:rPr>
            </w:rPrChange>
          </w:rPr>
          <w:t>Если для указанного в файле номера документа нет записи в EKKO (</w:t>
        </w:r>
        <w:r w:rsidRPr="00AD3599">
          <w:rPr>
            <w:rFonts w:ascii="Arial" w:hAnsi="Arial" w:cs="Arial"/>
            <w:highlight w:val="green"/>
            <w:lang w:val="en-US"/>
            <w:rPrChange w:id="2709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EKKO</w:t>
        </w:r>
        <w:r w:rsidRPr="00AD3599">
          <w:rPr>
            <w:rFonts w:ascii="Arial" w:hAnsi="Arial" w:cs="Arial"/>
            <w:highlight w:val="green"/>
            <w:rPrChange w:id="2710" w:author="Morozova Klavdia" w:date="2019-08-06T12:06:00Z">
              <w:rPr>
                <w:rFonts w:ascii="Arial" w:hAnsi="Arial" w:cs="Arial"/>
              </w:rPr>
            </w:rPrChange>
          </w:rPr>
          <w:t xml:space="preserve">-EBELN = № документа закупки), то выводим в лог ошибку «Документ закупки &lt;EBELN&gt; не существует» и устанавливаем красный индикатор ICON = </w:t>
        </w:r>
        <w:r w:rsidRPr="00AD3599">
          <w:rPr>
            <w:rFonts w:ascii="Arial" w:hAnsi="Arial" w:cs="Arial"/>
            <w:highlight w:val="green"/>
            <w:lang w:val="en-US"/>
            <w:rPrChange w:id="2711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ICON</w:t>
        </w:r>
        <w:r w:rsidRPr="00AD3599">
          <w:rPr>
            <w:rFonts w:ascii="Arial" w:hAnsi="Arial" w:cs="Arial"/>
            <w:highlight w:val="green"/>
            <w:rPrChange w:id="2712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Pr="00AD3599">
          <w:rPr>
            <w:rFonts w:ascii="Arial" w:hAnsi="Arial" w:cs="Arial"/>
            <w:highlight w:val="green"/>
            <w:lang w:val="en-US"/>
            <w:rPrChange w:id="2713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RED</w:t>
        </w:r>
        <w:r w:rsidRPr="00AD3599">
          <w:rPr>
            <w:rFonts w:ascii="Arial" w:hAnsi="Arial" w:cs="Arial"/>
            <w:highlight w:val="green"/>
            <w:rPrChange w:id="2714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Pr="00AD3599">
          <w:rPr>
            <w:rFonts w:ascii="Arial" w:hAnsi="Arial" w:cs="Arial"/>
            <w:highlight w:val="green"/>
            <w:lang w:val="en-US"/>
            <w:rPrChange w:id="2715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LIGHT</w:t>
        </w:r>
      </w:ins>
      <w:ins w:id="2716" w:author="Morozova Klavdia" w:date="2019-06-28T15:58:00Z">
        <w:r w:rsidRPr="00AD3599">
          <w:rPr>
            <w:rFonts w:ascii="Arial" w:hAnsi="Arial" w:cs="Arial"/>
            <w:highlight w:val="green"/>
            <w:rPrChange w:id="2717" w:author="Morozova Klavdia" w:date="2019-08-06T12:06:00Z">
              <w:rPr>
                <w:rFonts w:ascii="Arial" w:hAnsi="Arial" w:cs="Arial"/>
              </w:rPr>
            </w:rPrChange>
          </w:rPr>
          <w:t>.</w:t>
        </w:r>
      </w:ins>
    </w:p>
    <w:p w14:paraId="3847D34A" w14:textId="77777777" w:rsidR="006E0855" w:rsidRPr="00AD3599" w:rsidRDefault="0096758B">
      <w:pPr>
        <w:numPr>
          <w:ilvl w:val="0"/>
          <w:numId w:val="51"/>
        </w:numPr>
        <w:rPr>
          <w:ins w:id="2718" w:author="Morozova Klavdia" w:date="2019-07-22T10:39:00Z"/>
          <w:rFonts w:ascii="Arial" w:hAnsi="Arial" w:cs="Arial"/>
          <w:highlight w:val="green"/>
        </w:rPr>
      </w:pPr>
      <w:ins w:id="2719" w:author="Morozova Klavdia" w:date="2019-06-28T15:57:00Z">
        <w:r w:rsidRPr="00AD3599">
          <w:rPr>
            <w:rFonts w:ascii="Arial" w:hAnsi="Arial" w:cs="Arial"/>
            <w:highlight w:val="green"/>
            <w:rPrChange w:id="2720" w:author="Morozova Klavdia" w:date="2019-08-06T12:06:00Z">
              <w:rPr>
                <w:rFonts w:ascii="Arial" w:hAnsi="Arial" w:cs="Arial"/>
              </w:rPr>
            </w:rPrChange>
          </w:rPr>
          <w:t>Если для указанного в файле номера документа (столбец – «№ документа закупки») тип документа EKKO-BSTYP (</w:t>
        </w:r>
        <w:r w:rsidRPr="00AD3599">
          <w:rPr>
            <w:rFonts w:ascii="Arial" w:hAnsi="Arial" w:cs="Arial"/>
            <w:highlight w:val="green"/>
            <w:lang w:val="en-US"/>
            <w:rPrChange w:id="2721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EKKO</w:t>
        </w:r>
        <w:r w:rsidRPr="00AD3599">
          <w:rPr>
            <w:rFonts w:ascii="Arial" w:hAnsi="Arial" w:cs="Arial"/>
            <w:highlight w:val="green"/>
            <w:rPrChange w:id="2722" w:author="Morozova Klavdia" w:date="2019-08-06T12:06:00Z">
              <w:rPr>
                <w:rFonts w:ascii="Arial" w:hAnsi="Arial" w:cs="Arial"/>
              </w:rPr>
            </w:rPrChange>
          </w:rPr>
          <w:t xml:space="preserve">-EBELN = № документа закупки) не содержится в </w:t>
        </w:r>
        <w:r w:rsidRPr="00AD3599">
          <w:rPr>
            <w:rFonts w:ascii="Arial" w:hAnsi="Arial" w:cs="Arial"/>
            <w:highlight w:val="green"/>
            <w:lang w:val="en-US"/>
            <w:rPrChange w:id="2723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ZSPS</w:t>
        </w:r>
        <w:r w:rsidRPr="00AD3599">
          <w:rPr>
            <w:rFonts w:ascii="Arial" w:hAnsi="Arial" w:cs="Arial"/>
            <w:highlight w:val="green"/>
            <w:rPrChange w:id="2724" w:author="Morozova Klavdia" w:date="2019-08-06T12:06:00Z">
              <w:rPr>
                <w:rFonts w:ascii="Arial" w:hAnsi="Arial" w:cs="Arial"/>
              </w:rPr>
            </w:rPrChange>
          </w:rPr>
          <w:t xml:space="preserve">-ZRMM_EKKO_BSTYP, то выводим в лог ошибку «Документ закупки &lt;EBELN&gt; не является контрактом» и устанавливаем красный индикатор ICON = </w:t>
        </w:r>
        <w:r w:rsidRPr="00AD3599">
          <w:rPr>
            <w:rFonts w:ascii="Arial" w:hAnsi="Arial" w:cs="Arial"/>
            <w:highlight w:val="green"/>
            <w:lang w:val="en-US"/>
            <w:rPrChange w:id="2725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ICON</w:t>
        </w:r>
        <w:r w:rsidRPr="00AD3599">
          <w:rPr>
            <w:rFonts w:ascii="Arial" w:hAnsi="Arial" w:cs="Arial"/>
            <w:highlight w:val="green"/>
            <w:rPrChange w:id="2726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Pr="00AD3599">
          <w:rPr>
            <w:rFonts w:ascii="Arial" w:hAnsi="Arial" w:cs="Arial"/>
            <w:highlight w:val="green"/>
            <w:lang w:val="en-US"/>
            <w:rPrChange w:id="2727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RED</w:t>
        </w:r>
        <w:r w:rsidRPr="00AD3599">
          <w:rPr>
            <w:rFonts w:ascii="Arial" w:hAnsi="Arial" w:cs="Arial"/>
            <w:highlight w:val="green"/>
            <w:rPrChange w:id="2728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Pr="00AD3599">
          <w:rPr>
            <w:rFonts w:ascii="Arial" w:hAnsi="Arial" w:cs="Arial"/>
            <w:highlight w:val="green"/>
            <w:lang w:val="en-US"/>
            <w:rPrChange w:id="2729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LIGHT</w:t>
        </w:r>
      </w:ins>
      <w:ins w:id="2730" w:author="Morozova Klavdia" w:date="2019-06-28T16:08:00Z">
        <w:r w:rsidR="00B953B6" w:rsidRPr="00AD3599">
          <w:rPr>
            <w:rFonts w:ascii="Arial" w:hAnsi="Arial" w:cs="Arial"/>
            <w:highlight w:val="green"/>
            <w:rPrChange w:id="2731" w:author="Morozova Klavdia" w:date="2019-08-06T12:06:00Z">
              <w:rPr>
                <w:rFonts w:ascii="Arial" w:hAnsi="Arial" w:cs="Arial"/>
              </w:rPr>
            </w:rPrChange>
          </w:rPr>
          <w:t>.</w:t>
        </w:r>
      </w:ins>
    </w:p>
    <w:p w14:paraId="6818EEC5" w14:textId="536CC80C" w:rsidR="00610512" w:rsidRPr="00AD3599" w:rsidRDefault="00610512" w:rsidP="00610512">
      <w:pPr>
        <w:numPr>
          <w:ilvl w:val="0"/>
          <w:numId w:val="51"/>
        </w:numPr>
        <w:rPr>
          <w:ins w:id="2732" w:author="Morozova Klavdia" w:date="2019-07-22T10:39:00Z"/>
          <w:rFonts w:ascii="Arial" w:hAnsi="Arial" w:cs="Arial"/>
          <w:highlight w:val="green"/>
        </w:rPr>
      </w:pPr>
      <w:ins w:id="2733" w:author="Morozova Klavdia" w:date="2019-07-22T10:39:00Z">
        <w:r w:rsidRPr="00AD3599">
          <w:rPr>
            <w:rFonts w:ascii="Arial" w:hAnsi="Arial" w:cs="Arial"/>
            <w:highlight w:val="green"/>
          </w:rPr>
          <w:t>Если KDATB (столбец – «Начало срока действия») &lt;</w:t>
        </w:r>
      </w:ins>
      <w:ins w:id="2734" w:author="Morozova Klavdia" w:date="2019-07-22T10:40:00Z">
        <w:r w:rsidRPr="00AD3599">
          <w:rPr>
            <w:highlight w:val="green"/>
            <w:rPrChange w:id="2735" w:author="Morozova Klavdia" w:date="2019-08-06T12:06:00Z">
              <w:rPr/>
            </w:rPrChange>
          </w:rPr>
          <w:t xml:space="preserve"> </w:t>
        </w:r>
        <w:r w:rsidRPr="00AD3599">
          <w:rPr>
            <w:rFonts w:ascii="Arial" w:hAnsi="Arial" w:cs="Arial"/>
            <w:highlight w:val="green"/>
            <w:rPrChange w:id="2736" w:author="Morozova Klavdia" w:date="2019-08-06T12:06:00Z">
              <w:rPr>
                <w:rFonts w:ascii="Arial" w:hAnsi="Arial" w:cs="Arial"/>
              </w:rPr>
            </w:rPrChange>
          </w:rPr>
          <w:t>EKKO –</w:t>
        </w:r>
        <w:r w:rsidRPr="00AD3599">
          <w:rPr>
            <w:highlight w:val="green"/>
            <w:rPrChange w:id="2737" w:author="Morozova Klavdia" w:date="2019-08-06T12:06:00Z">
              <w:rPr/>
            </w:rPrChange>
          </w:rPr>
          <w:t xml:space="preserve"> </w:t>
        </w:r>
        <w:r w:rsidRPr="00AD3599">
          <w:rPr>
            <w:rFonts w:ascii="Arial" w:hAnsi="Arial" w:cs="Arial"/>
            <w:highlight w:val="green"/>
            <w:rPrChange w:id="2738" w:author="Morozova Klavdia" w:date="2019-08-06T12:06:00Z">
              <w:rPr>
                <w:rFonts w:ascii="Arial" w:hAnsi="Arial" w:cs="Arial"/>
              </w:rPr>
            </w:rPrChange>
          </w:rPr>
          <w:t>KDATB</w:t>
        </w:r>
      </w:ins>
      <w:ins w:id="2739" w:author="Morozova Klavdia" w:date="2019-07-22T10:43:00Z">
        <w:r w:rsidRPr="00AD3599">
          <w:rPr>
            <w:rFonts w:ascii="Arial" w:hAnsi="Arial" w:cs="Arial"/>
            <w:highlight w:val="green"/>
            <w:rPrChange w:id="2740" w:author="Morozova Klavdia" w:date="2019-08-06T12:06:00Z">
              <w:rPr>
                <w:rFonts w:ascii="Arial" w:hAnsi="Arial" w:cs="Arial"/>
              </w:rPr>
            </w:rPrChange>
          </w:rPr>
          <w:t xml:space="preserve"> (</w:t>
        </w:r>
        <w:r w:rsidRPr="00AD3599">
          <w:rPr>
            <w:rFonts w:ascii="Arial" w:hAnsi="Arial" w:cs="Arial"/>
            <w:highlight w:val="green"/>
            <w:lang w:val="en-US"/>
          </w:rPr>
          <w:t>EKKO</w:t>
        </w:r>
        <w:r w:rsidRPr="00AD3599">
          <w:rPr>
            <w:rFonts w:ascii="Arial" w:hAnsi="Arial" w:cs="Arial"/>
            <w:highlight w:val="green"/>
          </w:rPr>
          <w:t>-EBELN = № документа закупки)</w:t>
        </w:r>
      </w:ins>
      <w:ins w:id="2741" w:author="Morozova Klavdia" w:date="2019-07-22T10:41:00Z">
        <w:r w:rsidRPr="00AD3599">
          <w:rPr>
            <w:rFonts w:ascii="Arial" w:hAnsi="Arial" w:cs="Arial"/>
            <w:highlight w:val="green"/>
            <w:rPrChange w:id="2742" w:author="Morozova Klavdia" w:date="2019-08-06T12:06:00Z">
              <w:rPr>
                <w:rFonts w:ascii="Arial" w:hAnsi="Arial" w:cs="Arial"/>
              </w:rPr>
            </w:rPrChange>
          </w:rPr>
          <w:t xml:space="preserve">, то выводим в лог ошибку «Начало срока действия &lt;KDATB&gt; раньше Начала срока действия </w:t>
        </w:r>
      </w:ins>
      <w:ins w:id="2743" w:author="Morozova Klavdia" w:date="2019-07-22T10:45:00Z">
        <w:r w:rsidRPr="00AD3599">
          <w:rPr>
            <w:rFonts w:ascii="Arial" w:hAnsi="Arial" w:cs="Arial"/>
            <w:highlight w:val="green"/>
          </w:rPr>
          <w:t>контракта.</w:t>
        </w:r>
      </w:ins>
      <w:ins w:id="2744" w:author="Morozova Klavdia" w:date="2019-07-22T10:41:00Z">
        <w:r w:rsidRPr="00AD3599">
          <w:rPr>
            <w:rFonts w:ascii="Arial" w:hAnsi="Arial" w:cs="Arial"/>
            <w:highlight w:val="green"/>
          </w:rPr>
          <w:t xml:space="preserve">» и устанавливаем красный индикатор ICON = </w:t>
        </w:r>
        <w:r w:rsidRPr="00AD3599">
          <w:rPr>
            <w:rFonts w:ascii="Arial" w:hAnsi="Arial" w:cs="Arial"/>
            <w:highlight w:val="green"/>
            <w:lang w:val="en-US"/>
          </w:rPr>
          <w:t>ICON</w:t>
        </w:r>
        <w:r w:rsidRPr="00AD3599">
          <w:rPr>
            <w:rFonts w:ascii="Arial" w:hAnsi="Arial" w:cs="Arial"/>
            <w:highlight w:val="green"/>
          </w:rPr>
          <w:t>_</w:t>
        </w:r>
        <w:r w:rsidRPr="00AD3599">
          <w:rPr>
            <w:rFonts w:ascii="Arial" w:hAnsi="Arial" w:cs="Arial"/>
            <w:highlight w:val="green"/>
            <w:lang w:val="en-US"/>
          </w:rPr>
          <w:t>RED</w:t>
        </w:r>
        <w:r w:rsidRPr="00AD3599">
          <w:rPr>
            <w:rFonts w:ascii="Arial" w:hAnsi="Arial" w:cs="Arial"/>
            <w:highlight w:val="green"/>
          </w:rPr>
          <w:t>_</w:t>
        </w:r>
        <w:r w:rsidRPr="00AD3599">
          <w:rPr>
            <w:rFonts w:ascii="Arial" w:hAnsi="Arial" w:cs="Arial"/>
            <w:highlight w:val="green"/>
            <w:lang w:val="en-US"/>
          </w:rPr>
          <w:t>LIGHT</w:t>
        </w:r>
        <w:r w:rsidRPr="00AD3599">
          <w:rPr>
            <w:rFonts w:ascii="Arial" w:hAnsi="Arial" w:cs="Arial"/>
            <w:highlight w:val="green"/>
          </w:rPr>
          <w:t>.</w:t>
        </w:r>
      </w:ins>
    </w:p>
    <w:p w14:paraId="7FF4A989" w14:textId="272A2770" w:rsidR="00610512" w:rsidRPr="00AD3599" w:rsidRDefault="00610512">
      <w:pPr>
        <w:numPr>
          <w:ilvl w:val="0"/>
          <w:numId w:val="51"/>
        </w:numPr>
        <w:rPr>
          <w:ins w:id="2745" w:author="Morozova Klavdia" w:date="2019-07-17T15:17:00Z"/>
          <w:rFonts w:ascii="Arial" w:hAnsi="Arial" w:cs="Arial"/>
          <w:highlight w:val="green"/>
          <w:rPrChange w:id="2746" w:author="Morozova Klavdia" w:date="2019-08-06T12:06:00Z">
            <w:rPr>
              <w:ins w:id="2747" w:author="Morozova Klavdia" w:date="2019-07-17T15:17:00Z"/>
              <w:rFonts w:ascii="Arial" w:hAnsi="Arial" w:cs="Arial"/>
            </w:rPr>
          </w:rPrChange>
        </w:rPr>
      </w:pPr>
      <w:ins w:id="2748" w:author="Morozova Klavdia" w:date="2019-07-22T10:45:00Z">
        <w:r w:rsidRPr="00AD3599">
          <w:rPr>
            <w:rFonts w:ascii="Arial" w:hAnsi="Arial" w:cs="Arial"/>
            <w:highlight w:val="green"/>
          </w:rPr>
          <w:t>Если KDATE (столбец – «Конец времени выполнения») &gt;</w:t>
        </w:r>
        <w:r w:rsidRPr="00AD3599">
          <w:rPr>
            <w:highlight w:val="green"/>
            <w:rPrChange w:id="2749" w:author="Morozova Klavdia" w:date="2019-08-06T12:06:00Z">
              <w:rPr/>
            </w:rPrChange>
          </w:rPr>
          <w:t xml:space="preserve"> </w:t>
        </w:r>
        <w:r w:rsidRPr="00AD3599">
          <w:rPr>
            <w:rFonts w:ascii="Arial" w:hAnsi="Arial" w:cs="Arial"/>
            <w:highlight w:val="green"/>
            <w:rPrChange w:id="2750" w:author="Morozova Klavdia" w:date="2019-08-06T12:06:00Z">
              <w:rPr>
                <w:rFonts w:ascii="Arial" w:hAnsi="Arial" w:cs="Arial"/>
              </w:rPr>
            </w:rPrChange>
          </w:rPr>
          <w:t>EKKO –</w:t>
        </w:r>
        <w:r w:rsidRPr="00AD3599">
          <w:rPr>
            <w:highlight w:val="green"/>
            <w:rPrChange w:id="2751" w:author="Morozova Klavdia" w:date="2019-08-06T12:06:00Z">
              <w:rPr/>
            </w:rPrChange>
          </w:rPr>
          <w:t xml:space="preserve"> </w:t>
        </w:r>
        <w:r w:rsidRPr="00AD3599">
          <w:rPr>
            <w:rFonts w:ascii="Arial" w:hAnsi="Arial" w:cs="Arial"/>
            <w:highlight w:val="green"/>
            <w:rPrChange w:id="2752" w:author="Morozova Klavdia" w:date="2019-08-06T12:06:00Z">
              <w:rPr>
                <w:rFonts w:ascii="Arial" w:hAnsi="Arial" w:cs="Arial"/>
              </w:rPr>
            </w:rPrChange>
          </w:rPr>
          <w:t>KDATE (</w:t>
        </w:r>
        <w:r w:rsidRPr="00AD3599">
          <w:rPr>
            <w:rFonts w:ascii="Arial" w:hAnsi="Arial" w:cs="Arial"/>
            <w:highlight w:val="green"/>
            <w:lang w:val="en-US"/>
          </w:rPr>
          <w:t>EKKO</w:t>
        </w:r>
        <w:r w:rsidRPr="00AD3599">
          <w:rPr>
            <w:rFonts w:ascii="Arial" w:hAnsi="Arial" w:cs="Arial"/>
            <w:highlight w:val="green"/>
          </w:rPr>
          <w:t>-EBELN = № документа закупки), то выводим в лог ошибку «</w:t>
        </w:r>
      </w:ins>
      <w:ins w:id="2753" w:author="Morozova Klavdia" w:date="2019-07-22T10:46:00Z">
        <w:r w:rsidRPr="00AD3599">
          <w:rPr>
            <w:rFonts w:ascii="Arial" w:hAnsi="Arial" w:cs="Arial"/>
            <w:highlight w:val="green"/>
          </w:rPr>
          <w:t xml:space="preserve">Конец времени выполнения </w:t>
        </w:r>
      </w:ins>
      <w:ins w:id="2754" w:author="Morozova Klavdia" w:date="2019-07-22T10:45:00Z">
        <w:r w:rsidRPr="00AD3599">
          <w:rPr>
            <w:rFonts w:ascii="Arial" w:hAnsi="Arial" w:cs="Arial"/>
            <w:highlight w:val="green"/>
          </w:rPr>
          <w:t>&lt;</w:t>
        </w:r>
      </w:ins>
      <w:ins w:id="2755" w:author="Morozova Klavdia" w:date="2019-07-22T10:46:00Z">
        <w:r w:rsidRPr="00AD3599">
          <w:rPr>
            <w:rFonts w:ascii="Arial" w:hAnsi="Arial" w:cs="Arial"/>
            <w:highlight w:val="green"/>
            <w:rPrChange w:id="2756" w:author="Morozova Klavdia" w:date="2019-08-06T12:06:00Z">
              <w:rPr>
                <w:rFonts w:ascii="Arial" w:hAnsi="Arial" w:cs="Arial"/>
              </w:rPr>
            </w:rPrChange>
          </w:rPr>
          <w:t xml:space="preserve"> KDATE</w:t>
        </w:r>
      </w:ins>
      <w:ins w:id="2757" w:author="Morozova Klavdia" w:date="2019-07-22T10:45:00Z">
        <w:r w:rsidRPr="00AD3599">
          <w:rPr>
            <w:rFonts w:ascii="Arial" w:hAnsi="Arial" w:cs="Arial"/>
            <w:highlight w:val="green"/>
          </w:rPr>
          <w:t xml:space="preserve">&gt; </w:t>
        </w:r>
      </w:ins>
      <w:ins w:id="2758" w:author="Morozova Klavdia" w:date="2019-07-22T10:46:00Z">
        <w:r w:rsidRPr="00AD3599">
          <w:rPr>
            <w:rFonts w:ascii="Arial" w:hAnsi="Arial" w:cs="Arial"/>
            <w:highlight w:val="green"/>
          </w:rPr>
          <w:t>позже, чем</w:t>
        </w:r>
      </w:ins>
      <w:ins w:id="2759" w:author="Morozova Klavdia" w:date="2019-07-22T10:45:00Z">
        <w:r w:rsidRPr="00AD3599">
          <w:rPr>
            <w:rFonts w:ascii="Arial" w:hAnsi="Arial" w:cs="Arial"/>
            <w:highlight w:val="green"/>
          </w:rPr>
          <w:t xml:space="preserve"> </w:t>
        </w:r>
      </w:ins>
      <w:ins w:id="2760" w:author="Morozova Klavdia" w:date="2019-07-22T10:46:00Z">
        <w:r w:rsidRPr="00AD3599">
          <w:rPr>
            <w:rFonts w:ascii="Arial" w:hAnsi="Arial" w:cs="Arial"/>
            <w:highlight w:val="green"/>
          </w:rPr>
          <w:t xml:space="preserve">Конец времени выполнения </w:t>
        </w:r>
      </w:ins>
      <w:ins w:id="2761" w:author="Morozova Klavdia" w:date="2019-07-22T10:45:00Z">
        <w:r w:rsidRPr="00AD3599">
          <w:rPr>
            <w:rFonts w:ascii="Arial" w:hAnsi="Arial" w:cs="Arial"/>
            <w:highlight w:val="green"/>
          </w:rPr>
          <w:t xml:space="preserve">контракта.» и устанавливаем красный индикатор ICON = </w:t>
        </w:r>
        <w:r w:rsidRPr="00AD3599">
          <w:rPr>
            <w:rFonts w:ascii="Arial" w:hAnsi="Arial" w:cs="Arial"/>
            <w:highlight w:val="green"/>
            <w:lang w:val="en-US"/>
          </w:rPr>
          <w:t>ICON</w:t>
        </w:r>
        <w:r w:rsidRPr="00AD3599">
          <w:rPr>
            <w:rFonts w:ascii="Arial" w:hAnsi="Arial" w:cs="Arial"/>
            <w:highlight w:val="green"/>
          </w:rPr>
          <w:t>_</w:t>
        </w:r>
        <w:r w:rsidRPr="00AD3599">
          <w:rPr>
            <w:rFonts w:ascii="Arial" w:hAnsi="Arial" w:cs="Arial"/>
            <w:highlight w:val="green"/>
            <w:lang w:val="en-US"/>
          </w:rPr>
          <w:t>RED</w:t>
        </w:r>
        <w:r w:rsidRPr="00AD3599">
          <w:rPr>
            <w:rFonts w:ascii="Arial" w:hAnsi="Arial" w:cs="Arial"/>
            <w:highlight w:val="green"/>
          </w:rPr>
          <w:t>_</w:t>
        </w:r>
        <w:r w:rsidRPr="00AD3599">
          <w:rPr>
            <w:rFonts w:ascii="Arial" w:hAnsi="Arial" w:cs="Arial"/>
            <w:highlight w:val="green"/>
            <w:lang w:val="en-US"/>
          </w:rPr>
          <w:t>LIGHT</w:t>
        </w:r>
        <w:r w:rsidRPr="00AD3599">
          <w:rPr>
            <w:rFonts w:ascii="Arial" w:hAnsi="Arial" w:cs="Arial"/>
            <w:highlight w:val="green"/>
          </w:rPr>
          <w:t>.</w:t>
        </w:r>
      </w:ins>
    </w:p>
    <w:p w14:paraId="33C499DE" w14:textId="120FC7A5" w:rsidR="0096758B" w:rsidRPr="00AD3599" w:rsidRDefault="00433EEF" w:rsidP="00E86040">
      <w:pPr>
        <w:numPr>
          <w:ilvl w:val="0"/>
          <w:numId w:val="51"/>
        </w:numPr>
        <w:rPr>
          <w:ins w:id="2762" w:author="Morozova Klavdia" w:date="2019-07-18T09:24:00Z"/>
          <w:rFonts w:ascii="Arial" w:hAnsi="Arial" w:cs="Arial"/>
          <w:highlight w:val="green"/>
          <w:rPrChange w:id="2763" w:author="Morozova Klavdia" w:date="2019-08-06T12:06:00Z">
            <w:rPr>
              <w:ins w:id="2764" w:author="Morozova Klavdia" w:date="2019-07-18T09:24:00Z"/>
              <w:rFonts w:ascii="Arial" w:hAnsi="Arial" w:cs="Arial"/>
            </w:rPr>
          </w:rPrChange>
        </w:rPr>
      </w:pPr>
      <w:ins w:id="2765" w:author="Morozova Klavdia" w:date="2019-07-17T15:17:00Z">
        <w:r w:rsidRPr="00AD3599">
          <w:rPr>
            <w:rFonts w:ascii="Arial" w:hAnsi="Arial" w:cs="Arial"/>
            <w:highlight w:val="green"/>
            <w:rPrChange w:id="2766" w:author="Morozova Klavdia" w:date="2019-08-06T12:06:00Z">
              <w:rPr>
                <w:rFonts w:ascii="Arial" w:hAnsi="Arial" w:cs="Arial"/>
              </w:rPr>
            </w:rPrChange>
          </w:rPr>
          <w:t xml:space="preserve">Если </w:t>
        </w:r>
      </w:ins>
      <w:ins w:id="2767" w:author="Morozova Klavdia" w:date="2019-07-18T09:26:00Z">
        <w:r w:rsidR="00947D70" w:rsidRPr="00AD3599">
          <w:rPr>
            <w:rFonts w:ascii="Arial" w:hAnsi="Arial" w:cs="Arial"/>
            <w:highlight w:val="green"/>
            <w:rPrChange w:id="2768" w:author="Morozova Klavdia" w:date="2019-08-06T12:06:00Z">
              <w:rPr>
                <w:rFonts w:ascii="Arial" w:hAnsi="Arial" w:cs="Arial"/>
              </w:rPr>
            </w:rPrChange>
          </w:rPr>
          <w:t xml:space="preserve">MATNR &lt;&gt; «» </w:t>
        </w:r>
      </w:ins>
      <w:ins w:id="2769" w:author="Morozova Klavdia" w:date="2019-06-28T15:57:00Z">
        <w:r w:rsidR="0096758B" w:rsidRPr="00AD3599">
          <w:rPr>
            <w:rFonts w:ascii="Arial" w:hAnsi="Arial" w:cs="Arial"/>
            <w:highlight w:val="green"/>
            <w:rPrChange w:id="2770" w:author="Morozova Klavdia" w:date="2019-08-06T12:06:00Z">
              <w:rPr>
                <w:rFonts w:ascii="Arial" w:hAnsi="Arial" w:cs="Arial"/>
              </w:rPr>
            </w:rPrChange>
          </w:rPr>
          <w:t>(столбец – «Материал»)</w:t>
        </w:r>
      </w:ins>
      <w:ins w:id="2771" w:author="Morozova Klavdia" w:date="2019-07-17T14:09:00Z">
        <w:r w:rsidR="00BA4EBA" w:rsidRPr="00AD3599">
          <w:rPr>
            <w:rFonts w:ascii="Arial" w:hAnsi="Arial" w:cs="Arial"/>
            <w:highlight w:val="green"/>
            <w:rPrChange w:id="2772" w:author="Morozova Klavdia" w:date="2019-08-06T12:06:00Z">
              <w:rPr>
                <w:rFonts w:ascii="Arial" w:hAnsi="Arial" w:cs="Arial"/>
                <w:highlight w:val="yellow"/>
                <w:lang w:val="en-US"/>
              </w:rPr>
            </w:rPrChange>
          </w:rPr>
          <w:t>,</w:t>
        </w:r>
      </w:ins>
      <w:ins w:id="2773" w:author="Morozova Klavdia" w:date="2019-07-17T15:19:00Z">
        <w:r w:rsidRPr="00AD3599">
          <w:rPr>
            <w:rFonts w:ascii="Arial" w:hAnsi="Arial" w:cs="Arial"/>
            <w:highlight w:val="green"/>
            <w:rPrChange w:id="2774" w:author="Morozova Klavdia" w:date="2019-08-06T12:06:00Z">
              <w:rPr>
                <w:rFonts w:ascii="Arial" w:hAnsi="Arial" w:cs="Arial"/>
                <w:highlight w:val="yellow"/>
                <w:lang w:val="en-US"/>
              </w:rPr>
            </w:rPrChange>
          </w:rPr>
          <w:t xml:space="preserve"> </w:t>
        </w:r>
      </w:ins>
      <w:ins w:id="2775" w:author="Morozova Klavdia" w:date="2019-07-17T15:18:00Z">
        <w:r w:rsidRPr="00AD3599">
          <w:rPr>
            <w:rFonts w:ascii="Arial" w:hAnsi="Arial" w:cs="Arial"/>
            <w:highlight w:val="green"/>
            <w:rPrChange w:id="2776" w:author="Morozova Klavdia" w:date="2019-08-06T12:06:00Z">
              <w:rPr>
                <w:rFonts w:ascii="Arial" w:hAnsi="Arial" w:cs="Arial"/>
                <w:highlight w:val="yellow"/>
              </w:rPr>
            </w:rPrChange>
          </w:rPr>
          <w:t xml:space="preserve">то проверить </w:t>
        </w:r>
      </w:ins>
      <w:ins w:id="2777" w:author="Morozova Klavdia" w:date="2019-06-28T15:57:00Z">
        <w:r w:rsidR="00BA4EBA" w:rsidRPr="00AD3599">
          <w:rPr>
            <w:rFonts w:ascii="Arial" w:hAnsi="Arial" w:cs="Arial"/>
            <w:highlight w:val="green"/>
            <w:rPrChange w:id="2778" w:author="Morozova Klavdia" w:date="2019-08-06T12:06:00Z">
              <w:rPr>
                <w:rFonts w:ascii="Arial" w:hAnsi="Arial" w:cs="Arial"/>
                <w:highlight w:val="yellow"/>
              </w:rPr>
            </w:rPrChange>
          </w:rPr>
          <w:t>запись</w:t>
        </w:r>
        <w:r w:rsidR="0096758B" w:rsidRPr="00AD3599">
          <w:rPr>
            <w:rFonts w:ascii="Arial" w:hAnsi="Arial" w:cs="Arial"/>
            <w:highlight w:val="green"/>
            <w:rPrChange w:id="2779" w:author="Morozova Klavdia" w:date="2019-08-06T12:06:00Z">
              <w:rPr>
                <w:rFonts w:ascii="Arial" w:hAnsi="Arial" w:cs="Arial"/>
              </w:rPr>
            </w:rPrChange>
          </w:rPr>
          <w:t xml:space="preserve"> в MARA (</w:t>
        </w:r>
      </w:ins>
      <w:ins w:id="2780" w:author="Morozova Klavdia" w:date="2019-07-19T10:09:00Z">
        <w:r w:rsidR="00E86040" w:rsidRPr="00AD3599">
          <w:rPr>
            <w:rFonts w:ascii="Arial" w:hAnsi="Arial" w:cs="Arial"/>
            <w:highlight w:val="green"/>
            <w:lang w:val="en-US"/>
            <w:rPrChange w:id="2781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EKPO</w:t>
        </w:r>
      </w:ins>
      <w:ins w:id="2782" w:author="Morozova Klavdia" w:date="2019-06-28T15:57:00Z">
        <w:r w:rsidR="0096758B" w:rsidRPr="00AD3599">
          <w:rPr>
            <w:rFonts w:ascii="Arial" w:hAnsi="Arial" w:cs="Arial"/>
            <w:highlight w:val="green"/>
            <w:rPrChange w:id="2783" w:author="Morozova Klavdia" w:date="2019-08-06T12:06:00Z">
              <w:rPr>
                <w:rFonts w:ascii="Arial" w:hAnsi="Arial" w:cs="Arial"/>
              </w:rPr>
            </w:rPrChange>
          </w:rPr>
          <w:t>-</w:t>
        </w:r>
        <w:r w:rsidR="0096758B" w:rsidRPr="00AD3599">
          <w:rPr>
            <w:rFonts w:ascii="Arial" w:hAnsi="Arial" w:cs="Arial"/>
            <w:highlight w:val="green"/>
            <w:lang w:val="en-US"/>
            <w:rPrChange w:id="2784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MATNR</w:t>
        </w:r>
        <w:r w:rsidR="0096758B" w:rsidRPr="00AD3599">
          <w:rPr>
            <w:rFonts w:ascii="Arial" w:hAnsi="Arial" w:cs="Arial"/>
            <w:highlight w:val="green"/>
            <w:rPrChange w:id="2785" w:author="Morozova Klavdia" w:date="2019-08-06T12:06:00Z">
              <w:rPr>
                <w:rFonts w:ascii="Arial" w:hAnsi="Arial" w:cs="Arial"/>
              </w:rPr>
            </w:rPrChange>
          </w:rPr>
          <w:t xml:space="preserve"> = Материал)</w:t>
        </w:r>
      </w:ins>
      <w:ins w:id="2786" w:author="Morozova Klavdia" w:date="2019-07-04T17:41:00Z">
        <w:r w:rsidRPr="00AD3599">
          <w:rPr>
            <w:rFonts w:ascii="Arial" w:hAnsi="Arial" w:cs="Arial"/>
            <w:highlight w:val="green"/>
            <w:rPrChange w:id="2787" w:author="Morozova Klavdia" w:date="2019-08-06T12:06:00Z">
              <w:rPr>
                <w:rFonts w:ascii="Arial" w:hAnsi="Arial" w:cs="Arial"/>
                <w:highlight w:val="yellow"/>
              </w:rPr>
            </w:rPrChange>
          </w:rPr>
          <w:t>. Есл</w:t>
        </w:r>
      </w:ins>
      <w:ins w:id="2788" w:author="Morozova Klavdia" w:date="2019-07-17T15:18:00Z">
        <w:r w:rsidRPr="00AD3599">
          <w:rPr>
            <w:rFonts w:ascii="Arial" w:hAnsi="Arial" w:cs="Arial"/>
            <w:highlight w:val="green"/>
            <w:rPrChange w:id="2789" w:author="Morozova Klavdia" w:date="2019-08-06T12:06:00Z">
              <w:rPr>
                <w:rFonts w:ascii="Arial" w:hAnsi="Arial" w:cs="Arial"/>
                <w:highlight w:val="yellow"/>
              </w:rPr>
            </w:rPrChange>
          </w:rPr>
          <w:t>и записи</w:t>
        </w:r>
      </w:ins>
      <w:ins w:id="2790" w:author="Morozova Klavdia" w:date="2019-07-17T15:19:00Z">
        <w:r w:rsidRPr="00AD3599">
          <w:rPr>
            <w:rFonts w:ascii="Arial" w:hAnsi="Arial" w:cs="Arial"/>
            <w:highlight w:val="green"/>
            <w:rPrChange w:id="2791" w:author="Morozova Klavdia" w:date="2019-08-06T12:06:00Z">
              <w:rPr>
                <w:rFonts w:ascii="Arial" w:hAnsi="Arial" w:cs="Arial"/>
                <w:highlight w:val="yellow"/>
                <w:lang w:val="en-US"/>
              </w:rPr>
            </w:rPrChange>
          </w:rPr>
          <w:t xml:space="preserve"> в MARA</w:t>
        </w:r>
      </w:ins>
      <w:ins w:id="2792" w:author="Morozova Klavdia" w:date="2019-07-17T15:18:00Z">
        <w:r w:rsidRPr="00AD3599">
          <w:rPr>
            <w:rFonts w:ascii="Arial" w:hAnsi="Arial" w:cs="Arial"/>
            <w:highlight w:val="green"/>
            <w:rPrChange w:id="2793" w:author="Morozova Klavdia" w:date="2019-08-06T12:06:00Z">
              <w:rPr>
                <w:rFonts w:ascii="Arial" w:hAnsi="Arial" w:cs="Arial"/>
                <w:highlight w:val="yellow"/>
              </w:rPr>
            </w:rPrChange>
          </w:rPr>
          <w:t xml:space="preserve"> нет, </w:t>
        </w:r>
      </w:ins>
      <w:ins w:id="2794" w:author="Morozova Klavdia" w:date="2019-07-04T17:41:00Z">
        <w:r w:rsidR="00F57FBC" w:rsidRPr="00AD3599">
          <w:rPr>
            <w:rFonts w:ascii="Arial" w:hAnsi="Arial" w:cs="Arial"/>
            <w:highlight w:val="green"/>
            <w:rPrChange w:id="2795" w:author="Morozova Klavdia" w:date="2019-08-06T12:06:00Z">
              <w:rPr>
                <w:rFonts w:ascii="Arial" w:hAnsi="Arial" w:cs="Arial"/>
              </w:rPr>
            </w:rPrChange>
          </w:rPr>
          <w:t>то</w:t>
        </w:r>
      </w:ins>
      <w:ins w:id="2796" w:author="Morozova Klavdia" w:date="2019-07-15T09:41:00Z">
        <w:r w:rsidR="00F57FBC" w:rsidRPr="00AD3599">
          <w:rPr>
            <w:rFonts w:ascii="Arial" w:hAnsi="Arial" w:cs="Arial"/>
            <w:highlight w:val="green"/>
            <w:rPrChange w:id="2797" w:author="Morozova Klavdia" w:date="2019-08-06T12:06:00Z">
              <w:rPr>
                <w:rFonts w:ascii="Arial" w:hAnsi="Arial" w:cs="Arial"/>
              </w:rPr>
            </w:rPrChange>
          </w:rPr>
          <w:t xml:space="preserve"> выводим в лог ошибку «Материал &lt;MATNR&gt; не существует</w:t>
        </w:r>
      </w:ins>
      <w:ins w:id="2798" w:author="Morozova Klavdia" w:date="2019-07-17T15:19:00Z">
        <w:r w:rsidRPr="00AD3599">
          <w:rPr>
            <w:rFonts w:ascii="Arial" w:hAnsi="Arial" w:cs="Arial"/>
            <w:highlight w:val="green"/>
            <w:rPrChange w:id="2799" w:author="Morozova Klavdia" w:date="2019-08-06T12:06:00Z">
              <w:rPr>
                <w:rFonts w:ascii="Arial" w:hAnsi="Arial" w:cs="Arial"/>
                <w:highlight w:val="yellow"/>
              </w:rPr>
            </w:rPrChange>
          </w:rPr>
          <w:t>»</w:t>
        </w:r>
        <w:r w:rsidR="002676D4" w:rsidRPr="00AD3599">
          <w:rPr>
            <w:rFonts w:ascii="Arial" w:hAnsi="Arial" w:cs="Arial"/>
            <w:highlight w:val="green"/>
            <w:rPrChange w:id="2800" w:author="Morozova Klavdia" w:date="2019-08-06T12:06:00Z">
              <w:rPr>
                <w:rFonts w:ascii="Arial" w:hAnsi="Arial" w:cs="Arial"/>
              </w:rPr>
            </w:rPrChange>
          </w:rPr>
          <w:t>,</w:t>
        </w:r>
      </w:ins>
      <w:ins w:id="2801" w:author="Morozova Klavdia" w:date="2019-06-28T15:57:00Z">
        <w:r w:rsidR="0096758B" w:rsidRPr="00AD3599">
          <w:rPr>
            <w:rFonts w:ascii="Arial" w:hAnsi="Arial" w:cs="Arial"/>
            <w:highlight w:val="green"/>
            <w:rPrChange w:id="2802" w:author="Morozova Klavdia" w:date="2019-08-06T12:06:00Z">
              <w:rPr>
                <w:rFonts w:ascii="Arial" w:hAnsi="Arial" w:cs="Arial"/>
              </w:rPr>
            </w:rPrChange>
          </w:rPr>
          <w:t xml:space="preserve"> устанавливаем </w:t>
        </w:r>
      </w:ins>
      <w:ins w:id="2803" w:author="Morozova Klavdia" w:date="2019-06-28T16:09:00Z">
        <w:r w:rsidR="007A26FB" w:rsidRPr="00AD3599">
          <w:rPr>
            <w:rFonts w:ascii="Arial" w:hAnsi="Arial" w:cs="Arial"/>
            <w:highlight w:val="green"/>
            <w:rPrChange w:id="2804" w:author="Morozova Klavdia" w:date="2019-08-06T12:06:00Z">
              <w:rPr>
                <w:rFonts w:ascii="Arial" w:hAnsi="Arial" w:cs="Arial"/>
              </w:rPr>
            </w:rPrChange>
          </w:rPr>
          <w:t>желтый</w:t>
        </w:r>
      </w:ins>
      <w:ins w:id="2805" w:author="Morozova Klavdia" w:date="2019-06-28T15:57:00Z">
        <w:r w:rsidR="0096758B" w:rsidRPr="00AD3599">
          <w:rPr>
            <w:rFonts w:ascii="Arial" w:hAnsi="Arial" w:cs="Arial"/>
            <w:highlight w:val="green"/>
            <w:rPrChange w:id="2806" w:author="Morozova Klavdia" w:date="2019-08-06T12:06:00Z">
              <w:rPr>
                <w:rFonts w:ascii="Arial" w:hAnsi="Arial" w:cs="Arial"/>
              </w:rPr>
            </w:rPrChange>
          </w:rPr>
          <w:t xml:space="preserve"> индикатор ICON = </w:t>
        </w:r>
        <w:r w:rsidR="0096758B" w:rsidRPr="00AD3599">
          <w:rPr>
            <w:rFonts w:ascii="Arial" w:hAnsi="Arial" w:cs="Arial"/>
            <w:highlight w:val="green"/>
            <w:lang w:val="en-US"/>
            <w:rPrChange w:id="2807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ICON</w:t>
        </w:r>
        <w:r w:rsidR="0096758B" w:rsidRPr="00AD3599">
          <w:rPr>
            <w:rFonts w:ascii="Arial" w:hAnsi="Arial" w:cs="Arial"/>
            <w:highlight w:val="green"/>
            <w:rPrChange w:id="2808" w:author="Morozova Klavdia" w:date="2019-08-06T12:06:00Z">
              <w:rPr>
                <w:rFonts w:ascii="Arial" w:hAnsi="Arial" w:cs="Arial"/>
              </w:rPr>
            </w:rPrChange>
          </w:rPr>
          <w:t>_</w:t>
        </w:r>
      </w:ins>
      <w:ins w:id="2809" w:author="Morozova Klavdia" w:date="2019-06-28T16:09:00Z">
        <w:r w:rsidR="007A26FB" w:rsidRPr="00AD3599">
          <w:rPr>
            <w:rFonts w:ascii="Arial" w:hAnsi="Arial" w:cs="Arial"/>
            <w:highlight w:val="green"/>
            <w:rPrChange w:id="2810" w:author="Morozova Klavdia" w:date="2019-08-06T12:06:00Z">
              <w:rPr>
                <w:rFonts w:ascii="Arial" w:hAnsi="Arial" w:cs="Arial"/>
                <w:lang w:val="en-US"/>
              </w:rPr>
            </w:rPrChange>
          </w:rPr>
          <w:t xml:space="preserve"> </w:t>
        </w:r>
        <w:r w:rsidR="007A26FB" w:rsidRPr="00AD3599">
          <w:rPr>
            <w:rFonts w:ascii="Arial" w:hAnsi="Arial" w:cs="Arial"/>
            <w:highlight w:val="green"/>
            <w:lang w:val="en-US"/>
            <w:rPrChange w:id="2811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YELLOW</w:t>
        </w:r>
      </w:ins>
      <w:ins w:id="2812" w:author="Morozova Klavdia" w:date="2019-06-28T15:57:00Z">
        <w:r w:rsidR="0096758B" w:rsidRPr="00AD3599">
          <w:rPr>
            <w:rFonts w:ascii="Arial" w:hAnsi="Arial" w:cs="Arial"/>
            <w:highlight w:val="green"/>
            <w:rPrChange w:id="2813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="0096758B" w:rsidRPr="00AD3599">
          <w:rPr>
            <w:rFonts w:ascii="Arial" w:hAnsi="Arial" w:cs="Arial"/>
            <w:highlight w:val="green"/>
            <w:lang w:val="en-US"/>
            <w:rPrChange w:id="2814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LIGHT</w:t>
        </w:r>
      </w:ins>
      <w:ins w:id="2815" w:author="Morozova Klavdia" w:date="2019-06-28T16:08:00Z">
        <w:r w:rsidR="007A26FB" w:rsidRPr="00AD3599">
          <w:rPr>
            <w:rFonts w:ascii="Arial" w:hAnsi="Arial" w:cs="Arial"/>
            <w:highlight w:val="green"/>
            <w:rPrChange w:id="2816" w:author="Morozova Klavdia" w:date="2019-08-06T12:06:00Z">
              <w:rPr>
                <w:rFonts w:ascii="Arial" w:hAnsi="Arial" w:cs="Arial"/>
              </w:rPr>
            </w:rPrChange>
          </w:rPr>
          <w:t>.</w:t>
        </w:r>
      </w:ins>
      <w:ins w:id="2817" w:author="Morozova Klavdia" w:date="2019-06-28T15:57:00Z">
        <w:r w:rsidR="0096758B" w:rsidRPr="00AD3599">
          <w:rPr>
            <w:rFonts w:ascii="Arial" w:hAnsi="Arial" w:cs="Arial"/>
            <w:highlight w:val="green"/>
            <w:rPrChange w:id="2818" w:author="Morozova Klavdia" w:date="2019-08-06T12:06:00Z">
              <w:rPr>
                <w:rFonts w:ascii="Arial" w:hAnsi="Arial" w:cs="Arial"/>
              </w:rPr>
            </w:rPrChange>
          </w:rPr>
          <w:t xml:space="preserve"> </w:t>
        </w:r>
      </w:ins>
    </w:p>
    <w:p w14:paraId="7EE6F031" w14:textId="44750882" w:rsidR="00947D70" w:rsidRPr="00AD3599" w:rsidRDefault="00947D70" w:rsidP="00947D70">
      <w:pPr>
        <w:numPr>
          <w:ilvl w:val="0"/>
          <w:numId w:val="51"/>
        </w:numPr>
        <w:rPr>
          <w:ins w:id="2819" w:author="Morozova Klavdia" w:date="2019-06-28T15:57:00Z"/>
          <w:rFonts w:ascii="Arial" w:hAnsi="Arial" w:cs="Arial"/>
          <w:highlight w:val="green"/>
          <w:rPrChange w:id="2820" w:author="Morozova Klavdia" w:date="2019-08-06T12:06:00Z">
            <w:rPr>
              <w:ins w:id="2821" w:author="Morozova Klavdia" w:date="2019-06-28T15:57:00Z"/>
              <w:rFonts w:ascii="Arial" w:hAnsi="Arial" w:cs="Arial"/>
            </w:rPr>
          </w:rPrChange>
        </w:rPr>
      </w:pPr>
      <w:ins w:id="2822" w:author="Morozova Klavdia" w:date="2019-07-18T09:24:00Z">
        <w:r w:rsidRPr="00AD3599">
          <w:rPr>
            <w:rFonts w:ascii="Arial" w:hAnsi="Arial" w:cs="Arial"/>
            <w:highlight w:val="green"/>
            <w:rPrChange w:id="2823" w:author="Morozova Klavdia" w:date="2019-08-06T12:06:00Z">
              <w:rPr>
                <w:rFonts w:ascii="Arial" w:hAnsi="Arial" w:cs="Arial"/>
              </w:rPr>
            </w:rPrChange>
          </w:rPr>
          <w:t xml:space="preserve">Если </w:t>
        </w:r>
      </w:ins>
      <w:ins w:id="2824" w:author="Morozova Klavdia" w:date="2019-07-18T09:25:00Z">
        <w:r w:rsidRPr="00AD3599">
          <w:rPr>
            <w:rFonts w:ascii="Arial" w:hAnsi="Arial" w:cs="Arial"/>
            <w:highlight w:val="green"/>
            <w:rPrChange w:id="2825" w:author="Morozova Klavdia" w:date="2019-08-06T12:06:00Z">
              <w:rPr>
                <w:rFonts w:ascii="Arial" w:hAnsi="Arial" w:cs="Arial"/>
              </w:rPr>
            </w:rPrChange>
          </w:rPr>
          <w:t>MATNR = «»</w:t>
        </w:r>
      </w:ins>
      <w:ins w:id="2826" w:author="Morozova Klavdia" w:date="2019-07-18T09:27:00Z">
        <w:r w:rsidRPr="00AD3599">
          <w:rPr>
            <w:rFonts w:ascii="Arial" w:hAnsi="Arial" w:cs="Arial"/>
            <w:highlight w:val="green"/>
            <w:rPrChange w:id="2827" w:author="Morozova Klavdia" w:date="2019-08-06T12:06:00Z">
              <w:rPr>
                <w:rFonts w:ascii="Arial" w:hAnsi="Arial" w:cs="Arial"/>
              </w:rPr>
            </w:rPrChange>
          </w:rPr>
          <w:t xml:space="preserve"> </w:t>
        </w:r>
      </w:ins>
      <w:ins w:id="2828" w:author="Morozova Klavdia" w:date="2019-07-18T09:30:00Z">
        <w:r w:rsidRPr="00AD3599">
          <w:rPr>
            <w:rFonts w:ascii="Arial" w:hAnsi="Arial" w:cs="Arial"/>
            <w:highlight w:val="green"/>
            <w:rPrChange w:id="2829" w:author="Morozova Klavdia" w:date="2019-08-06T12:06:00Z">
              <w:rPr>
                <w:rFonts w:ascii="Arial" w:hAnsi="Arial" w:cs="Arial"/>
              </w:rPr>
            </w:rPrChange>
          </w:rPr>
          <w:t xml:space="preserve">и </w:t>
        </w:r>
      </w:ins>
      <w:ins w:id="2830" w:author="Morozova Klavdia" w:date="2019-07-18T09:28:00Z">
        <w:r w:rsidRPr="00AD3599">
          <w:rPr>
            <w:rFonts w:ascii="Arial" w:hAnsi="Arial" w:cs="Arial"/>
            <w:highlight w:val="green"/>
            <w:rPrChange w:id="2831" w:author="Morozova Klavdia" w:date="2019-08-06T12:06:00Z">
              <w:rPr>
                <w:rFonts w:ascii="Arial" w:hAnsi="Arial" w:cs="Arial"/>
                <w:sz w:val="20"/>
                <w:szCs w:val="20"/>
              </w:rPr>
            </w:rPrChange>
          </w:rPr>
          <w:t>MFRPN</w:t>
        </w:r>
      </w:ins>
      <w:ins w:id="2832" w:author="Morozova Klavdia" w:date="2019-07-18T09:29:00Z">
        <w:r w:rsidRPr="00AD3599">
          <w:rPr>
            <w:rFonts w:ascii="Arial" w:hAnsi="Arial" w:cs="Arial"/>
            <w:highlight w:val="green"/>
            <w:rPrChange w:id="2833" w:author="Morozova Klavdia" w:date="2019-08-06T12:06:00Z">
              <w:rPr>
                <w:rFonts w:ascii="Arial" w:hAnsi="Arial" w:cs="Arial"/>
              </w:rPr>
            </w:rPrChange>
          </w:rPr>
          <w:t xml:space="preserve"> = «»</w:t>
        </w:r>
      </w:ins>
      <w:ins w:id="2834" w:author="Morozova Klavdia" w:date="2019-07-18T09:30:00Z">
        <w:r w:rsidRPr="00AD3599">
          <w:rPr>
            <w:rFonts w:ascii="Arial" w:hAnsi="Arial" w:cs="Arial"/>
            <w:highlight w:val="green"/>
            <w:rPrChange w:id="2835" w:author="Morozova Klavdia" w:date="2019-08-06T12:06:00Z">
              <w:rPr>
                <w:rFonts w:ascii="Arial" w:hAnsi="Arial" w:cs="Arial"/>
              </w:rPr>
            </w:rPrChange>
          </w:rPr>
          <w:t>,то выводим в лог ошибку «</w:t>
        </w:r>
      </w:ins>
      <w:ins w:id="2836" w:author="Morozova Klavdia" w:date="2019-07-18T09:32:00Z">
        <w:r w:rsidRPr="00AD3599">
          <w:rPr>
            <w:rFonts w:ascii="Arial" w:hAnsi="Arial" w:cs="Arial"/>
            <w:highlight w:val="green"/>
            <w:rPrChange w:id="2837" w:author="Morozova Klavdia" w:date="2019-08-06T12:06:00Z">
              <w:rPr>
                <w:rFonts w:ascii="Arial" w:hAnsi="Arial" w:cs="Arial"/>
              </w:rPr>
            </w:rPrChange>
          </w:rPr>
          <w:t>Не указан материал или каталожный номер производителя</w:t>
        </w:r>
      </w:ins>
      <w:ins w:id="2838" w:author="Morozova Klavdia" w:date="2019-07-18T09:30:00Z">
        <w:r w:rsidRPr="00AD3599">
          <w:rPr>
            <w:rFonts w:ascii="Arial" w:hAnsi="Arial" w:cs="Arial"/>
            <w:highlight w:val="green"/>
            <w:rPrChange w:id="2839" w:author="Morozova Klavdia" w:date="2019-08-06T12:06:00Z">
              <w:rPr>
                <w:rFonts w:ascii="Arial" w:hAnsi="Arial" w:cs="Arial"/>
              </w:rPr>
            </w:rPrChange>
          </w:rPr>
          <w:t>»</w:t>
        </w:r>
      </w:ins>
      <w:ins w:id="2840" w:author="Morozova Klavdia" w:date="2019-07-18T09:31:00Z">
        <w:r w:rsidRPr="00AD3599">
          <w:rPr>
            <w:rFonts w:ascii="Arial" w:hAnsi="Arial" w:cs="Arial"/>
            <w:highlight w:val="green"/>
            <w:rPrChange w:id="2841" w:author="Morozova Klavdia" w:date="2019-08-06T12:06:00Z">
              <w:rPr>
                <w:rFonts w:ascii="Arial" w:hAnsi="Arial" w:cs="Arial"/>
              </w:rPr>
            </w:rPrChange>
          </w:rPr>
          <w:t xml:space="preserve"> и устанавливаем красный индикатор ICON = </w:t>
        </w:r>
        <w:r w:rsidRPr="00AD3599">
          <w:rPr>
            <w:rFonts w:ascii="Arial" w:hAnsi="Arial" w:cs="Arial"/>
            <w:highlight w:val="green"/>
            <w:lang w:val="en-US"/>
            <w:rPrChange w:id="2842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ICON</w:t>
        </w:r>
        <w:r w:rsidRPr="00AD3599">
          <w:rPr>
            <w:rFonts w:ascii="Arial" w:hAnsi="Arial" w:cs="Arial"/>
            <w:highlight w:val="green"/>
            <w:rPrChange w:id="2843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Pr="00AD3599">
          <w:rPr>
            <w:rFonts w:ascii="Arial" w:hAnsi="Arial" w:cs="Arial"/>
            <w:highlight w:val="green"/>
            <w:lang w:val="en-US"/>
            <w:rPrChange w:id="2844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RED</w:t>
        </w:r>
        <w:r w:rsidRPr="00AD3599">
          <w:rPr>
            <w:rFonts w:ascii="Arial" w:hAnsi="Arial" w:cs="Arial"/>
            <w:highlight w:val="green"/>
            <w:rPrChange w:id="2845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Pr="00AD3599">
          <w:rPr>
            <w:rFonts w:ascii="Arial" w:hAnsi="Arial" w:cs="Arial"/>
            <w:highlight w:val="green"/>
            <w:lang w:val="en-US"/>
            <w:rPrChange w:id="2846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LIGHT</w:t>
        </w:r>
        <w:r w:rsidRPr="00AD3599">
          <w:rPr>
            <w:rFonts w:ascii="Arial" w:hAnsi="Arial" w:cs="Arial"/>
            <w:highlight w:val="green"/>
            <w:rPrChange w:id="2847" w:author="Morozova Klavdia" w:date="2019-08-06T12:06:00Z">
              <w:rPr>
                <w:rFonts w:ascii="Arial" w:hAnsi="Arial" w:cs="Arial"/>
              </w:rPr>
            </w:rPrChange>
          </w:rPr>
          <w:t>.</w:t>
        </w:r>
      </w:ins>
    </w:p>
    <w:p w14:paraId="1B8253C6" w14:textId="18D0AB37" w:rsidR="00C647C9" w:rsidRPr="00AD3599" w:rsidRDefault="00947D70">
      <w:pPr>
        <w:numPr>
          <w:ilvl w:val="0"/>
          <w:numId w:val="51"/>
        </w:numPr>
        <w:rPr>
          <w:ins w:id="2848" w:author="Morozova Klavdia" w:date="2019-06-28T16:12:00Z"/>
          <w:rFonts w:ascii="Arial" w:hAnsi="Arial" w:cs="Arial"/>
          <w:highlight w:val="green"/>
          <w:rPrChange w:id="2849" w:author="Morozova Klavdia" w:date="2019-08-06T12:06:00Z">
            <w:rPr>
              <w:ins w:id="2850" w:author="Morozova Klavdia" w:date="2019-06-28T16:12:00Z"/>
              <w:rFonts w:ascii="Arial" w:hAnsi="Arial" w:cs="Arial"/>
            </w:rPr>
          </w:rPrChange>
        </w:rPr>
        <w:pPrChange w:id="2851" w:author="Morozova Klavdia" w:date="2019-07-18T09:44:00Z">
          <w:pPr>
            <w:ind w:left="720"/>
          </w:pPr>
        </w:pPrChange>
      </w:pPr>
      <w:ins w:id="2852" w:author="Morozova Klavdia" w:date="2019-06-28T15:57:00Z">
        <w:r w:rsidRPr="00AD3599">
          <w:rPr>
            <w:rFonts w:ascii="Arial" w:hAnsi="Arial" w:cs="Arial"/>
            <w:highlight w:val="green"/>
            <w:rPrChange w:id="2853" w:author="Morozova Klavdia" w:date="2019-08-06T12:06:00Z">
              <w:rPr>
                <w:rFonts w:ascii="Arial" w:hAnsi="Arial" w:cs="Arial"/>
              </w:rPr>
            </w:rPrChange>
          </w:rPr>
          <w:t xml:space="preserve">Проверить, что </w:t>
        </w:r>
      </w:ins>
      <w:ins w:id="2854" w:author="Morozova Klavdia" w:date="2019-07-18T09:34:00Z">
        <w:r w:rsidRPr="00AD3599">
          <w:rPr>
            <w:rFonts w:ascii="Arial" w:hAnsi="Arial" w:cs="Arial"/>
            <w:highlight w:val="green"/>
            <w:rPrChange w:id="2855" w:author="Morozova Klavdia" w:date="2019-08-06T12:06:00Z">
              <w:rPr>
                <w:rFonts w:ascii="Arial" w:hAnsi="Arial" w:cs="Arial"/>
              </w:rPr>
            </w:rPrChange>
          </w:rPr>
          <w:t xml:space="preserve">NETPR </w:t>
        </w:r>
      </w:ins>
      <w:ins w:id="2856" w:author="Morozova Klavdia" w:date="2019-06-28T15:57:00Z">
        <w:r w:rsidR="0096758B" w:rsidRPr="00AD3599">
          <w:rPr>
            <w:rFonts w:ascii="Arial" w:hAnsi="Arial" w:cs="Arial"/>
            <w:highlight w:val="green"/>
            <w:rPrChange w:id="2857" w:author="Morozova Klavdia" w:date="2019-08-06T12:06:00Z">
              <w:rPr>
                <w:rFonts w:ascii="Arial" w:hAnsi="Arial" w:cs="Arial"/>
              </w:rPr>
            </w:rPrChange>
          </w:rPr>
          <w:t xml:space="preserve">(столбец – «Цена») является числовым неотрицательным значением. Иначе выводим в лог ошибку «По </w:t>
        </w:r>
      </w:ins>
      <w:ins w:id="2858" w:author="Morozova Klavdia" w:date="2019-06-28T16:09:00Z">
        <w:r w:rsidR="007A26FB" w:rsidRPr="00AD3599">
          <w:rPr>
            <w:rFonts w:ascii="Arial" w:hAnsi="Arial" w:cs="Arial"/>
            <w:highlight w:val="green"/>
            <w:rPrChange w:id="2859" w:author="Morozova Klavdia" w:date="2019-08-06T12:06:00Z">
              <w:rPr>
                <w:rFonts w:ascii="Arial" w:hAnsi="Arial" w:cs="Arial"/>
              </w:rPr>
            </w:rPrChange>
          </w:rPr>
          <w:t>документу</w:t>
        </w:r>
      </w:ins>
      <w:ins w:id="2860" w:author="Morozova Klavdia" w:date="2019-06-28T15:57:00Z">
        <w:r w:rsidR="0096758B" w:rsidRPr="00AD3599">
          <w:rPr>
            <w:rFonts w:ascii="Arial" w:hAnsi="Arial" w:cs="Arial"/>
            <w:highlight w:val="green"/>
            <w:rPrChange w:id="2861" w:author="Morozova Klavdia" w:date="2019-08-06T12:06:00Z">
              <w:rPr>
                <w:rFonts w:ascii="Arial" w:hAnsi="Arial" w:cs="Arial"/>
              </w:rPr>
            </w:rPrChange>
          </w:rPr>
          <w:t xml:space="preserve"> &lt;</w:t>
        </w:r>
      </w:ins>
      <w:ins w:id="2862" w:author="Morozova Klavdia" w:date="2019-06-28T16:09:00Z">
        <w:r w:rsidR="007A26FB" w:rsidRPr="00AD3599">
          <w:rPr>
            <w:rFonts w:ascii="Arial" w:hAnsi="Arial" w:cs="Arial"/>
            <w:highlight w:val="green"/>
            <w:rPrChange w:id="2863" w:author="Morozova Klavdia" w:date="2019-08-06T12:06:00Z">
              <w:rPr>
                <w:rFonts w:ascii="Arial" w:hAnsi="Arial" w:cs="Arial"/>
              </w:rPr>
            </w:rPrChange>
          </w:rPr>
          <w:t>EBELN</w:t>
        </w:r>
      </w:ins>
      <w:ins w:id="2864" w:author="Morozova Klavdia" w:date="2019-06-28T15:57:00Z">
        <w:r w:rsidR="0096758B" w:rsidRPr="00AD3599">
          <w:rPr>
            <w:rFonts w:ascii="Arial" w:hAnsi="Arial" w:cs="Arial"/>
            <w:highlight w:val="green"/>
            <w:rPrChange w:id="2865" w:author="Morozova Klavdia" w:date="2019-08-06T12:06:00Z">
              <w:rPr>
                <w:rFonts w:ascii="Arial" w:hAnsi="Arial" w:cs="Arial"/>
              </w:rPr>
            </w:rPrChange>
          </w:rPr>
          <w:t xml:space="preserve">&gt; цена не является числом», устанавливаем красный индикатор ICON = </w:t>
        </w:r>
        <w:r w:rsidR="0096758B" w:rsidRPr="00AD3599">
          <w:rPr>
            <w:rFonts w:ascii="Arial" w:hAnsi="Arial" w:cs="Arial"/>
            <w:highlight w:val="green"/>
            <w:lang w:val="en-US"/>
            <w:rPrChange w:id="2866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ICON</w:t>
        </w:r>
        <w:r w:rsidR="0096758B" w:rsidRPr="00AD3599">
          <w:rPr>
            <w:rFonts w:ascii="Arial" w:hAnsi="Arial" w:cs="Arial"/>
            <w:highlight w:val="green"/>
            <w:rPrChange w:id="2867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="0096758B" w:rsidRPr="00AD3599">
          <w:rPr>
            <w:rFonts w:ascii="Arial" w:hAnsi="Arial" w:cs="Arial"/>
            <w:highlight w:val="green"/>
            <w:lang w:val="en-US"/>
            <w:rPrChange w:id="2868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RED</w:t>
        </w:r>
        <w:r w:rsidR="0096758B" w:rsidRPr="00AD3599">
          <w:rPr>
            <w:rFonts w:ascii="Arial" w:hAnsi="Arial" w:cs="Arial"/>
            <w:highlight w:val="green"/>
            <w:rPrChange w:id="2869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="0096758B" w:rsidRPr="00AD3599">
          <w:rPr>
            <w:rFonts w:ascii="Arial" w:hAnsi="Arial" w:cs="Arial"/>
            <w:highlight w:val="green"/>
            <w:lang w:val="en-US"/>
            <w:rPrChange w:id="2870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LIGHT</w:t>
        </w:r>
        <w:r w:rsidR="0096758B" w:rsidRPr="00AD3599">
          <w:rPr>
            <w:rFonts w:ascii="Arial" w:hAnsi="Arial" w:cs="Arial"/>
            <w:highlight w:val="green"/>
            <w:rPrChange w:id="2871" w:author="Morozova Klavdia" w:date="2019-08-06T12:06:00Z">
              <w:rPr>
                <w:rFonts w:ascii="Arial" w:hAnsi="Arial" w:cs="Arial"/>
              </w:rPr>
            </w:rPrChange>
          </w:rPr>
          <w:t xml:space="preserve"> и столбец «Цена» остается пустым.</w:t>
        </w:r>
      </w:ins>
      <w:ins w:id="2872" w:author="Morozova Klavdia" w:date="2019-07-18T09:35:00Z">
        <w:r w:rsidR="00A0261A" w:rsidRPr="00AD3599">
          <w:rPr>
            <w:rFonts w:ascii="Arial" w:hAnsi="Arial" w:cs="Arial"/>
            <w:highlight w:val="green"/>
            <w:rPrChange w:id="2873" w:author="Morozova Klavdia" w:date="2019-08-06T12:06:00Z">
              <w:rPr>
                <w:rFonts w:ascii="Arial" w:hAnsi="Arial" w:cs="Arial"/>
              </w:rPr>
            </w:rPrChange>
          </w:rPr>
          <w:t xml:space="preserve"> </w:t>
        </w:r>
      </w:ins>
    </w:p>
    <w:p w14:paraId="12177B49" w14:textId="77777777" w:rsidR="00653267" w:rsidRPr="00AD3599" w:rsidRDefault="00653267" w:rsidP="00653267">
      <w:pPr>
        <w:numPr>
          <w:ilvl w:val="0"/>
          <w:numId w:val="51"/>
        </w:numPr>
        <w:rPr>
          <w:ins w:id="2874" w:author="Morozova Klavdia" w:date="2019-07-18T09:47:00Z"/>
          <w:rFonts w:ascii="Arial" w:hAnsi="Arial" w:cs="Arial"/>
          <w:highlight w:val="green"/>
          <w:rPrChange w:id="2875" w:author="Morozova Klavdia" w:date="2019-08-06T12:06:00Z">
            <w:rPr>
              <w:ins w:id="2876" w:author="Morozova Klavdia" w:date="2019-07-18T09:47:00Z"/>
              <w:rFonts w:ascii="Arial" w:hAnsi="Arial" w:cs="Arial"/>
            </w:rPr>
          </w:rPrChange>
        </w:rPr>
      </w:pPr>
      <w:ins w:id="2877" w:author="Morozova Klavdia" w:date="2019-07-18T09:47:00Z">
        <w:r w:rsidRPr="00AD3599">
          <w:rPr>
            <w:rFonts w:ascii="Arial" w:hAnsi="Arial" w:cs="Arial"/>
            <w:highlight w:val="green"/>
            <w:rPrChange w:id="2878" w:author="Morozova Klavdia" w:date="2019-08-06T12:06:00Z">
              <w:rPr>
                <w:rFonts w:ascii="Arial" w:hAnsi="Arial" w:cs="Arial"/>
              </w:rPr>
            </w:rPrChange>
          </w:rPr>
          <w:t>Если в загруженном файле встречаются несколько строк с одним материалом (столбец – «Материал») или строк с одним номером детали производителя ( столбец «№ Детали производителя) и цены по данным позициям совпадают (столбец – «Цена»), то удалить дублирующую запись.</w:t>
        </w:r>
      </w:ins>
    </w:p>
    <w:p w14:paraId="5A03FC8B" w14:textId="022DD216" w:rsidR="0096758B" w:rsidRPr="00AD3599" w:rsidRDefault="0096758B">
      <w:pPr>
        <w:numPr>
          <w:ilvl w:val="0"/>
          <w:numId w:val="51"/>
        </w:numPr>
        <w:rPr>
          <w:ins w:id="2879" w:author="Morozova Klavdia" w:date="2019-07-18T09:45:00Z"/>
          <w:rFonts w:ascii="Arial" w:hAnsi="Arial" w:cs="Arial"/>
          <w:highlight w:val="green"/>
          <w:rPrChange w:id="2880" w:author="Morozova Klavdia" w:date="2019-08-06T12:06:00Z">
            <w:rPr>
              <w:ins w:id="2881" w:author="Morozova Klavdia" w:date="2019-07-18T09:45:00Z"/>
              <w:rFonts w:ascii="Arial" w:hAnsi="Arial" w:cs="Arial"/>
              <w:highlight w:val="yellow"/>
            </w:rPr>
          </w:rPrChange>
        </w:rPr>
        <w:pPrChange w:id="2882" w:author="Morozova Klavdia" w:date="2019-06-28T16:12:00Z">
          <w:pPr>
            <w:ind w:left="720"/>
          </w:pPr>
        </w:pPrChange>
      </w:pPr>
      <w:ins w:id="2883" w:author="Morozova Klavdia" w:date="2019-06-28T15:57:00Z">
        <w:r w:rsidRPr="00AD3599">
          <w:rPr>
            <w:rFonts w:ascii="Arial" w:hAnsi="Arial" w:cs="Arial"/>
            <w:highlight w:val="green"/>
            <w:rPrChange w:id="2884" w:author="Morozova Klavdia" w:date="2019-08-06T12:06:00Z">
              <w:rPr>
                <w:rFonts w:ascii="Arial" w:hAnsi="Arial" w:cs="Arial"/>
              </w:rPr>
            </w:rPrChange>
          </w:rPr>
          <w:t>Если в загруженном файле встречаются несколько строк с одним материалом (столбец – «Материал»)</w:t>
        </w:r>
      </w:ins>
      <w:ins w:id="2885" w:author="Morozova Klavdia" w:date="2019-06-28T16:12:00Z">
        <w:r w:rsidR="00C647C9" w:rsidRPr="00AD3599">
          <w:rPr>
            <w:rFonts w:ascii="Arial" w:hAnsi="Arial" w:cs="Arial"/>
            <w:highlight w:val="green"/>
            <w:rPrChange w:id="2886" w:author="Morozova Klavdia" w:date="2019-08-06T12:06:00Z">
              <w:rPr>
                <w:rFonts w:ascii="Arial" w:hAnsi="Arial" w:cs="Arial"/>
              </w:rPr>
            </w:rPrChange>
          </w:rPr>
          <w:t xml:space="preserve"> или строк с одним номером детали производителя ( столбец «</w:t>
        </w:r>
      </w:ins>
      <w:ins w:id="2887" w:author="Morozova Klavdia" w:date="2019-06-28T16:13:00Z">
        <w:r w:rsidR="00C647C9" w:rsidRPr="00AD3599">
          <w:rPr>
            <w:rFonts w:ascii="Arial" w:hAnsi="Arial" w:cs="Arial"/>
            <w:highlight w:val="green"/>
            <w:rPrChange w:id="2888" w:author="Morozova Klavdia" w:date="2019-08-06T12:06:00Z">
              <w:rPr>
                <w:rFonts w:ascii="Arial" w:hAnsi="Arial" w:cs="Arial"/>
              </w:rPr>
            </w:rPrChange>
          </w:rPr>
          <w:t>№ Детали производителя)</w:t>
        </w:r>
      </w:ins>
      <w:ins w:id="2889" w:author="Morozova Klavdia" w:date="2019-06-28T15:57:00Z">
        <w:r w:rsidRPr="00AD3599">
          <w:rPr>
            <w:rFonts w:ascii="Arial" w:hAnsi="Arial" w:cs="Arial"/>
            <w:highlight w:val="green"/>
            <w:rPrChange w:id="2890" w:author="Morozova Klavdia" w:date="2019-08-06T12:06:00Z">
              <w:rPr>
                <w:rFonts w:ascii="Arial" w:hAnsi="Arial" w:cs="Arial"/>
              </w:rPr>
            </w:rPrChange>
          </w:rPr>
          <w:t xml:space="preserve"> и разными ценами (столбец – «Цена»), то выводим в лог предупреждающее сообщение «По материалу &lt;MATNR&gt; цена не совпадает»</w:t>
        </w:r>
      </w:ins>
      <w:ins w:id="2891" w:author="Morozova Klavdia" w:date="2019-06-28T16:19:00Z">
        <w:r w:rsidR="00C647C9" w:rsidRPr="00AD3599">
          <w:rPr>
            <w:rFonts w:ascii="Arial" w:hAnsi="Arial" w:cs="Arial"/>
            <w:highlight w:val="green"/>
            <w:rPrChange w:id="2892" w:author="Morozova Klavdia" w:date="2019-08-06T12:06:00Z">
              <w:rPr>
                <w:rFonts w:ascii="Arial" w:hAnsi="Arial" w:cs="Arial"/>
              </w:rPr>
            </w:rPrChange>
          </w:rPr>
          <w:t xml:space="preserve"> или «По </w:t>
        </w:r>
      </w:ins>
      <w:ins w:id="2893" w:author="Morozova Klavdia" w:date="2019-06-28T16:20:00Z">
        <w:r w:rsidR="007A19CC" w:rsidRPr="00AD3599">
          <w:rPr>
            <w:rFonts w:ascii="Arial" w:hAnsi="Arial" w:cs="Arial"/>
            <w:highlight w:val="green"/>
            <w:rPrChange w:id="2894" w:author="Morozova Klavdia" w:date="2019-08-06T12:06:00Z">
              <w:rPr>
                <w:rFonts w:ascii="Arial" w:hAnsi="Arial" w:cs="Arial"/>
              </w:rPr>
            </w:rPrChange>
          </w:rPr>
          <w:t>номеру детали производителя</w:t>
        </w:r>
      </w:ins>
      <w:ins w:id="2895" w:author="Morozova Klavdia" w:date="2019-06-28T16:19:00Z">
        <w:r w:rsidR="00C647C9" w:rsidRPr="00AD3599">
          <w:rPr>
            <w:rFonts w:ascii="Arial" w:hAnsi="Arial" w:cs="Arial"/>
            <w:highlight w:val="green"/>
            <w:rPrChange w:id="2896" w:author="Morozova Klavdia" w:date="2019-08-06T12:06:00Z">
              <w:rPr>
                <w:rFonts w:ascii="Arial" w:hAnsi="Arial" w:cs="Arial"/>
              </w:rPr>
            </w:rPrChange>
          </w:rPr>
          <w:t xml:space="preserve"> &lt;</w:t>
        </w:r>
      </w:ins>
      <w:ins w:id="2897" w:author="Morozova Klavdia" w:date="2019-06-28T16:20:00Z">
        <w:r w:rsidR="007A19CC" w:rsidRPr="00AD3599">
          <w:rPr>
            <w:rFonts w:ascii="Arial" w:hAnsi="Arial" w:cs="Arial"/>
            <w:highlight w:val="green"/>
            <w:rPrChange w:id="2898" w:author="Morozova Klavdia" w:date="2019-08-06T12:06:00Z">
              <w:rPr>
                <w:rFonts w:ascii="Arial" w:hAnsi="Arial" w:cs="Arial"/>
              </w:rPr>
            </w:rPrChange>
          </w:rPr>
          <w:t>MFRPN</w:t>
        </w:r>
      </w:ins>
      <w:ins w:id="2899" w:author="Morozova Klavdia" w:date="2019-06-28T16:19:00Z">
        <w:r w:rsidR="00C647C9" w:rsidRPr="00AD3599">
          <w:rPr>
            <w:rFonts w:ascii="Arial" w:hAnsi="Arial" w:cs="Arial"/>
            <w:highlight w:val="green"/>
            <w:rPrChange w:id="2900" w:author="Morozova Klavdia" w:date="2019-08-06T12:06:00Z">
              <w:rPr>
                <w:rFonts w:ascii="Arial" w:hAnsi="Arial" w:cs="Arial"/>
              </w:rPr>
            </w:rPrChange>
          </w:rPr>
          <w:t>&gt; цена не совпадает»</w:t>
        </w:r>
      </w:ins>
      <w:ins w:id="2901" w:author="Morozova Klavdia" w:date="2019-06-28T15:57:00Z">
        <w:r w:rsidRPr="00AD3599">
          <w:rPr>
            <w:rFonts w:ascii="Arial" w:hAnsi="Arial" w:cs="Arial"/>
            <w:highlight w:val="green"/>
            <w:rPrChange w:id="2902" w:author="Morozova Klavdia" w:date="2019-08-06T12:06:00Z">
              <w:rPr>
                <w:rFonts w:ascii="Arial" w:hAnsi="Arial" w:cs="Arial"/>
              </w:rPr>
            </w:rPrChange>
          </w:rPr>
          <w:t xml:space="preserve">, столбец «Цена» по ним остается пустым и устанавливаем желтый индикатор ICON = </w:t>
        </w:r>
        <w:r w:rsidRPr="00AD3599">
          <w:rPr>
            <w:rFonts w:ascii="Arial" w:hAnsi="Arial" w:cs="Arial"/>
            <w:highlight w:val="green"/>
            <w:lang w:val="en-US"/>
            <w:rPrChange w:id="2903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ICON</w:t>
        </w:r>
        <w:r w:rsidRPr="00AD3599">
          <w:rPr>
            <w:rFonts w:ascii="Arial" w:hAnsi="Arial" w:cs="Arial"/>
            <w:highlight w:val="green"/>
            <w:rPrChange w:id="2904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Pr="00AD3599">
          <w:rPr>
            <w:rFonts w:ascii="Arial" w:hAnsi="Arial" w:cs="Arial"/>
            <w:highlight w:val="green"/>
            <w:lang w:val="en-US"/>
            <w:rPrChange w:id="2905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YELLOW</w:t>
        </w:r>
        <w:r w:rsidRPr="00AD3599">
          <w:rPr>
            <w:rFonts w:ascii="Arial" w:hAnsi="Arial" w:cs="Arial"/>
            <w:highlight w:val="green"/>
            <w:rPrChange w:id="2906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Pr="00AD3599">
          <w:rPr>
            <w:rFonts w:ascii="Arial" w:hAnsi="Arial" w:cs="Arial"/>
            <w:highlight w:val="green"/>
            <w:lang w:val="en-US"/>
            <w:rPrChange w:id="2907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LIGHT</w:t>
        </w:r>
      </w:ins>
      <w:ins w:id="2908" w:author="Morozova Klavdia" w:date="2019-06-28T16:17:00Z">
        <w:r w:rsidR="00C647C9" w:rsidRPr="00AD3599">
          <w:rPr>
            <w:rFonts w:ascii="Arial" w:hAnsi="Arial" w:cs="Arial"/>
            <w:highlight w:val="green"/>
            <w:rPrChange w:id="2909" w:author="Morozova Klavdia" w:date="2019-08-06T12:06:00Z">
              <w:rPr>
                <w:rFonts w:ascii="Arial" w:hAnsi="Arial" w:cs="Arial"/>
              </w:rPr>
            </w:rPrChange>
          </w:rPr>
          <w:t>.</w:t>
        </w:r>
      </w:ins>
      <w:ins w:id="2910" w:author="Morozova Klavdia" w:date="2019-06-28T15:57:00Z">
        <w:r w:rsidRPr="00AD3599">
          <w:rPr>
            <w:rFonts w:ascii="Arial" w:hAnsi="Arial" w:cs="Arial"/>
            <w:highlight w:val="green"/>
            <w:rPrChange w:id="2911" w:author="Morozova Klavdia" w:date="2019-08-06T12:06:00Z">
              <w:rPr>
                <w:rFonts w:ascii="Arial" w:hAnsi="Arial" w:cs="Arial"/>
              </w:rPr>
            </w:rPrChange>
          </w:rPr>
          <w:t xml:space="preserve"> </w:t>
        </w:r>
      </w:ins>
    </w:p>
    <w:p w14:paraId="20393737" w14:textId="77777777" w:rsidR="00653267" w:rsidRPr="00AD3599" w:rsidRDefault="0096758B">
      <w:pPr>
        <w:numPr>
          <w:ilvl w:val="0"/>
          <w:numId w:val="51"/>
        </w:numPr>
        <w:rPr>
          <w:ins w:id="2912" w:author="Morozova Klavdia" w:date="2019-07-29T08:45:00Z"/>
          <w:rFonts w:ascii="Arial" w:hAnsi="Arial" w:cs="Arial"/>
          <w:highlight w:val="green"/>
          <w:rPrChange w:id="2913" w:author="Morozova Klavdia" w:date="2019-08-06T12:06:00Z">
            <w:rPr>
              <w:ins w:id="2914" w:author="Morozova Klavdia" w:date="2019-07-29T08:45:00Z"/>
              <w:rFonts w:ascii="Arial" w:hAnsi="Arial" w:cs="Arial"/>
            </w:rPr>
          </w:rPrChange>
        </w:rPr>
      </w:pPr>
      <w:ins w:id="2915" w:author="Morozova Klavdia" w:date="2019-06-28T15:57:00Z">
        <w:r w:rsidRPr="00AD3599">
          <w:rPr>
            <w:rFonts w:ascii="Arial" w:hAnsi="Arial" w:cs="Arial"/>
            <w:highlight w:val="green"/>
            <w:rPrChange w:id="2916" w:author="Morozova Klavdia" w:date="2019-08-06T12:06:00Z">
              <w:rPr>
                <w:rFonts w:ascii="Arial" w:hAnsi="Arial" w:cs="Arial"/>
              </w:rPr>
            </w:rPrChange>
          </w:rPr>
          <w:t xml:space="preserve">Если для указанного в файле номера документа (столбец – «№ документа закупки») статус деблокирования равен </w:t>
        </w:r>
        <w:r w:rsidRPr="00AD3599">
          <w:rPr>
            <w:rFonts w:ascii="Arial" w:hAnsi="Arial" w:cs="Arial"/>
            <w:highlight w:val="green"/>
            <w:lang w:val="en-US"/>
            <w:rPrChange w:id="2917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D</w:t>
        </w:r>
        <w:r w:rsidRPr="00AD3599">
          <w:rPr>
            <w:rFonts w:ascii="Arial" w:hAnsi="Arial" w:cs="Arial"/>
            <w:highlight w:val="green"/>
            <w:rPrChange w:id="2918" w:author="Morozova Klavdia" w:date="2019-08-06T12:06:00Z">
              <w:rPr>
                <w:rFonts w:ascii="Arial" w:hAnsi="Arial" w:cs="Arial"/>
              </w:rPr>
            </w:rPrChange>
          </w:rPr>
          <w:t xml:space="preserve">2 - Действующий, то выводим в лог ошибку «Документ закупки &lt;EBELN&gt; деблокирован. Изменение данных недопустимо.» и устанавливаем красный индикатор ICON = </w:t>
        </w:r>
        <w:r w:rsidRPr="00AD3599">
          <w:rPr>
            <w:rFonts w:ascii="Arial" w:hAnsi="Arial" w:cs="Arial"/>
            <w:highlight w:val="green"/>
            <w:lang w:val="en-US"/>
            <w:rPrChange w:id="2919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ICON</w:t>
        </w:r>
        <w:r w:rsidRPr="00AD3599">
          <w:rPr>
            <w:rFonts w:ascii="Arial" w:hAnsi="Arial" w:cs="Arial"/>
            <w:highlight w:val="green"/>
            <w:rPrChange w:id="2920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Pr="00AD3599">
          <w:rPr>
            <w:rFonts w:ascii="Arial" w:hAnsi="Arial" w:cs="Arial"/>
            <w:highlight w:val="green"/>
            <w:lang w:val="en-US"/>
            <w:rPrChange w:id="2921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RED</w:t>
        </w:r>
        <w:r w:rsidRPr="00AD3599">
          <w:rPr>
            <w:rFonts w:ascii="Arial" w:hAnsi="Arial" w:cs="Arial"/>
            <w:highlight w:val="green"/>
            <w:rPrChange w:id="2922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Pr="00AD3599">
          <w:rPr>
            <w:rFonts w:ascii="Arial" w:hAnsi="Arial" w:cs="Arial"/>
            <w:highlight w:val="green"/>
            <w:lang w:val="en-US"/>
            <w:rPrChange w:id="2923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LIGHT</w:t>
        </w:r>
        <w:r w:rsidRPr="00AD3599">
          <w:rPr>
            <w:rFonts w:ascii="Arial" w:hAnsi="Arial" w:cs="Arial"/>
            <w:highlight w:val="green"/>
            <w:rPrChange w:id="2924" w:author="Morozova Klavdia" w:date="2019-08-06T12:06:00Z">
              <w:rPr>
                <w:rFonts w:ascii="Arial" w:hAnsi="Arial" w:cs="Arial"/>
              </w:rPr>
            </w:rPrChange>
          </w:rPr>
          <w:t xml:space="preserve">. </w:t>
        </w:r>
      </w:ins>
    </w:p>
    <w:p w14:paraId="30DBC492" w14:textId="7CC7093F" w:rsidR="003B2AC4" w:rsidRPr="00AD3599" w:rsidRDefault="003B2AC4" w:rsidP="003B2AC4">
      <w:pPr>
        <w:numPr>
          <w:ilvl w:val="0"/>
          <w:numId w:val="51"/>
        </w:numPr>
        <w:rPr>
          <w:ins w:id="2925" w:author="Morozova Klavdia" w:date="2019-07-29T09:00:00Z"/>
          <w:rFonts w:ascii="Arial" w:hAnsi="Arial" w:cs="Arial"/>
          <w:highlight w:val="green"/>
          <w:rPrChange w:id="2926" w:author="Morozova Klavdia" w:date="2019-08-06T12:06:00Z">
            <w:rPr>
              <w:ins w:id="2927" w:author="Morozova Klavdia" w:date="2019-07-29T09:00:00Z"/>
              <w:rFonts w:ascii="Arial" w:hAnsi="Arial" w:cs="Arial"/>
            </w:rPr>
          </w:rPrChange>
        </w:rPr>
      </w:pPr>
      <w:ins w:id="2928" w:author="Morozova Klavdia" w:date="2019-07-29T08:49:00Z">
        <w:r w:rsidRPr="00AD3599">
          <w:rPr>
            <w:rFonts w:ascii="Arial" w:hAnsi="Arial" w:cs="Arial"/>
            <w:highlight w:val="green"/>
            <w:rPrChange w:id="2929" w:author="Morozova Klavdia" w:date="2019-08-06T12:06:00Z">
              <w:rPr>
                <w:rFonts w:ascii="Arial" w:hAnsi="Arial" w:cs="Arial"/>
              </w:rPr>
            </w:rPrChange>
          </w:rPr>
          <w:t xml:space="preserve">Для указываемого номера документа </w:t>
        </w:r>
      </w:ins>
      <w:ins w:id="2930" w:author="Morozova Klavdia" w:date="2019-07-29T08:50:00Z">
        <w:r w:rsidRPr="00AD3599">
          <w:rPr>
            <w:rFonts w:ascii="Arial" w:hAnsi="Arial" w:cs="Arial"/>
            <w:highlight w:val="green"/>
            <w:rPrChange w:id="2931" w:author="Morozova Klavdia" w:date="2019-08-06T12:06:00Z">
              <w:rPr>
                <w:rFonts w:ascii="Arial" w:hAnsi="Arial" w:cs="Arial"/>
              </w:rPr>
            </w:rPrChange>
          </w:rPr>
          <w:t xml:space="preserve">(столбец – «№ документа закупки») и материала </w:t>
        </w:r>
      </w:ins>
      <w:ins w:id="2932" w:author="Morozova Klavdia" w:date="2019-07-29T08:49:00Z">
        <w:r w:rsidRPr="00AD3599">
          <w:rPr>
            <w:rFonts w:ascii="Arial" w:hAnsi="Arial" w:cs="Arial"/>
            <w:highlight w:val="green"/>
            <w:rPrChange w:id="2933" w:author="Morozova Klavdia" w:date="2019-08-06T12:06:00Z">
              <w:rPr>
                <w:rFonts w:ascii="Arial" w:hAnsi="Arial" w:cs="Arial"/>
              </w:rPr>
            </w:rPrChange>
          </w:rPr>
          <w:t>(столбец – «Материал»)</w:t>
        </w:r>
      </w:ins>
      <w:ins w:id="2934" w:author="Morozova Klavdia" w:date="2019-07-29T08:50:00Z">
        <w:r w:rsidRPr="00AD3599">
          <w:rPr>
            <w:rFonts w:ascii="Arial" w:hAnsi="Arial" w:cs="Arial"/>
            <w:highlight w:val="green"/>
            <w:rPrChange w:id="2935" w:author="Morozova Klavdia" w:date="2019-08-06T12:06:00Z">
              <w:rPr>
                <w:rFonts w:ascii="Arial" w:hAnsi="Arial" w:cs="Arial"/>
              </w:rPr>
            </w:rPrChange>
          </w:rPr>
          <w:t xml:space="preserve"> проверить </w:t>
        </w:r>
      </w:ins>
      <w:ins w:id="2936" w:author="Morozova Klavdia" w:date="2019-07-29T08:51:00Z">
        <w:r w:rsidRPr="00AD3599">
          <w:rPr>
            <w:rFonts w:ascii="Arial" w:hAnsi="Arial" w:cs="Arial"/>
            <w:highlight w:val="green"/>
            <w:rPrChange w:id="2937" w:author="Morozova Klavdia" w:date="2019-08-06T12:06:00Z">
              <w:rPr>
                <w:rFonts w:ascii="Arial" w:hAnsi="Arial" w:cs="Arial"/>
              </w:rPr>
            </w:rPrChange>
          </w:rPr>
          <w:t xml:space="preserve">наличие </w:t>
        </w:r>
      </w:ins>
      <w:ins w:id="2938" w:author="Morozova Klavdia" w:date="2019-07-29T08:50:00Z">
        <w:r w:rsidRPr="00AD3599">
          <w:rPr>
            <w:rFonts w:ascii="Arial" w:hAnsi="Arial" w:cs="Arial"/>
            <w:highlight w:val="green"/>
            <w:rPrChange w:id="2939" w:author="Morozova Klavdia" w:date="2019-08-06T12:06:00Z">
              <w:rPr>
                <w:rFonts w:ascii="Arial" w:hAnsi="Arial" w:cs="Arial"/>
              </w:rPr>
            </w:rPrChange>
          </w:rPr>
          <w:t xml:space="preserve">записи в </w:t>
        </w:r>
      </w:ins>
      <w:ins w:id="2940" w:author="Morozova Klavdia" w:date="2019-07-29T08:56:00Z">
        <w:r w:rsidR="003A671A" w:rsidRPr="00AD3599">
          <w:rPr>
            <w:rFonts w:ascii="Arial" w:hAnsi="Arial" w:cs="Arial"/>
            <w:highlight w:val="green"/>
            <w:rPrChange w:id="2941" w:author="Morozova Klavdia" w:date="2019-08-06T12:06:00Z">
              <w:rPr>
                <w:rFonts w:ascii="Arial" w:hAnsi="Arial" w:cs="Arial"/>
              </w:rPr>
            </w:rPrChange>
          </w:rPr>
          <w:t xml:space="preserve">таблице </w:t>
        </w:r>
      </w:ins>
      <w:ins w:id="2942" w:author="Morozova Klavdia" w:date="2019-07-29T08:50:00Z">
        <w:r w:rsidRPr="00AD3599">
          <w:rPr>
            <w:rFonts w:ascii="Arial" w:hAnsi="Arial" w:cs="Arial"/>
            <w:highlight w:val="green"/>
            <w:lang w:val="en-US"/>
            <w:rPrChange w:id="2943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A</w:t>
        </w:r>
        <w:r w:rsidRPr="00AD3599">
          <w:rPr>
            <w:rFonts w:ascii="Arial" w:hAnsi="Arial" w:cs="Arial"/>
            <w:highlight w:val="green"/>
            <w:rPrChange w:id="2944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904</w:t>
        </w:r>
      </w:ins>
      <w:ins w:id="2945" w:author="Morozova Klavdia" w:date="2019-07-29T08:51:00Z">
        <w:r w:rsidRPr="00AD3599">
          <w:rPr>
            <w:rFonts w:ascii="Arial" w:hAnsi="Arial" w:cs="Arial"/>
            <w:highlight w:val="green"/>
            <w:rPrChange w:id="2946" w:author="Morozova Klavdia" w:date="2019-08-06T12:06:00Z">
              <w:rPr>
                <w:rFonts w:ascii="Arial" w:hAnsi="Arial" w:cs="Arial"/>
              </w:rPr>
            </w:rPrChange>
          </w:rPr>
          <w:t xml:space="preserve">, где </w:t>
        </w:r>
      </w:ins>
      <w:ins w:id="2947" w:author="Morozova Klavdia" w:date="2019-07-29T08:55:00Z">
        <w:r w:rsidRPr="00AD3599">
          <w:rPr>
            <w:rFonts w:ascii="Arial" w:hAnsi="Arial" w:cs="Arial"/>
            <w:highlight w:val="green"/>
            <w:rPrChange w:id="2948" w:author="Morozova Klavdia" w:date="2019-08-06T12:06:00Z">
              <w:rPr>
                <w:rFonts w:ascii="Arial" w:hAnsi="Arial" w:cs="Arial"/>
              </w:rPr>
            </w:rPrChange>
          </w:rPr>
          <w:t xml:space="preserve">EVRTN = «№ документа закупки», MATNR = </w:t>
        </w:r>
      </w:ins>
      <w:ins w:id="2949" w:author="Morozova Klavdia" w:date="2019-07-29T08:56:00Z">
        <w:r w:rsidRPr="00AD3599">
          <w:rPr>
            <w:rFonts w:ascii="Arial" w:hAnsi="Arial" w:cs="Arial"/>
            <w:highlight w:val="green"/>
            <w:rPrChange w:id="2950" w:author="Morozova Klavdia" w:date="2019-08-06T12:06:00Z">
              <w:rPr>
                <w:rFonts w:ascii="Arial" w:hAnsi="Arial" w:cs="Arial"/>
              </w:rPr>
            </w:rPrChange>
          </w:rPr>
          <w:t>«Материал»</w:t>
        </w:r>
        <w:r w:rsidR="003A671A" w:rsidRPr="00AD3599">
          <w:rPr>
            <w:rFonts w:ascii="Arial" w:hAnsi="Arial" w:cs="Arial"/>
            <w:highlight w:val="green"/>
            <w:rPrChange w:id="2951" w:author="Morozova Klavdia" w:date="2019-08-06T12:06:00Z">
              <w:rPr>
                <w:rFonts w:ascii="Arial" w:hAnsi="Arial" w:cs="Arial"/>
              </w:rPr>
            </w:rPrChange>
          </w:rPr>
          <w:t xml:space="preserve">. </w:t>
        </w:r>
      </w:ins>
      <w:ins w:id="2952" w:author="Morozova Klavdia" w:date="2019-07-29T08:57:00Z">
        <w:r w:rsidR="003A671A" w:rsidRPr="00AD3599">
          <w:rPr>
            <w:rFonts w:ascii="Arial" w:hAnsi="Arial" w:cs="Arial"/>
            <w:highlight w:val="green"/>
            <w:rPrChange w:id="2953" w:author="Morozova Klavdia" w:date="2019-08-06T12:06:00Z">
              <w:rPr>
                <w:rFonts w:ascii="Arial" w:hAnsi="Arial" w:cs="Arial"/>
              </w:rPr>
            </w:rPrChange>
          </w:rPr>
          <w:t>Если запись есть, то выводим сообщение «</w:t>
        </w:r>
      </w:ins>
      <w:ins w:id="2954" w:author="Morozova Klavdia" w:date="2019-07-29T08:58:00Z">
        <w:r w:rsidR="003A671A" w:rsidRPr="00AD3599">
          <w:rPr>
            <w:rFonts w:ascii="Arial" w:hAnsi="Arial" w:cs="Arial"/>
            <w:highlight w:val="green"/>
            <w:rPrChange w:id="2955" w:author="Morozova Klavdia" w:date="2019-08-06T12:06:00Z">
              <w:rPr>
                <w:rFonts w:ascii="Arial" w:hAnsi="Arial" w:cs="Arial"/>
              </w:rPr>
            </w:rPrChange>
          </w:rPr>
          <w:t>Для документа &lt;EBELN&gt; и материала &lt;MATNR&gt;</w:t>
        </w:r>
      </w:ins>
      <w:ins w:id="2956" w:author="Morozova Klavdia" w:date="2019-07-29T08:59:00Z">
        <w:r w:rsidR="003A671A" w:rsidRPr="00AD3599">
          <w:rPr>
            <w:rFonts w:ascii="Arial" w:hAnsi="Arial" w:cs="Arial"/>
            <w:highlight w:val="green"/>
            <w:rPrChange w:id="2957" w:author="Morozova Klavdia" w:date="2019-08-06T12:06:00Z">
              <w:rPr>
                <w:rFonts w:ascii="Arial" w:hAnsi="Arial" w:cs="Arial"/>
              </w:rPr>
            </w:rPrChange>
          </w:rPr>
          <w:t xml:space="preserve"> существует запись условия</w:t>
        </w:r>
      </w:ins>
      <w:ins w:id="2958" w:author="Morozova Klavdia" w:date="2019-07-29T08:57:00Z">
        <w:r w:rsidR="003A671A" w:rsidRPr="00AD3599">
          <w:rPr>
            <w:rFonts w:ascii="Arial" w:hAnsi="Arial" w:cs="Arial"/>
            <w:highlight w:val="green"/>
            <w:rPrChange w:id="2959" w:author="Morozova Klavdia" w:date="2019-08-06T12:06:00Z">
              <w:rPr>
                <w:rFonts w:ascii="Arial" w:hAnsi="Arial" w:cs="Arial"/>
              </w:rPr>
            </w:rPrChange>
          </w:rPr>
          <w:t>»</w:t>
        </w:r>
      </w:ins>
      <w:ins w:id="2960" w:author="Morozova Klavdia" w:date="2019-07-29T08:58:00Z">
        <w:r w:rsidR="003A671A" w:rsidRPr="00AD3599">
          <w:rPr>
            <w:rFonts w:ascii="Arial" w:hAnsi="Arial" w:cs="Arial"/>
            <w:highlight w:val="green"/>
            <w:rPrChange w:id="2961" w:author="Morozova Klavdia" w:date="2019-08-06T12:06:00Z">
              <w:rPr>
                <w:rFonts w:ascii="Arial" w:hAnsi="Arial" w:cs="Arial"/>
              </w:rPr>
            </w:rPrChange>
          </w:rPr>
          <w:t xml:space="preserve"> и устанавливаем желтый индикатор ICON = </w:t>
        </w:r>
        <w:r w:rsidR="003A671A" w:rsidRPr="00AD3599">
          <w:rPr>
            <w:rFonts w:ascii="Arial" w:hAnsi="Arial" w:cs="Arial"/>
            <w:highlight w:val="green"/>
            <w:lang w:val="en-US"/>
            <w:rPrChange w:id="2962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ICON</w:t>
        </w:r>
        <w:r w:rsidR="003A671A" w:rsidRPr="00AD3599">
          <w:rPr>
            <w:rFonts w:ascii="Arial" w:hAnsi="Arial" w:cs="Arial"/>
            <w:highlight w:val="green"/>
            <w:rPrChange w:id="2963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="003A671A" w:rsidRPr="00AD3599">
          <w:rPr>
            <w:rFonts w:ascii="Arial" w:hAnsi="Arial" w:cs="Arial"/>
            <w:highlight w:val="green"/>
            <w:lang w:val="en-US"/>
            <w:rPrChange w:id="2964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YELLOW</w:t>
        </w:r>
        <w:r w:rsidR="003A671A" w:rsidRPr="00AD3599">
          <w:rPr>
            <w:rFonts w:ascii="Arial" w:hAnsi="Arial" w:cs="Arial"/>
            <w:highlight w:val="green"/>
            <w:rPrChange w:id="2965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="003A671A" w:rsidRPr="00AD3599">
          <w:rPr>
            <w:rFonts w:ascii="Arial" w:hAnsi="Arial" w:cs="Arial"/>
            <w:highlight w:val="green"/>
            <w:lang w:val="en-US"/>
            <w:rPrChange w:id="2966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LIGHT</w:t>
        </w:r>
        <w:r w:rsidR="003A671A" w:rsidRPr="00AD3599">
          <w:rPr>
            <w:rFonts w:ascii="Arial" w:hAnsi="Arial" w:cs="Arial"/>
            <w:highlight w:val="green"/>
            <w:rPrChange w:id="2967" w:author="Morozova Klavdia" w:date="2019-08-06T12:06:00Z">
              <w:rPr>
                <w:rFonts w:ascii="Arial" w:hAnsi="Arial" w:cs="Arial"/>
              </w:rPr>
            </w:rPrChange>
          </w:rPr>
          <w:t>.</w:t>
        </w:r>
      </w:ins>
    </w:p>
    <w:p w14:paraId="4A419AA2" w14:textId="16AEE172" w:rsidR="003A671A" w:rsidRPr="00AD3599" w:rsidRDefault="003A671A" w:rsidP="00AD3599">
      <w:pPr>
        <w:numPr>
          <w:ilvl w:val="0"/>
          <w:numId w:val="51"/>
        </w:numPr>
        <w:rPr>
          <w:ins w:id="2968" w:author="Morozova Klavdia" w:date="2019-07-22T10:32:00Z"/>
          <w:rFonts w:ascii="Arial" w:hAnsi="Arial" w:cs="Arial"/>
          <w:highlight w:val="green"/>
        </w:rPr>
      </w:pPr>
      <w:ins w:id="2969" w:author="Morozova Klavdia" w:date="2019-07-29T09:00:00Z">
        <w:r w:rsidRPr="00AD3599">
          <w:rPr>
            <w:rFonts w:ascii="Arial" w:hAnsi="Arial" w:cs="Arial"/>
            <w:highlight w:val="green"/>
            <w:rPrChange w:id="2970" w:author="Morozova Klavdia" w:date="2019-08-06T12:06:00Z">
              <w:rPr>
                <w:rFonts w:ascii="Arial" w:hAnsi="Arial" w:cs="Arial"/>
              </w:rPr>
            </w:rPrChange>
          </w:rPr>
          <w:lastRenderedPageBreak/>
          <w:t>Для указываемого номера документа (столбец – «№ докум</w:t>
        </w:r>
        <w:commentRangeStart w:id="2971"/>
        <w:commentRangeStart w:id="2972"/>
        <w:r w:rsidRPr="00AD3599">
          <w:rPr>
            <w:rFonts w:ascii="Arial" w:hAnsi="Arial" w:cs="Arial"/>
            <w:highlight w:val="green"/>
            <w:rPrChange w:id="2973" w:author="Morozova Klavdia" w:date="2019-08-06T12:06:00Z">
              <w:rPr>
                <w:rFonts w:ascii="Arial" w:hAnsi="Arial" w:cs="Arial"/>
              </w:rPr>
            </w:rPrChange>
          </w:rPr>
          <w:t xml:space="preserve">ента закупки») и № Детали производителя (столбец – «№ Детали производителя») проверить наличие записи в таблице </w:t>
        </w:r>
        <w:r w:rsidRPr="00AD3599">
          <w:rPr>
            <w:rFonts w:ascii="Arial" w:hAnsi="Arial" w:cs="Arial"/>
            <w:highlight w:val="green"/>
            <w:lang w:val="en-US"/>
            <w:rPrChange w:id="2974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A</w:t>
        </w:r>
        <w:r w:rsidR="00AD3599" w:rsidRPr="00AD3599">
          <w:rPr>
            <w:rFonts w:ascii="Arial" w:hAnsi="Arial" w:cs="Arial"/>
            <w:highlight w:val="green"/>
            <w:rPrChange w:id="2975" w:author="Morozova Klavdia" w:date="2019-08-06T12:06:00Z">
              <w:rPr>
                <w:rFonts w:ascii="Arial" w:hAnsi="Arial" w:cs="Arial"/>
              </w:rPr>
            </w:rPrChange>
          </w:rPr>
          <w:t>905</w:t>
        </w:r>
        <w:r w:rsidRPr="00AD3599">
          <w:rPr>
            <w:rFonts w:ascii="Arial" w:hAnsi="Arial" w:cs="Arial"/>
            <w:highlight w:val="green"/>
            <w:rPrChange w:id="2976" w:author="Morozova Klavdia" w:date="2019-08-06T12:06:00Z">
              <w:rPr>
                <w:rFonts w:ascii="Arial" w:hAnsi="Arial" w:cs="Arial"/>
              </w:rPr>
            </w:rPrChange>
          </w:rPr>
          <w:t xml:space="preserve">, где EVRTN = «№ документа закупки», </w:t>
        </w:r>
      </w:ins>
      <w:ins w:id="2977" w:author="Morozova Klavdia" w:date="2019-08-06T12:05:00Z">
        <w:r w:rsidR="00AD3599" w:rsidRPr="00AD3599">
          <w:rPr>
            <w:rFonts w:ascii="Arial" w:hAnsi="Arial" w:cs="Arial"/>
            <w:highlight w:val="green"/>
            <w:rPrChange w:id="2978" w:author="Morozova Klavdia" w:date="2019-08-06T12:06:00Z">
              <w:rPr>
                <w:rFonts w:ascii="Arial" w:hAnsi="Arial" w:cs="Arial"/>
              </w:rPr>
            </w:rPrChange>
          </w:rPr>
          <w:t xml:space="preserve">MFRPN </w:t>
        </w:r>
      </w:ins>
      <w:ins w:id="2979" w:author="Morozova Klavdia" w:date="2019-07-29T09:00:00Z">
        <w:r w:rsidRPr="00AD3599">
          <w:rPr>
            <w:rFonts w:ascii="Arial" w:hAnsi="Arial" w:cs="Arial"/>
            <w:highlight w:val="green"/>
            <w:rPrChange w:id="2980" w:author="Morozova Klavdia" w:date="2019-08-06T12:06:00Z">
              <w:rPr>
                <w:rFonts w:ascii="Arial" w:hAnsi="Arial" w:cs="Arial"/>
              </w:rPr>
            </w:rPrChange>
          </w:rPr>
          <w:t>= «</w:t>
        </w:r>
      </w:ins>
      <w:ins w:id="2981" w:author="Morozova Klavdia" w:date="2019-08-06T12:05:00Z">
        <w:r w:rsidR="00AD3599" w:rsidRPr="00AD3599">
          <w:rPr>
            <w:rFonts w:ascii="Arial" w:hAnsi="Arial" w:cs="Arial"/>
            <w:highlight w:val="green"/>
            <w:rPrChange w:id="2982" w:author="Morozova Klavdia" w:date="2019-08-06T12:06:00Z">
              <w:rPr>
                <w:rFonts w:ascii="Arial" w:hAnsi="Arial" w:cs="Arial"/>
              </w:rPr>
            </w:rPrChange>
          </w:rPr>
          <w:t>№ Детали производителя</w:t>
        </w:r>
      </w:ins>
      <w:ins w:id="2983" w:author="Morozova Klavdia" w:date="2019-07-29T09:00:00Z">
        <w:r w:rsidRPr="00AD3599">
          <w:rPr>
            <w:rFonts w:ascii="Arial" w:hAnsi="Arial" w:cs="Arial"/>
            <w:highlight w:val="green"/>
            <w:rPrChange w:id="2984" w:author="Morozova Klavdia" w:date="2019-08-06T12:06:00Z">
              <w:rPr>
                <w:rFonts w:ascii="Arial" w:hAnsi="Arial" w:cs="Arial"/>
              </w:rPr>
            </w:rPrChange>
          </w:rPr>
          <w:t xml:space="preserve">». Если запись есть, то выводим сообщение «Для документа &lt;EBELN&gt; </w:t>
        </w:r>
      </w:ins>
      <w:commentRangeEnd w:id="2971"/>
      <w:r w:rsidR="006253BE" w:rsidRPr="00AD3599">
        <w:rPr>
          <w:rStyle w:val="aff5"/>
          <w:highlight w:val="green"/>
          <w:rPrChange w:id="2985" w:author="Morozova Klavdia" w:date="2019-08-06T12:06:00Z">
            <w:rPr>
              <w:rStyle w:val="aff5"/>
            </w:rPr>
          </w:rPrChange>
        </w:rPr>
        <w:commentReference w:id="2971"/>
      </w:r>
      <w:commentRangeEnd w:id="2972"/>
      <w:r w:rsidR="001D65DC">
        <w:rPr>
          <w:rStyle w:val="aff5"/>
        </w:rPr>
        <w:commentReference w:id="2972"/>
      </w:r>
      <w:ins w:id="2986" w:author="Morozova Klavdia" w:date="2019-07-29T09:00:00Z">
        <w:r w:rsidRPr="00AD3599">
          <w:rPr>
            <w:rFonts w:ascii="Arial" w:hAnsi="Arial" w:cs="Arial"/>
            <w:highlight w:val="green"/>
            <w:rPrChange w:id="2987" w:author="Morozova Klavdia" w:date="2019-08-06T12:06:00Z">
              <w:rPr>
                <w:rFonts w:ascii="Arial" w:hAnsi="Arial" w:cs="Arial"/>
              </w:rPr>
            </w:rPrChange>
          </w:rPr>
          <w:t xml:space="preserve">и </w:t>
        </w:r>
      </w:ins>
      <w:ins w:id="2988" w:author="Morozova Klavdia" w:date="2019-07-29T09:01:00Z">
        <w:r w:rsidRPr="00AD3599">
          <w:rPr>
            <w:rFonts w:ascii="Arial" w:hAnsi="Arial" w:cs="Arial"/>
            <w:highlight w:val="green"/>
            <w:rPrChange w:id="2989" w:author="Morozova Klavdia" w:date="2019-08-06T12:06:00Z">
              <w:rPr>
                <w:rFonts w:ascii="Arial" w:hAnsi="Arial" w:cs="Arial"/>
              </w:rPr>
            </w:rPrChange>
          </w:rPr>
          <w:t>номера детали производитеся</w:t>
        </w:r>
      </w:ins>
      <w:ins w:id="2990" w:author="Morozova Klavdia" w:date="2019-07-29T09:00:00Z">
        <w:r w:rsidRPr="00AD3599">
          <w:rPr>
            <w:rFonts w:ascii="Arial" w:hAnsi="Arial" w:cs="Arial"/>
            <w:highlight w:val="green"/>
            <w:rPrChange w:id="2991" w:author="Morozova Klavdia" w:date="2019-08-06T12:06:00Z">
              <w:rPr>
                <w:rFonts w:ascii="Arial" w:hAnsi="Arial" w:cs="Arial"/>
              </w:rPr>
            </w:rPrChange>
          </w:rPr>
          <w:t xml:space="preserve"> &lt;</w:t>
        </w:r>
      </w:ins>
      <w:ins w:id="2992" w:author="Morozova Klavdia" w:date="2019-07-29T09:01:00Z">
        <w:r w:rsidRPr="00AD3599">
          <w:rPr>
            <w:rFonts w:ascii="Arial" w:hAnsi="Arial" w:cs="Arial"/>
            <w:highlight w:val="green"/>
            <w:rPrChange w:id="2993" w:author="Morozova Klavdia" w:date="2019-08-06T12:06:00Z">
              <w:rPr>
                <w:rFonts w:ascii="Arial" w:hAnsi="Arial" w:cs="Arial"/>
              </w:rPr>
            </w:rPrChange>
          </w:rPr>
          <w:t>MFRPN</w:t>
        </w:r>
      </w:ins>
      <w:ins w:id="2994" w:author="Morozova Klavdia" w:date="2019-07-29T09:00:00Z">
        <w:r w:rsidRPr="00AD3599">
          <w:rPr>
            <w:rFonts w:ascii="Arial" w:hAnsi="Arial" w:cs="Arial"/>
            <w:highlight w:val="green"/>
            <w:rPrChange w:id="2995" w:author="Morozova Klavdia" w:date="2019-08-06T12:06:00Z">
              <w:rPr>
                <w:rFonts w:ascii="Arial" w:hAnsi="Arial" w:cs="Arial"/>
              </w:rPr>
            </w:rPrChange>
          </w:rPr>
          <w:t xml:space="preserve">&gt; существует запись условия» и устанавливаем желтый индикатор ICON = </w:t>
        </w:r>
        <w:r w:rsidRPr="00AD3599">
          <w:rPr>
            <w:rFonts w:ascii="Arial" w:hAnsi="Arial" w:cs="Arial"/>
            <w:highlight w:val="green"/>
            <w:lang w:val="en-US"/>
            <w:rPrChange w:id="2996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ICON</w:t>
        </w:r>
        <w:r w:rsidRPr="00AD3599">
          <w:rPr>
            <w:rFonts w:ascii="Arial" w:hAnsi="Arial" w:cs="Arial"/>
            <w:highlight w:val="green"/>
            <w:rPrChange w:id="2997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Pr="00AD3599">
          <w:rPr>
            <w:rFonts w:ascii="Arial" w:hAnsi="Arial" w:cs="Arial"/>
            <w:highlight w:val="green"/>
            <w:lang w:val="en-US"/>
            <w:rPrChange w:id="2998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YELLOW</w:t>
        </w:r>
        <w:r w:rsidRPr="00AD3599">
          <w:rPr>
            <w:rFonts w:ascii="Arial" w:hAnsi="Arial" w:cs="Arial"/>
            <w:highlight w:val="green"/>
            <w:rPrChange w:id="2999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Pr="00AD3599">
          <w:rPr>
            <w:rFonts w:ascii="Arial" w:hAnsi="Arial" w:cs="Arial"/>
            <w:highlight w:val="green"/>
            <w:lang w:val="en-US"/>
            <w:rPrChange w:id="3000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LIGHT</w:t>
        </w:r>
        <w:r w:rsidRPr="00AD3599">
          <w:rPr>
            <w:rFonts w:ascii="Arial" w:hAnsi="Arial" w:cs="Arial"/>
            <w:highlight w:val="green"/>
            <w:rPrChange w:id="3001" w:author="Morozova Klavdia" w:date="2019-08-06T12:06:00Z">
              <w:rPr>
                <w:rFonts w:ascii="Arial" w:hAnsi="Arial" w:cs="Arial"/>
              </w:rPr>
            </w:rPrChange>
          </w:rPr>
          <w:t xml:space="preserve">. </w:t>
        </w:r>
      </w:ins>
    </w:p>
    <w:p w14:paraId="61A1FD85" w14:textId="6A3DE434" w:rsidR="00653267" w:rsidRPr="00AD3599" w:rsidRDefault="00653267">
      <w:pPr>
        <w:numPr>
          <w:ilvl w:val="0"/>
          <w:numId w:val="51"/>
        </w:numPr>
        <w:rPr>
          <w:ins w:id="3002" w:author="Morozova Klavdia" w:date="2019-07-18T09:47:00Z"/>
          <w:rFonts w:ascii="Arial" w:hAnsi="Arial" w:cs="Arial"/>
          <w:highlight w:val="green"/>
          <w:rPrChange w:id="3003" w:author="Morozova Klavdia" w:date="2019-08-06T12:06:00Z">
            <w:rPr>
              <w:ins w:id="3004" w:author="Morozova Klavdia" w:date="2019-07-18T09:47:00Z"/>
              <w:rFonts w:ascii="Arial" w:hAnsi="Arial" w:cs="Arial"/>
            </w:rPr>
          </w:rPrChange>
        </w:rPr>
      </w:pPr>
      <w:ins w:id="3005" w:author="Morozova Klavdia" w:date="2019-07-18T09:48:00Z">
        <w:r w:rsidRPr="00AD3599">
          <w:rPr>
            <w:rFonts w:ascii="Arial" w:hAnsi="Arial" w:cs="Arial"/>
            <w:highlight w:val="green"/>
            <w:rPrChange w:id="3006" w:author="Morozova Klavdia" w:date="2019-08-06T12:06:00Z">
              <w:rPr>
                <w:rFonts w:ascii="Arial" w:hAnsi="Arial" w:cs="Arial"/>
              </w:rPr>
            </w:rPrChange>
          </w:rPr>
          <w:t xml:space="preserve">Для всех остальных позиций установить индикатор </w:t>
        </w:r>
      </w:ins>
      <w:ins w:id="3007" w:author="Morozova Klavdia" w:date="2019-07-18T09:49:00Z">
        <w:r w:rsidRPr="00AD3599">
          <w:rPr>
            <w:rFonts w:ascii="Arial" w:hAnsi="Arial" w:cs="Arial"/>
            <w:highlight w:val="green"/>
            <w:rPrChange w:id="3008" w:author="Morozova Klavdia" w:date="2019-08-06T12:06:00Z">
              <w:rPr>
                <w:rFonts w:ascii="Arial" w:hAnsi="Arial" w:cs="Arial"/>
              </w:rPr>
            </w:rPrChange>
          </w:rPr>
          <w:t>ICON = ICON_GREEN_LIGHT.</w:t>
        </w:r>
      </w:ins>
    </w:p>
    <w:p w14:paraId="7E953B8F" w14:textId="09BF7D08" w:rsidR="007C140A" w:rsidRPr="00AD3599" w:rsidRDefault="007C140A">
      <w:pPr>
        <w:spacing w:before="240"/>
        <w:rPr>
          <w:ins w:id="3009" w:author="Morozova Klavdia" w:date="2019-07-17T16:12:00Z"/>
          <w:rFonts w:ascii="Arial" w:hAnsi="Arial" w:cs="Arial"/>
          <w:highlight w:val="green"/>
          <w:rPrChange w:id="3010" w:author="Morozova Klavdia" w:date="2019-08-06T12:06:00Z">
            <w:rPr>
              <w:ins w:id="3011" w:author="Morozova Klavdia" w:date="2019-07-17T16:12:00Z"/>
              <w:rFonts w:ascii="Arial" w:hAnsi="Arial" w:cs="Arial"/>
            </w:rPr>
          </w:rPrChange>
        </w:rPr>
        <w:pPrChange w:id="3012" w:author="Morozova Klavdia" w:date="2019-07-18T09:47:00Z">
          <w:pPr>
            <w:numPr>
              <w:numId w:val="51"/>
            </w:numPr>
            <w:ind w:left="720" w:hanging="360"/>
          </w:pPr>
        </w:pPrChange>
      </w:pPr>
      <w:ins w:id="3013" w:author="Morozova Klavdia" w:date="2019-07-17T16:12:00Z">
        <w:r w:rsidRPr="00AD3599">
          <w:rPr>
            <w:rFonts w:ascii="Arial" w:hAnsi="Arial" w:cs="Arial"/>
            <w:highlight w:val="green"/>
            <w:rPrChange w:id="3014" w:author="Morozova Klavdia" w:date="2019-08-06T12:06:00Z">
              <w:rPr>
                <w:rFonts w:ascii="Arial" w:hAnsi="Arial" w:cs="Arial"/>
              </w:rPr>
            </w:rPrChange>
          </w:rPr>
          <w:t xml:space="preserve">Если для позиций выполняются условия </w:t>
        </w:r>
      </w:ins>
    </w:p>
    <w:p w14:paraId="7E82D0EC" w14:textId="77777777" w:rsidR="007C140A" w:rsidRPr="00AD3599" w:rsidRDefault="007C140A">
      <w:pPr>
        <w:pStyle w:val="afa"/>
        <w:numPr>
          <w:ilvl w:val="0"/>
          <w:numId w:val="57"/>
        </w:numPr>
        <w:rPr>
          <w:ins w:id="3015" w:author="Morozova Klavdia" w:date="2019-07-17T16:13:00Z"/>
          <w:rFonts w:ascii="Arial" w:hAnsi="Arial" w:cs="Arial"/>
          <w:highlight w:val="green"/>
          <w:lang w:val="en-US"/>
          <w:rPrChange w:id="3016" w:author="Morozova Klavdia" w:date="2019-08-06T12:06:00Z">
            <w:rPr>
              <w:ins w:id="3017" w:author="Morozova Klavdia" w:date="2019-07-17T16:13:00Z"/>
              <w:rFonts w:ascii="Arial" w:hAnsi="Arial" w:cs="Arial"/>
              <w:lang w:val="en-US"/>
            </w:rPr>
          </w:rPrChange>
        </w:rPr>
        <w:pPrChange w:id="3018" w:author="Morozova Klavdia" w:date="2019-07-17T16:13:00Z">
          <w:pPr>
            <w:numPr>
              <w:numId w:val="51"/>
            </w:numPr>
            <w:ind w:left="720" w:hanging="360"/>
          </w:pPr>
        </w:pPrChange>
      </w:pPr>
      <w:ins w:id="3019" w:author="Morozova Klavdia" w:date="2019-07-17T15:21:00Z">
        <w:r w:rsidRPr="00AD3599">
          <w:rPr>
            <w:rFonts w:ascii="Arial" w:hAnsi="Arial" w:cs="Arial"/>
            <w:highlight w:val="green"/>
            <w:rPrChange w:id="3020" w:author="Morozova Klavdia" w:date="2019-08-06T12:06:00Z">
              <w:rPr>
                <w:rFonts w:ascii="Arial" w:hAnsi="Arial" w:cs="Arial"/>
              </w:rPr>
            </w:rPrChange>
          </w:rPr>
          <w:t>Индикатор</w:t>
        </w:r>
        <w:r w:rsidRPr="00AD3599">
          <w:rPr>
            <w:rFonts w:ascii="Arial" w:hAnsi="Arial" w:cs="Arial"/>
            <w:highlight w:val="green"/>
            <w:lang w:val="en-US"/>
            <w:rPrChange w:id="3021" w:author="Morozova Klavdia" w:date="2019-08-06T12:06:00Z">
              <w:rPr>
                <w:rFonts w:ascii="Arial" w:hAnsi="Arial" w:cs="Arial"/>
              </w:rPr>
            </w:rPrChange>
          </w:rPr>
          <w:t xml:space="preserve"> </w:t>
        </w:r>
      </w:ins>
      <w:ins w:id="3022" w:author="Morozova Klavdia" w:date="2019-07-17T15:22:00Z">
        <w:r w:rsidR="00433EEF" w:rsidRPr="00AD3599">
          <w:rPr>
            <w:rFonts w:ascii="Arial" w:hAnsi="Arial" w:cs="Arial"/>
            <w:highlight w:val="green"/>
            <w:lang w:val="en-US"/>
            <w:rPrChange w:id="3023" w:author="Morozova Klavdia" w:date="2019-08-06T12:06:00Z">
              <w:rPr>
                <w:rFonts w:ascii="Arial" w:hAnsi="Arial" w:cs="Arial"/>
              </w:rPr>
            </w:rPrChange>
          </w:rPr>
          <w:t>ICON = ICON_GREEN_LIGHT</w:t>
        </w:r>
      </w:ins>
      <w:ins w:id="3024" w:author="Morozova Klavdia" w:date="2019-07-17T16:04:00Z">
        <w:r w:rsidR="001E72EC" w:rsidRPr="00AD3599">
          <w:rPr>
            <w:rFonts w:ascii="Arial" w:hAnsi="Arial" w:cs="Arial"/>
            <w:highlight w:val="green"/>
            <w:lang w:val="en-US"/>
            <w:rPrChange w:id="3025" w:author="Morozova Klavdia" w:date="2019-08-06T12:06:00Z">
              <w:rPr>
                <w:rFonts w:ascii="Arial" w:hAnsi="Arial" w:cs="Arial"/>
              </w:rPr>
            </w:rPrChange>
          </w:rPr>
          <w:t xml:space="preserve"> </w:t>
        </w:r>
      </w:ins>
    </w:p>
    <w:p w14:paraId="5BCA4218" w14:textId="4775B6A2" w:rsidR="004869E2" w:rsidRPr="00AD3599" w:rsidRDefault="007C140A">
      <w:pPr>
        <w:pStyle w:val="afa"/>
        <w:numPr>
          <w:ilvl w:val="0"/>
          <w:numId w:val="57"/>
        </w:numPr>
        <w:rPr>
          <w:ins w:id="3026" w:author="Morozova Klavdia" w:date="2019-07-17T16:13:00Z"/>
          <w:rFonts w:ascii="Arial" w:hAnsi="Arial" w:cs="Arial"/>
          <w:highlight w:val="green"/>
          <w:rPrChange w:id="3027" w:author="Morozova Klavdia" w:date="2019-08-06T12:06:00Z">
            <w:rPr>
              <w:ins w:id="3028" w:author="Morozova Klavdia" w:date="2019-07-17T16:13:00Z"/>
              <w:rFonts w:ascii="Arial" w:hAnsi="Arial" w:cs="Arial"/>
            </w:rPr>
          </w:rPrChange>
        </w:rPr>
        <w:pPrChange w:id="3029" w:author="Morozova Klavdia" w:date="2019-07-22T11:03:00Z">
          <w:pPr>
            <w:numPr>
              <w:numId w:val="51"/>
            </w:numPr>
            <w:ind w:left="720" w:hanging="360"/>
          </w:pPr>
        </w:pPrChange>
      </w:pPr>
      <w:ins w:id="3030" w:author="Morozova Klavdia" w:date="2019-07-17T16:13:00Z">
        <w:r w:rsidRPr="00AD3599">
          <w:rPr>
            <w:rFonts w:ascii="Arial" w:hAnsi="Arial" w:cs="Arial"/>
            <w:highlight w:val="green"/>
            <w:rPrChange w:id="3031" w:author="Morozova Klavdia" w:date="2019-08-06T12:06:00Z">
              <w:rPr>
                <w:rFonts w:ascii="Arial" w:hAnsi="Arial" w:cs="Arial"/>
                <w:sz w:val="20"/>
                <w:szCs w:val="20"/>
              </w:rPr>
            </w:rPrChange>
          </w:rPr>
          <w:t xml:space="preserve">MATNR </w:t>
        </w:r>
      </w:ins>
      <w:ins w:id="3032" w:author="Morozova Klavdia" w:date="2019-07-17T16:14:00Z">
        <w:r w:rsidRPr="00AD3599">
          <w:rPr>
            <w:rFonts w:ascii="Arial" w:hAnsi="Arial" w:cs="Arial"/>
            <w:highlight w:val="green"/>
            <w:lang w:val="en-US"/>
            <w:rPrChange w:id="3033" w:author="Morozova Klavdia" w:date="2019-08-06T12:06:00Z">
              <w:rPr>
                <w:rFonts w:ascii="Arial" w:hAnsi="Arial" w:cs="Arial"/>
                <w:lang w:val="en-US"/>
              </w:rPr>
            </w:rPrChange>
          </w:rPr>
          <w:t xml:space="preserve">&lt;&gt; </w:t>
        </w:r>
        <w:r w:rsidRPr="00AD3599">
          <w:rPr>
            <w:rFonts w:ascii="Arial" w:hAnsi="Arial" w:cs="Arial"/>
            <w:highlight w:val="green"/>
            <w:rPrChange w:id="3034" w:author="Morozova Klavdia" w:date="2019-08-06T12:06:00Z">
              <w:rPr>
                <w:rFonts w:ascii="Arial" w:hAnsi="Arial" w:cs="Arial"/>
              </w:rPr>
            </w:rPrChange>
          </w:rPr>
          <w:t>«»</w:t>
        </w:r>
      </w:ins>
    </w:p>
    <w:p w14:paraId="75D9B0DE" w14:textId="423AED3E" w:rsidR="002D673D" w:rsidRPr="00AD3599" w:rsidRDefault="00D1434C">
      <w:pPr>
        <w:spacing w:before="240" w:after="240"/>
        <w:rPr>
          <w:ins w:id="3035" w:author="Morozova Klavdia" w:date="2019-07-29T09:08:00Z"/>
          <w:rFonts w:ascii="Arial" w:hAnsi="Arial" w:cs="Arial"/>
          <w:highlight w:val="green"/>
          <w:rPrChange w:id="3036" w:author="Morozova Klavdia" w:date="2019-08-06T12:06:00Z">
            <w:rPr>
              <w:ins w:id="3037" w:author="Morozova Klavdia" w:date="2019-07-29T09:08:00Z"/>
              <w:rFonts w:ascii="Arial" w:hAnsi="Arial" w:cs="Arial"/>
            </w:rPr>
          </w:rPrChange>
        </w:rPr>
        <w:pPrChange w:id="3038" w:author="Morozova Klavdia" w:date="2019-07-29T09:08:00Z">
          <w:pPr>
            <w:numPr>
              <w:numId w:val="51"/>
            </w:numPr>
            <w:ind w:left="720" w:hanging="360"/>
          </w:pPr>
        </w:pPrChange>
      </w:pPr>
      <w:ins w:id="3039" w:author="Morozova Klavdia" w:date="2019-07-24T15:07:00Z">
        <w:r w:rsidRPr="00AD3599">
          <w:rPr>
            <w:rFonts w:ascii="Arial" w:hAnsi="Arial" w:cs="Arial"/>
            <w:highlight w:val="green"/>
          </w:rPr>
          <w:t>т</w:t>
        </w:r>
      </w:ins>
      <w:ins w:id="3040" w:author="Morozova Klavdia" w:date="2019-07-17T16:13:00Z">
        <w:r w:rsidR="007C140A" w:rsidRPr="00AD3599">
          <w:rPr>
            <w:rFonts w:ascii="Arial" w:hAnsi="Arial" w:cs="Arial"/>
            <w:highlight w:val="green"/>
            <w:rPrChange w:id="3041" w:author="Morozova Klavdia" w:date="2019-08-06T12:06:00Z">
              <w:rPr/>
            </w:rPrChange>
          </w:rPr>
          <w:t>о</w:t>
        </w:r>
      </w:ins>
      <w:ins w:id="3042" w:author="Morozova Klavdia" w:date="2019-07-24T15:07:00Z">
        <w:r w:rsidRPr="00AD3599">
          <w:rPr>
            <w:rFonts w:ascii="Arial" w:hAnsi="Arial" w:cs="Arial"/>
            <w:highlight w:val="green"/>
            <w:rPrChange w:id="3043" w:author="Morozova Klavdia" w:date="2019-08-06T12:06:00Z">
              <w:rPr>
                <w:rFonts w:ascii="Arial" w:hAnsi="Arial" w:cs="Arial"/>
                <w:highlight w:val="green"/>
                <w:lang w:val="en-US"/>
              </w:rPr>
            </w:rPrChange>
          </w:rPr>
          <w:t xml:space="preserve"> при нажатии кнопки «Сохранить»</w:t>
        </w:r>
      </w:ins>
      <w:ins w:id="3044" w:author="Morozova Klavdia" w:date="2019-07-17T16:13:00Z">
        <w:r w:rsidR="007C140A" w:rsidRPr="00AD3599">
          <w:rPr>
            <w:rFonts w:ascii="Arial" w:hAnsi="Arial" w:cs="Arial"/>
            <w:highlight w:val="green"/>
            <w:rPrChange w:id="3045" w:author="Morozova Klavdia" w:date="2019-08-06T12:06:00Z">
              <w:rPr/>
            </w:rPrChange>
          </w:rPr>
          <w:t>, з</w:t>
        </w:r>
      </w:ins>
      <w:ins w:id="3046" w:author="Morozova Klavdia" w:date="2019-07-17T16:00:00Z">
        <w:r w:rsidR="001E72EC" w:rsidRPr="00AD3599">
          <w:rPr>
            <w:rFonts w:ascii="Arial" w:hAnsi="Arial" w:cs="Arial"/>
            <w:highlight w:val="green"/>
            <w:rPrChange w:id="3047" w:author="Morozova Klavdia" w:date="2019-08-06T12:06:00Z">
              <w:rPr/>
            </w:rPrChange>
          </w:rPr>
          <w:t xml:space="preserve">апустить ФМ </w:t>
        </w:r>
        <w:r w:rsidR="001E72EC" w:rsidRPr="00AD3599">
          <w:rPr>
            <w:rFonts w:ascii="Arial" w:hAnsi="Arial" w:cs="Arial"/>
            <w:highlight w:val="green"/>
            <w:lang w:val="en-US"/>
            <w:rPrChange w:id="3048" w:author="Morozova Klavdia" w:date="2019-08-06T12:06:00Z">
              <w:rPr>
                <w:rFonts w:ascii="Arial" w:hAnsi="Arial" w:cs="Arial"/>
              </w:rPr>
            </w:rPrChange>
          </w:rPr>
          <w:t>RV</w:t>
        </w:r>
        <w:r w:rsidR="001E72EC" w:rsidRPr="00AD3599">
          <w:rPr>
            <w:rFonts w:ascii="Arial" w:hAnsi="Arial" w:cs="Arial"/>
            <w:highlight w:val="green"/>
            <w:rPrChange w:id="3049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="001E72EC" w:rsidRPr="00AD3599">
          <w:rPr>
            <w:rFonts w:ascii="Arial" w:hAnsi="Arial" w:cs="Arial"/>
            <w:highlight w:val="green"/>
            <w:lang w:val="en-US"/>
            <w:rPrChange w:id="3050" w:author="Morozova Klavdia" w:date="2019-08-06T12:06:00Z">
              <w:rPr>
                <w:rFonts w:ascii="Arial" w:hAnsi="Arial" w:cs="Arial"/>
              </w:rPr>
            </w:rPrChange>
          </w:rPr>
          <w:t>CONDITION</w:t>
        </w:r>
        <w:r w:rsidR="001E72EC" w:rsidRPr="00AD3599">
          <w:rPr>
            <w:rFonts w:ascii="Arial" w:hAnsi="Arial" w:cs="Arial"/>
            <w:highlight w:val="green"/>
            <w:rPrChange w:id="3051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="001E72EC" w:rsidRPr="00AD3599">
          <w:rPr>
            <w:rFonts w:ascii="Arial" w:hAnsi="Arial" w:cs="Arial"/>
            <w:highlight w:val="green"/>
            <w:lang w:val="en-US"/>
            <w:rPrChange w:id="3052" w:author="Morozova Klavdia" w:date="2019-08-06T12:06:00Z">
              <w:rPr>
                <w:rFonts w:ascii="Arial" w:hAnsi="Arial" w:cs="Arial"/>
              </w:rPr>
            </w:rPrChange>
          </w:rPr>
          <w:t>COPY</w:t>
        </w:r>
      </w:ins>
      <w:ins w:id="3053" w:author="Morozova Klavdia" w:date="2019-07-17T16:02:00Z">
        <w:r w:rsidR="001E72EC" w:rsidRPr="00AD3599">
          <w:rPr>
            <w:rFonts w:ascii="Arial" w:hAnsi="Arial" w:cs="Arial"/>
            <w:highlight w:val="green"/>
            <w:rPrChange w:id="3054" w:author="Morozova Klavdia" w:date="2019-08-06T12:06:00Z">
              <w:rPr>
                <w:rFonts w:ascii="Arial" w:hAnsi="Arial" w:cs="Arial"/>
                <w:lang w:val="en-US"/>
              </w:rPr>
            </w:rPrChange>
          </w:rPr>
          <w:t xml:space="preserve"> </w:t>
        </w:r>
      </w:ins>
      <w:ins w:id="3055" w:author="Morozova Klavdia" w:date="2019-07-17T16:36:00Z">
        <w:r w:rsidR="003A60FF" w:rsidRPr="00AD3599">
          <w:rPr>
            <w:rFonts w:ascii="Arial" w:hAnsi="Arial" w:cs="Arial"/>
            <w:highlight w:val="green"/>
            <w:rPrChange w:id="3056" w:author="Morozova Klavdia" w:date="2019-08-06T12:06:00Z">
              <w:rPr>
                <w:rFonts w:ascii="Arial" w:hAnsi="Arial" w:cs="Arial"/>
              </w:rPr>
            </w:rPrChange>
          </w:rPr>
          <w:t>с входными данными и</w:t>
        </w:r>
      </w:ins>
      <w:ins w:id="3057" w:author="Morozova Klavdia" w:date="2019-07-17T16:37:00Z">
        <w:r w:rsidR="003A60FF" w:rsidRPr="00AD3599">
          <w:rPr>
            <w:rFonts w:ascii="Arial" w:hAnsi="Arial" w:cs="Arial"/>
            <w:highlight w:val="green"/>
            <w:rPrChange w:id="3058" w:author="Morozova Klavdia" w:date="2019-08-06T12:06:00Z">
              <w:rPr>
                <w:rFonts w:ascii="Arial" w:hAnsi="Arial" w:cs="Arial"/>
              </w:rPr>
            </w:rPrChange>
          </w:rPr>
          <w:t>з</w:t>
        </w:r>
      </w:ins>
      <w:ins w:id="3059" w:author="Morozova Klavdia" w:date="2019-07-17T16:36:00Z">
        <w:r w:rsidR="005A5D6A" w:rsidRPr="00AD3599">
          <w:rPr>
            <w:rFonts w:ascii="Arial" w:hAnsi="Arial" w:cs="Arial"/>
            <w:highlight w:val="green"/>
          </w:rPr>
          <w:t xml:space="preserve"> Таблицы 6</w:t>
        </w:r>
      </w:ins>
      <w:ins w:id="3060" w:author="Morozova Klavdia" w:date="2019-07-29T09:08:00Z">
        <w:r w:rsidR="002D673D" w:rsidRPr="00AD3599">
          <w:rPr>
            <w:rFonts w:ascii="Arial" w:hAnsi="Arial" w:cs="Arial"/>
            <w:highlight w:val="green"/>
            <w:rPrChange w:id="3061" w:author="Morozova Klavdia" w:date="2019-08-06T12:06:00Z">
              <w:rPr>
                <w:rFonts w:ascii="Arial" w:hAnsi="Arial" w:cs="Arial"/>
              </w:rPr>
            </w:rPrChange>
          </w:rPr>
          <w:t xml:space="preserve">, </w:t>
        </w:r>
      </w:ins>
      <w:ins w:id="3062" w:author="Morozova Klavdia" w:date="2019-07-29T09:10:00Z">
        <w:r w:rsidR="002D673D" w:rsidRPr="00AD3599">
          <w:rPr>
            <w:rFonts w:ascii="Arial" w:hAnsi="Arial" w:cs="Arial"/>
            <w:highlight w:val="green"/>
            <w:rPrChange w:id="3063" w:author="Morozova Klavdia" w:date="2019-08-06T12:06:00Z">
              <w:rPr>
                <w:rFonts w:ascii="Arial" w:hAnsi="Arial" w:cs="Arial"/>
              </w:rPr>
            </w:rPrChange>
          </w:rPr>
          <w:t xml:space="preserve">ФМ </w:t>
        </w:r>
        <w:r w:rsidR="002D673D" w:rsidRPr="00AD3599">
          <w:rPr>
            <w:rFonts w:ascii="Arial" w:hAnsi="Arial" w:cs="Arial"/>
            <w:highlight w:val="green"/>
            <w:lang w:val="en-US"/>
            <w:rPrChange w:id="3064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RV</w:t>
        </w:r>
        <w:r w:rsidR="002D673D" w:rsidRPr="00AD3599">
          <w:rPr>
            <w:rFonts w:ascii="Arial" w:hAnsi="Arial" w:cs="Arial"/>
            <w:highlight w:val="green"/>
            <w:rPrChange w:id="3065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="002D673D" w:rsidRPr="00AD3599">
          <w:rPr>
            <w:rFonts w:ascii="Arial" w:hAnsi="Arial" w:cs="Arial"/>
            <w:highlight w:val="green"/>
            <w:lang w:val="en-US"/>
            <w:rPrChange w:id="3066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CONDITION</w:t>
        </w:r>
        <w:r w:rsidR="002D673D" w:rsidRPr="00AD3599">
          <w:rPr>
            <w:rFonts w:ascii="Arial" w:hAnsi="Arial" w:cs="Arial"/>
            <w:highlight w:val="green"/>
            <w:rPrChange w:id="3067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="002D673D" w:rsidRPr="00AD3599">
          <w:rPr>
            <w:rFonts w:ascii="Arial" w:hAnsi="Arial" w:cs="Arial"/>
            <w:highlight w:val="green"/>
            <w:lang w:val="en-US"/>
            <w:rPrChange w:id="3068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SAVE</w:t>
        </w:r>
        <w:r w:rsidR="002D673D" w:rsidRPr="00AD3599">
          <w:rPr>
            <w:rFonts w:ascii="Arial" w:hAnsi="Arial" w:cs="Arial"/>
            <w:highlight w:val="green"/>
            <w:rPrChange w:id="3069" w:author="Morozova Klavdia" w:date="2019-08-06T12:06:00Z">
              <w:rPr>
                <w:rFonts w:ascii="Arial" w:hAnsi="Arial" w:cs="Arial"/>
              </w:rPr>
            </w:rPrChange>
          </w:rPr>
          <w:t xml:space="preserve">, ФМ </w:t>
        </w:r>
        <w:r w:rsidR="002D673D" w:rsidRPr="00AD3599">
          <w:rPr>
            <w:rFonts w:ascii="Arial" w:hAnsi="Arial" w:cs="Arial"/>
            <w:highlight w:val="green"/>
            <w:lang w:val="en-US"/>
            <w:rPrChange w:id="3070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RV</w:t>
        </w:r>
        <w:r w:rsidR="002D673D" w:rsidRPr="00AD3599">
          <w:rPr>
            <w:rFonts w:ascii="Arial" w:hAnsi="Arial" w:cs="Arial"/>
            <w:highlight w:val="green"/>
            <w:rPrChange w:id="3071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="002D673D" w:rsidRPr="00AD3599">
          <w:rPr>
            <w:rFonts w:ascii="Arial" w:hAnsi="Arial" w:cs="Arial"/>
            <w:highlight w:val="green"/>
            <w:lang w:val="en-US"/>
            <w:rPrChange w:id="3072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CONDITION</w:t>
        </w:r>
        <w:r w:rsidR="002D673D" w:rsidRPr="00AD3599">
          <w:rPr>
            <w:rFonts w:ascii="Arial" w:hAnsi="Arial" w:cs="Arial"/>
            <w:highlight w:val="green"/>
            <w:rPrChange w:id="3073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="002D673D" w:rsidRPr="00AD3599">
          <w:rPr>
            <w:rFonts w:ascii="Arial" w:hAnsi="Arial" w:cs="Arial"/>
            <w:highlight w:val="green"/>
            <w:lang w:val="en-US"/>
            <w:rPrChange w:id="3074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RESET</w:t>
        </w:r>
      </w:ins>
      <w:del w:id="3075" w:author="Morozova Klavdia" w:date="2019-08-06T11:57:00Z">
        <w:r w:rsidR="006253BE" w:rsidRPr="00AD3599" w:rsidDel="00AD3599">
          <w:rPr>
            <w:rStyle w:val="aff5"/>
            <w:highlight w:val="green"/>
            <w:rPrChange w:id="3076" w:author="Morozova Klavdia" w:date="2019-08-06T12:06:00Z">
              <w:rPr>
                <w:rStyle w:val="aff5"/>
              </w:rPr>
            </w:rPrChange>
          </w:rPr>
          <w:commentReference w:id="3077"/>
        </w:r>
      </w:del>
      <w:ins w:id="3078" w:author="Morozova Klavdia" w:date="2019-08-06T11:57:00Z">
        <w:r w:rsidR="00AD3599" w:rsidRPr="00AD3599">
          <w:rPr>
            <w:rFonts w:ascii="Arial" w:hAnsi="Arial" w:cs="Arial"/>
            <w:highlight w:val="green"/>
            <w:rPrChange w:id="3079" w:author="Morozova Klavdia" w:date="2019-08-06T12:06:00Z">
              <w:rPr>
                <w:rFonts w:ascii="Arial" w:hAnsi="Arial" w:cs="Arial"/>
              </w:rPr>
            </w:rPrChange>
          </w:rPr>
          <w:t>.</w:t>
        </w:r>
      </w:ins>
    </w:p>
    <w:p w14:paraId="4582D5B2" w14:textId="0797A7BC" w:rsidR="002D673D" w:rsidRPr="00AD3599" w:rsidRDefault="002D673D">
      <w:pPr>
        <w:pStyle w:val="afa"/>
        <w:numPr>
          <w:ilvl w:val="0"/>
          <w:numId w:val="79"/>
        </w:numPr>
        <w:spacing w:before="240" w:after="240"/>
        <w:rPr>
          <w:ins w:id="3080" w:author="Morozova Klavdia" w:date="2019-07-17T16:37:00Z"/>
          <w:rFonts w:ascii="Arial" w:hAnsi="Arial" w:cs="Arial"/>
          <w:highlight w:val="green"/>
          <w:rPrChange w:id="3081" w:author="Morozova Klavdia" w:date="2019-08-06T12:06:00Z">
            <w:rPr>
              <w:ins w:id="3082" w:author="Morozova Klavdia" w:date="2019-07-17T16:37:00Z"/>
              <w:rFonts w:ascii="Arial" w:hAnsi="Arial" w:cs="Arial"/>
            </w:rPr>
          </w:rPrChange>
        </w:rPr>
        <w:pPrChange w:id="3083" w:author="Morozova Klavdia" w:date="2019-07-29T09:10:00Z">
          <w:pPr>
            <w:numPr>
              <w:numId w:val="51"/>
            </w:numPr>
            <w:ind w:left="720" w:hanging="360"/>
          </w:pPr>
        </w:pPrChange>
      </w:pPr>
      <w:ins w:id="3084" w:author="Morozova Klavdia" w:date="2019-07-29T09:10:00Z">
        <w:r w:rsidRPr="00AD3599">
          <w:rPr>
            <w:rFonts w:ascii="Arial" w:hAnsi="Arial" w:cs="Arial"/>
            <w:highlight w:val="green"/>
            <w:rPrChange w:id="3085" w:author="Morozova Klavdia" w:date="2019-08-06T12:06:00Z">
              <w:rPr>
                <w:rFonts w:ascii="Arial" w:hAnsi="Arial" w:cs="Arial"/>
              </w:rPr>
            </w:rPrChange>
          </w:rPr>
          <w:t>Если при проверке №11 были найдены значения, то д</w:t>
        </w:r>
      </w:ins>
      <w:ins w:id="3086" w:author="Morozova Klavdia" w:date="2019-07-29T09:08:00Z">
        <w:r w:rsidRPr="00AD3599">
          <w:rPr>
            <w:rFonts w:ascii="Arial" w:hAnsi="Arial" w:cs="Arial"/>
            <w:highlight w:val="green"/>
            <w:rPrChange w:id="3087" w:author="Morozova Klavdia" w:date="2019-08-06T12:06:00Z">
              <w:rPr/>
            </w:rPrChange>
          </w:rPr>
          <w:t xml:space="preserve">ля обновления существующей цены установить значение </w:t>
        </w:r>
        <w:r w:rsidRPr="00AD3599">
          <w:rPr>
            <w:rFonts w:ascii="Arial" w:hAnsi="Arial" w:cs="Arial"/>
            <w:highlight w:val="green"/>
            <w:lang w:val="en-US"/>
            <w:rPrChange w:id="3088" w:author="Morozova Klavdia" w:date="2019-08-06T12:06:00Z">
              <w:rPr>
                <w:lang w:val="en-US"/>
              </w:rPr>
            </w:rPrChange>
          </w:rPr>
          <w:t>MAINTAIN</w:t>
        </w:r>
        <w:r w:rsidRPr="00AD3599">
          <w:rPr>
            <w:rFonts w:ascii="Arial" w:hAnsi="Arial" w:cs="Arial"/>
            <w:highlight w:val="green"/>
            <w:rPrChange w:id="3089" w:author="Morozova Klavdia" w:date="2019-08-06T12:06:00Z">
              <w:rPr/>
            </w:rPrChange>
          </w:rPr>
          <w:t>_</w:t>
        </w:r>
        <w:r w:rsidRPr="00AD3599">
          <w:rPr>
            <w:rFonts w:ascii="Arial" w:hAnsi="Arial" w:cs="Arial"/>
            <w:highlight w:val="green"/>
            <w:lang w:val="en-US"/>
            <w:rPrChange w:id="3090" w:author="Morozova Klavdia" w:date="2019-08-06T12:06:00Z">
              <w:rPr>
                <w:lang w:val="en-US"/>
              </w:rPr>
            </w:rPrChange>
          </w:rPr>
          <w:t>MODE</w:t>
        </w:r>
        <w:r w:rsidRPr="00AD3599">
          <w:rPr>
            <w:rFonts w:ascii="Arial" w:hAnsi="Arial" w:cs="Arial"/>
            <w:highlight w:val="green"/>
            <w:rPrChange w:id="3091" w:author="Morozova Klavdia" w:date="2019-08-06T12:06:00Z">
              <w:rPr/>
            </w:rPrChange>
          </w:rPr>
          <w:t xml:space="preserve"> = </w:t>
        </w:r>
        <w:r w:rsidRPr="00AD3599">
          <w:rPr>
            <w:rFonts w:ascii="Arial" w:hAnsi="Arial" w:cs="Arial"/>
            <w:highlight w:val="green"/>
            <w:lang w:val="en-US"/>
            <w:rPrChange w:id="3092" w:author="Morozova Klavdia" w:date="2019-08-06T12:06:00Z">
              <w:rPr>
                <w:lang w:val="en-US"/>
              </w:rPr>
            </w:rPrChange>
          </w:rPr>
          <w:t>B</w:t>
        </w:r>
      </w:ins>
    </w:p>
    <w:p w14:paraId="5018189C" w14:textId="6CC3F612" w:rsidR="003A60FF" w:rsidRPr="00AD3599" w:rsidRDefault="005A5D6A">
      <w:pPr>
        <w:pStyle w:val="Text"/>
        <w:spacing w:after="120"/>
        <w:ind w:firstLine="576"/>
        <w:rPr>
          <w:ins w:id="3093" w:author="Morozova Klavdia" w:date="2019-07-17T14:06:00Z"/>
          <w:rFonts w:eastAsiaTheme="minorHAnsi"/>
          <w:highlight w:val="green"/>
          <w:rPrChange w:id="3094" w:author="Morozova Klavdia" w:date="2019-08-06T12:06:00Z">
            <w:rPr>
              <w:ins w:id="3095" w:author="Morozova Klavdia" w:date="2019-07-17T14:06:00Z"/>
              <w:rFonts w:ascii="Arial" w:hAnsi="Arial" w:cs="Arial"/>
            </w:rPr>
          </w:rPrChange>
        </w:rPr>
        <w:pPrChange w:id="3096" w:author="Morozova Klavdia" w:date="2019-07-17T16:37:00Z">
          <w:pPr>
            <w:numPr>
              <w:numId w:val="51"/>
            </w:numPr>
            <w:ind w:left="720" w:hanging="360"/>
          </w:pPr>
        </w:pPrChange>
      </w:pPr>
      <w:ins w:id="3097" w:author="Morozova Klavdia" w:date="2019-07-17T16:37:00Z">
        <w:r w:rsidRPr="00AD3599">
          <w:rPr>
            <w:rFonts w:eastAsiaTheme="minorHAnsi"/>
            <w:sz w:val="24"/>
            <w:szCs w:val="22"/>
            <w:highlight w:val="green"/>
            <w:lang w:val="ru-RU" w:eastAsia="en-US"/>
            <w:rPrChange w:id="3098" w:author="Morozova Klavdia" w:date="2019-08-06T12:06:00Z">
              <w:rPr>
                <w:rFonts w:eastAsiaTheme="minorHAnsi"/>
                <w:highlight w:val="green"/>
              </w:rPr>
            </w:rPrChange>
          </w:rPr>
          <w:t>Таблица 6</w:t>
        </w:r>
        <w:r w:rsidR="003A60FF" w:rsidRPr="00AD3599">
          <w:rPr>
            <w:rFonts w:eastAsiaTheme="minorHAnsi"/>
            <w:sz w:val="24"/>
            <w:szCs w:val="22"/>
            <w:highlight w:val="green"/>
            <w:lang w:val="ru-RU" w:eastAsia="en-US"/>
            <w:rPrChange w:id="3099" w:author="Morozova Klavdia" w:date="2019-08-06T12:06:00Z">
              <w:rPr>
                <w:rFonts w:eastAsiaTheme="minorHAnsi"/>
              </w:rPr>
            </w:rPrChange>
          </w:rPr>
          <w:t>.</w:t>
        </w:r>
        <w:r w:rsidR="003A60FF" w:rsidRPr="00AD3599">
          <w:rPr>
            <w:rFonts w:eastAsiaTheme="minorHAnsi"/>
            <w:sz w:val="24"/>
            <w:szCs w:val="22"/>
            <w:highlight w:val="green"/>
            <w:lang w:val="ru-RU" w:eastAsia="en-US"/>
            <w:rPrChange w:id="3100" w:author="Morozova Klavdia" w:date="2019-08-06T12:06:00Z">
              <w:rPr>
                <w:rFonts w:eastAsiaTheme="minorHAnsi"/>
              </w:rPr>
            </w:rPrChange>
          </w:rPr>
          <w:tab/>
        </w:r>
      </w:ins>
    </w:p>
    <w:tbl>
      <w:tblPr>
        <w:tblW w:w="1010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3101" w:author="Morozova Klavdia" w:date="2019-07-17T16:19:00Z">
          <w:tblPr>
            <w:tblW w:w="10108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170"/>
        <w:gridCol w:w="2410"/>
        <w:gridCol w:w="2239"/>
        <w:gridCol w:w="3289"/>
        <w:tblGridChange w:id="3102">
          <w:tblGrid>
            <w:gridCol w:w="206"/>
            <w:gridCol w:w="1964"/>
            <w:gridCol w:w="206"/>
            <w:gridCol w:w="2034"/>
            <w:gridCol w:w="376"/>
            <w:gridCol w:w="2033"/>
            <w:gridCol w:w="206"/>
            <w:gridCol w:w="3083"/>
            <w:gridCol w:w="206"/>
          </w:tblGrid>
        </w:tblGridChange>
      </w:tblGrid>
      <w:tr w:rsidR="007C140A" w:rsidRPr="00AD3599" w14:paraId="0729BFB3" w14:textId="77777777" w:rsidTr="00B40EAB">
        <w:trPr>
          <w:trHeight w:val="300"/>
          <w:tblHeader/>
          <w:ins w:id="3103" w:author="Morozova Klavdia" w:date="2019-07-17T16:18:00Z"/>
          <w:trPrChange w:id="3104" w:author="Morozova Klavdia" w:date="2019-07-17T16:19:00Z">
            <w:trPr>
              <w:gridAfter w:val="0"/>
              <w:trHeight w:val="300"/>
              <w:tblHeader/>
            </w:trPr>
          </w:trPrChange>
        </w:trPr>
        <w:tc>
          <w:tcPr>
            <w:tcW w:w="2170" w:type="dxa"/>
            <w:shd w:val="clear" w:color="auto" w:fill="FFC000"/>
            <w:noWrap/>
            <w:hideMark/>
            <w:tcPrChange w:id="3105" w:author="Morozova Klavdia" w:date="2019-07-17T16:19:00Z">
              <w:tcPr>
                <w:tcW w:w="2170" w:type="dxa"/>
                <w:gridSpan w:val="2"/>
                <w:shd w:val="clear" w:color="auto" w:fill="FFC000"/>
                <w:noWrap/>
                <w:hideMark/>
              </w:tcPr>
            </w:tcPrChange>
          </w:tcPr>
          <w:p w14:paraId="1974FF54" w14:textId="77777777" w:rsidR="007C140A" w:rsidRPr="00AD3599" w:rsidRDefault="007C140A" w:rsidP="00DF5998">
            <w:pPr>
              <w:jc w:val="center"/>
              <w:rPr>
                <w:ins w:id="3106" w:author="Morozova Klavdia" w:date="2019-07-17T16:18:00Z"/>
                <w:rFonts w:ascii="Arial" w:hAnsi="Arial" w:cs="Arial"/>
                <w:b/>
                <w:sz w:val="20"/>
                <w:szCs w:val="20"/>
                <w:highlight w:val="green"/>
                <w:rPrChange w:id="3107" w:author="Morozova Klavdia" w:date="2019-08-06T12:06:00Z">
                  <w:rPr>
                    <w:ins w:id="3108" w:author="Morozova Klavdia" w:date="2019-07-17T16:18:00Z"/>
                    <w:rFonts w:ascii="Arial" w:hAnsi="Arial" w:cs="Arial"/>
                    <w:b/>
                    <w:sz w:val="20"/>
                    <w:szCs w:val="20"/>
                  </w:rPr>
                </w:rPrChange>
              </w:rPr>
            </w:pPr>
            <w:ins w:id="3109" w:author="Morozova Klavdia" w:date="2019-07-17T16:18:00Z">
              <w:r w:rsidRPr="00AD3599">
                <w:rPr>
                  <w:rFonts w:ascii="Arial" w:hAnsi="Arial" w:cs="Arial"/>
                  <w:b/>
                  <w:sz w:val="20"/>
                  <w:szCs w:val="20"/>
                  <w:highlight w:val="green"/>
                  <w:rPrChange w:id="3110" w:author="Morozova Klavdia" w:date="2019-08-06T12:06:00Z">
                    <w:rPr>
                      <w:rFonts w:ascii="Arial" w:hAnsi="Arial" w:cs="Arial"/>
                      <w:b/>
                      <w:sz w:val="20"/>
                      <w:szCs w:val="20"/>
                    </w:rPr>
                  </w:rPrChange>
                </w:rPr>
                <w:t>Таблица-поле</w:t>
              </w:r>
            </w:ins>
          </w:p>
        </w:tc>
        <w:tc>
          <w:tcPr>
            <w:tcW w:w="2410" w:type="dxa"/>
            <w:shd w:val="clear" w:color="auto" w:fill="FFC000"/>
            <w:tcPrChange w:id="3111" w:author="Morozova Klavdia" w:date="2019-07-17T16:19:00Z">
              <w:tcPr>
                <w:tcW w:w="2240" w:type="dxa"/>
                <w:gridSpan w:val="2"/>
                <w:shd w:val="clear" w:color="auto" w:fill="FFC000"/>
              </w:tcPr>
            </w:tcPrChange>
          </w:tcPr>
          <w:p w14:paraId="38740BB6" w14:textId="77777777" w:rsidR="007C140A" w:rsidRPr="00AD3599" w:rsidRDefault="007C140A" w:rsidP="00DF5998">
            <w:pPr>
              <w:jc w:val="center"/>
              <w:rPr>
                <w:ins w:id="3112" w:author="Morozova Klavdia" w:date="2019-07-17T16:18:00Z"/>
                <w:rFonts w:ascii="Arial" w:hAnsi="Arial" w:cs="Arial"/>
                <w:b/>
                <w:sz w:val="20"/>
                <w:szCs w:val="20"/>
                <w:highlight w:val="green"/>
                <w:rPrChange w:id="3113" w:author="Morozova Klavdia" w:date="2019-08-06T12:06:00Z">
                  <w:rPr>
                    <w:ins w:id="3114" w:author="Morozova Klavdia" w:date="2019-07-17T16:18:00Z"/>
                    <w:rFonts w:ascii="Arial" w:hAnsi="Arial" w:cs="Arial"/>
                    <w:b/>
                    <w:sz w:val="20"/>
                    <w:szCs w:val="20"/>
                  </w:rPr>
                </w:rPrChange>
              </w:rPr>
            </w:pPr>
            <w:ins w:id="3115" w:author="Morozova Klavdia" w:date="2019-07-17T16:18:00Z">
              <w:r w:rsidRPr="00AD3599">
                <w:rPr>
                  <w:rFonts w:ascii="Arial" w:hAnsi="Arial" w:cs="Arial"/>
                  <w:b/>
                  <w:sz w:val="20"/>
                  <w:szCs w:val="20"/>
                  <w:highlight w:val="green"/>
                  <w:rPrChange w:id="3116" w:author="Morozova Klavdia" w:date="2019-08-06T12:06:00Z">
                    <w:rPr>
                      <w:rFonts w:ascii="Arial" w:hAnsi="Arial" w:cs="Arial"/>
                      <w:b/>
                      <w:sz w:val="20"/>
                      <w:szCs w:val="20"/>
                    </w:rPr>
                  </w:rPrChange>
                </w:rPr>
                <w:t>Поле ВАР</w:t>
              </w:r>
              <w:r w:rsidRPr="00AD3599">
                <w:rPr>
                  <w:rFonts w:ascii="Arial" w:hAnsi="Arial" w:cs="Arial"/>
                  <w:b/>
                  <w:sz w:val="20"/>
                  <w:szCs w:val="20"/>
                  <w:highlight w:val="green"/>
                  <w:lang w:val="en-US"/>
                  <w:rPrChange w:id="3117" w:author="Morozova Klavdia" w:date="2019-08-06T12:06:00Z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rPrChange>
                </w:rPr>
                <w:t>I</w:t>
              </w:r>
              <w:r w:rsidRPr="00AD3599">
                <w:rPr>
                  <w:rFonts w:ascii="Arial" w:hAnsi="Arial" w:cs="Arial"/>
                  <w:b/>
                  <w:sz w:val="20"/>
                  <w:szCs w:val="20"/>
                  <w:highlight w:val="green"/>
                  <w:rPrChange w:id="3118" w:author="Morozova Klavdia" w:date="2019-08-06T12:06:00Z">
                    <w:rPr>
                      <w:rFonts w:ascii="Arial" w:hAnsi="Arial" w:cs="Arial"/>
                      <w:b/>
                      <w:sz w:val="20"/>
                      <w:szCs w:val="20"/>
                    </w:rPr>
                  </w:rPrChange>
                </w:rPr>
                <w:t>, ФМ и т.д.</w:t>
              </w:r>
            </w:ins>
          </w:p>
        </w:tc>
        <w:tc>
          <w:tcPr>
            <w:tcW w:w="2239" w:type="dxa"/>
            <w:shd w:val="clear" w:color="auto" w:fill="FFC000"/>
            <w:noWrap/>
            <w:hideMark/>
            <w:tcPrChange w:id="3119" w:author="Morozova Klavdia" w:date="2019-07-17T16:19:00Z">
              <w:tcPr>
                <w:tcW w:w="2409" w:type="dxa"/>
                <w:gridSpan w:val="2"/>
                <w:shd w:val="clear" w:color="auto" w:fill="FFC000"/>
                <w:noWrap/>
                <w:hideMark/>
              </w:tcPr>
            </w:tcPrChange>
          </w:tcPr>
          <w:p w14:paraId="56F228EC" w14:textId="77777777" w:rsidR="007C140A" w:rsidRPr="00AD3599" w:rsidRDefault="007C140A" w:rsidP="00DF5998">
            <w:pPr>
              <w:jc w:val="center"/>
              <w:rPr>
                <w:ins w:id="3120" w:author="Morozova Klavdia" w:date="2019-07-17T16:18:00Z"/>
                <w:rFonts w:ascii="Arial" w:hAnsi="Arial" w:cs="Arial"/>
                <w:b/>
                <w:sz w:val="20"/>
                <w:szCs w:val="20"/>
                <w:highlight w:val="green"/>
                <w:rPrChange w:id="3121" w:author="Morozova Klavdia" w:date="2019-08-06T12:06:00Z">
                  <w:rPr>
                    <w:ins w:id="3122" w:author="Morozova Klavdia" w:date="2019-07-17T16:18:00Z"/>
                    <w:rFonts w:ascii="Arial" w:hAnsi="Arial" w:cs="Arial"/>
                    <w:b/>
                    <w:sz w:val="20"/>
                    <w:szCs w:val="20"/>
                  </w:rPr>
                </w:rPrChange>
              </w:rPr>
            </w:pPr>
            <w:ins w:id="3123" w:author="Morozova Klavdia" w:date="2019-07-17T16:18:00Z">
              <w:r w:rsidRPr="00AD3599">
                <w:rPr>
                  <w:rFonts w:ascii="Arial" w:hAnsi="Arial" w:cs="Arial"/>
                  <w:b/>
                  <w:sz w:val="20"/>
                  <w:szCs w:val="20"/>
                  <w:highlight w:val="green"/>
                  <w:rPrChange w:id="3124" w:author="Morozova Klavdia" w:date="2019-08-06T12:06:00Z">
                    <w:rPr>
                      <w:rFonts w:ascii="Arial" w:hAnsi="Arial" w:cs="Arial"/>
                      <w:b/>
                      <w:sz w:val="20"/>
                      <w:szCs w:val="20"/>
                    </w:rPr>
                  </w:rPrChange>
                </w:rPr>
                <w:t>Наименование поля</w:t>
              </w:r>
            </w:ins>
          </w:p>
        </w:tc>
        <w:tc>
          <w:tcPr>
            <w:tcW w:w="3289" w:type="dxa"/>
            <w:shd w:val="clear" w:color="auto" w:fill="FFC000"/>
            <w:noWrap/>
            <w:hideMark/>
            <w:tcPrChange w:id="3125" w:author="Morozova Klavdia" w:date="2019-07-17T16:19:00Z">
              <w:tcPr>
                <w:tcW w:w="3289" w:type="dxa"/>
                <w:gridSpan w:val="2"/>
                <w:shd w:val="clear" w:color="auto" w:fill="FFC000"/>
                <w:noWrap/>
                <w:hideMark/>
              </w:tcPr>
            </w:tcPrChange>
          </w:tcPr>
          <w:p w14:paraId="2318BD7A" w14:textId="77777777" w:rsidR="007C140A" w:rsidRPr="00AD3599" w:rsidRDefault="007C140A" w:rsidP="00DF5998">
            <w:pPr>
              <w:jc w:val="center"/>
              <w:rPr>
                <w:ins w:id="3126" w:author="Morozova Klavdia" w:date="2019-07-17T16:18:00Z"/>
                <w:rFonts w:ascii="Arial" w:hAnsi="Arial" w:cs="Arial"/>
                <w:b/>
                <w:sz w:val="20"/>
                <w:szCs w:val="20"/>
                <w:highlight w:val="green"/>
                <w:rPrChange w:id="3127" w:author="Morozova Klavdia" w:date="2019-08-06T12:06:00Z">
                  <w:rPr>
                    <w:ins w:id="3128" w:author="Morozova Klavdia" w:date="2019-07-17T16:18:00Z"/>
                    <w:rFonts w:ascii="Arial" w:hAnsi="Arial" w:cs="Arial"/>
                    <w:b/>
                    <w:sz w:val="20"/>
                    <w:szCs w:val="20"/>
                  </w:rPr>
                </w:rPrChange>
              </w:rPr>
            </w:pPr>
            <w:ins w:id="3129" w:author="Morozova Klavdia" w:date="2019-07-17T16:18:00Z">
              <w:r w:rsidRPr="00AD3599">
                <w:rPr>
                  <w:rFonts w:ascii="Arial" w:hAnsi="Arial" w:cs="Arial"/>
                  <w:b/>
                  <w:sz w:val="20"/>
                  <w:szCs w:val="20"/>
                  <w:highlight w:val="green"/>
                  <w:rPrChange w:id="3130" w:author="Morozova Klavdia" w:date="2019-08-06T12:06:00Z">
                    <w:rPr>
                      <w:rFonts w:ascii="Arial" w:hAnsi="Arial" w:cs="Arial"/>
                      <w:b/>
                      <w:sz w:val="20"/>
                      <w:szCs w:val="20"/>
                    </w:rPr>
                  </w:rPrChange>
                </w:rPr>
                <w:t>Значение</w:t>
              </w:r>
            </w:ins>
          </w:p>
        </w:tc>
      </w:tr>
      <w:tr w:rsidR="007C140A" w:rsidRPr="00AD3599" w14:paraId="49240BCB" w14:textId="77777777" w:rsidTr="00DF5998">
        <w:trPr>
          <w:trHeight w:val="300"/>
          <w:ins w:id="3131" w:author="Morozova Klavdia" w:date="2019-07-17T16:18:00Z"/>
        </w:trPr>
        <w:tc>
          <w:tcPr>
            <w:tcW w:w="10108" w:type="dxa"/>
            <w:gridSpan w:val="4"/>
            <w:noWrap/>
          </w:tcPr>
          <w:p w14:paraId="67ABE95A" w14:textId="77777777" w:rsidR="007C140A" w:rsidRPr="00AD3599" w:rsidRDefault="007C140A" w:rsidP="00DF5998">
            <w:pPr>
              <w:rPr>
                <w:ins w:id="3132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133" w:author="Morozova Klavdia" w:date="2019-08-06T12:06:00Z">
                  <w:rPr>
                    <w:ins w:id="3134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135" w:author="Morozova Klavdia" w:date="2019-07-17T16:18:00Z">
              <w:r w:rsidRPr="00AD3599">
                <w:rPr>
                  <w:rFonts w:ascii="Arial" w:hAnsi="Arial" w:cs="Arial"/>
                  <w:b/>
                  <w:sz w:val="20"/>
                  <w:szCs w:val="20"/>
                  <w:highlight w:val="green"/>
                  <w:rPrChange w:id="3136" w:author="Morozova Klavdia" w:date="2019-08-06T12:06:00Z">
                    <w:rPr>
                      <w:rFonts w:ascii="Arial" w:hAnsi="Arial" w:cs="Arial"/>
                      <w:b/>
                      <w:sz w:val="20"/>
                      <w:szCs w:val="20"/>
                    </w:rPr>
                  </w:rPrChange>
                </w:rPr>
                <w:t xml:space="preserve">Входящие данные </w:t>
              </w:r>
            </w:ins>
          </w:p>
        </w:tc>
      </w:tr>
      <w:tr w:rsidR="007C140A" w:rsidRPr="00AD3599" w14:paraId="1F312589" w14:textId="77777777" w:rsidTr="00B40EAB">
        <w:trPr>
          <w:trHeight w:val="300"/>
          <w:ins w:id="3137" w:author="Morozova Klavdia" w:date="2019-07-17T16:18:00Z"/>
          <w:trPrChange w:id="3138" w:author="Morozova Klavdia" w:date="2019-07-17T16:19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3139" w:author="Morozova Klavdia" w:date="2019-07-17T16:19:00Z">
              <w:tcPr>
                <w:tcW w:w="2170" w:type="dxa"/>
                <w:gridSpan w:val="2"/>
                <w:noWrap/>
              </w:tcPr>
            </w:tcPrChange>
          </w:tcPr>
          <w:p w14:paraId="06E54C62" w14:textId="77777777" w:rsidR="007C140A" w:rsidRPr="00AD3599" w:rsidRDefault="007C140A" w:rsidP="00DF5998">
            <w:pPr>
              <w:rPr>
                <w:ins w:id="3140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141" w:author="Morozova Klavdia" w:date="2019-08-06T12:06:00Z">
                  <w:rPr>
                    <w:ins w:id="3142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2410" w:type="dxa"/>
            <w:tcPrChange w:id="3143" w:author="Morozova Klavdia" w:date="2019-07-17T16:19:00Z">
              <w:tcPr>
                <w:tcW w:w="2240" w:type="dxa"/>
                <w:gridSpan w:val="2"/>
              </w:tcPr>
            </w:tcPrChange>
          </w:tcPr>
          <w:p w14:paraId="25AFF2B7" w14:textId="606C6736" w:rsidR="007C140A" w:rsidRPr="00AD3599" w:rsidRDefault="00B40EAB" w:rsidP="00DF5998">
            <w:pPr>
              <w:rPr>
                <w:ins w:id="3144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145" w:author="Morozova Klavdia" w:date="2019-08-06T12:06:00Z">
                  <w:rPr>
                    <w:ins w:id="3146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147" w:author="Morozova Klavdia" w:date="2019-07-17T16:1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148" w:author="Morozova Klavdia" w:date="2019-08-06T12:06:00Z">
                    <w:rPr>
                      <w:rFonts w:ascii="Arial" w:hAnsi="Arial" w:cs="Arial"/>
                      <w:lang w:val="en-US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  <w:tcPrChange w:id="3149" w:author="Morozova Klavdia" w:date="2019-07-17T16:19:00Z">
              <w:tcPr>
                <w:tcW w:w="2409" w:type="dxa"/>
                <w:gridSpan w:val="2"/>
                <w:noWrap/>
              </w:tcPr>
            </w:tcPrChange>
          </w:tcPr>
          <w:p w14:paraId="69FF2946" w14:textId="0574D299" w:rsidR="007C140A" w:rsidRPr="00AD3599" w:rsidRDefault="00B40EAB" w:rsidP="00DF5998">
            <w:pPr>
              <w:rPr>
                <w:ins w:id="3150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151" w:author="Morozova Klavdia" w:date="2019-08-06T12:06:00Z">
                  <w:rPr>
                    <w:ins w:id="3152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153" w:author="Morozova Klavdia" w:date="2019-07-17T16:1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154" w:author="Morozova Klavdia" w:date="2019-08-06T12:06:00Z">
                    <w:rPr>
                      <w:rFonts w:ascii="Consolas" w:hAnsi="Consolas"/>
                      <w:color w:val="000000"/>
                      <w:sz w:val="20"/>
                      <w:szCs w:val="20"/>
                      <w:lang w:val="en-US" w:eastAsia="ru-RU"/>
                    </w:rPr>
                  </w:rPrChange>
                </w:rPr>
                <w:t xml:space="preserve">APPLICATION  </w:t>
              </w:r>
            </w:ins>
          </w:p>
        </w:tc>
        <w:tc>
          <w:tcPr>
            <w:tcW w:w="3289" w:type="dxa"/>
            <w:noWrap/>
            <w:tcPrChange w:id="3155" w:author="Morozova Klavdia" w:date="2019-07-17T16:19:00Z">
              <w:tcPr>
                <w:tcW w:w="3289" w:type="dxa"/>
                <w:gridSpan w:val="2"/>
                <w:noWrap/>
              </w:tcPr>
            </w:tcPrChange>
          </w:tcPr>
          <w:p w14:paraId="7CDF579D" w14:textId="0119FD91" w:rsidR="007C140A" w:rsidRPr="00AD3599" w:rsidRDefault="00B40EAB" w:rsidP="00DF5998">
            <w:pPr>
              <w:rPr>
                <w:ins w:id="3156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157" w:author="Morozova Klavdia" w:date="2019-08-06T12:06:00Z">
                  <w:rPr>
                    <w:ins w:id="3158" w:author="Morozova Klavdia" w:date="2019-07-17T16:18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3159" w:author="Morozova Klavdia" w:date="2019-07-17T16:2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3160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M</w:t>
              </w:r>
            </w:ins>
          </w:p>
        </w:tc>
      </w:tr>
      <w:tr w:rsidR="007C140A" w:rsidRPr="00AD3599" w14:paraId="0DA7CABC" w14:textId="77777777" w:rsidTr="00B40EAB">
        <w:trPr>
          <w:trHeight w:val="300"/>
          <w:ins w:id="3161" w:author="Morozova Klavdia" w:date="2019-07-17T16:18:00Z"/>
          <w:trPrChange w:id="3162" w:author="Morozova Klavdia" w:date="2019-07-17T16:19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3163" w:author="Morozova Klavdia" w:date="2019-07-17T16:19:00Z">
              <w:tcPr>
                <w:tcW w:w="2170" w:type="dxa"/>
                <w:gridSpan w:val="2"/>
                <w:noWrap/>
              </w:tcPr>
            </w:tcPrChange>
          </w:tcPr>
          <w:p w14:paraId="3B79CA38" w14:textId="77777777" w:rsidR="007C140A" w:rsidRPr="00AD3599" w:rsidRDefault="007C140A" w:rsidP="00DF5998">
            <w:pPr>
              <w:rPr>
                <w:ins w:id="3164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165" w:author="Morozova Klavdia" w:date="2019-08-06T12:06:00Z">
                  <w:rPr>
                    <w:ins w:id="3166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2410" w:type="dxa"/>
            <w:tcPrChange w:id="3167" w:author="Morozova Klavdia" w:date="2019-07-17T16:19:00Z">
              <w:tcPr>
                <w:tcW w:w="2240" w:type="dxa"/>
                <w:gridSpan w:val="2"/>
              </w:tcPr>
            </w:tcPrChange>
          </w:tcPr>
          <w:p w14:paraId="4A4F8AD4" w14:textId="39C06B4B" w:rsidR="007C140A" w:rsidRPr="00AD3599" w:rsidRDefault="00B40EAB" w:rsidP="00DF5998">
            <w:pPr>
              <w:rPr>
                <w:ins w:id="3168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169" w:author="Morozova Klavdia" w:date="2019-08-06T12:06:00Z">
                  <w:rPr>
                    <w:ins w:id="3170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171" w:author="Morozova Klavdia" w:date="2019-07-17T16:1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172" w:author="Morozova Klavdia" w:date="2019-08-06T12:06:00Z">
                    <w:rPr>
                      <w:rFonts w:ascii="Arial" w:hAnsi="Arial" w:cs="Arial"/>
                      <w:lang w:val="en-US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  <w:tcPrChange w:id="3173" w:author="Morozova Klavdia" w:date="2019-07-17T16:19:00Z">
              <w:tcPr>
                <w:tcW w:w="2409" w:type="dxa"/>
                <w:gridSpan w:val="2"/>
                <w:noWrap/>
              </w:tcPr>
            </w:tcPrChange>
          </w:tcPr>
          <w:p w14:paraId="688DC19A" w14:textId="062A787B" w:rsidR="007C140A" w:rsidRPr="00AD3599" w:rsidRDefault="00B40EAB" w:rsidP="00DF5998">
            <w:pPr>
              <w:rPr>
                <w:ins w:id="3174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175" w:author="Morozova Klavdia" w:date="2019-08-06T12:06:00Z">
                  <w:rPr>
                    <w:ins w:id="3176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177" w:author="Morozova Klavdia" w:date="2019-07-17T16:1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178" w:author="Morozova Klavdia" w:date="2019-08-06T12:06:00Z">
                    <w:rPr>
                      <w:rFonts w:ascii="Consolas" w:hAnsi="Consolas"/>
                      <w:color w:val="000000"/>
                      <w:sz w:val="20"/>
                      <w:szCs w:val="20"/>
                      <w:lang w:val="en-US" w:eastAsia="ru-RU"/>
                    </w:rPr>
                  </w:rPrChange>
                </w:rPr>
                <w:t xml:space="preserve">CONDITION_TABLE                 </w:t>
              </w:r>
            </w:ins>
          </w:p>
        </w:tc>
        <w:tc>
          <w:tcPr>
            <w:tcW w:w="3289" w:type="dxa"/>
            <w:noWrap/>
            <w:tcPrChange w:id="3179" w:author="Morozova Klavdia" w:date="2019-07-17T16:19:00Z">
              <w:tcPr>
                <w:tcW w:w="3289" w:type="dxa"/>
                <w:gridSpan w:val="2"/>
                <w:noWrap/>
              </w:tcPr>
            </w:tcPrChange>
          </w:tcPr>
          <w:p w14:paraId="214921F0" w14:textId="5D215A5F" w:rsidR="007C140A" w:rsidRPr="00AD3599" w:rsidRDefault="00B40EAB" w:rsidP="00DF5998">
            <w:pPr>
              <w:rPr>
                <w:ins w:id="3180" w:author="Morozova Klavdia" w:date="2019-07-17T16:18:00Z"/>
                <w:rFonts w:ascii="Arial" w:hAnsi="Arial" w:cs="Arial"/>
                <w:sz w:val="20"/>
                <w:szCs w:val="20"/>
                <w:highlight w:val="green"/>
                <w:lang w:val="en-US"/>
                <w:rPrChange w:id="3181" w:author="Morozova Klavdia" w:date="2019-08-06T12:06:00Z">
                  <w:rPr>
                    <w:ins w:id="3182" w:author="Morozova Klavdia" w:date="2019-07-17T16:18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3183" w:author="Morozova Klavdia" w:date="2019-07-17T16:2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3184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904</w:t>
              </w:r>
            </w:ins>
          </w:p>
        </w:tc>
      </w:tr>
      <w:tr w:rsidR="007C140A" w:rsidRPr="00AD3599" w14:paraId="7913B1AF" w14:textId="77777777" w:rsidTr="00B40EAB">
        <w:trPr>
          <w:trHeight w:val="300"/>
          <w:ins w:id="3185" w:author="Morozova Klavdia" w:date="2019-07-17T16:18:00Z"/>
          <w:trPrChange w:id="3186" w:author="Morozova Klavdia" w:date="2019-07-17T16:19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3187" w:author="Morozova Klavdia" w:date="2019-07-17T16:19:00Z">
              <w:tcPr>
                <w:tcW w:w="2170" w:type="dxa"/>
                <w:gridSpan w:val="2"/>
                <w:noWrap/>
              </w:tcPr>
            </w:tcPrChange>
          </w:tcPr>
          <w:p w14:paraId="5A7D83D1" w14:textId="77777777" w:rsidR="007C140A" w:rsidRPr="00AD3599" w:rsidRDefault="007C140A" w:rsidP="00DF5998">
            <w:pPr>
              <w:rPr>
                <w:ins w:id="3188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189" w:author="Morozova Klavdia" w:date="2019-08-06T12:06:00Z">
                  <w:rPr>
                    <w:ins w:id="3190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2410" w:type="dxa"/>
            <w:tcPrChange w:id="3191" w:author="Morozova Klavdia" w:date="2019-07-17T16:19:00Z">
              <w:tcPr>
                <w:tcW w:w="2240" w:type="dxa"/>
                <w:gridSpan w:val="2"/>
              </w:tcPr>
            </w:tcPrChange>
          </w:tcPr>
          <w:p w14:paraId="1C36DD71" w14:textId="25E0EC92" w:rsidR="007C140A" w:rsidRPr="00AD3599" w:rsidRDefault="00B40EAB" w:rsidP="00DF5998">
            <w:pPr>
              <w:rPr>
                <w:ins w:id="3192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193" w:author="Morozova Klavdia" w:date="2019-08-06T12:06:00Z">
                  <w:rPr>
                    <w:ins w:id="3194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195" w:author="Morozova Klavdia" w:date="2019-07-17T16:1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196" w:author="Morozova Klavdia" w:date="2019-08-06T12:06:00Z">
                    <w:rPr>
                      <w:rFonts w:ascii="Arial" w:hAnsi="Arial" w:cs="Arial"/>
                      <w:lang w:val="en-US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  <w:tcPrChange w:id="3197" w:author="Morozova Klavdia" w:date="2019-07-17T16:19:00Z">
              <w:tcPr>
                <w:tcW w:w="2409" w:type="dxa"/>
                <w:gridSpan w:val="2"/>
                <w:noWrap/>
              </w:tcPr>
            </w:tcPrChange>
          </w:tcPr>
          <w:p w14:paraId="7FD9FCD5" w14:textId="4D28135F" w:rsidR="007C140A" w:rsidRPr="00AD3599" w:rsidRDefault="00B40EAB" w:rsidP="00DF5998">
            <w:pPr>
              <w:rPr>
                <w:ins w:id="3198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199" w:author="Morozova Klavdia" w:date="2019-08-06T12:06:00Z">
                  <w:rPr>
                    <w:ins w:id="3200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201" w:author="Morozova Klavdia" w:date="2019-07-17T16:1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202" w:author="Morozova Klavdia" w:date="2019-08-06T12:06:00Z">
                    <w:rPr>
                      <w:rFonts w:ascii="Consolas" w:hAnsi="Consolas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 xml:space="preserve">CONDITION_TYPE                  </w:t>
              </w:r>
            </w:ins>
          </w:p>
        </w:tc>
        <w:tc>
          <w:tcPr>
            <w:tcW w:w="3289" w:type="dxa"/>
            <w:noWrap/>
            <w:tcPrChange w:id="3203" w:author="Morozova Klavdia" w:date="2019-07-17T16:19:00Z">
              <w:tcPr>
                <w:tcW w:w="3289" w:type="dxa"/>
                <w:gridSpan w:val="2"/>
                <w:noWrap/>
              </w:tcPr>
            </w:tcPrChange>
          </w:tcPr>
          <w:p w14:paraId="68C56DD7" w14:textId="6B6437D0" w:rsidR="007C140A" w:rsidRPr="00AD3599" w:rsidRDefault="00472FB1" w:rsidP="00DF5998">
            <w:pPr>
              <w:rPr>
                <w:ins w:id="3204" w:author="Morozova Klavdia" w:date="2019-07-17T16:18:00Z"/>
                <w:rFonts w:ascii="Arial" w:hAnsi="Arial" w:cs="Arial"/>
                <w:sz w:val="20"/>
                <w:szCs w:val="20"/>
                <w:highlight w:val="green"/>
                <w:lang w:val="en-US"/>
                <w:rPrChange w:id="3205" w:author="Morozova Klavdia" w:date="2019-08-06T12:06:00Z">
                  <w:rPr>
                    <w:ins w:id="3206" w:author="Morozova Klavdia" w:date="2019-07-17T16:18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3207" w:author="Morozova Klavdia" w:date="2019-07-18T11:15:00Z">
              <w:r w:rsidRPr="00AD3599">
                <w:rPr>
                  <w:rFonts w:ascii="Consolas" w:hAnsi="Consolas"/>
                  <w:color w:val="000000"/>
                  <w:sz w:val="20"/>
                  <w:szCs w:val="20"/>
                  <w:highlight w:val="green"/>
                  <w:lang w:val="en-US" w:eastAsia="ru-RU"/>
                  <w:rPrChange w:id="3208" w:author="Morozova Klavdia" w:date="2019-08-06T12:06:00Z">
                    <w:rPr>
                      <w:rFonts w:ascii="Consolas" w:hAnsi="Consolas"/>
                      <w:color w:val="000000"/>
                      <w:sz w:val="20"/>
                      <w:szCs w:val="20"/>
                      <w:highlight w:val="yellow"/>
                      <w:lang w:val="en-US" w:eastAsia="ru-RU"/>
                    </w:rPr>
                  </w:rPrChange>
                </w:rPr>
                <w:t>PB00</w:t>
              </w:r>
            </w:ins>
          </w:p>
        </w:tc>
      </w:tr>
      <w:tr w:rsidR="007C140A" w:rsidRPr="00AD3599" w14:paraId="7C903470" w14:textId="77777777" w:rsidTr="00B40EAB">
        <w:trPr>
          <w:trHeight w:val="300"/>
          <w:ins w:id="3209" w:author="Morozova Klavdia" w:date="2019-07-17T16:18:00Z"/>
          <w:trPrChange w:id="3210" w:author="Morozova Klavdia" w:date="2019-07-17T16:19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3211" w:author="Morozova Klavdia" w:date="2019-07-17T16:19:00Z">
              <w:tcPr>
                <w:tcW w:w="2170" w:type="dxa"/>
                <w:gridSpan w:val="2"/>
                <w:noWrap/>
              </w:tcPr>
            </w:tcPrChange>
          </w:tcPr>
          <w:p w14:paraId="03948BF3" w14:textId="77777777" w:rsidR="007C140A" w:rsidRPr="00AD3599" w:rsidRDefault="007C140A" w:rsidP="00DF5998">
            <w:pPr>
              <w:rPr>
                <w:ins w:id="3212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213" w:author="Morozova Klavdia" w:date="2019-08-06T12:06:00Z">
                  <w:rPr>
                    <w:ins w:id="3214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2410" w:type="dxa"/>
            <w:tcPrChange w:id="3215" w:author="Morozova Klavdia" w:date="2019-07-17T16:19:00Z">
              <w:tcPr>
                <w:tcW w:w="2240" w:type="dxa"/>
                <w:gridSpan w:val="2"/>
              </w:tcPr>
            </w:tcPrChange>
          </w:tcPr>
          <w:p w14:paraId="74C9A90A" w14:textId="40E06C17" w:rsidR="007C140A" w:rsidRPr="00AD3599" w:rsidRDefault="00B40EAB" w:rsidP="00DF5998">
            <w:pPr>
              <w:rPr>
                <w:ins w:id="3216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217" w:author="Morozova Klavdia" w:date="2019-08-06T12:06:00Z">
                  <w:rPr>
                    <w:ins w:id="3218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219" w:author="Morozova Klavdia" w:date="2019-07-17T16:1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220" w:author="Morozova Klavdia" w:date="2019-08-06T12:06:00Z">
                    <w:rPr>
                      <w:rFonts w:ascii="Arial" w:hAnsi="Arial" w:cs="Arial"/>
                      <w:lang w:val="en-US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  <w:tcPrChange w:id="3221" w:author="Morozova Klavdia" w:date="2019-07-17T16:19:00Z">
              <w:tcPr>
                <w:tcW w:w="2409" w:type="dxa"/>
                <w:gridSpan w:val="2"/>
                <w:noWrap/>
              </w:tcPr>
            </w:tcPrChange>
          </w:tcPr>
          <w:p w14:paraId="7766D493" w14:textId="35EB8889" w:rsidR="007C140A" w:rsidRPr="00AD3599" w:rsidRDefault="00B40EAB" w:rsidP="00DF5998">
            <w:pPr>
              <w:rPr>
                <w:ins w:id="3222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223" w:author="Morozova Klavdia" w:date="2019-08-06T12:06:00Z">
                  <w:rPr>
                    <w:ins w:id="3224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225" w:author="Morozova Klavdia" w:date="2019-07-17T16:1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226" w:author="Morozova Klavdia" w:date="2019-08-06T12:06:00Z">
                    <w:rPr>
                      <w:rFonts w:ascii="Consolas" w:hAnsi="Consolas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 xml:space="preserve">DATE_FROM                       </w:t>
              </w:r>
            </w:ins>
          </w:p>
        </w:tc>
        <w:tc>
          <w:tcPr>
            <w:tcW w:w="3289" w:type="dxa"/>
            <w:noWrap/>
            <w:tcPrChange w:id="3227" w:author="Morozova Klavdia" w:date="2019-07-17T16:19:00Z">
              <w:tcPr>
                <w:tcW w:w="3289" w:type="dxa"/>
                <w:gridSpan w:val="2"/>
                <w:noWrap/>
              </w:tcPr>
            </w:tcPrChange>
          </w:tcPr>
          <w:p w14:paraId="3EF5F3A1" w14:textId="373321BE" w:rsidR="007C140A" w:rsidRPr="00AD3599" w:rsidRDefault="003003C4" w:rsidP="00DF5998">
            <w:pPr>
              <w:rPr>
                <w:ins w:id="3228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229" w:author="Morozova Klavdia" w:date="2019-08-06T12:06:00Z">
                  <w:rPr>
                    <w:ins w:id="3230" w:author="Morozova Klavdia" w:date="2019-07-17T16:18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3231" w:author="Morozova Klavdia" w:date="2019-07-22T10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23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KDATB</w:t>
              </w:r>
            </w:ins>
          </w:p>
        </w:tc>
      </w:tr>
      <w:tr w:rsidR="007C140A" w:rsidRPr="00AD3599" w14:paraId="3ECB38FC" w14:textId="77777777" w:rsidTr="00B40EAB">
        <w:trPr>
          <w:trHeight w:val="300"/>
          <w:ins w:id="3233" w:author="Morozova Klavdia" w:date="2019-07-17T16:18:00Z"/>
          <w:trPrChange w:id="3234" w:author="Morozova Klavdia" w:date="2019-07-17T16:19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3235" w:author="Morozova Klavdia" w:date="2019-07-17T16:19:00Z">
              <w:tcPr>
                <w:tcW w:w="2170" w:type="dxa"/>
                <w:gridSpan w:val="2"/>
                <w:noWrap/>
              </w:tcPr>
            </w:tcPrChange>
          </w:tcPr>
          <w:p w14:paraId="3BE38C03" w14:textId="77777777" w:rsidR="007C140A" w:rsidRPr="00AD3599" w:rsidRDefault="007C140A" w:rsidP="00DF5998">
            <w:pPr>
              <w:rPr>
                <w:ins w:id="3236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237" w:author="Morozova Klavdia" w:date="2019-08-06T12:06:00Z">
                  <w:rPr>
                    <w:ins w:id="3238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2410" w:type="dxa"/>
            <w:tcPrChange w:id="3239" w:author="Morozova Klavdia" w:date="2019-07-17T16:19:00Z">
              <w:tcPr>
                <w:tcW w:w="2240" w:type="dxa"/>
                <w:gridSpan w:val="2"/>
              </w:tcPr>
            </w:tcPrChange>
          </w:tcPr>
          <w:p w14:paraId="237F118E" w14:textId="7C9F7A08" w:rsidR="007C140A" w:rsidRPr="00AD3599" w:rsidRDefault="00B40EAB" w:rsidP="00DF5998">
            <w:pPr>
              <w:rPr>
                <w:ins w:id="3240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241" w:author="Morozova Klavdia" w:date="2019-08-06T12:06:00Z">
                  <w:rPr>
                    <w:ins w:id="3242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243" w:author="Morozova Klavdia" w:date="2019-07-17T16:1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244" w:author="Morozova Klavdia" w:date="2019-08-06T12:06:00Z">
                    <w:rPr>
                      <w:rFonts w:ascii="Arial" w:hAnsi="Arial" w:cs="Arial"/>
                      <w:lang w:val="en-US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  <w:tcPrChange w:id="3245" w:author="Morozova Klavdia" w:date="2019-07-17T16:19:00Z">
              <w:tcPr>
                <w:tcW w:w="2409" w:type="dxa"/>
                <w:gridSpan w:val="2"/>
                <w:noWrap/>
              </w:tcPr>
            </w:tcPrChange>
          </w:tcPr>
          <w:p w14:paraId="5CD12C7B" w14:textId="04A3E3CC" w:rsidR="007C140A" w:rsidRPr="00AD3599" w:rsidRDefault="00B40EAB" w:rsidP="00DF5998">
            <w:pPr>
              <w:rPr>
                <w:ins w:id="3246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247" w:author="Morozova Klavdia" w:date="2019-08-06T12:06:00Z">
                  <w:rPr>
                    <w:ins w:id="3248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249" w:author="Morozova Klavdia" w:date="2019-07-17T16:2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250" w:author="Morozova Klavdia" w:date="2019-08-06T12:06:00Z">
                    <w:rPr>
                      <w:rFonts w:ascii="Consolas" w:hAnsi="Consolas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 xml:space="preserve">DATE_TO                         </w:t>
              </w:r>
            </w:ins>
          </w:p>
        </w:tc>
        <w:tc>
          <w:tcPr>
            <w:tcW w:w="3289" w:type="dxa"/>
            <w:noWrap/>
            <w:tcPrChange w:id="3251" w:author="Morozova Klavdia" w:date="2019-07-17T16:19:00Z">
              <w:tcPr>
                <w:tcW w:w="3289" w:type="dxa"/>
                <w:gridSpan w:val="2"/>
                <w:noWrap/>
              </w:tcPr>
            </w:tcPrChange>
          </w:tcPr>
          <w:p w14:paraId="5FA457DA" w14:textId="751490C7" w:rsidR="007C140A" w:rsidRPr="00AD3599" w:rsidRDefault="003003C4" w:rsidP="00DF5998">
            <w:pPr>
              <w:rPr>
                <w:ins w:id="3252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253" w:author="Morozova Klavdia" w:date="2019-08-06T12:06:00Z">
                  <w:rPr>
                    <w:ins w:id="3254" w:author="Morozova Klavdia" w:date="2019-07-17T16:18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3255" w:author="Morozova Klavdia" w:date="2019-07-22T10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25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KDATE</w:t>
              </w:r>
            </w:ins>
          </w:p>
        </w:tc>
      </w:tr>
      <w:tr w:rsidR="00B40EAB" w:rsidRPr="00AD3599" w14:paraId="5F7EC092" w14:textId="77777777" w:rsidTr="00B40EAB">
        <w:trPr>
          <w:trHeight w:val="300"/>
          <w:ins w:id="3257" w:author="Morozova Klavdia" w:date="2019-07-17T16:18:00Z"/>
          <w:trPrChange w:id="3258" w:author="Morozova Klavdia" w:date="2019-07-17T16:19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3259" w:author="Morozova Klavdia" w:date="2019-07-17T16:19:00Z">
              <w:tcPr>
                <w:tcW w:w="2170" w:type="dxa"/>
                <w:gridSpan w:val="2"/>
                <w:noWrap/>
              </w:tcPr>
            </w:tcPrChange>
          </w:tcPr>
          <w:p w14:paraId="425B6C8F" w14:textId="62742A63" w:rsidR="00B40EAB" w:rsidRPr="00AD3599" w:rsidRDefault="00472FB1" w:rsidP="00B40EAB">
            <w:pPr>
              <w:rPr>
                <w:ins w:id="3260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261" w:author="Morozova Klavdia" w:date="2019-08-06T12:06:00Z">
                  <w:rPr>
                    <w:ins w:id="3262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263" w:author="Morozova Klavdia" w:date="2019-07-18T11:1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26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I_KOMP                          </w:t>
              </w:r>
            </w:ins>
          </w:p>
        </w:tc>
        <w:tc>
          <w:tcPr>
            <w:tcW w:w="2410" w:type="dxa"/>
            <w:tcPrChange w:id="3265" w:author="Morozova Klavdia" w:date="2019-07-17T16:19:00Z">
              <w:tcPr>
                <w:tcW w:w="2240" w:type="dxa"/>
                <w:gridSpan w:val="2"/>
              </w:tcPr>
            </w:tcPrChange>
          </w:tcPr>
          <w:p w14:paraId="4860848A" w14:textId="23F538E0" w:rsidR="00B40EAB" w:rsidRPr="00AD3599" w:rsidRDefault="00B40EAB" w:rsidP="00B40EAB">
            <w:pPr>
              <w:rPr>
                <w:ins w:id="3266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267" w:author="Morozova Klavdia" w:date="2019-08-06T12:06:00Z">
                  <w:rPr>
                    <w:ins w:id="3268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269" w:author="Morozova Klavdia" w:date="2019-07-17T16:1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270" w:author="Morozova Klavdia" w:date="2019-08-06T12:06:00Z">
                    <w:rPr>
                      <w:rFonts w:ascii="Arial" w:hAnsi="Arial" w:cs="Arial"/>
                      <w:lang w:val="en-US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  <w:tcPrChange w:id="3271" w:author="Morozova Klavdia" w:date="2019-07-17T16:19:00Z">
              <w:tcPr>
                <w:tcW w:w="2409" w:type="dxa"/>
                <w:gridSpan w:val="2"/>
                <w:noWrap/>
              </w:tcPr>
            </w:tcPrChange>
          </w:tcPr>
          <w:p w14:paraId="39C96CC3" w14:textId="24A4B8ED" w:rsidR="00B40EAB" w:rsidRPr="00AD3599" w:rsidRDefault="00472FB1" w:rsidP="00B40EAB">
            <w:pPr>
              <w:rPr>
                <w:ins w:id="3272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273" w:author="Morozova Klavdia" w:date="2019-08-06T12:06:00Z">
                  <w:rPr>
                    <w:ins w:id="3274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275" w:author="Morozova Klavdia" w:date="2019-07-18T11:1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27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EVRTN</w:t>
              </w:r>
            </w:ins>
          </w:p>
        </w:tc>
        <w:tc>
          <w:tcPr>
            <w:tcW w:w="3289" w:type="dxa"/>
            <w:noWrap/>
            <w:tcPrChange w:id="3277" w:author="Morozova Klavdia" w:date="2019-07-17T16:19:00Z">
              <w:tcPr>
                <w:tcW w:w="3289" w:type="dxa"/>
                <w:gridSpan w:val="2"/>
                <w:noWrap/>
              </w:tcPr>
            </w:tcPrChange>
          </w:tcPr>
          <w:p w14:paraId="7F5E4B61" w14:textId="3A319686" w:rsidR="00B40EAB" w:rsidRPr="00AD3599" w:rsidRDefault="006670C3" w:rsidP="00B40EAB">
            <w:pPr>
              <w:rPr>
                <w:ins w:id="3278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279" w:author="Morozova Klavdia" w:date="2019-08-06T12:06:00Z">
                  <w:rPr>
                    <w:ins w:id="3280" w:author="Morozova Klavdia" w:date="2019-07-17T16:18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3281" w:author="Morozova Klavdia" w:date="2019-07-18T09:5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3282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EBELN</w:t>
              </w:r>
            </w:ins>
          </w:p>
        </w:tc>
      </w:tr>
      <w:tr w:rsidR="00B40EAB" w:rsidRPr="00AD3599" w14:paraId="2A0F9F0D" w14:textId="77777777" w:rsidTr="00B40EAB">
        <w:trPr>
          <w:trHeight w:val="300"/>
          <w:ins w:id="3283" w:author="Morozova Klavdia" w:date="2019-07-17T16:18:00Z"/>
          <w:trPrChange w:id="3284" w:author="Morozova Klavdia" w:date="2019-07-17T16:19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3285" w:author="Morozova Klavdia" w:date="2019-07-17T16:19:00Z">
              <w:tcPr>
                <w:tcW w:w="2170" w:type="dxa"/>
                <w:gridSpan w:val="2"/>
                <w:noWrap/>
              </w:tcPr>
            </w:tcPrChange>
          </w:tcPr>
          <w:p w14:paraId="1CAE9674" w14:textId="3908C20C" w:rsidR="00B40EAB" w:rsidRPr="00AD3599" w:rsidRDefault="00B40EAB" w:rsidP="00B40EAB">
            <w:pPr>
              <w:rPr>
                <w:ins w:id="3286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287" w:author="Morozova Klavdia" w:date="2019-08-06T12:06:00Z">
                  <w:rPr>
                    <w:ins w:id="3288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289" w:author="Morozova Klavdia" w:date="2019-07-17T16:2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290" w:author="Morozova Klavdia" w:date="2019-08-06T12:06:00Z">
                    <w:rPr>
                      <w:rFonts w:ascii="Consolas" w:hAnsi="Consolas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 xml:space="preserve">I_KOMP                          </w:t>
              </w:r>
            </w:ins>
          </w:p>
        </w:tc>
        <w:tc>
          <w:tcPr>
            <w:tcW w:w="2410" w:type="dxa"/>
            <w:tcPrChange w:id="3291" w:author="Morozova Klavdia" w:date="2019-07-17T16:19:00Z">
              <w:tcPr>
                <w:tcW w:w="2240" w:type="dxa"/>
                <w:gridSpan w:val="2"/>
              </w:tcPr>
            </w:tcPrChange>
          </w:tcPr>
          <w:p w14:paraId="70CEABD1" w14:textId="11939E21" w:rsidR="00B40EAB" w:rsidRPr="00AD3599" w:rsidRDefault="00B40EAB" w:rsidP="00B40EAB">
            <w:pPr>
              <w:rPr>
                <w:ins w:id="3292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293" w:author="Morozova Klavdia" w:date="2019-08-06T12:06:00Z">
                  <w:rPr>
                    <w:ins w:id="3294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295" w:author="Morozova Klavdia" w:date="2019-07-17T16:1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296" w:author="Morozova Klavdia" w:date="2019-08-06T12:06:00Z">
                    <w:rPr>
                      <w:rFonts w:ascii="Arial" w:hAnsi="Arial" w:cs="Arial"/>
                      <w:lang w:val="en-US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  <w:tcPrChange w:id="3297" w:author="Morozova Klavdia" w:date="2019-07-17T16:19:00Z">
              <w:tcPr>
                <w:tcW w:w="2409" w:type="dxa"/>
                <w:gridSpan w:val="2"/>
                <w:noWrap/>
              </w:tcPr>
            </w:tcPrChange>
          </w:tcPr>
          <w:p w14:paraId="43A25C4C" w14:textId="66079861" w:rsidR="00B40EAB" w:rsidRPr="00AD3599" w:rsidRDefault="00381447" w:rsidP="00B40EAB">
            <w:pPr>
              <w:rPr>
                <w:ins w:id="3298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299" w:author="Morozova Klavdia" w:date="2019-08-06T12:06:00Z">
                  <w:rPr>
                    <w:ins w:id="3300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301" w:author="Morozova Klavdia" w:date="2019-07-18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30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MATNR</w:t>
              </w:r>
            </w:ins>
          </w:p>
        </w:tc>
        <w:tc>
          <w:tcPr>
            <w:tcW w:w="3289" w:type="dxa"/>
            <w:noWrap/>
            <w:tcPrChange w:id="3303" w:author="Morozova Klavdia" w:date="2019-07-17T16:19:00Z">
              <w:tcPr>
                <w:tcW w:w="3289" w:type="dxa"/>
                <w:gridSpan w:val="2"/>
                <w:noWrap/>
              </w:tcPr>
            </w:tcPrChange>
          </w:tcPr>
          <w:p w14:paraId="46BBB4B0" w14:textId="0E1448AB" w:rsidR="00B40EAB" w:rsidRPr="00AD3599" w:rsidRDefault="006670C3" w:rsidP="00B40EAB">
            <w:pPr>
              <w:rPr>
                <w:ins w:id="3304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305" w:author="Morozova Klavdia" w:date="2019-08-06T12:06:00Z">
                  <w:rPr>
                    <w:ins w:id="3306" w:author="Morozova Klavdia" w:date="2019-07-17T16:18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3307" w:author="Morozova Klavdia" w:date="2019-07-18T09:5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30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MATNR</w:t>
              </w:r>
            </w:ins>
          </w:p>
        </w:tc>
      </w:tr>
      <w:tr w:rsidR="00022A30" w:rsidRPr="00AD3599" w14:paraId="0F3F20B3" w14:textId="77777777" w:rsidTr="00B40EAB">
        <w:trPr>
          <w:trHeight w:val="300"/>
          <w:ins w:id="3309" w:author="Morozova Klavdia" w:date="2019-07-18T17:43:00Z"/>
        </w:trPr>
        <w:tc>
          <w:tcPr>
            <w:tcW w:w="2170" w:type="dxa"/>
            <w:noWrap/>
          </w:tcPr>
          <w:p w14:paraId="0C9CBA7C" w14:textId="55E13A8F" w:rsidR="00022A30" w:rsidRPr="00AD3599" w:rsidRDefault="00022A30" w:rsidP="00022A30">
            <w:pPr>
              <w:rPr>
                <w:ins w:id="3310" w:author="Morozova Klavdia" w:date="2019-07-18T17:43:00Z"/>
                <w:rFonts w:ascii="Arial" w:hAnsi="Arial" w:cs="Arial"/>
                <w:sz w:val="20"/>
                <w:szCs w:val="20"/>
                <w:highlight w:val="green"/>
                <w:rPrChange w:id="3311" w:author="Morozova Klavdia" w:date="2019-08-06T12:06:00Z">
                  <w:rPr>
                    <w:ins w:id="3312" w:author="Morozova Klavdia" w:date="2019-07-18T17:43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313" w:author="Morozova Klavdia" w:date="2019-07-18T17:4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31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KEY_FIELDS</w:t>
              </w:r>
            </w:ins>
          </w:p>
        </w:tc>
        <w:tc>
          <w:tcPr>
            <w:tcW w:w="2410" w:type="dxa"/>
          </w:tcPr>
          <w:p w14:paraId="73AAEC81" w14:textId="72563D99" w:rsidR="00022A30" w:rsidRPr="00AD3599" w:rsidRDefault="00022A30" w:rsidP="00022A30">
            <w:pPr>
              <w:rPr>
                <w:ins w:id="3315" w:author="Morozova Klavdia" w:date="2019-07-18T17:43:00Z"/>
                <w:rFonts w:ascii="Arial" w:hAnsi="Arial" w:cs="Arial"/>
                <w:sz w:val="20"/>
                <w:szCs w:val="20"/>
                <w:highlight w:val="green"/>
                <w:rPrChange w:id="3316" w:author="Morozova Klavdia" w:date="2019-08-06T12:06:00Z">
                  <w:rPr>
                    <w:ins w:id="3317" w:author="Morozova Klavdia" w:date="2019-07-18T17:43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318" w:author="Morozova Klavdia" w:date="2019-07-18T17:4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31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</w:tcPr>
          <w:p w14:paraId="7F3FF94F" w14:textId="7185FDD5" w:rsidR="00022A30" w:rsidRPr="00AD3599" w:rsidRDefault="00022A30" w:rsidP="00022A30">
            <w:pPr>
              <w:rPr>
                <w:ins w:id="3320" w:author="Morozova Klavdia" w:date="2019-07-18T17:43:00Z"/>
                <w:rFonts w:ascii="Arial" w:hAnsi="Arial" w:cs="Arial"/>
                <w:sz w:val="20"/>
                <w:szCs w:val="20"/>
                <w:highlight w:val="green"/>
                <w:rPrChange w:id="3321" w:author="Morozova Klavdia" w:date="2019-08-06T12:06:00Z">
                  <w:rPr>
                    <w:ins w:id="3322" w:author="Morozova Klavdia" w:date="2019-07-18T17:43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323" w:author="Morozova Klavdia" w:date="2019-07-18T17:4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32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MATNR</w:t>
              </w:r>
            </w:ins>
          </w:p>
        </w:tc>
        <w:tc>
          <w:tcPr>
            <w:tcW w:w="3289" w:type="dxa"/>
            <w:noWrap/>
          </w:tcPr>
          <w:p w14:paraId="544C53FE" w14:textId="1F9360D7" w:rsidR="00022A30" w:rsidRPr="00AD3599" w:rsidRDefault="00022A30" w:rsidP="00022A30">
            <w:pPr>
              <w:rPr>
                <w:ins w:id="3325" w:author="Morozova Klavdia" w:date="2019-07-18T17:43:00Z"/>
                <w:rFonts w:ascii="Arial" w:hAnsi="Arial" w:cs="Arial"/>
                <w:sz w:val="20"/>
                <w:szCs w:val="20"/>
                <w:highlight w:val="green"/>
                <w:lang w:val="en-US"/>
                <w:rPrChange w:id="3326" w:author="Morozova Klavdia" w:date="2019-08-06T12:06:00Z">
                  <w:rPr>
                    <w:ins w:id="3327" w:author="Morozova Klavdia" w:date="2019-07-18T17:43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3328" w:author="Morozova Klavdia" w:date="2019-07-18T17:4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32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MATNR</w:t>
              </w:r>
            </w:ins>
          </w:p>
        </w:tc>
      </w:tr>
      <w:tr w:rsidR="00022A30" w:rsidRPr="00AD3599" w14:paraId="3BA80AB9" w14:textId="77777777" w:rsidTr="00B40EAB">
        <w:trPr>
          <w:trHeight w:val="300"/>
          <w:ins w:id="3330" w:author="Morozova Klavdia" w:date="2019-07-18T17:43:00Z"/>
        </w:trPr>
        <w:tc>
          <w:tcPr>
            <w:tcW w:w="2170" w:type="dxa"/>
            <w:noWrap/>
          </w:tcPr>
          <w:p w14:paraId="1D1C7565" w14:textId="07CEB7B3" w:rsidR="00022A30" w:rsidRPr="00AD3599" w:rsidRDefault="00022A30" w:rsidP="00022A30">
            <w:pPr>
              <w:rPr>
                <w:ins w:id="3331" w:author="Morozova Klavdia" w:date="2019-07-18T17:43:00Z"/>
                <w:rFonts w:ascii="Arial" w:hAnsi="Arial" w:cs="Arial"/>
                <w:sz w:val="20"/>
                <w:szCs w:val="20"/>
                <w:highlight w:val="green"/>
                <w:rPrChange w:id="3332" w:author="Morozova Klavdia" w:date="2019-08-06T12:06:00Z">
                  <w:rPr>
                    <w:ins w:id="3333" w:author="Morozova Klavdia" w:date="2019-07-18T17:43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334" w:author="Morozova Klavdia" w:date="2019-07-18T17:4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33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KEY_FIELDS</w:t>
              </w:r>
            </w:ins>
          </w:p>
        </w:tc>
        <w:tc>
          <w:tcPr>
            <w:tcW w:w="2410" w:type="dxa"/>
          </w:tcPr>
          <w:p w14:paraId="67D06434" w14:textId="742ED0D6" w:rsidR="00022A30" w:rsidRPr="00AD3599" w:rsidRDefault="00022A30" w:rsidP="00022A30">
            <w:pPr>
              <w:rPr>
                <w:ins w:id="3336" w:author="Morozova Klavdia" w:date="2019-07-18T17:43:00Z"/>
                <w:rFonts w:ascii="Arial" w:hAnsi="Arial" w:cs="Arial"/>
                <w:sz w:val="20"/>
                <w:szCs w:val="20"/>
                <w:highlight w:val="green"/>
                <w:rPrChange w:id="3337" w:author="Morozova Klavdia" w:date="2019-08-06T12:06:00Z">
                  <w:rPr>
                    <w:ins w:id="3338" w:author="Morozova Klavdia" w:date="2019-07-18T17:43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339" w:author="Morozova Klavdia" w:date="2019-07-18T17:4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34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</w:tcPr>
          <w:p w14:paraId="40A107CA" w14:textId="430EA64A" w:rsidR="00022A30" w:rsidRPr="00AD3599" w:rsidRDefault="00022A30" w:rsidP="00022A30">
            <w:pPr>
              <w:rPr>
                <w:ins w:id="3341" w:author="Morozova Klavdia" w:date="2019-07-18T17:43:00Z"/>
                <w:rFonts w:ascii="Arial" w:hAnsi="Arial" w:cs="Arial"/>
                <w:sz w:val="20"/>
                <w:szCs w:val="20"/>
                <w:highlight w:val="green"/>
                <w:rPrChange w:id="3342" w:author="Morozova Klavdia" w:date="2019-08-06T12:06:00Z">
                  <w:rPr>
                    <w:ins w:id="3343" w:author="Morozova Klavdia" w:date="2019-07-18T17:43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344" w:author="Morozova Klavdia" w:date="2019-07-18T17:4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34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EVRTN</w:t>
              </w:r>
            </w:ins>
          </w:p>
        </w:tc>
        <w:tc>
          <w:tcPr>
            <w:tcW w:w="3289" w:type="dxa"/>
            <w:noWrap/>
          </w:tcPr>
          <w:p w14:paraId="7CB4B59C" w14:textId="5C0A3678" w:rsidR="00022A30" w:rsidRPr="00AD3599" w:rsidRDefault="00022A30" w:rsidP="00022A30">
            <w:pPr>
              <w:rPr>
                <w:ins w:id="3346" w:author="Morozova Klavdia" w:date="2019-07-18T17:43:00Z"/>
                <w:rFonts w:ascii="Arial" w:hAnsi="Arial" w:cs="Arial"/>
                <w:sz w:val="20"/>
                <w:szCs w:val="20"/>
                <w:highlight w:val="green"/>
                <w:lang w:val="en-US"/>
                <w:rPrChange w:id="3347" w:author="Morozova Klavdia" w:date="2019-08-06T12:06:00Z">
                  <w:rPr>
                    <w:ins w:id="3348" w:author="Morozova Klavdia" w:date="2019-07-18T17:43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3349" w:author="Morozova Klavdia" w:date="2019-07-18T17:4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3350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EBELN</w:t>
              </w:r>
            </w:ins>
          </w:p>
        </w:tc>
      </w:tr>
      <w:tr w:rsidR="00CD708F" w:rsidRPr="00AD3599" w14:paraId="5C8899CB" w14:textId="77777777" w:rsidTr="00B40EAB">
        <w:trPr>
          <w:trHeight w:val="300"/>
          <w:ins w:id="3351" w:author="Morozova Klavdia" w:date="2019-07-18T17:45:00Z"/>
        </w:trPr>
        <w:tc>
          <w:tcPr>
            <w:tcW w:w="2170" w:type="dxa"/>
            <w:noWrap/>
          </w:tcPr>
          <w:p w14:paraId="52E18C93" w14:textId="77777777" w:rsidR="00CD708F" w:rsidRPr="00AD3599" w:rsidRDefault="00CD708F" w:rsidP="00CD708F">
            <w:pPr>
              <w:rPr>
                <w:ins w:id="3352" w:author="Morozova Klavdia" w:date="2019-07-18T17:45:00Z"/>
                <w:rFonts w:ascii="Arial" w:hAnsi="Arial" w:cs="Arial"/>
                <w:sz w:val="20"/>
                <w:szCs w:val="20"/>
                <w:highlight w:val="green"/>
                <w:rPrChange w:id="3353" w:author="Morozova Klavdia" w:date="2019-08-06T12:06:00Z">
                  <w:rPr>
                    <w:ins w:id="3354" w:author="Morozova Klavdia" w:date="2019-07-18T17:45:00Z"/>
                    <w:rFonts w:ascii="Arial" w:hAnsi="Arial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2410" w:type="dxa"/>
          </w:tcPr>
          <w:p w14:paraId="31DAC795" w14:textId="177AD028" w:rsidR="00CD708F" w:rsidRPr="00AD3599" w:rsidRDefault="00CD708F" w:rsidP="00CD708F">
            <w:pPr>
              <w:rPr>
                <w:ins w:id="3355" w:author="Morozova Klavdia" w:date="2019-07-18T17:45:00Z"/>
                <w:rFonts w:ascii="Arial" w:hAnsi="Arial" w:cs="Arial"/>
                <w:sz w:val="20"/>
                <w:szCs w:val="20"/>
                <w:highlight w:val="green"/>
                <w:rPrChange w:id="3356" w:author="Morozova Klavdia" w:date="2019-08-06T12:06:00Z">
                  <w:rPr>
                    <w:ins w:id="3357" w:author="Morozova Klavdia" w:date="2019-07-18T17:45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358" w:author="Morozova Klavdia" w:date="2019-07-18T17:4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35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</w:tcPr>
          <w:p w14:paraId="31277359" w14:textId="5D904035" w:rsidR="00CD708F" w:rsidRPr="00AD3599" w:rsidRDefault="00CD708F" w:rsidP="00CD708F">
            <w:pPr>
              <w:rPr>
                <w:ins w:id="3360" w:author="Morozova Klavdia" w:date="2019-07-18T17:45:00Z"/>
                <w:rFonts w:ascii="Arial" w:hAnsi="Arial" w:cs="Arial"/>
                <w:sz w:val="20"/>
                <w:szCs w:val="20"/>
                <w:highlight w:val="green"/>
                <w:rPrChange w:id="3361" w:author="Morozova Klavdia" w:date="2019-08-06T12:06:00Z">
                  <w:rPr>
                    <w:ins w:id="3362" w:author="Morozova Klavdia" w:date="2019-07-18T17:45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363" w:author="Morozova Klavdia" w:date="2019-07-18T17:4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36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MAINTAIN_MODE                   </w:t>
              </w:r>
            </w:ins>
          </w:p>
        </w:tc>
        <w:tc>
          <w:tcPr>
            <w:tcW w:w="3289" w:type="dxa"/>
            <w:noWrap/>
          </w:tcPr>
          <w:p w14:paraId="5180FD77" w14:textId="01FC1B82" w:rsidR="00CD708F" w:rsidRPr="00AD3599" w:rsidRDefault="00CD708F" w:rsidP="00CD708F">
            <w:pPr>
              <w:rPr>
                <w:ins w:id="3365" w:author="Morozova Klavdia" w:date="2019-07-18T17:45:00Z"/>
                <w:rFonts w:ascii="Arial" w:hAnsi="Arial" w:cs="Arial"/>
                <w:sz w:val="20"/>
                <w:szCs w:val="20"/>
                <w:highlight w:val="green"/>
                <w:lang w:val="en-US"/>
                <w:rPrChange w:id="3366" w:author="Morozova Klavdia" w:date="2019-08-06T12:06:00Z">
                  <w:rPr>
                    <w:ins w:id="3367" w:author="Morozova Klavdia" w:date="2019-07-18T17:45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3368" w:author="Morozova Klavdia" w:date="2019-07-18T17:4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3369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A</w:t>
              </w:r>
            </w:ins>
          </w:p>
        </w:tc>
      </w:tr>
      <w:tr w:rsidR="00CD708F" w:rsidRPr="00AD3599" w14:paraId="72E10942" w14:textId="77777777" w:rsidTr="00B40EAB">
        <w:trPr>
          <w:trHeight w:val="300"/>
          <w:ins w:id="3370" w:author="Morozova Klavdia" w:date="2019-07-17T16:18:00Z"/>
          <w:trPrChange w:id="3371" w:author="Morozova Klavdia" w:date="2019-07-17T16:19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3372" w:author="Morozova Klavdia" w:date="2019-07-17T16:19:00Z">
              <w:tcPr>
                <w:tcW w:w="2170" w:type="dxa"/>
                <w:gridSpan w:val="2"/>
                <w:noWrap/>
              </w:tcPr>
            </w:tcPrChange>
          </w:tcPr>
          <w:p w14:paraId="595C5017" w14:textId="553F5166" w:rsidR="00CD708F" w:rsidRPr="00AD3599" w:rsidRDefault="00CD708F" w:rsidP="00CD708F">
            <w:pPr>
              <w:rPr>
                <w:ins w:id="3373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374" w:author="Morozova Klavdia" w:date="2019-08-06T12:06:00Z">
                  <w:rPr>
                    <w:ins w:id="3375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376" w:author="Morozova Klavdia" w:date="2019-07-17T16:2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377" w:author="Morozova Klavdia" w:date="2019-08-06T12:06:00Z">
                    <w:rPr>
                      <w:rStyle w:val="l0s55"/>
                      <w:rFonts w:ascii="Helvetica" w:eastAsia="Calibri" w:hAnsi="Helvetica"/>
                      <w:color w:val="444444"/>
                      <w:sz w:val="21"/>
                      <w:szCs w:val="21"/>
                      <w:shd w:val="clear" w:color="auto" w:fill="FFFFFF"/>
                      <w:lang w:val="en-US"/>
                    </w:rPr>
                  </w:rPrChange>
                </w:rPr>
                <w:t>COPY_RECORDS</w:t>
              </w:r>
            </w:ins>
          </w:p>
        </w:tc>
        <w:tc>
          <w:tcPr>
            <w:tcW w:w="2410" w:type="dxa"/>
            <w:tcPrChange w:id="3378" w:author="Morozova Klavdia" w:date="2019-07-17T16:19:00Z">
              <w:tcPr>
                <w:tcW w:w="2240" w:type="dxa"/>
                <w:gridSpan w:val="2"/>
              </w:tcPr>
            </w:tcPrChange>
          </w:tcPr>
          <w:p w14:paraId="45797419" w14:textId="15FCAD67" w:rsidR="00CD708F" w:rsidRPr="00AD3599" w:rsidRDefault="00CD708F" w:rsidP="00CD708F">
            <w:pPr>
              <w:rPr>
                <w:ins w:id="3379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380" w:author="Morozova Klavdia" w:date="2019-08-06T12:06:00Z">
                  <w:rPr>
                    <w:ins w:id="3381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382" w:author="Morozova Klavdia" w:date="2019-07-17T16:2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38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  <w:tcPrChange w:id="3384" w:author="Morozova Klavdia" w:date="2019-07-17T16:19:00Z">
              <w:tcPr>
                <w:tcW w:w="2409" w:type="dxa"/>
                <w:gridSpan w:val="2"/>
                <w:noWrap/>
              </w:tcPr>
            </w:tcPrChange>
          </w:tcPr>
          <w:p w14:paraId="5F67B294" w14:textId="17A302E2" w:rsidR="00CD708F" w:rsidRPr="00AD3599" w:rsidRDefault="00CD708F" w:rsidP="00CD708F">
            <w:pPr>
              <w:rPr>
                <w:ins w:id="3385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386" w:author="Morozova Klavdia" w:date="2019-08-06T12:06:00Z">
                  <w:rPr>
                    <w:ins w:id="3387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388" w:author="Morozova Klavdia" w:date="2019-07-17T16:2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389" w:author="Morozova Klavdia" w:date="2019-08-06T12:06:00Z">
                    <w:rPr>
                      <w:rFonts w:ascii="Consolas" w:hAnsi="Consolas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 xml:space="preserve">KAPPL                          </w:t>
              </w:r>
            </w:ins>
          </w:p>
        </w:tc>
        <w:tc>
          <w:tcPr>
            <w:tcW w:w="3289" w:type="dxa"/>
            <w:noWrap/>
            <w:tcPrChange w:id="3390" w:author="Morozova Klavdia" w:date="2019-07-17T16:19:00Z">
              <w:tcPr>
                <w:tcW w:w="3289" w:type="dxa"/>
                <w:gridSpan w:val="2"/>
                <w:noWrap/>
              </w:tcPr>
            </w:tcPrChange>
          </w:tcPr>
          <w:p w14:paraId="283ACD41" w14:textId="6EE5EB66" w:rsidR="00CD708F" w:rsidRPr="00AD3599" w:rsidRDefault="00CD708F" w:rsidP="00CD708F">
            <w:pPr>
              <w:rPr>
                <w:ins w:id="3391" w:author="Morozova Klavdia" w:date="2019-07-17T16:18:00Z"/>
                <w:rFonts w:ascii="Arial" w:hAnsi="Arial" w:cs="Arial"/>
                <w:sz w:val="20"/>
                <w:szCs w:val="20"/>
                <w:highlight w:val="green"/>
                <w:lang w:val="en-US"/>
                <w:rPrChange w:id="3392" w:author="Morozova Klavdia" w:date="2019-08-06T12:06:00Z">
                  <w:rPr>
                    <w:ins w:id="3393" w:author="Morozova Klavdia" w:date="2019-07-17T16:18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3394" w:author="Morozova Klavdia" w:date="2019-07-18T09:5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3395" w:author="Morozova Klavdia" w:date="2019-08-06T12:06:00Z">
                    <w:rPr>
                      <w:rFonts w:ascii="Arial" w:hAnsi="Arial" w:cs="Arial"/>
                      <w:sz w:val="20"/>
                      <w:szCs w:val="20"/>
                      <w:highlight w:val="yellow"/>
                      <w:lang w:val="en-US"/>
                    </w:rPr>
                  </w:rPrChange>
                </w:rPr>
                <w:t>M</w:t>
              </w:r>
            </w:ins>
          </w:p>
        </w:tc>
      </w:tr>
      <w:tr w:rsidR="00CD708F" w:rsidRPr="00AD3599" w14:paraId="02E4E9C9" w14:textId="77777777" w:rsidTr="00B40EAB">
        <w:trPr>
          <w:trHeight w:val="300"/>
          <w:ins w:id="3396" w:author="Morozova Klavdia" w:date="2019-07-17T16:18:00Z"/>
          <w:trPrChange w:id="3397" w:author="Morozova Klavdia" w:date="2019-07-17T16:19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3398" w:author="Morozova Klavdia" w:date="2019-07-17T16:19:00Z">
              <w:tcPr>
                <w:tcW w:w="2170" w:type="dxa"/>
                <w:gridSpan w:val="2"/>
                <w:noWrap/>
              </w:tcPr>
            </w:tcPrChange>
          </w:tcPr>
          <w:p w14:paraId="3E2D103A" w14:textId="418EEC7B" w:rsidR="00CD708F" w:rsidRPr="00AD3599" w:rsidRDefault="00CD708F" w:rsidP="00CD708F">
            <w:pPr>
              <w:rPr>
                <w:ins w:id="3399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400" w:author="Morozova Klavdia" w:date="2019-08-06T12:06:00Z">
                  <w:rPr>
                    <w:ins w:id="3401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402" w:author="Morozova Klavdia" w:date="2019-07-17T16:2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403" w:author="Morozova Klavdia" w:date="2019-08-06T12:06:00Z">
                    <w:rPr>
                      <w:rStyle w:val="l0s55"/>
                      <w:rFonts w:ascii="Helvetica" w:eastAsia="Calibri" w:hAnsi="Helvetica"/>
                      <w:color w:val="444444"/>
                      <w:sz w:val="21"/>
                      <w:szCs w:val="21"/>
                      <w:shd w:val="clear" w:color="auto" w:fill="FFFFFF"/>
                      <w:lang w:val="en-US"/>
                    </w:rPr>
                  </w:rPrChange>
                </w:rPr>
                <w:t>COPY_RECORDS</w:t>
              </w:r>
            </w:ins>
          </w:p>
        </w:tc>
        <w:tc>
          <w:tcPr>
            <w:tcW w:w="2410" w:type="dxa"/>
            <w:tcPrChange w:id="3404" w:author="Morozova Klavdia" w:date="2019-07-17T16:19:00Z">
              <w:tcPr>
                <w:tcW w:w="2240" w:type="dxa"/>
                <w:gridSpan w:val="2"/>
              </w:tcPr>
            </w:tcPrChange>
          </w:tcPr>
          <w:p w14:paraId="61D46699" w14:textId="19950FFA" w:rsidR="00CD708F" w:rsidRPr="00AD3599" w:rsidRDefault="00CD708F" w:rsidP="00CD708F">
            <w:pPr>
              <w:rPr>
                <w:ins w:id="3405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406" w:author="Morozova Klavdia" w:date="2019-08-06T12:06:00Z">
                  <w:rPr>
                    <w:ins w:id="3407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408" w:author="Morozova Klavdia" w:date="2019-07-17T16:2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40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  <w:tcPrChange w:id="3410" w:author="Morozova Klavdia" w:date="2019-07-17T16:19:00Z">
              <w:tcPr>
                <w:tcW w:w="2409" w:type="dxa"/>
                <w:gridSpan w:val="2"/>
                <w:noWrap/>
              </w:tcPr>
            </w:tcPrChange>
          </w:tcPr>
          <w:p w14:paraId="2C70DA25" w14:textId="2DE6F64F" w:rsidR="00CD708F" w:rsidRPr="00AD3599" w:rsidRDefault="00CD708F" w:rsidP="00CD708F">
            <w:pPr>
              <w:rPr>
                <w:ins w:id="3411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412" w:author="Morozova Klavdia" w:date="2019-08-06T12:06:00Z">
                  <w:rPr>
                    <w:ins w:id="3413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414" w:author="Morozova Klavdia" w:date="2019-07-17T16:2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415" w:author="Morozova Klavdia" w:date="2019-08-06T12:06:00Z">
                    <w:rPr>
                      <w:rFonts w:ascii="Consolas" w:hAnsi="Consolas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 xml:space="preserve">KSCHL  </w:t>
              </w:r>
            </w:ins>
          </w:p>
        </w:tc>
        <w:tc>
          <w:tcPr>
            <w:tcW w:w="3289" w:type="dxa"/>
            <w:noWrap/>
            <w:tcPrChange w:id="3416" w:author="Morozova Klavdia" w:date="2019-07-17T16:19:00Z">
              <w:tcPr>
                <w:tcW w:w="3289" w:type="dxa"/>
                <w:gridSpan w:val="2"/>
                <w:noWrap/>
              </w:tcPr>
            </w:tcPrChange>
          </w:tcPr>
          <w:p w14:paraId="006D79C3" w14:textId="55BB2F3B" w:rsidR="00CD708F" w:rsidRPr="00AD3599" w:rsidRDefault="00CD708F" w:rsidP="00CD708F">
            <w:pPr>
              <w:rPr>
                <w:ins w:id="3417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418" w:author="Morozova Klavdia" w:date="2019-08-06T12:06:00Z">
                  <w:rPr>
                    <w:ins w:id="3419" w:author="Morozova Klavdia" w:date="2019-07-17T16:18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3420" w:author="Morozova Klavdia" w:date="2019-07-18T11:16:00Z">
              <w:r w:rsidRPr="00AD3599">
                <w:rPr>
                  <w:rFonts w:ascii="Consolas" w:hAnsi="Consolas"/>
                  <w:color w:val="000000"/>
                  <w:sz w:val="20"/>
                  <w:szCs w:val="20"/>
                  <w:highlight w:val="green"/>
                  <w:lang w:val="en-US" w:eastAsia="ru-RU"/>
                  <w:rPrChange w:id="3421" w:author="Morozova Klavdia" w:date="2019-08-06T12:06:00Z">
                    <w:rPr>
                      <w:rFonts w:ascii="Consolas" w:hAnsi="Consolas"/>
                      <w:color w:val="000000"/>
                      <w:sz w:val="20"/>
                      <w:szCs w:val="20"/>
                      <w:lang w:val="en-US" w:eastAsia="ru-RU"/>
                    </w:rPr>
                  </w:rPrChange>
                </w:rPr>
                <w:t>PB00</w:t>
              </w:r>
            </w:ins>
          </w:p>
        </w:tc>
      </w:tr>
      <w:tr w:rsidR="00CD708F" w:rsidRPr="00AD3599" w14:paraId="2097AC68" w14:textId="77777777" w:rsidTr="00B40EAB">
        <w:trPr>
          <w:trHeight w:val="300"/>
          <w:ins w:id="3422" w:author="Morozova Klavdia" w:date="2019-07-17T16:18:00Z"/>
          <w:trPrChange w:id="3423" w:author="Morozova Klavdia" w:date="2019-07-17T16:19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3424" w:author="Morozova Klavdia" w:date="2019-07-17T16:19:00Z">
              <w:tcPr>
                <w:tcW w:w="2170" w:type="dxa"/>
                <w:gridSpan w:val="2"/>
                <w:noWrap/>
              </w:tcPr>
            </w:tcPrChange>
          </w:tcPr>
          <w:p w14:paraId="168CD473" w14:textId="296DF3B3" w:rsidR="00CD708F" w:rsidRPr="00AD3599" w:rsidRDefault="00CD708F" w:rsidP="00CD708F">
            <w:pPr>
              <w:rPr>
                <w:ins w:id="3425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426" w:author="Morozova Klavdia" w:date="2019-08-06T12:06:00Z">
                  <w:rPr>
                    <w:ins w:id="3427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428" w:author="Morozova Klavdia" w:date="2019-07-17T16:2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429" w:author="Morozova Klavdia" w:date="2019-08-06T12:06:00Z">
                    <w:rPr>
                      <w:rStyle w:val="l0s55"/>
                      <w:rFonts w:ascii="Helvetica" w:eastAsia="Calibri" w:hAnsi="Helvetica"/>
                      <w:color w:val="444444"/>
                      <w:sz w:val="21"/>
                      <w:szCs w:val="21"/>
                      <w:shd w:val="clear" w:color="auto" w:fill="FFFFFF"/>
                      <w:lang w:val="en-US"/>
                    </w:rPr>
                  </w:rPrChange>
                </w:rPr>
                <w:t>COPY_RECORDS</w:t>
              </w:r>
            </w:ins>
          </w:p>
        </w:tc>
        <w:tc>
          <w:tcPr>
            <w:tcW w:w="2410" w:type="dxa"/>
            <w:tcPrChange w:id="3430" w:author="Morozova Klavdia" w:date="2019-07-17T16:19:00Z">
              <w:tcPr>
                <w:tcW w:w="2240" w:type="dxa"/>
                <w:gridSpan w:val="2"/>
              </w:tcPr>
            </w:tcPrChange>
          </w:tcPr>
          <w:p w14:paraId="33BEFC52" w14:textId="44583F5F" w:rsidR="00CD708F" w:rsidRPr="00AD3599" w:rsidRDefault="00CD708F" w:rsidP="00CD708F">
            <w:pPr>
              <w:rPr>
                <w:ins w:id="3431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432" w:author="Morozova Klavdia" w:date="2019-08-06T12:06:00Z">
                  <w:rPr>
                    <w:ins w:id="3433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434" w:author="Morozova Klavdia" w:date="2019-07-17T16:2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43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  <w:tcPrChange w:id="3436" w:author="Morozova Klavdia" w:date="2019-07-17T16:19:00Z">
              <w:tcPr>
                <w:tcW w:w="2409" w:type="dxa"/>
                <w:gridSpan w:val="2"/>
                <w:noWrap/>
              </w:tcPr>
            </w:tcPrChange>
          </w:tcPr>
          <w:p w14:paraId="40E2A6A3" w14:textId="15AAF41E" w:rsidR="00CD708F" w:rsidRPr="00AD3599" w:rsidRDefault="00CD708F" w:rsidP="00CD708F">
            <w:pPr>
              <w:rPr>
                <w:ins w:id="3437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438" w:author="Morozova Klavdia" w:date="2019-08-06T12:06:00Z">
                  <w:rPr>
                    <w:ins w:id="3439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440" w:author="Morozova Klavdia" w:date="2019-07-17T16:2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441" w:author="Morozova Klavdia" w:date="2019-08-06T12:06:00Z">
                    <w:rPr>
                      <w:rFonts w:ascii="Consolas" w:hAnsi="Consolas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>KBETR</w:t>
              </w:r>
            </w:ins>
          </w:p>
        </w:tc>
        <w:tc>
          <w:tcPr>
            <w:tcW w:w="3289" w:type="dxa"/>
            <w:noWrap/>
            <w:tcPrChange w:id="3442" w:author="Morozova Klavdia" w:date="2019-07-17T16:19:00Z">
              <w:tcPr>
                <w:tcW w:w="3289" w:type="dxa"/>
                <w:gridSpan w:val="2"/>
                <w:noWrap/>
              </w:tcPr>
            </w:tcPrChange>
          </w:tcPr>
          <w:p w14:paraId="521F94AE" w14:textId="3C8F3A06" w:rsidR="00CD708F" w:rsidRPr="00AD3599" w:rsidRDefault="00CD708F" w:rsidP="00CD708F">
            <w:pPr>
              <w:rPr>
                <w:ins w:id="3443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444" w:author="Morozova Klavdia" w:date="2019-08-06T12:06:00Z">
                  <w:rPr>
                    <w:ins w:id="3445" w:author="Morozova Klavdia" w:date="2019-07-17T16:18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3446" w:author="Morozova Klavdia" w:date="2019-07-18T09:5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44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NETPR</w:t>
              </w:r>
            </w:ins>
          </w:p>
        </w:tc>
      </w:tr>
      <w:tr w:rsidR="00CD708F" w:rsidRPr="00AD3599" w14:paraId="79289FBA" w14:textId="77777777" w:rsidTr="00B40EAB">
        <w:trPr>
          <w:trHeight w:val="300"/>
          <w:ins w:id="3448" w:author="Morozova Klavdia" w:date="2019-07-17T16:18:00Z"/>
          <w:trPrChange w:id="3449" w:author="Morozova Klavdia" w:date="2019-07-17T16:19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3450" w:author="Morozova Klavdia" w:date="2019-07-17T16:19:00Z">
              <w:tcPr>
                <w:tcW w:w="2170" w:type="dxa"/>
                <w:gridSpan w:val="2"/>
                <w:noWrap/>
              </w:tcPr>
            </w:tcPrChange>
          </w:tcPr>
          <w:p w14:paraId="75BDD969" w14:textId="7A2AF583" w:rsidR="00CD708F" w:rsidRPr="00AD3599" w:rsidRDefault="00CD708F" w:rsidP="00CD708F">
            <w:pPr>
              <w:rPr>
                <w:ins w:id="3451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452" w:author="Morozova Klavdia" w:date="2019-08-06T12:06:00Z">
                  <w:rPr>
                    <w:ins w:id="3453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454" w:author="Morozova Klavdia" w:date="2019-07-17T16:2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455" w:author="Morozova Klavdia" w:date="2019-08-06T12:06:00Z">
                    <w:rPr>
                      <w:rStyle w:val="l0s55"/>
                      <w:rFonts w:ascii="Helvetica" w:eastAsia="Calibri" w:hAnsi="Helvetica"/>
                      <w:color w:val="444444"/>
                      <w:sz w:val="21"/>
                      <w:szCs w:val="21"/>
                      <w:shd w:val="clear" w:color="auto" w:fill="FFFFFF"/>
                      <w:lang w:val="en-US"/>
                    </w:rPr>
                  </w:rPrChange>
                </w:rPr>
                <w:t>COPY_RECORDS</w:t>
              </w:r>
            </w:ins>
          </w:p>
        </w:tc>
        <w:tc>
          <w:tcPr>
            <w:tcW w:w="2410" w:type="dxa"/>
            <w:tcPrChange w:id="3456" w:author="Morozova Klavdia" w:date="2019-07-17T16:19:00Z">
              <w:tcPr>
                <w:tcW w:w="2240" w:type="dxa"/>
                <w:gridSpan w:val="2"/>
              </w:tcPr>
            </w:tcPrChange>
          </w:tcPr>
          <w:p w14:paraId="0F4A83DD" w14:textId="0884056B" w:rsidR="00CD708F" w:rsidRPr="00AD3599" w:rsidRDefault="00CD708F" w:rsidP="00CD708F">
            <w:pPr>
              <w:rPr>
                <w:ins w:id="3457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458" w:author="Morozova Klavdia" w:date="2019-08-06T12:06:00Z">
                  <w:rPr>
                    <w:ins w:id="3459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460" w:author="Morozova Klavdia" w:date="2019-07-17T16:2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46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  <w:tcPrChange w:id="3462" w:author="Morozova Klavdia" w:date="2019-07-17T16:19:00Z">
              <w:tcPr>
                <w:tcW w:w="2409" w:type="dxa"/>
                <w:gridSpan w:val="2"/>
                <w:noWrap/>
              </w:tcPr>
            </w:tcPrChange>
          </w:tcPr>
          <w:p w14:paraId="38B16C5C" w14:textId="377D5B54" w:rsidR="00CD708F" w:rsidRPr="00AD3599" w:rsidRDefault="00CD708F" w:rsidP="00CD708F">
            <w:pPr>
              <w:rPr>
                <w:ins w:id="3463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464" w:author="Morozova Klavdia" w:date="2019-08-06T12:06:00Z">
                  <w:rPr>
                    <w:ins w:id="3465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466" w:author="Morozova Klavdia" w:date="2019-07-17T16:2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467" w:author="Morozova Klavdia" w:date="2019-08-06T12:06:00Z">
                    <w:rPr>
                      <w:rFonts w:ascii="Consolas" w:hAnsi="Consolas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>WAERS</w:t>
              </w:r>
            </w:ins>
          </w:p>
        </w:tc>
        <w:tc>
          <w:tcPr>
            <w:tcW w:w="3289" w:type="dxa"/>
            <w:noWrap/>
            <w:tcPrChange w:id="3468" w:author="Morozova Klavdia" w:date="2019-07-17T16:19:00Z">
              <w:tcPr>
                <w:tcW w:w="3289" w:type="dxa"/>
                <w:gridSpan w:val="2"/>
                <w:noWrap/>
              </w:tcPr>
            </w:tcPrChange>
          </w:tcPr>
          <w:p w14:paraId="0996CC4F" w14:textId="39B72E81" w:rsidR="00CD708F" w:rsidRPr="00AD3599" w:rsidRDefault="00CD708F" w:rsidP="00CD708F">
            <w:pPr>
              <w:rPr>
                <w:ins w:id="3469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470" w:author="Morozova Klavdia" w:date="2019-08-06T12:06:00Z">
                  <w:rPr>
                    <w:ins w:id="3471" w:author="Morozova Klavdia" w:date="2019-07-17T16:18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3472" w:author="Morozova Klavdia" w:date="2019-07-17T16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473" w:author="Morozova Klavdia" w:date="2019-08-06T12:06:00Z">
                    <w:rPr>
                      <w:rFonts w:ascii="Consolas" w:hAnsi="Consolas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>RUB Валюта</w:t>
              </w:r>
            </w:ins>
          </w:p>
        </w:tc>
      </w:tr>
      <w:tr w:rsidR="00CD708F" w:rsidRPr="00AD3599" w14:paraId="6F425EC9" w14:textId="77777777" w:rsidTr="00B40EAB">
        <w:trPr>
          <w:trHeight w:val="300"/>
          <w:ins w:id="3474" w:author="Morozova Klavdia" w:date="2019-07-17T16:18:00Z"/>
          <w:trPrChange w:id="3475" w:author="Morozova Klavdia" w:date="2019-07-17T16:19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3476" w:author="Morozova Klavdia" w:date="2019-07-17T16:19:00Z">
              <w:tcPr>
                <w:tcW w:w="2170" w:type="dxa"/>
                <w:gridSpan w:val="2"/>
                <w:noWrap/>
              </w:tcPr>
            </w:tcPrChange>
          </w:tcPr>
          <w:p w14:paraId="2684A925" w14:textId="5D199A79" w:rsidR="00CD708F" w:rsidRPr="00AD3599" w:rsidRDefault="00CD708F" w:rsidP="00CD708F">
            <w:pPr>
              <w:rPr>
                <w:ins w:id="3477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478" w:author="Morozova Klavdia" w:date="2019-08-06T12:06:00Z">
                  <w:rPr>
                    <w:ins w:id="3479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480" w:author="Morozova Klavdia" w:date="2019-07-17T16:2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481" w:author="Morozova Klavdia" w:date="2019-08-06T12:06:00Z">
                    <w:rPr>
                      <w:rStyle w:val="l0s55"/>
                      <w:rFonts w:ascii="Helvetica" w:eastAsia="Calibri" w:hAnsi="Helvetica"/>
                      <w:color w:val="444444"/>
                      <w:sz w:val="21"/>
                      <w:szCs w:val="21"/>
                      <w:shd w:val="clear" w:color="auto" w:fill="FFFFFF"/>
                      <w:lang w:val="en-US"/>
                    </w:rPr>
                  </w:rPrChange>
                </w:rPr>
                <w:t>COPY_RECORDS</w:t>
              </w:r>
            </w:ins>
          </w:p>
        </w:tc>
        <w:tc>
          <w:tcPr>
            <w:tcW w:w="2410" w:type="dxa"/>
            <w:tcPrChange w:id="3482" w:author="Morozova Klavdia" w:date="2019-07-17T16:19:00Z">
              <w:tcPr>
                <w:tcW w:w="2240" w:type="dxa"/>
                <w:gridSpan w:val="2"/>
              </w:tcPr>
            </w:tcPrChange>
          </w:tcPr>
          <w:p w14:paraId="4A59AC9C" w14:textId="4BD08E8C" w:rsidR="00CD708F" w:rsidRPr="00AD3599" w:rsidRDefault="00CD708F" w:rsidP="00CD708F">
            <w:pPr>
              <w:rPr>
                <w:ins w:id="3483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484" w:author="Morozova Klavdia" w:date="2019-08-06T12:06:00Z">
                  <w:rPr>
                    <w:ins w:id="3485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486" w:author="Morozova Klavdia" w:date="2019-07-17T16:2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48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  <w:tcPrChange w:id="3488" w:author="Morozova Klavdia" w:date="2019-07-17T16:19:00Z">
              <w:tcPr>
                <w:tcW w:w="2409" w:type="dxa"/>
                <w:gridSpan w:val="2"/>
                <w:noWrap/>
              </w:tcPr>
            </w:tcPrChange>
          </w:tcPr>
          <w:p w14:paraId="6D3FB10A" w14:textId="2C71AEAC" w:rsidR="00CD708F" w:rsidRPr="00AD3599" w:rsidRDefault="00CD708F" w:rsidP="00CD708F">
            <w:pPr>
              <w:rPr>
                <w:ins w:id="3489" w:author="Morozova Klavdia" w:date="2019-07-17T16:18:00Z"/>
                <w:rFonts w:ascii="Arial" w:hAnsi="Arial" w:cs="Arial"/>
                <w:sz w:val="20"/>
                <w:szCs w:val="20"/>
                <w:highlight w:val="green"/>
                <w:rPrChange w:id="3490" w:author="Morozova Klavdia" w:date="2019-08-06T12:06:00Z">
                  <w:rPr>
                    <w:ins w:id="3491" w:author="Morozova Klavdia" w:date="2019-07-17T16:1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492" w:author="Morozova Klavdia" w:date="2019-07-17T16:2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493" w:author="Morozova Klavdia" w:date="2019-08-06T12:06:00Z">
                    <w:rPr>
                      <w:rFonts w:ascii="Consolas" w:hAnsi="Consolas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>KPEIN</w:t>
              </w:r>
            </w:ins>
          </w:p>
        </w:tc>
        <w:tc>
          <w:tcPr>
            <w:tcW w:w="3289" w:type="dxa"/>
            <w:noWrap/>
            <w:tcPrChange w:id="3494" w:author="Morozova Klavdia" w:date="2019-07-17T16:19:00Z">
              <w:tcPr>
                <w:tcW w:w="3289" w:type="dxa"/>
                <w:gridSpan w:val="2"/>
                <w:noWrap/>
              </w:tcPr>
            </w:tcPrChange>
          </w:tcPr>
          <w:p w14:paraId="3F77BAB4" w14:textId="725BEF5C" w:rsidR="00CD708F" w:rsidRPr="00AD3599" w:rsidRDefault="00CD708F">
            <w:pPr>
              <w:rPr>
                <w:ins w:id="3495" w:author="Morozova Klavdia" w:date="2019-07-17T16:18:00Z"/>
                <w:rFonts w:ascii="Arial" w:hAnsi="Arial" w:cs="Arial"/>
                <w:sz w:val="20"/>
                <w:szCs w:val="20"/>
                <w:highlight w:val="green"/>
                <w:lang w:val="en-US"/>
                <w:rPrChange w:id="3496" w:author="Morozova Klavdia" w:date="2019-08-06T12:06:00Z">
                  <w:rPr>
                    <w:ins w:id="3497" w:author="Morozova Klavdia" w:date="2019-07-17T16:18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3498" w:author="Morozova Klavdia" w:date="2019-07-17T16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3499" w:author="Morozova Klavdia" w:date="2019-08-06T12:06:00Z">
                    <w:rPr>
                      <w:rFonts w:ascii="Consolas" w:hAnsi="Consolas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>1</w:t>
              </w:r>
            </w:ins>
          </w:p>
        </w:tc>
      </w:tr>
    </w:tbl>
    <w:p w14:paraId="3183108B" w14:textId="77777777" w:rsidR="003A60FF" w:rsidRPr="00AD3599" w:rsidRDefault="003A60FF">
      <w:pPr>
        <w:spacing w:before="240"/>
        <w:rPr>
          <w:ins w:id="3500" w:author="Morozova Klavdia" w:date="2019-07-17T16:35:00Z"/>
          <w:rFonts w:ascii="Arial" w:hAnsi="Arial" w:cs="Arial"/>
          <w:highlight w:val="green"/>
          <w:rPrChange w:id="3501" w:author="Morozova Klavdia" w:date="2019-08-06T12:06:00Z">
            <w:rPr>
              <w:ins w:id="3502" w:author="Morozova Klavdia" w:date="2019-07-17T16:35:00Z"/>
              <w:rFonts w:ascii="Arial" w:hAnsi="Arial" w:cs="Arial"/>
            </w:rPr>
          </w:rPrChange>
        </w:rPr>
        <w:pPrChange w:id="3503" w:author="Morozova Klavdia" w:date="2019-07-29T10:17:00Z">
          <w:pPr/>
        </w:pPrChange>
      </w:pPr>
      <w:ins w:id="3504" w:author="Morozova Klavdia" w:date="2019-07-17T16:35:00Z">
        <w:r w:rsidRPr="00AD3599">
          <w:rPr>
            <w:rFonts w:ascii="Arial" w:hAnsi="Arial" w:cs="Arial"/>
            <w:highlight w:val="green"/>
            <w:rPrChange w:id="3505" w:author="Morozova Klavdia" w:date="2019-08-06T12:06:00Z">
              <w:rPr>
                <w:rFonts w:ascii="Arial" w:hAnsi="Arial" w:cs="Arial"/>
              </w:rPr>
            </w:rPrChange>
          </w:rPr>
          <w:t xml:space="preserve">Если для позиций выполняются условия </w:t>
        </w:r>
      </w:ins>
    </w:p>
    <w:p w14:paraId="0C1E6430" w14:textId="77777777" w:rsidR="003A60FF" w:rsidRPr="00AD3599" w:rsidRDefault="003A60FF" w:rsidP="003A60FF">
      <w:pPr>
        <w:pStyle w:val="afa"/>
        <w:numPr>
          <w:ilvl w:val="0"/>
          <w:numId w:val="57"/>
        </w:numPr>
        <w:rPr>
          <w:ins w:id="3506" w:author="Morozova Klavdia" w:date="2019-07-17T16:35:00Z"/>
          <w:rFonts w:ascii="Arial" w:hAnsi="Arial" w:cs="Arial"/>
          <w:highlight w:val="green"/>
          <w:rPrChange w:id="3507" w:author="Morozova Klavdia" w:date="2019-08-06T12:06:00Z">
            <w:rPr>
              <w:ins w:id="3508" w:author="Morozova Klavdia" w:date="2019-07-17T16:35:00Z"/>
              <w:rFonts w:ascii="Arial" w:hAnsi="Arial" w:cs="Arial"/>
            </w:rPr>
          </w:rPrChange>
        </w:rPr>
      </w:pPr>
      <w:ins w:id="3509" w:author="Morozova Klavdia" w:date="2019-07-17T16:35:00Z">
        <w:r w:rsidRPr="00AD3599">
          <w:rPr>
            <w:rFonts w:ascii="Arial" w:hAnsi="Arial" w:cs="Arial"/>
            <w:highlight w:val="green"/>
            <w:rPrChange w:id="3510" w:author="Morozova Klavdia" w:date="2019-08-06T12:06:00Z">
              <w:rPr>
                <w:rFonts w:ascii="Arial" w:hAnsi="Arial" w:cs="Arial"/>
              </w:rPr>
            </w:rPrChange>
          </w:rPr>
          <w:t xml:space="preserve">Индикатор ICON = ICON_GREEN_LIGHT </w:t>
        </w:r>
      </w:ins>
    </w:p>
    <w:p w14:paraId="04F6480D" w14:textId="55D51905" w:rsidR="003A60FF" w:rsidRPr="00AD3599" w:rsidRDefault="003A60FF" w:rsidP="003A60FF">
      <w:pPr>
        <w:pStyle w:val="afa"/>
        <w:numPr>
          <w:ilvl w:val="0"/>
          <w:numId w:val="57"/>
        </w:numPr>
        <w:rPr>
          <w:ins w:id="3511" w:author="Morozova Klavdia" w:date="2019-07-17T16:35:00Z"/>
          <w:rFonts w:ascii="Arial" w:hAnsi="Arial" w:cs="Arial"/>
          <w:highlight w:val="green"/>
          <w:rPrChange w:id="3512" w:author="Morozova Klavdia" w:date="2019-08-06T12:06:00Z">
            <w:rPr>
              <w:ins w:id="3513" w:author="Morozova Klavdia" w:date="2019-07-17T16:35:00Z"/>
              <w:rFonts w:ascii="Arial" w:hAnsi="Arial" w:cs="Arial"/>
            </w:rPr>
          </w:rPrChange>
        </w:rPr>
      </w:pPr>
      <w:ins w:id="3514" w:author="Morozova Klavdia" w:date="2019-07-17T16:35:00Z">
        <w:r w:rsidRPr="00AD3599">
          <w:rPr>
            <w:rFonts w:ascii="Arial" w:hAnsi="Arial" w:cs="Arial"/>
            <w:highlight w:val="green"/>
            <w:rPrChange w:id="3515" w:author="Morozova Klavdia" w:date="2019-08-06T12:06:00Z">
              <w:rPr>
                <w:rFonts w:ascii="Arial" w:hAnsi="Arial" w:cs="Arial"/>
              </w:rPr>
            </w:rPrChange>
          </w:rPr>
          <w:t>MFRPN &lt;&gt; «»</w:t>
        </w:r>
      </w:ins>
    </w:p>
    <w:p w14:paraId="7736E08E" w14:textId="26386A52" w:rsidR="003A60FF" w:rsidRPr="00AD3599" w:rsidRDefault="003A60FF" w:rsidP="003A60FF">
      <w:pPr>
        <w:spacing w:after="240"/>
        <w:rPr>
          <w:ins w:id="3516" w:author="Morozova Klavdia" w:date="2019-07-29T09:11:00Z"/>
          <w:rFonts w:ascii="Arial" w:hAnsi="Arial" w:cs="Arial"/>
          <w:highlight w:val="green"/>
          <w:rPrChange w:id="3517" w:author="Morozova Klavdia" w:date="2019-08-06T12:06:00Z">
            <w:rPr>
              <w:ins w:id="3518" w:author="Morozova Klavdia" w:date="2019-07-29T09:11:00Z"/>
              <w:rFonts w:ascii="Arial" w:hAnsi="Arial" w:cs="Arial"/>
            </w:rPr>
          </w:rPrChange>
        </w:rPr>
      </w:pPr>
      <w:ins w:id="3519" w:author="Morozova Klavdia" w:date="2019-07-17T16:35:00Z">
        <w:r w:rsidRPr="00AD3599">
          <w:rPr>
            <w:rFonts w:ascii="Arial" w:hAnsi="Arial" w:cs="Arial"/>
            <w:highlight w:val="green"/>
            <w:rPrChange w:id="3520" w:author="Morozova Klavdia" w:date="2019-08-06T12:06:00Z">
              <w:rPr>
                <w:rFonts w:ascii="Arial" w:hAnsi="Arial" w:cs="Arial"/>
              </w:rPr>
            </w:rPrChange>
          </w:rPr>
          <w:t>то</w:t>
        </w:r>
      </w:ins>
      <w:ins w:id="3521" w:author="Morozova Klavdia" w:date="2019-07-26T11:04:00Z">
        <w:r w:rsidR="00821A03" w:rsidRPr="00AD3599">
          <w:rPr>
            <w:rFonts w:ascii="Arial" w:hAnsi="Arial" w:cs="Arial"/>
            <w:highlight w:val="green"/>
          </w:rPr>
          <w:t xml:space="preserve"> при нажатии кнопки «Сохранить»</w:t>
        </w:r>
      </w:ins>
      <w:ins w:id="3522" w:author="Morozova Klavdia" w:date="2019-07-17T16:35:00Z">
        <w:r w:rsidRPr="00AD3599">
          <w:rPr>
            <w:rFonts w:ascii="Arial" w:hAnsi="Arial" w:cs="Arial"/>
            <w:highlight w:val="green"/>
            <w:rPrChange w:id="3523" w:author="Morozova Klavdia" w:date="2019-08-06T12:06:00Z">
              <w:rPr>
                <w:rFonts w:ascii="Arial" w:hAnsi="Arial" w:cs="Arial"/>
              </w:rPr>
            </w:rPrChange>
          </w:rPr>
          <w:t xml:space="preserve">, запустить ФМ </w:t>
        </w:r>
        <w:r w:rsidRPr="00AD3599">
          <w:rPr>
            <w:rFonts w:ascii="Arial" w:hAnsi="Arial" w:cs="Arial"/>
            <w:highlight w:val="green"/>
            <w:lang w:val="en-US"/>
            <w:rPrChange w:id="3524" w:author="Morozova Klavdia" w:date="2019-08-06T12:06:00Z">
              <w:rPr>
                <w:rFonts w:ascii="Arial" w:hAnsi="Arial" w:cs="Arial"/>
              </w:rPr>
            </w:rPrChange>
          </w:rPr>
          <w:t>RV</w:t>
        </w:r>
        <w:r w:rsidRPr="00AD3599">
          <w:rPr>
            <w:rFonts w:ascii="Arial" w:hAnsi="Arial" w:cs="Arial"/>
            <w:highlight w:val="green"/>
            <w:rPrChange w:id="3525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Pr="00AD3599">
          <w:rPr>
            <w:rFonts w:ascii="Arial" w:hAnsi="Arial" w:cs="Arial"/>
            <w:highlight w:val="green"/>
            <w:lang w:val="en-US"/>
            <w:rPrChange w:id="3526" w:author="Morozova Klavdia" w:date="2019-08-06T12:06:00Z">
              <w:rPr>
                <w:rFonts w:ascii="Arial" w:hAnsi="Arial" w:cs="Arial"/>
              </w:rPr>
            </w:rPrChange>
          </w:rPr>
          <w:t>CONDITION</w:t>
        </w:r>
        <w:r w:rsidRPr="00AD3599">
          <w:rPr>
            <w:rFonts w:ascii="Arial" w:hAnsi="Arial" w:cs="Arial"/>
            <w:highlight w:val="green"/>
            <w:rPrChange w:id="3527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Pr="00AD3599">
          <w:rPr>
            <w:rFonts w:ascii="Arial" w:hAnsi="Arial" w:cs="Arial"/>
            <w:highlight w:val="green"/>
            <w:lang w:val="en-US"/>
            <w:rPrChange w:id="3528" w:author="Morozova Klavdia" w:date="2019-08-06T12:06:00Z">
              <w:rPr>
                <w:rFonts w:ascii="Arial" w:hAnsi="Arial" w:cs="Arial"/>
              </w:rPr>
            </w:rPrChange>
          </w:rPr>
          <w:t>COPY</w:t>
        </w:r>
        <w:r w:rsidRPr="00AD3599">
          <w:rPr>
            <w:rFonts w:ascii="Arial" w:hAnsi="Arial" w:cs="Arial"/>
            <w:highlight w:val="green"/>
            <w:rPrChange w:id="3529" w:author="Morozova Klavdia" w:date="2019-08-06T12:06:00Z">
              <w:rPr>
                <w:rFonts w:ascii="Arial" w:hAnsi="Arial" w:cs="Arial"/>
              </w:rPr>
            </w:rPrChange>
          </w:rPr>
          <w:t xml:space="preserve"> </w:t>
        </w:r>
      </w:ins>
      <w:ins w:id="3530" w:author="Morozova Klavdia" w:date="2019-07-17T16:37:00Z">
        <w:r w:rsidRPr="00AD3599">
          <w:rPr>
            <w:rFonts w:ascii="Arial" w:hAnsi="Arial" w:cs="Arial"/>
            <w:highlight w:val="green"/>
            <w:rPrChange w:id="3531" w:author="Morozova Klavdia" w:date="2019-08-06T12:06:00Z">
              <w:rPr>
                <w:rFonts w:ascii="Arial" w:hAnsi="Arial" w:cs="Arial"/>
              </w:rPr>
            </w:rPrChange>
          </w:rPr>
          <w:t>с входными данными из Таблицы</w:t>
        </w:r>
        <w:r w:rsidR="005A5D6A" w:rsidRPr="00AD3599">
          <w:rPr>
            <w:rFonts w:ascii="Arial" w:hAnsi="Arial" w:cs="Arial"/>
            <w:highlight w:val="green"/>
            <w:rPrChange w:id="3532" w:author="Morozova Klavdia" w:date="2019-08-06T12:06:00Z">
              <w:rPr>
                <w:rFonts w:ascii="Arial" w:hAnsi="Arial" w:cs="Arial"/>
                <w:highlight w:val="green"/>
                <w:lang w:val="en-US"/>
              </w:rPr>
            </w:rPrChange>
          </w:rPr>
          <w:t xml:space="preserve"> 7</w:t>
        </w:r>
      </w:ins>
      <w:ins w:id="3533" w:author="Morozova Klavdia" w:date="2019-07-17T16:48:00Z">
        <w:r w:rsidR="00CC7671" w:rsidRPr="00AD3599">
          <w:rPr>
            <w:rFonts w:ascii="Arial" w:hAnsi="Arial" w:cs="Arial"/>
            <w:highlight w:val="green"/>
            <w:rPrChange w:id="3534" w:author="Morozova Klavdia" w:date="2019-08-06T12:06:00Z">
              <w:rPr>
                <w:rFonts w:ascii="Arial" w:hAnsi="Arial" w:cs="Arial"/>
                <w:lang w:val="en-US"/>
              </w:rPr>
            </w:rPrChange>
          </w:rPr>
          <w:t xml:space="preserve">, </w:t>
        </w:r>
        <w:r w:rsidR="00CC7671" w:rsidRPr="00AD3599">
          <w:rPr>
            <w:rFonts w:ascii="Arial" w:hAnsi="Arial" w:cs="Arial"/>
            <w:highlight w:val="green"/>
            <w:lang w:val="en-US"/>
            <w:rPrChange w:id="3535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RV</w:t>
        </w:r>
        <w:r w:rsidR="00CC7671" w:rsidRPr="00AD3599">
          <w:rPr>
            <w:rFonts w:ascii="Arial" w:hAnsi="Arial" w:cs="Arial"/>
            <w:highlight w:val="green"/>
            <w:rPrChange w:id="3536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_</w:t>
        </w:r>
        <w:r w:rsidR="00CC7671" w:rsidRPr="00AD3599">
          <w:rPr>
            <w:rFonts w:ascii="Arial" w:hAnsi="Arial" w:cs="Arial"/>
            <w:highlight w:val="green"/>
            <w:lang w:val="en-US"/>
            <w:rPrChange w:id="3537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CONDITION</w:t>
        </w:r>
        <w:r w:rsidR="00CC7671" w:rsidRPr="00AD3599">
          <w:rPr>
            <w:rFonts w:ascii="Arial" w:hAnsi="Arial" w:cs="Arial"/>
            <w:highlight w:val="green"/>
            <w:rPrChange w:id="3538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_</w:t>
        </w:r>
        <w:r w:rsidR="00CC7671" w:rsidRPr="00AD3599">
          <w:rPr>
            <w:rFonts w:ascii="Arial" w:hAnsi="Arial" w:cs="Arial"/>
            <w:highlight w:val="green"/>
            <w:lang w:val="en-US"/>
            <w:rPrChange w:id="3539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SAVE</w:t>
        </w:r>
        <w:r w:rsidR="00CC7671" w:rsidRPr="00AD3599">
          <w:rPr>
            <w:rFonts w:ascii="Arial" w:hAnsi="Arial" w:cs="Arial"/>
            <w:highlight w:val="green"/>
            <w:rPrChange w:id="3540" w:author="Morozova Klavdia" w:date="2019-08-06T12:06:00Z">
              <w:rPr>
                <w:rFonts w:ascii="Arial" w:hAnsi="Arial" w:cs="Arial"/>
                <w:lang w:val="en-US"/>
              </w:rPr>
            </w:rPrChange>
          </w:rPr>
          <w:t xml:space="preserve"> </w:t>
        </w:r>
        <w:r w:rsidR="00CC7671" w:rsidRPr="00AD3599">
          <w:rPr>
            <w:rFonts w:ascii="Arial" w:hAnsi="Arial" w:cs="Arial"/>
            <w:highlight w:val="green"/>
            <w:lang w:val="en-US"/>
            <w:rPrChange w:id="3541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RV</w:t>
        </w:r>
        <w:r w:rsidR="00CC7671" w:rsidRPr="00AD3599">
          <w:rPr>
            <w:rFonts w:ascii="Arial" w:hAnsi="Arial" w:cs="Arial"/>
            <w:highlight w:val="green"/>
            <w:rPrChange w:id="3542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_</w:t>
        </w:r>
        <w:r w:rsidR="00CC7671" w:rsidRPr="00AD3599">
          <w:rPr>
            <w:rFonts w:ascii="Arial" w:hAnsi="Arial" w:cs="Arial"/>
            <w:highlight w:val="green"/>
            <w:lang w:val="en-US"/>
            <w:rPrChange w:id="3543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CONDITION</w:t>
        </w:r>
        <w:r w:rsidR="00CC7671" w:rsidRPr="00AD3599">
          <w:rPr>
            <w:rFonts w:ascii="Arial" w:hAnsi="Arial" w:cs="Arial"/>
            <w:highlight w:val="green"/>
            <w:rPrChange w:id="3544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_</w:t>
        </w:r>
        <w:r w:rsidR="00CC7671" w:rsidRPr="00AD3599">
          <w:rPr>
            <w:rFonts w:ascii="Arial" w:hAnsi="Arial" w:cs="Arial"/>
            <w:highlight w:val="green"/>
            <w:lang w:val="en-US"/>
            <w:rPrChange w:id="3545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RESET</w:t>
        </w:r>
      </w:ins>
      <w:ins w:id="3546" w:author="Morozova Klavdia" w:date="2019-08-06T11:58:00Z">
        <w:r w:rsidR="00AD3599" w:rsidRPr="00AD3599">
          <w:rPr>
            <w:rFonts w:ascii="Arial" w:hAnsi="Arial" w:cs="Arial"/>
            <w:highlight w:val="green"/>
            <w:rPrChange w:id="3547" w:author="Morozova Klavdia" w:date="2019-08-06T12:06:00Z">
              <w:rPr>
                <w:rFonts w:ascii="Arial" w:hAnsi="Arial" w:cs="Arial"/>
              </w:rPr>
            </w:rPrChange>
          </w:rPr>
          <w:t>.</w:t>
        </w:r>
      </w:ins>
      <w:ins w:id="3548" w:author="Morozova Klavdia" w:date="2019-07-17T16:48:00Z">
        <w:r w:rsidR="00CC7671" w:rsidRPr="00AD3599">
          <w:rPr>
            <w:rFonts w:ascii="Arial" w:hAnsi="Arial" w:cs="Arial"/>
            <w:highlight w:val="green"/>
            <w:rPrChange w:id="3549" w:author="Morozova Klavdia" w:date="2019-08-06T12:06:00Z">
              <w:rPr>
                <w:rFonts w:ascii="Arial" w:hAnsi="Arial" w:cs="Arial"/>
                <w:lang w:val="en-US"/>
              </w:rPr>
            </w:rPrChange>
          </w:rPr>
          <w:t xml:space="preserve"> </w:t>
        </w:r>
      </w:ins>
      <w:del w:id="3550" w:author="Morozova Klavdia" w:date="2019-08-06T11:58:00Z">
        <w:r w:rsidR="006253BE" w:rsidRPr="00AD3599" w:rsidDel="00AD3599">
          <w:rPr>
            <w:rStyle w:val="aff5"/>
            <w:highlight w:val="green"/>
            <w:rPrChange w:id="3551" w:author="Morozova Klavdia" w:date="2019-08-06T12:06:00Z">
              <w:rPr>
                <w:rStyle w:val="aff5"/>
              </w:rPr>
            </w:rPrChange>
          </w:rPr>
          <w:commentReference w:id="3552"/>
        </w:r>
      </w:del>
    </w:p>
    <w:p w14:paraId="0F78A12C" w14:textId="597BA30E" w:rsidR="002D673D" w:rsidRPr="00AD3599" w:rsidRDefault="002D673D">
      <w:pPr>
        <w:pStyle w:val="afa"/>
        <w:numPr>
          <w:ilvl w:val="0"/>
          <w:numId w:val="79"/>
        </w:numPr>
        <w:spacing w:before="240" w:after="240"/>
        <w:rPr>
          <w:ins w:id="3553" w:author="Morozova Klavdia" w:date="2019-07-17T16:35:00Z"/>
          <w:rFonts w:ascii="Arial" w:hAnsi="Arial" w:cs="Arial"/>
          <w:highlight w:val="green"/>
          <w:rPrChange w:id="3554" w:author="Morozova Klavdia" w:date="2019-08-06T12:06:00Z">
            <w:rPr>
              <w:ins w:id="3555" w:author="Morozova Klavdia" w:date="2019-07-17T16:35:00Z"/>
              <w:rFonts w:ascii="Arial" w:hAnsi="Arial" w:cs="Arial"/>
              <w:lang w:val="en-US"/>
            </w:rPr>
          </w:rPrChange>
        </w:rPr>
        <w:pPrChange w:id="3556" w:author="Morozova Klavdia" w:date="2019-07-29T09:11:00Z">
          <w:pPr>
            <w:spacing w:after="240"/>
          </w:pPr>
        </w:pPrChange>
      </w:pPr>
      <w:ins w:id="3557" w:author="Morozova Klavdia" w:date="2019-07-29T09:11:00Z">
        <w:r w:rsidRPr="00AD3599">
          <w:rPr>
            <w:rFonts w:ascii="Arial" w:hAnsi="Arial" w:cs="Arial"/>
            <w:highlight w:val="green"/>
            <w:rPrChange w:id="3558" w:author="Morozova Klavdia" w:date="2019-08-06T12:06:00Z">
              <w:rPr>
                <w:rFonts w:ascii="Arial" w:hAnsi="Arial" w:cs="Arial"/>
              </w:rPr>
            </w:rPrChange>
          </w:rPr>
          <w:t xml:space="preserve">Если при проверке №12 были найдены значения, то для обновления существующей цены установить значение </w:t>
        </w:r>
        <w:r w:rsidRPr="00AD3599">
          <w:rPr>
            <w:rFonts w:ascii="Arial" w:hAnsi="Arial" w:cs="Arial"/>
            <w:highlight w:val="green"/>
            <w:lang w:val="en-US"/>
            <w:rPrChange w:id="3559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MAINTAIN</w:t>
        </w:r>
        <w:r w:rsidRPr="00AD3599">
          <w:rPr>
            <w:rFonts w:ascii="Arial" w:hAnsi="Arial" w:cs="Arial"/>
            <w:highlight w:val="green"/>
            <w:rPrChange w:id="3560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Pr="00AD3599">
          <w:rPr>
            <w:rFonts w:ascii="Arial" w:hAnsi="Arial" w:cs="Arial"/>
            <w:highlight w:val="green"/>
            <w:lang w:val="en-US"/>
            <w:rPrChange w:id="3561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MODE</w:t>
        </w:r>
        <w:r w:rsidRPr="00AD3599">
          <w:rPr>
            <w:rFonts w:ascii="Arial" w:hAnsi="Arial" w:cs="Arial"/>
            <w:highlight w:val="green"/>
            <w:rPrChange w:id="3562" w:author="Morozova Klavdia" w:date="2019-08-06T12:06:00Z">
              <w:rPr>
                <w:rFonts w:ascii="Arial" w:hAnsi="Arial" w:cs="Arial"/>
              </w:rPr>
            </w:rPrChange>
          </w:rPr>
          <w:t xml:space="preserve"> = </w:t>
        </w:r>
        <w:r w:rsidRPr="00AD3599">
          <w:rPr>
            <w:rFonts w:ascii="Arial" w:hAnsi="Arial" w:cs="Arial"/>
            <w:highlight w:val="green"/>
            <w:lang w:val="en-US"/>
            <w:rPrChange w:id="3563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B</w:t>
        </w:r>
      </w:ins>
    </w:p>
    <w:p w14:paraId="146027B8" w14:textId="6C2B5DCF" w:rsidR="003A60FF" w:rsidRPr="00AD3599" w:rsidRDefault="005A5D6A" w:rsidP="003A60FF">
      <w:pPr>
        <w:pStyle w:val="Text"/>
        <w:spacing w:after="120"/>
        <w:ind w:firstLine="576"/>
        <w:rPr>
          <w:ins w:id="3564" w:author="Morozova Klavdia" w:date="2019-07-17T16:37:00Z"/>
          <w:rFonts w:eastAsiaTheme="minorHAnsi"/>
          <w:sz w:val="24"/>
          <w:szCs w:val="22"/>
          <w:highlight w:val="green"/>
          <w:lang w:val="ru-RU" w:eastAsia="en-US"/>
          <w:rPrChange w:id="3565" w:author="Morozova Klavdia" w:date="2019-08-06T12:06:00Z">
            <w:rPr>
              <w:ins w:id="3566" w:author="Morozova Klavdia" w:date="2019-07-17T16:37:00Z"/>
              <w:rFonts w:eastAsiaTheme="minorHAnsi"/>
              <w:sz w:val="24"/>
              <w:szCs w:val="22"/>
              <w:lang w:val="ru-RU" w:eastAsia="en-US"/>
            </w:rPr>
          </w:rPrChange>
        </w:rPr>
      </w:pPr>
      <w:ins w:id="3567" w:author="Morozova Klavdia" w:date="2019-07-17T16:37:00Z">
        <w:r w:rsidRPr="00AD3599">
          <w:rPr>
            <w:rFonts w:eastAsiaTheme="minorHAnsi"/>
            <w:sz w:val="24"/>
            <w:szCs w:val="22"/>
            <w:highlight w:val="green"/>
            <w:lang w:val="ru-RU" w:eastAsia="en-US"/>
          </w:rPr>
          <w:t>Таблица 7</w:t>
        </w:r>
        <w:r w:rsidR="006670C3" w:rsidRPr="00AD3599">
          <w:rPr>
            <w:rFonts w:eastAsiaTheme="minorHAnsi"/>
            <w:sz w:val="24"/>
            <w:szCs w:val="22"/>
            <w:highlight w:val="green"/>
            <w:lang w:val="ru-RU" w:eastAsia="en-US"/>
            <w:rPrChange w:id="3568" w:author="Morozova Klavdia" w:date="2019-08-06T12:06:00Z">
              <w:rPr>
                <w:rFonts w:eastAsiaTheme="minorHAnsi"/>
                <w:sz w:val="24"/>
                <w:szCs w:val="22"/>
                <w:lang w:val="ru-RU" w:eastAsia="en-US"/>
              </w:rPr>
            </w:rPrChange>
          </w:rPr>
          <w:t>.</w:t>
        </w:r>
      </w:ins>
    </w:p>
    <w:tbl>
      <w:tblPr>
        <w:tblW w:w="1010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0"/>
        <w:gridCol w:w="2410"/>
        <w:gridCol w:w="2239"/>
        <w:gridCol w:w="3289"/>
      </w:tblGrid>
      <w:tr w:rsidR="003A60FF" w:rsidRPr="00AD3599" w14:paraId="2F92051B" w14:textId="77777777" w:rsidTr="00DF5998">
        <w:trPr>
          <w:trHeight w:val="300"/>
          <w:tblHeader/>
          <w:ins w:id="3569" w:author="Morozova Klavdia" w:date="2019-07-17T16:38:00Z"/>
        </w:trPr>
        <w:tc>
          <w:tcPr>
            <w:tcW w:w="2170" w:type="dxa"/>
            <w:shd w:val="clear" w:color="auto" w:fill="FFC000"/>
            <w:noWrap/>
            <w:hideMark/>
          </w:tcPr>
          <w:p w14:paraId="56475814" w14:textId="77777777" w:rsidR="003A60FF" w:rsidRPr="00AD3599" w:rsidRDefault="003A60FF" w:rsidP="00DF5998">
            <w:pPr>
              <w:jc w:val="center"/>
              <w:rPr>
                <w:ins w:id="3570" w:author="Morozova Klavdia" w:date="2019-07-17T16:38:00Z"/>
                <w:rFonts w:ascii="Arial" w:hAnsi="Arial" w:cs="Arial"/>
                <w:b/>
                <w:sz w:val="20"/>
                <w:szCs w:val="20"/>
                <w:highlight w:val="green"/>
                <w:rPrChange w:id="3571" w:author="Morozova Klavdia" w:date="2019-08-06T12:06:00Z">
                  <w:rPr>
                    <w:ins w:id="3572" w:author="Morozova Klavdia" w:date="2019-07-17T16:38:00Z"/>
                    <w:rFonts w:ascii="Arial" w:hAnsi="Arial" w:cs="Arial"/>
                    <w:b/>
                    <w:sz w:val="20"/>
                    <w:szCs w:val="20"/>
                  </w:rPr>
                </w:rPrChange>
              </w:rPr>
            </w:pPr>
            <w:ins w:id="3573" w:author="Morozova Klavdia" w:date="2019-07-17T16:38:00Z">
              <w:r w:rsidRPr="00AD3599">
                <w:rPr>
                  <w:rFonts w:ascii="Arial" w:hAnsi="Arial" w:cs="Arial"/>
                  <w:b/>
                  <w:sz w:val="20"/>
                  <w:szCs w:val="20"/>
                  <w:highlight w:val="green"/>
                  <w:rPrChange w:id="3574" w:author="Morozova Klavdia" w:date="2019-08-06T12:06:00Z">
                    <w:rPr>
                      <w:rFonts w:ascii="Arial" w:hAnsi="Arial" w:cs="Arial"/>
                      <w:b/>
                      <w:sz w:val="20"/>
                      <w:szCs w:val="20"/>
                    </w:rPr>
                  </w:rPrChange>
                </w:rPr>
                <w:lastRenderedPageBreak/>
                <w:t>Таблица-поле</w:t>
              </w:r>
            </w:ins>
          </w:p>
        </w:tc>
        <w:tc>
          <w:tcPr>
            <w:tcW w:w="2410" w:type="dxa"/>
            <w:shd w:val="clear" w:color="auto" w:fill="FFC000"/>
          </w:tcPr>
          <w:p w14:paraId="0A0AE31F" w14:textId="77777777" w:rsidR="003A60FF" w:rsidRPr="00AD3599" w:rsidRDefault="003A60FF" w:rsidP="00DF5998">
            <w:pPr>
              <w:jc w:val="center"/>
              <w:rPr>
                <w:ins w:id="3575" w:author="Morozova Klavdia" w:date="2019-07-17T16:38:00Z"/>
                <w:rFonts w:ascii="Arial" w:hAnsi="Arial" w:cs="Arial"/>
                <w:b/>
                <w:sz w:val="20"/>
                <w:szCs w:val="20"/>
                <w:highlight w:val="green"/>
                <w:rPrChange w:id="3576" w:author="Morozova Klavdia" w:date="2019-08-06T12:06:00Z">
                  <w:rPr>
                    <w:ins w:id="3577" w:author="Morozova Klavdia" w:date="2019-07-17T16:38:00Z"/>
                    <w:rFonts w:ascii="Arial" w:hAnsi="Arial" w:cs="Arial"/>
                    <w:b/>
                    <w:sz w:val="20"/>
                    <w:szCs w:val="20"/>
                  </w:rPr>
                </w:rPrChange>
              </w:rPr>
            </w:pPr>
            <w:ins w:id="3578" w:author="Morozova Klavdia" w:date="2019-07-17T16:38:00Z">
              <w:r w:rsidRPr="00AD3599">
                <w:rPr>
                  <w:rFonts w:ascii="Arial" w:hAnsi="Arial" w:cs="Arial"/>
                  <w:b/>
                  <w:sz w:val="20"/>
                  <w:szCs w:val="20"/>
                  <w:highlight w:val="green"/>
                  <w:rPrChange w:id="3579" w:author="Morozova Klavdia" w:date="2019-08-06T12:06:00Z">
                    <w:rPr>
                      <w:rFonts w:ascii="Arial" w:hAnsi="Arial" w:cs="Arial"/>
                      <w:b/>
                      <w:sz w:val="20"/>
                      <w:szCs w:val="20"/>
                    </w:rPr>
                  </w:rPrChange>
                </w:rPr>
                <w:t>Поле ВАР</w:t>
              </w:r>
              <w:r w:rsidRPr="00AD3599">
                <w:rPr>
                  <w:rFonts w:ascii="Arial" w:hAnsi="Arial" w:cs="Arial"/>
                  <w:b/>
                  <w:sz w:val="20"/>
                  <w:szCs w:val="20"/>
                  <w:highlight w:val="green"/>
                  <w:lang w:val="en-US"/>
                  <w:rPrChange w:id="3580" w:author="Morozova Klavdia" w:date="2019-08-06T12:06:00Z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rPrChange>
                </w:rPr>
                <w:t>I</w:t>
              </w:r>
              <w:r w:rsidRPr="00AD3599">
                <w:rPr>
                  <w:rFonts w:ascii="Arial" w:hAnsi="Arial" w:cs="Arial"/>
                  <w:b/>
                  <w:sz w:val="20"/>
                  <w:szCs w:val="20"/>
                  <w:highlight w:val="green"/>
                  <w:rPrChange w:id="3581" w:author="Morozova Klavdia" w:date="2019-08-06T12:06:00Z">
                    <w:rPr>
                      <w:rFonts w:ascii="Arial" w:hAnsi="Arial" w:cs="Arial"/>
                      <w:b/>
                      <w:sz w:val="20"/>
                      <w:szCs w:val="20"/>
                    </w:rPr>
                  </w:rPrChange>
                </w:rPr>
                <w:t>, ФМ и т.д.</w:t>
              </w:r>
            </w:ins>
          </w:p>
        </w:tc>
        <w:tc>
          <w:tcPr>
            <w:tcW w:w="2239" w:type="dxa"/>
            <w:shd w:val="clear" w:color="auto" w:fill="FFC000"/>
            <w:noWrap/>
            <w:hideMark/>
          </w:tcPr>
          <w:p w14:paraId="5EB7BF67" w14:textId="77777777" w:rsidR="003A60FF" w:rsidRPr="00AD3599" w:rsidRDefault="003A60FF" w:rsidP="00DF5998">
            <w:pPr>
              <w:jc w:val="center"/>
              <w:rPr>
                <w:ins w:id="3582" w:author="Morozova Klavdia" w:date="2019-07-17T16:38:00Z"/>
                <w:rFonts w:ascii="Arial" w:hAnsi="Arial" w:cs="Arial"/>
                <w:b/>
                <w:sz w:val="20"/>
                <w:szCs w:val="20"/>
                <w:highlight w:val="green"/>
                <w:rPrChange w:id="3583" w:author="Morozova Klavdia" w:date="2019-08-06T12:06:00Z">
                  <w:rPr>
                    <w:ins w:id="3584" w:author="Morozova Klavdia" w:date="2019-07-17T16:38:00Z"/>
                    <w:rFonts w:ascii="Arial" w:hAnsi="Arial" w:cs="Arial"/>
                    <w:b/>
                    <w:sz w:val="20"/>
                    <w:szCs w:val="20"/>
                  </w:rPr>
                </w:rPrChange>
              </w:rPr>
            </w:pPr>
            <w:ins w:id="3585" w:author="Morozova Klavdia" w:date="2019-07-17T16:38:00Z">
              <w:r w:rsidRPr="00AD3599">
                <w:rPr>
                  <w:rFonts w:ascii="Arial" w:hAnsi="Arial" w:cs="Arial"/>
                  <w:b/>
                  <w:sz w:val="20"/>
                  <w:szCs w:val="20"/>
                  <w:highlight w:val="green"/>
                  <w:rPrChange w:id="3586" w:author="Morozova Klavdia" w:date="2019-08-06T12:06:00Z">
                    <w:rPr>
                      <w:rFonts w:ascii="Arial" w:hAnsi="Arial" w:cs="Arial"/>
                      <w:b/>
                      <w:sz w:val="20"/>
                      <w:szCs w:val="20"/>
                    </w:rPr>
                  </w:rPrChange>
                </w:rPr>
                <w:t>Наименование поля</w:t>
              </w:r>
            </w:ins>
          </w:p>
        </w:tc>
        <w:tc>
          <w:tcPr>
            <w:tcW w:w="3289" w:type="dxa"/>
            <w:shd w:val="clear" w:color="auto" w:fill="FFC000"/>
            <w:noWrap/>
            <w:hideMark/>
          </w:tcPr>
          <w:p w14:paraId="4A36B386" w14:textId="77777777" w:rsidR="003A60FF" w:rsidRPr="00AD3599" w:rsidRDefault="003A60FF" w:rsidP="00DF5998">
            <w:pPr>
              <w:jc w:val="center"/>
              <w:rPr>
                <w:ins w:id="3587" w:author="Morozova Klavdia" w:date="2019-07-17T16:38:00Z"/>
                <w:rFonts w:ascii="Arial" w:hAnsi="Arial" w:cs="Arial"/>
                <w:b/>
                <w:sz w:val="20"/>
                <w:szCs w:val="20"/>
                <w:highlight w:val="green"/>
                <w:rPrChange w:id="3588" w:author="Morozova Klavdia" w:date="2019-08-06T12:06:00Z">
                  <w:rPr>
                    <w:ins w:id="3589" w:author="Morozova Klavdia" w:date="2019-07-17T16:38:00Z"/>
                    <w:rFonts w:ascii="Arial" w:hAnsi="Arial" w:cs="Arial"/>
                    <w:b/>
                    <w:sz w:val="20"/>
                    <w:szCs w:val="20"/>
                  </w:rPr>
                </w:rPrChange>
              </w:rPr>
            </w:pPr>
            <w:ins w:id="3590" w:author="Morozova Klavdia" w:date="2019-07-17T16:38:00Z">
              <w:r w:rsidRPr="00AD3599">
                <w:rPr>
                  <w:rFonts w:ascii="Arial" w:hAnsi="Arial" w:cs="Arial"/>
                  <w:b/>
                  <w:sz w:val="20"/>
                  <w:szCs w:val="20"/>
                  <w:highlight w:val="green"/>
                  <w:rPrChange w:id="3591" w:author="Morozova Klavdia" w:date="2019-08-06T12:06:00Z">
                    <w:rPr>
                      <w:rFonts w:ascii="Arial" w:hAnsi="Arial" w:cs="Arial"/>
                      <w:b/>
                      <w:sz w:val="20"/>
                      <w:szCs w:val="20"/>
                    </w:rPr>
                  </w:rPrChange>
                </w:rPr>
                <w:t>Значение</w:t>
              </w:r>
            </w:ins>
          </w:p>
        </w:tc>
      </w:tr>
      <w:tr w:rsidR="003A60FF" w:rsidRPr="00AD3599" w14:paraId="52228C8F" w14:textId="77777777" w:rsidTr="00DF5998">
        <w:trPr>
          <w:trHeight w:val="300"/>
          <w:ins w:id="3592" w:author="Morozova Klavdia" w:date="2019-07-17T16:38:00Z"/>
        </w:trPr>
        <w:tc>
          <w:tcPr>
            <w:tcW w:w="10108" w:type="dxa"/>
            <w:gridSpan w:val="4"/>
            <w:noWrap/>
          </w:tcPr>
          <w:p w14:paraId="0FDAA617" w14:textId="77777777" w:rsidR="003A60FF" w:rsidRPr="00AD3599" w:rsidRDefault="003A60FF" w:rsidP="00DF5998">
            <w:pPr>
              <w:rPr>
                <w:ins w:id="3593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594" w:author="Morozova Klavdia" w:date="2019-08-06T12:06:00Z">
                  <w:rPr>
                    <w:ins w:id="3595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596" w:author="Morozova Klavdia" w:date="2019-07-17T16:38:00Z">
              <w:r w:rsidRPr="00AD3599">
                <w:rPr>
                  <w:rFonts w:ascii="Arial" w:hAnsi="Arial" w:cs="Arial"/>
                  <w:b/>
                  <w:sz w:val="20"/>
                  <w:szCs w:val="20"/>
                  <w:highlight w:val="green"/>
                  <w:rPrChange w:id="3597" w:author="Morozova Klavdia" w:date="2019-08-06T12:06:00Z">
                    <w:rPr>
                      <w:rFonts w:ascii="Arial" w:hAnsi="Arial" w:cs="Arial"/>
                      <w:b/>
                      <w:sz w:val="20"/>
                      <w:szCs w:val="20"/>
                    </w:rPr>
                  </w:rPrChange>
                </w:rPr>
                <w:t xml:space="preserve">Входящие данные </w:t>
              </w:r>
            </w:ins>
          </w:p>
        </w:tc>
      </w:tr>
      <w:tr w:rsidR="003A60FF" w:rsidRPr="00AD3599" w14:paraId="57EF9C10" w14:textId="77777777" w:rsidTr="00DF5998">
        <w:trPr>
          <w:trHeight w:val="300"/>
          <w:ins w:id="3598" w:author="Morozova Klavdia" w:date="2019-07-17T16:38:00Z"/>
        </w:trPr>
        <w:tc>
          <w:tcPr>
            <w:tcW w:w="2170" w:type="dxa"/>
            <w:noWrap/>
          </w:tcPr>
          <w:p w14:paraId="12771960" w14:textId="77777777" w:rsidR="003A60FF" w:rsidRPr="00AD3599" w:rsidRDefault="003A60FF" w:rsidP="00DF5998">
            <w:pPr>
              <w:rPr>
                <w:ins w:id="3599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600" w:author="Morozova Klavdia" w:date="2019-08-06T12:06:00Z">
                  <w:rPr>
                    <w:ins w:id="3601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2410" w:type="dxa"/>
          </w:tcPr>
          <w:p w14:paraId="7E154007" w14:textId="77777777" w:rsidR="003A60FF" w:rsidRPr="00AD3599" w:rsidRDefault="003A60FF" w:rsidP="00DF5998">
            <w:pPr>
              <w:rPr>
                <w:ins w:id="3602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603" w:author="Morozova Klavdia" w:date="2019-08-06T12:06:00Z">
                  <w:rPr>
                    <w:ins w:id="3604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605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60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</w:tcPr>
          <w:p w14:paraId="104649AD" w14:textId="77777777" w:rsidR="003A60FF" w:rsidRPr="00AD3599" w:rsidRDefault="003A60FF" w:rsidP="00DF5998">
            <w:pPr>
              <w:rPr>
                <w:ins w:id="3607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608" w:author="Morozova Klavdia" w:date="2019-08-06T12:06:00Z">
                  <w:rPr>
                    <w:ins w:id="3609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610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61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APPLICATION  </w:t>
              </w:r>
            </w:ins>
          </w:p>
        </w:tc>
        <w:tc>
          <w:tcPr>
            <w:tcW w:w="3289" w:type="dxa"/>
            <w:noWrap/>
          </w:tcPr>
          <w:p w14:paraId="73853282" w14:textId="77777777" w:rsidR="003A60FF" w:rsidRPr="00AD3599" w:rsidRDefault="003A60FF" w:rsidP="00DF5998">
            <w:pPr>
              <w:rPr>
                <w:ins w:id="3612" w:author="Morozova Klavdia" w:date="2019-07-17T16:38:00Z"/>
                <w:rFonts w:ascii="Arial" w:hAnsi="Arial" w:cs="Arial"/>
                <w:sz w:val="20"/>
                <w:szCs w:val="20"/>
                <w:highlight w:val="green"/>
                <w:lang w:val="en-US"/>
                <w:rPrChange w:id="3613" w:author="Morozova Klavdia" w:date="2019-08-06T12:06:00Z">
                  <w:rPr>
                    <w:ins w:id="3614" w:author="Morozova Klavdia" w:date="2019-07-17T16:38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3615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3616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M</w:t>
              </w:r>
            </w:ins>
          </w:p>
        </w:tc>
      </w:tr>
      <w:tr w:rsidR="003A60FF" w:rsidRPr="00AD3599" w14:paraId="55CBE746" w14:textId="77777777" w:rsidTr="00DF5998">
        <w:trPr>
          <w:trHeight w:val="300"/>
          <w:ins w:id="3617" w:author="Morozova Klavdia" w:date="2019-07-17T16:38:00Z"/>
        </w:trPr>
        <w:tc>
          <w:tcPr>
            <w:tcW w:w="2170" w:type="dxa"/>
            <w:noWrap/>
          </w:tcPr>
          <w:p w14:paraId="1E42EEF3" w14:textId="77777777" w:rsidR="003A60FF" w:rsidRPr="00AD3599" w:rsidRDefault="003A60FF" w:rsidP="00DF5998">
            <w:pPr>
              <w:rPr>
                <w:ins w:id="3618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619" w:author="Morozova Klavdia" w:date="2019-08-06T12:06:00Z">
                  <w:rPr>
                    <w:ins w:id="3620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2410" w:type="dxa"/>
          </w:tcPr>
          <w:p w14:paraId="08D5B1A7" w14:textId="77777777" w:rsidR="003A60FF" w:rsidRPr="00AD3599" w:rsidRDefault="003A60FF" w:rsidP="00DF5998">
            <w:pPr>
              <w:rPr>
                <w:ins w:id="3621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622" w:author="Morozova Klavdia" w:date="2019-08-06T12:06:00Z">
                  <w:rPr>
                    <w:ins w:id="3623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624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62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</w:tcPr>
          <w:p w14:paraId="090D1130" w14:textId="77777777" w:rsidR="003A60FF" w:rsidRPr="00AD3599" w:rsidRDefault="003A60FF" w:rsidP="00DF5998">
            <w:pPr>
              <w:rPr>
                <w:ins w:id="3626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627" w:author="Morozova Klavdia" w:date="2019-08-06T12:06:00Z">
                  <w:rPr>
                    <w:ins w:id="3628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629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63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CONDITION_TABLE                 </w:t>
              </w:r>
            </w:ins>
          </w:p>
        </w:tc>
        <w:tc>
          <w:tcPr>
            <w:tcW w:w="3289" w:type="dxa"/>
            <w:noWrap/>
          </w:tcPr>
          <w:p w14:paraId="555916C8" w14:textId="6A32AE7E" w:rsidR="003A60FF" w:rsidRPr="00AD3599" w:rsidRDefault="003A60FF" w:rsidP="00DF5998">
            <w:pPr>
              <w:rPr>
                <w:ins w:id="3631" w:author="Morozova Klavdia" w:date="2019-07-17T16:38:00Z"/>
                <w:rFonts w:ascii="Arial" w:hAnsi="Arial" w:cs="Arial"/>
                <w:sz w:val="20"/>
                <w:szCs w:val="20"/>
                <w:highlight w:val="green"/>
                <w:lang w:val="en-US"/>
                <w:rPrChange w:id="3632" w:author="Morozova Klavdia" w:date="2019-08-06T12:06:00Z">
                  <w:rPr>
                    <w:ins w:id="3633" w:author="Morozova Klavdia" w:date="2019-07-17T16:38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3634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3635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905</w:t>
              </w:r>
            </w:ins>
          </w:p>
        </w:tc>
      </w:tr>
      <w:tr w:rsidR="003A60FF" w:rsidRPr="00AD3599" w14:paraId="66EAB236" w14:textId="77777777" w:rsidTr="00DF5998">
        <w:trPr>
          <w:trHeight w:val="300"/>
          <w:ins w:id="3636" w:author="Morozova Klavdia" w:date="2019-07-17T16:38:00Z"/>
        </w:trPr>
        <w:tc>
          <w:tcPr>
            <w:tcW w:w="2170" w:type="dxa"/>
            <w:noWrap/>
          </w:tcPr>
          <w:p w14:paraId="0A74427F" w14:textId="77777777" w:rsidR="003A60FF" w:rsidRPr="00AD3599" w:rsidRDefault="003A60FF" w:rsidP="00DF5998">
            <w:pPr>
              <w:rPr>
                <w:ins w:id="3637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638" w:author="Morozova Klavdia" w:date="2019-08-06T12:06:00Z">
                  <w:rPr>
                    <w:ins w:id="3639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2410" w:type="dxa"/>
          </w:tcPr>
          <w:p w14:paraId="2927C25A" w14:textId="77777777" w:rsidR="003A60FF" w:rsidRPr="00AD3599" w:rsidRDefault="003A60FF" w:rsidP="00DF5998">
            <w:pPr>
              <w:rPr>
                <w:ins w:id="3640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641" w:author="Morozova Klavdia" w:date="2019-08-06T12:06:00Z">
                  <w:rPr>
                    <w:ins w:id="3642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643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64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</w:tcPr>
          <w:p w14:paraId="7557C3B8" w14:textId="77777777" w:rsidR="003A60FF" w:rsidRPr="00AD3599" w:rsidRDefault="003A60FF" w:rsidP="00DF5998">
            <w:pPr>
              <w:rPr>
                <w:ins w:id="3645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646" w:author="Morozova Klavdia" w:date="2019-08-06T12:06:00Z">
                  <w:rPr>
                    <w:ins w:id="3647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648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64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CONDITION_TYPE                  </w:t>
              </w:r>
            </w:ins>
          </w:p>
        </w:tc>
        <w:tc>
          <w:tcPr>
            <w:tcW w:w="3289" w:type="dxa"/>
            <w:noWrap/>
          </w:tcPr>
          <w:p w14:paraId="42FC5F8E" w14:textId="2C3DAE46" w:rsidR="003A60FF" w:rsidRPr="00AD3599" w:rsidRDefault="00472FB1" w:rsidP="00DF5998">
            <w:pPr>
              <w:rPr>
                <w:ins w:id="3650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651" w:author="Morozova Klavdia" w:date="2019-08-06T12:06:00Z">
                  <w:rPr>
                    <w:ins w:id="3652" w:author="Morozova Klavdia" w:date="2019-07-17T16:38:00Z"/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</w:pPr>
            <w:ins w:id="3653" w:author="Morozova Klavdia" w:date="2019-07-18T11:16:00Z">
              <w:r w:rsidRPr="00AD3599">
                <w:rPr>
                  <w:rFonts w:ascii="Consolas" w:hAnsi="Consolas"/>
                  <w:color w:val="000000"/>
                  <w:sz w:val="20"/>
                  <w:szCs w:val="20"/>
                  <w:highlight w:val="green"/>
                  <w:lang w:val="en-US" w:eastAsia="ru-RU"/>
                  <w:rPrChange w:id="3654" w:author="Morozova Klavdia" w:date="2019-08-06T12:06:00Z">
                    <w:rPr>
                      <w:rFonts w:ascii="Consolas" w:hAnsi="Consolas"/>
                      <w:color w:val="000000"/>
                      <w:sz w:val="20"/>
                      <w:szCs w:val="20"/>
                      <w:lang w:val="en-US" w:eastAsia="ru-RU"/>
                    </w:rPr>
                  </w:rPrChange>
                </w:rPr>
                <w:t>PB00</w:t>
              </w:r>
            </w:ins>
          </w:p>
        </w:tc>
      </w:tr>
      <w:tr w:rsidR="00610512" w:rsidRPr="00AD3599" w14:paraId="6DEC50B3" w14:textId="77777777" w:rsidTr="00DF5998">
        <w:trPr>
          <w:trHeight w:val="300"/>
          <w:ins w:id="3655" w:author="Morozova Klavdia" w:date="2019-07-17T16:38:00Z"/>
        </w:trPr>
        <w:tc>
          <w:tcPr>
            <w:tcW w:w="2170" w:type="dxa"/>
            <w:noWrap/>
          </w:tcPr>
          <w:p w14:paraId="54C3A379" w14:textId="77777777" w:rsidR="00610512" w:rsidRPr="00AD3599" w:rsidRDefault="00610512" w:rsidP="00610512">
            <w:pPr>
              <w:rPr>
                <w:ins w:id="3656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657" w:author="Morozova Klavdia" w:date="2019-08-06T12:06:00Z">
                  <w:rPr>
                    <w:ins w:id="3658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2410" w:type="dxa"/>
          </w:tcPr>
          <w:p w14:paraId="70633B56" w14:textId="77777777" w:rsidR="00610512" w:rsidRPr="00AD3599" w:rsidRDefault="00610512" w:rsidP="00610512">
            <w:pPr>
              <w:rPr>
                <w:ins w:id="3659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660" w:author="Morozova Klavdia" w:date="2019-08-06T12:06:00Z">
                  <w:rPr>
                    <w:ins w:id="3661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662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66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</w:tcPr>
          <w:p w14:paraId="29E83F0A" w14:textId="77777777" w:rsidR="00610512" w:rsidRPr="00AD3599" w:rsidRDefault="00610512" w:rsidP="00610512">
            <w:pPr>
              <w:rPr>
                <w:ins w:id="3664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665" w:author="Morozova Klavdia" w:date="2019-08-06T12:06:00Z">
                  <w:rPr>
                    <w:ins w:id="3666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667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66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DATE_FROM                       </w:t>
              </w:r>
            </w:ins>
          </w:p>
        </w:tc>
        <w:tc>
          <w:tcPr>
            <w:tcW w:w="3289" w:type="dxa"/>
            <w:noWrap/>
          </w:tcPr>
          <w:p w14:paraId="4DC73295" w14:textId="4B42FA5C" w:rsidR="00610512" w:rsidRPr="00AD3599" w:rsidRDefault="00610512" w:rsidP="00610512">
            <w:pPr>
              <w:rPr>
                <w:ins w:id="3669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670" w:author="Morozova Klavdia" w:date="2019-08-06T12:06:00Z">
                  <w:rPr>
                    <w:ins w:id="3671" w:author="Morozova Klavdia" w:date="2019-07-17T16:38:00Z"/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</w:pPr>
            <w:ins w:id="3672" w:author="Morozova Klavdia" w:date="2019-07-22T10:4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67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KDATB</w:t>
              </w:r>
            </w:ins>
          </w:p>
        </w:tc>
      </w:tr>
      <w:tr w:rsidR="00610512" w:rsidRPr="00AD3599" w14:paraId="08E07BE2" w14:textId="77777777" w:rsidTr="00DF5998">
        <w:trPr>
          <w:trHeight w:val="300"/>
          <w:ins w:id="3674" w:author="Morozova Klavdia" w:date="2019-07-17T16:38:00Z"/>
        </w:trPr>
        <w:tc>
          <w:tcPr>
            <w:tcW w:w="2170" w:type="dxa"/>
            <w:noWrap/>
          </w:tcPr>
          <w:p w14:paraId="1DE0C350" w14:textId="77777777" w:rsidR="00610512" w:rsidRPr="00AD3599" w:rsidRDefault="00610512" w:rsidP="00610512">
            <w:pPr>
              <w:rPr>
                <w:ins w:id="3675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676" w:author="Morozova Klavdia" w:date="2019-08-06T12:06:00Z">
                  <w:rPr>
                    <w:ins w:id="3677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2410" w:type="dxa"/>
          </w:tcPr>
          <w:p w14:paraId="52B19746" w14:textId="77777777" w:rsidR="00610512" w:rsidRPr="00AD3599" w:rsidRDefault="00610512" w:rsidP="00610512">
            <w:pPr>
              <w:rPr>
                <w:ins w:id="3678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679" w:author="Morozova Klavdia" w:date="2019-08-06T12:06:00Z">
                  <w:rPr>
                    <w:ins w:id="3680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681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68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</w:tcPr>
          <w:p w14:paraId="02052FA6" w14:textId="77777777" w:rsidR="00610512" w:rsidRPr="00AD3599" w:rsidRDefault="00610512" w:rsidP="00610512">
            <w:pPr>
              <w:rPr>
                <w:ins w:id="3683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684" w:author="Morozova Klavdia" w:date="2019-08-06T12:06:00Z">
                  <w:rPr>
                    <w:ins w:id="3685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686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68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DATE_TO                         </w:t>
              </w:r>
            </w:ins>
          </w:p>
        </w:tc>
        <w:tc>
          <w:tcPr>
            <w:tcW w:w="3289" w:type="dxa"/>
            <w:noWrap/>
          </w:tcPr>
          <w:p w14:paraId="1C01B744" w14:textId="7880189D" w:rsidR="00610512" w:rsidRPr="00AD3599" w:rsidRDefault="00610512" w:rsidP="00610512">
            <w:pPr>
              <w:rPr>
                <w:ins w:id="3688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689" w:author="Morozova Klavdia" w:date="2019-08-06T12:06:00Z">
                  <w:rPr>
                    <w:ins w:id="3690" w:author="Morozova Klavdia" w:date="2019-07-17T16:38:00Z"/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</w:pPr>
            <w:ins w:id="3691" w:author="Morozova Klavdia" w:date="2019-07-22T10:4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69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KDATE</w:t>
              </w:r>
            </w:ins>
          </w:p>
        </w:tc>
      </w:tr>
      <w:tr w:rsidR="003A60FF" w:rsidRPr="00AD3599" w14:paraId="0A07AE4A" w14:textId="77777777" w:rsidTr="00DF5998">
        <w:trPr>
          <w:trHeight w:val="300"/>
          <w:ins w:id="3693" w:author="Morozova Klavdia" w:date="2019-07-17T16:38:00Z"/>
        </w:trPr>
        <w:tc>
          <w:tcPr>
            <w:tcW w:w="2170" w:type="dxa"/>
            <w:noWrap/>
          </w:tcPr>
          <w:p w14:paraId="68A56B2C" w14:textId="29689520" w:rsidR="003A60FF" w:rsidRPr="00AD3599" w:rsidRDefault="00D81C61" w:rsidP="00DF5998">
            <w:pPr>
              <w:rPr>
                <w:ins w:id="3694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695" w:author="Morozova Klavdia" w:date="2019-08-06T12:06:00Z">
                  <w:rPr>
                    <w:ins w:id="3696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697" w:author="Morozova Klavdia" w:date="2019-07-19T10:2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</w:rPr>
                <w:t xml:space="preserve">I_KOMP                          </w:t>
              </w:r>
            </w:ins>
          </w:p>
        </w:tc>
        <w:tc>
          <w:tcPr>
            <w:tcW w:w="2410" w:type="dxa"/>
          </w:tcPr>
          <w:p w14:paraId="2D0D5339" w14:textId="77777777" w:rsidR="003A60FF" w:rsidRPr="00AD3599" w:rsidRDefault="003A60FF" w:rsidP="00DF5998">
            <w:pPr>
              <w:rPr>
                <w:ins w:id="3698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699" w:author="Morozova Klavdia" w:date="2019-08-06T12:06:00Z">
                  <w:rPr>
                    <w:ins w:id="3700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701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70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</w:tcPr>
          <w:p w14:paraId="733E7C2F" w14:textId="145294D3" w:rsidR="003A60FF" w:rsidRPr="00AD3599" w:rsidRDefault="00485DA2" w:rsidP="00DF5998">
            <w:pPr>
              <w:rPr>
                <w:ins w:id="3703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704" w:author="Morozova Klavdia" w:date="2019-08-06T12:06:00Z">
                  <w:rPr>
                    <w:ins w:id="3705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706" w:author="Morozova Klavdia" w:date="2019-07-18T17:2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70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EVRTN</w:t>
              </w:r>
            </w:ins>
          </w:p>
        </w:tc>
        <w:tc>
          <w:tcPr>
            <w:tcW w:w="3289" w:type="dxa"/>
            <w:noWrap/>
          </w:tcPr>
          <w:p w14:paraId="3F2F060B" w14:textId="7754BC2F" w:rsidR="003A60FF" w:rsidRPr="00AD3599" w:rsidRDefault="006670C3" w:rsidP="00DF5998">
            <w:pPr>
              <w:rPr>
                <w:ins w:id="3708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709" w:author="Morozova Klavdia" w:date="2019-08-06T12:06:00Z">
                  <w:rPr>
                    <w:ins w:id="3710" w:author="Morozova Klavdia" w:date="2019-07-17T16:38:00Z"/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</w:pPr>
            <w:ins w:id="3711" w:author="Morozova Klavdia" w:date="2019-07-18T09:5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3712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EBELN</w:t>
              </w:r>
            </w:ins>
          </w:p>
        </w:tc>
      </w:tr>
      <w:tr w:rsidR="003A60FF" w:rsidRPr="00AD3599" w14:paraId="79FA9DA2" w14:textId="77777777" w:rsidTr="00DF5998">
        <w:trPr>
          <w:trHeight w:val="300"/>
          <w:ins w:id="3713" w:author="Morozova Klavdia" w:date="2019-07-17T16:38:00Z"/>
        </w:trPr>
        <w:tc>
          <w:tcPr>
            <w:tcW w:w="2170" w:type="dxa"/>
            <w:noWrap/>
          </w:tcPr>
          <w:p w14:paraId="63B5FBA3" w14:textId="77777777" w:rsidR="003A60FF" w:rsidRPr="00AD3599" w:rsidRDefault="003A60FF" w:rsidP="00DF5998">
            <w:pPr>
              <w:rPr>
                <w:ins w:id="3714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715" w:author="Morozova Klavdia" w:date="2019-08-06T12:06:00Z">
                  <w:rPr>
                    <w:ins w:id="3716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717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71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I_KOMP                          </w:t>
              </w:r>
            </w:ins>
          </w:p>
        </w:tc>
        <w:tc>
          <w:tcPr>
            <w:tcW w:w="2410" w:type="dxa"/>
          </w:tcPr>
          <w:p w14:paraId="5783833D" w14:textId="77777777" w:rsidR="003A60FF" w:rsidRPr="00AD3599" w:rsidRDefault="003A60FF" w:rsidP="00DF5998">
            <w:pPr>
              <w:rPr>
                <w:ins w:id="3719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720" w:author="Morozova Klavdia" w:date="2019-08-06T12:06:00Z">
                  <w:rPr>
                    <w:ins w:id="3721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722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72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</w:tcPr>
          <w:p w14:paraId="6B4EB1FE" w14:textId="58B1EDEB" w:rsidR="003A60FF" w:rsidRPr="00AD3599" w:rsidRDefault="00485DA2" w:rsidP="00DF5998">
            <w:pPr>
              <w:rPr>
                <w:ins w:id="3724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725" w:author="Morozova Klavdia" w:date="2019-08-06T12:06:00Z">
                  <w:rPr>
                    <w:ins w:id="3726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727" w:author="Morozova Klavdia" w:date="2019-07-18T17:2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72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ZZMM_MFRPN</w:t>
              </w:r>
            </w:ins>
          </w:p>
        </w:tc>
        <w:tc>
          <w:tcPr>
            <w:tcW w:w="3289" w:type="dxa"/>
            <w:noWrap/>
          </w:tcPr>
          <w:p w14:paraId="450F609F" w14:textId="3F919476" w:rsidR="003A60FF" w:rsidRPr="00AD3599" w:rsidRDefault="006670C3" w:rsidP="00DF5998">
            <w:pPr>
              <w:rPr>
                <w:ins w:id="3729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730" w:author="Morozova Klavdia" w:date="2019-08-06T12:06:00Z">
                  <w:rPr>
                    <w:ins w:id="3731" w:author="Morozova Klavdia" w:date="2019-07-17T16:38:00Z"/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</w:pPr>
            <w:ins w:id="3732" w:author="Morozova Klavdia" w:date="2019-07-18T09:5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73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MFRPN</w:t>
              </w:r>
            </w:ins>
          </w:p>
        </w:tc>
      </w:tr>
      <w:tr w:rsidR="00022A30" w:rsidRPr="00AD3599" w14:paraId="2A98235D" w14:textId="77777777" w:rsidTr="00DF5998">
        <w:trPr>
          <w:trHeight w:val="300"/>
          <w:ins w:id="3734" w:author="Morozova Klavdia" w:date="2019-07-17T16:38:00Z"/>
        </w:trPr>
        <w:tc>
          <w:tcPr>
            <w:tcW w:w="2170" w:type="dxa"/>
            <w:noWrap/>
          </w:tcPr>
          <w:p w14:paraId="313F7145" w14:textId="4D94C739" w:rsidR="00022A30" w:rsidRPr="00AD3599" w:rsidRDefault="00022A30" w:rsidP="00022A30">
            <w:pPr>
              <w:rPr>
                <w:ins w:id="3735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736" w:author="Morozova Klavdia" w:date="2019-08-06T12:06:00Z">
                  <w:rPr>
                    <w:ins w:id="3737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738" w:author="Morozova Klavdia" w:date="2019-07-18T17:4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73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KEY_FIELDS</w:t>
              </w:r>
            </w:ins>
          </w:p>
        </w:tc>
        <w:tc>
          <w:tcPr>
            <w:tcW w:w="2410" w:type="dxa"/>
          </w:tcPr>
          <w:p w14:paraId="69E93EBA" w14:textId="5BD5D8DD" w:rsidR="00022A30" w:rsidRPr="00AD3599" w:rsidRDefault="00022A30" w:rsidP="00022A30">
            <w:pPr>
              <w:rPr>
                <w:ins w:id="3740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741" w:author="Morozova Klavdia" w:date="2019-08-06T12:06:00Z">
                  <w:rPr>
                    <w:ins w:id="3742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743" w:author="Morozova Klavdia" w:date="2019-07-18T17:4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74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</w:tcPr>
          <w:p w14:paraId="34185D88" w14:textId="7AFF199E" w:rsidR="00022A30" w:rsidRPr="00AD3599" w:rsidRDefault="00022A30" w:rsidP="00022A30">
            <w:pPr>
              <w:rPr>
                <w:ins w:id="3745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746" w:author="Morozova Klavdia" w:date="2019-08-06T12:06:00Z">
                  <w:rPr>
                    <w:ins w:id="3747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748" w:author="Morozova Klavdia" w:date="2019-07-18T17:4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74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ZZMM_MFRPN</w:t>
              </w:r>
            </w:ins>
          </w:p>
        </w:tc>
        <w:tc>
          <w:tcPr>
            <w:tcW w:w="3289" w:type="dxa"/>
            <w:noWrap/>
          </w:tcPr>
          <w:p w14:paraId="25C8FCD4" w14:textId="776BA51F" w:rsidR="00022A30" w:rsidRPr="00AD3599" w:rsidRDefault="00022A30" w:rsidP="00022A30">
            <w:pPr>
              <w:rPr>
                <w:ins w:id="3750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751" w:author="Morozova Klavdia" w:date="2019-08-06T12:06:00Z">
                  <w:rPr>
                    <w:ins w:id="3752" w:author="Morozova Klavdia" w:date="2019-07-17T16:38:00Z"/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</w:pPr>
            <w:ins w:id="3753" w:author="Morozova Klavdia" w:date="2019-07-18T17:4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75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MFRPN</w:t>
              </w:r>
            </w:ins>
          </w:p>
        </w:tc>
      </w:tr>
      <w:tr w:rsidR="00022A30" w:rsidRPr="00AD3599" w14:paraId="7A82968D" w14:textId="77777777" w:rsidTr="00DF5998">
        <w:trPr>
          <w:trHeight w:val="300"/>
          <w:ins w:id="3755" w:author="Morozova Klavdia" w:date="2019-07-18T17:44:00Z"/>
        </w:trPr>
        <w:tc>
          <w:tcPr>
            <w:tcW w:w="2170" w:type="dxa"/>
            <w:noWrap/>
          </w:tcPr>
          <w:p w14:paraId="4E4A9D01" w14:textId="07371AD8" w:rsidR="00022A30" w:rsidRPr="00AD3599" w:rsidRDefault="00022A30" w:rsidP="00022A30">
            <w:pPr>
              <w:rPr>
                <w:ins w:id="3756" w:author="Morozova Klavdia" w:date="2019-07-18T17:44:00Z"/>
                <w:rFonts w:ascii="Arial" w:hAnsi="Arial" w:cs="Arial"/>
                <w:sz w:val="20"/>
                <w:szCs w:val="20"/>
                <w:highlight w:val="green"/>
                <w:rPrChange w:id="3757" w:author="Morozova Klavdia" w:date="2019-08-06T12:06:00Z">
                  <w:rPr>
                    <w:ins w:id="3758" w:author="Morozova Klavdia" w:date="2019-07-18T17:44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759" w:author="Morozova Klavdia" w:date="2019-07-18T17:4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76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KEY_FIELDS</w:t>
              </w:r>
            </w:ins>
          </w:p>
        </w:tc>
        <w:tc>
          <w:tcPr>
            <w:tcW w:w="2410" w:type="dxa"/>
          </w:tcPr>
          <w:p w14:paraId="1F760229" w14:textId="680D93D4" w:rsidR="00022A30" w:rsidRPr="00AD3599" w:rsidRDefault="00022A30" w:rsidP="00022A30">
            <w:pPr>
              <w:rPr>
                <w:ins w:id="3761" w:author="Morozova Klavdia" w:date="2019-07-18T17:44:00Z"/>
                <w:rFonts w:ascii="Arial" w:hAnsi="Arial" w:cs="Arial"/>
                <w:sz w:val="20"/>
                <w:szCs w:val="20"/>
                <w:highlight w:val="green"/>
                <w:rPrChange w:id="3762" w:author="Morozova Klavdia" w:date="2019-08-06T12:06:00Z">
                  <w:rPr>
                    <w:ins w:id="3763" w:author="Morozova Klavdia" w:date="2019-07-18T17:44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764" w:author="Morozova Klavdia" w:date="2019-07-18T17:4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76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</w:tcPr>
          <w:p w14:paraId="0D3DADB9" w14:textId="6BED112B" w:rsidR="00022A30" w:rsidRPr="00AD3599" w:rsidRDefault="00022A30" w:rsidP="00022A30">
            <w:pPr>
              <w:rPr>
                <w:ins w:id="3766" w:author="Morozova Klavdia" w:date="2019-07-18T17:44:00Z"/>
                <w:rFonts w:ascii="Arial" w:hAnsi="Arial" w:cs="Arial"/>
                <w:sz w:val="20"/>
                <w:szCs w:val="20"/>
                <w:highlight w:val="green"/>
                <w:rPrChange w:id="3767" w:author="Morozova Klavdia" w:date="2019-08-06T12:06:00Z">
                  <w:rPr>
                    <w:ins w:id="3768" w:author="Morozova Klavdia" w:date="2019-07-18T17:44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769" w:author="Morozova Klavdia" w:date="2019-07-18T17:4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77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EVRTN</w:t>
              </w:r>
            </w:ins>
          </w:p>
        </w:tc>
        <w:tc>
          <w:tcPr>
            <w:tcW w:w="3289" w:type="dxa"/>
            <w:noWrap/>
          </w:tcPr>
          <w:p w14:paraId="123E48FC" w14:textId="00B880B5" w:rsidR="00022A30" w:rsidRPr="00AD3599" w:rsidRDefault="00022A30" w:rsidP="00022A30">
            <w:pPr>
              <w:rPr>
                <w:ins w:id="3771" w:author="Morozova Klavdia" w:date="2019-07-18T17:44:00Z"/>
                <w:rFonts w:ascii="Arial" w:hAnsi="Arial" w:cs="Arial"/>
                <w:sz w:val="20"/>
                <w:szCs w:val="20"/>
                <w:highlight w:val="green"/>
                <w:rPrChange w:id="3772" w:author="Morozova Klavdia" w:date="2019-08-06T12:06:00Z">
                  <w:rPr>
                    <w:ins w:id="3773" w:author="Morozova Klavdia" w:date="2019-07-18T17:44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774" w:author="Morozova Klavdia" w:date="2019-07-18T17:4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3775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EBELN</w:t>
              </w:r>
            </w:ins>
          </w:p>
        </w:tc>
      </w:tr>
      <w:tr w:rsidR="00CD708F" w:rsidRPr="00AD3599" w14:paraId="06E6BD2B" w14:textId="77777777" w:rsidTr="00DF5998">
        <w:trPr>
          <w:trHeight w:val="300"/>
          <w:ins w:id="3776" w:author="Morozova Klavdia" w:date="2019-07-18T17:46:00Z"/>
        </w:trPr>
        <w:tc>
          <w:tcPr>
            <w:tcW w:w="2170" w:type="dxa"/>
            <w:noWrap/>
          </w:tcPr>
          <w:p w14:paraId="7CDAA5B5" w14:textId="77777777" w:rsidR="00CD708F" w:rsidRPr="00AD3599" w:rsidRDefault="00CD708F" w:rsidP="00CD708F">
            <w:pPr>
              <w:rPr>
                <w:ins w:id="3777" w:author="Morozova Klavdia" w:date="2019-07-18T17:46:00Z"/>
                <w:rFonts w:ascii="Arial" w:hAnsi="Arial" w:cs="Arial"/>
                <w:sz w:val="20"/>
                <w:szCs w:val="20"/>
                <w:highlight w:val="green"/>
                <w:rPrChange w:id="3778" w:author="Morozova Klavdia" w:date="2019-08-06T12:06:00Z">
                  <w:rPr>
                    <w:ins w:id="3779" w:author="Morozova Klavdia" w:date="2019-07-18T17:46:00Z"/>
                    <w:rFonts w:ascii="Arial" w:hAnsi="Arial"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2410" w:type="dxa"/>
          </w:tcPr>
          <w:p w14:paraId="6B141D2B" w14:textId="62863938" w:rsidR="00CD708F" w:rsidRPr="00AD3599" w:rsidRDefault="00CD708F" w:rsidP="00CD708F">
            <w:pPr>
              <w:rPr>
                <w:ins w:id="3780" w:author="Morozova Klavdia" w:date="2019-07-18T17:46:00Z"/>
                <w:rFonts w:ascii="Arial" w:hAnsi="Arial" w:cs="Arial"/>
                <w:sz w:val="20"/>
                <w:szCs w:val="20"/>
                <w:highlight w:val="green"/>
                <w:rPrChange w:id="3781" w:author="Morozova Klavdia" w:date="2019-08-06T12:06:00Z">
                  <w:rPr>
                    <w:ins w:id="3782" w:author="Morozova Klavdia" w:date="2019-07-18T17:46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783" w:author="Morozova Klavdia" w:date="2019-07-18T17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78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</w:tcPr>
          <w:p w14:paraId="7DAFE3BE" w14:textId="524DF79A" w:rsidR="00CD708F" w:rsidRPr="00AD3599" w:rsidRDefault="00CD708F" w:rsidP="00CD708F">
            <w:pPr>
              <w:rPr>
                <w:ins w:id="3785" w:author="Morozova Klavdia" w:date="2019-07-18T17:46:00Z"/>
                <w:rFonts w:ascii="Arial" w:hAnsi="Arial" w:cs="Arial"/>
                <w:sz w:val="20"/>
                <w:szCs w:val="20"/>
                <w:highlight w:val="green"/>
                <w:rPrChange w:id="3786" w:author="Morozova Klavdia" w:date="2019-08-06T12:06:00Z">
                  <w:rPr>
                    <w:ins w:id="3787" w:author="Morozova Klavdia" w:date="2019-07-18T17:46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788" w:author="Morozova Klavdia" w:date="2019-07-18T17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78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MAINTAIN_MODE                   </w:t>
              </w:r>
            </w:ins>
          </w:p>
        </w:tc>
        <w:tc>
          <w:tcPr>
            <w:tcW w:w="3289" w:type="dxa"/>
            <w:noWrap/>
          </w:tcPr>
          <w:p w14:paraId="5FC0EA3B" w14:textId="1420BC1E" w:rsidR="00CD708F" w:rsidRPr="00AD3599" w:rsidRDefault="00CD708F" w:rsidP="00CD708F">
            <w:pPr>
              <w:rPr>
                <w:ins w:id="3790" w:author="Morozova Klavdia" w:date="2019-07-18T17:46:00Z"/>
                <w:rFonts w:ascii="Arial" w:hAnsi="Arial" w:cs="Arial"/>
                <w:sz w:val="20"/>
                <w:szCs w:val="20"/>
                <w:highlight w:val="green"/>
                <w:lang w:val="en-US"/>
                <w:rPrChange w:id="3791" w:author="Morozova Klavdia" w:date="2019-08-06T12:06:00Z">
                  <w:rPr>
                    <w:ins w:id="3792" w:author="Morozova Klavdia" w:date="2019-07-18T17:46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3793" w:author="Morozova Klavdia" w:date="2019-07-18T17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3794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A</w:t>
              </w:r>
            </w:ins>
          </w:p>
        </w:tc>
      </w:tr>
      <w:tr w:rsidR="00CD708F" w:rsidRPr="00AD3599" w14:paraId="7F9C531A" w14:textId="77777777" w:rsidTr="00DF5998">
        <w:trPr>
          <w:trHeight w:val="300"/>
          <w:ins w:id="3795" w:author="Morozova Klavdia" w:date="2019-07-17T16:38:00Z"/>
        </w:trPr>
        <w:tc>
          <w:tcPr>
            <w:tcW w:w="2170" w:type="dxa"/>
            <w:noWrap/>
          </w:tcPr>
          <w:p w14:paraId="2991722A" w14:textId="77777777" w:rsidR="00CD708F" w:rsidRPr="00AD3599" w:rsidRDefault="00CD708F" w:rsidP="00CD708F">
            <w:pPr>
              <w:rPr>
                <w:ins w:id="3796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797" w:author="Morozova Klavdia" w:date="2019-08-06T12:06:00Z">
                  <w:rPr>
                    <w:ins w:id="3798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799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80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COPY_RECORDS</w:t>
              </w:r>
            </w:ins>
          </w:p>
        </w:tc>
        <w:tc>
          <w:tcPr>
            <w:tcW w:w="2410" w:type="dxa"/>
          </w:tcPr>
          <w:p w14:paraId="4BD584C2" w14:textId="77777777" w:rsidR="00CD708F" w:rsidRPr="00AD3599" w:rsidRDefault="00CD708F" w:rsidP="00CD708F">
            <w:pPr>
              <w:rPr>
                <w:ins w:id="3801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802" w:author="Morozova Klavdia" w:date="2019-08-06T12:06:00Z">
                  <w:rPr>
                    <w:ins w:id="3803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804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80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</w:tcPr>
          <w:p w14:paraId="5952D59A" w14:textId="77777777" w:rsidR="00CD708F" w:rsidRPr="00AD3599" w:rsidRDefault="00CD708F" w:rsidP="00CD708F">
            <w:pPr>
              <w:rPr>
                <w:ins w:id="3806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807" w:author="Morozova Klavdia" w:date="2019-08-06T12:06:00Z">
                  <w:rPr>
                    <w:ins w:id="3808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809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81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KAPPL                          </w:t>
              </w:r>
            </w:ins>
          </w:p>
        </w:tc>
        <w:tc>
          <w:tcPr>
            <w:tcW w:w="3289" w:type="dxa"/>
            <w:noWrap/>
          </w:tcPr>
          <w:p w14:paraId="59D94797" w14:textId="53E5CB8A" w:rsidR="00CD708F" w:rsidRPr="00AD3599" w:rsidRDefault="00CD708F" w:rsidP="00CD708F">
            <w:pPr>
              <w:rPr>
                <w:ins w:id="3811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812" w:author="Morozova Klavdia" w:date="2019-08-06T12:06:00Z">
                  <w:rPr>
                    <w:ins w:id="3813" w:author="Morozova Klavdia" w:date="2019-07-17T16:38:00Z"/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</w:pPr>
            <w:ins w:id="3814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815" w:author="Morozova Klavdia" w:date="2019-08-06T12:06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t>М</w:t>
              </w:r>
            </w:ins>
          </w:p>
        </w:tc>
      </w:tr>
      <w:tr w:rsidR="00CD708F" w:rsidRPr="00AD3599" w14:paraId="78004B40" w14:textId="77777777" w:rsidTr="00DF5998">
        <w:trPr>
          <w:trHeight w:val="300"/>
          <w:ins w:id="3816" w:author="Morozova Klavdia" w:date="2019-07-17T16:38:00Z"/>
        </w:trPr>
        <w:tc>
          <w:tcPr>
            <w:tcW w:w="2170" w:type="dxa"/>
            <w:noWrap/>
          </w:tcPr>
          <w:p w14:paraId="2B2D1830" w14:textId="77777777" w:rsidR="00CD708F" w:rsidRPr="00AD3599" w:rsidRDefault="00CD708F" w:rsidP="00CD708F">
            <w:pPr>
              <w:rPr>
                <w:ins w:id="3817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818" w:author="Morozova Klavdia" w:date="2019-08-06T12:06:00Z">
                  <w:rPr>
                    <w:ins w:id="3819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820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82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COPY_RECORDS</w:t>
              </w:r>
            </w:ins>
          </w:p>
        </w:tc>
        <w:tc>
          <w:tcPr>
            <w:tcW w:w="2410" w:type="dxa"/>
          </w:tcPr>
          <w:p w14:paraId="7C05BA22" w14:textId="77777777" w:rsidR="00CD708F" w:rsidRPr="00AD3599" w:rsidRDefault="00CD708F" w:rsidP="00CD708F">
            <w:pPr>
              <w:rPr>
                <w:ins w:id="3822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823" w:author="Morozova Klavdia" w:date="2019-08-06T12:06:00Z">
                  <w:rPr>
                    <w:ins w:id="3824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825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82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</w:tcPr>
          <w:p w14:paraId="02C29C3F" w14:textId="77777777" w:rsidR="00CD708F" w:rsidRPr="00AD3599" w:rsidRDefault="00CD708F" w:rsidP="00CD708F">
            <w:pPr>
              <w:rPr>
                <w:ins w:id="3827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828" w:author="Morozova Klavdia" w:date="2019-08-06T12:06:00Z">
                  <w:rPr>
                    <w:ins w:id="3829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830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83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KSCHL  </w:t>
              </w:r>
            </w:ins>
          </w:p>
        </w:tc>
        <w:tc>
          <w:tcPr>
            <w:tcW w:w="3289" w:type="dxa"/>
            <w:noWrap/>
          </w:tcPr>
          <w:p w14:paraId="7EF0D3F5" w14:textId="2806295C" w:rsidR="00CD708F" w:rsidRPr="00AD3599" w:rsidRDefault="00CD708F" w:rsidP="00CD708F">
            <w:pPr>
              <w:rPr>
                <w:ins w:id="3832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833" w:author="Morozova Klavdia" w:date="2019-08-06T12:06:00Z">
                  <w:rPr>
                    <w:ins w:id="3834" w:author="Morozova Klavdia" w:date="2019-07-17T16:38:00Z"/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</w:pPr>
            <w:ins w:id="3835" w:author="Morozova Klavdia" w:date="2019-07-18T11:16:00Z">
              <w:r w:rsidRPr="00AD3599">
                <w:rPr>
                  <w:rFonts w:ascii="Consolas" w:hAnsi="Consolas"/>
                  <w:color w:val="000000"/>
                  <w:sz w:val="20"/>
                  <w:szCs w:val="20"/>
                  <w:highlight w:val="green"/>
                  <w:lang w:val="en-US" w:eastAsia="ru-RU"/>
                  <w:rPrChange w:id="3836" w:author="Morozova Klavdia" w:date="2019-08-06T12:06:00Z">
                    <w:rPr>
                      <w:rFonts w:ascii="Consolas" w:hAnsi="Consolas"/>
                      <w:color w:val="000000"/>
                      <w:sz w:val="20"/>
                      <w:szCs w:val="20"/>
                      <w:lang w:val="en-US" w:eastAsia="ru-RU"/>
                    </w:rPr>
                  </w:rPrChange>
                </w:rPr>
                <w:t>PB00</w:t>
              </w:r>
            </w:ins>
          </w:p>
        </w:tc>
      </w:tr>
      <w:tr w:rsidR="00CD708F" w:rsidRPr="00AD3599" w14:paraId="4CFFDDFC" w14:textId="77777777" w:rsidTr="00DF5998">
        <w:trPr>
          <w:trHeight w:val="300"/>
          <w:ins w:id="3837" w:author="Morozova Klavdia" w:date="2019-07-17T16:38:00Z"/>
        </w:trPr>
        <w:tc>
          <w:tcPr>
            <w:tcW w:w="2170" w:type="dxa"/>
            <w:noWrap/>
          </w:tcPr>
          <w:p w14:paraId="5C17BB0B" w14:textId="77777777" w:rsidR="00CD708F" w:rsidRPr="00AD3599" w:rsidRDefault="00CD708F" w:rsidP="00CD708F">
            <w:pPr>
              <w:rPr>
                <w:ins w:id="3838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839" w:author="Morozova Klavdia" w:date="2019-08-06T12:06:00Z">
                  <w:rPr>
                    <w:ins w:id="3840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841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84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COPY_RECORDS</w:t>
              </w:r>
            </w:ins>
          </w:p>
        </w:tc>
        <w:tc>
          <w:tcPr>
            <w:tcW w:w="2410" w:type="dxa"/>
          </w:tcPr>
          <w:p w14:paraId="156F8F6F" w14:textId="77777777" w:rsidR="00CD708F" w:rsidRPr="00AD3599" w:rsidRDefault="00CD708F" w:rsidP="00CD708F">
            <w:pPr>
              <w:rPr>
                <w:ins w:id="3843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844" w:author="Morozova Klavdia" w:date="2019-08-06T12:06:00Z">
                  <w:rPr>
                    <w:ins w:id="3845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846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84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</w:tcPr>
          <w:p w14:paraId="73DE4128" w14:textId="77777777" w:rsidR="00CD708F" w:rsidRPr="00AD3599" w:rsidRDefault="00CD708F" w:rsidP="00CD708F">
            <w:pPr>
              <w:rPr>
                <w:ins w:id="3848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849" w:author="Morozova Klavdia" w:date="2019-08-06T12:06:00Z">
                  <w:rPr>
                    <w:ins w:id="3850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851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85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KBETR</w:t>
              </w:r>
            </w:ins>
          </w:p>
        </w:tc>
        <w:tc>
          <w:tcPr>
            <w:tcW w:w="3289" w:type="dxa"/>
            <w:noWrap/>
          </w:tcPr>
          <w:p w14:paraId="30767F56" w14:textId="06DBFDA2" w:rsidR="00CD708F" w:rsidRPr="00AD3599" w:rsidRDefault="00CD708F" w:rsidP="00CD708F">
            <w:pPr>
              <w:rPr>
                <w:ins w:id="3853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854" w:author="Morozova Klavdia" w:date="2019-08-06T12:06:00Z">
                  <w:rPr>
                    <w:ins w:id="3855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856" w:author="Morozova Klavdia" w:date="2019-07-18T09:5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85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NETPR</w:t>
              </w:r>
            </w:ins>
          </w:p>
        </w:tc>
      </w:tr>
      <w:tr w:rsidR="00CD708F" w:rsidRPr="00AD3599" w14:paraId="46E48311" w14:textId="77777777" w:rsidTr="00DF5998">
        <w:trPr>
          <w:trHeight w:val="300"/>
          <w:ins w:id="3858" w:author="Morozova Klavdia" w:date="2019-07-17T16:38:00Z"/>
        </w:trPr>
        <w:tc>
          <w:tcPr>
            <w:tcW w:w="2170" w:type="dxa"/>
            <w:noWrap/>
          </w:tcPr>
          <w:p w14:paraId="0EF3DAED" w14:textId="77777777" w:rsidR="00CD708F" w:rsidRPr="00AD3599" w:rsidRDefault="00CD708F" w:rsidP="00CD708F">
            <w:pPr>
              <w:rPr>
                <w:ins w:id="3859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860" w:author="Morozova Klavdia" w:date="2019-08-06T12:06:00Z">
                  <w:rPr>
                    <w:ins w:id="3861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862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86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COPY_RECORDS</w:t>
              </w:r>
            </w:ins>
          </w:p>
        </w:tc>
        <w:tc>
          <w:tcPr>
            <w:tcW w:w="2410" w:type="dxa"/>
          </w:tcPr>
          <w:p w14:paraId="3C22696D" w14:textId="77777777" w:rsidR="00CD708F" w:rsidRPr="00AD3599" w:rsidRDefault="00CD708F" w:rsidP="00CD708F">
            <w:pPr>
              <w:rPr>
                <w:ins w:id="3864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865" w:author="Morozova Klavdia" w:date="2019-08-06T12:06:00Z">
                  <w:rPr>
                    <w:ins w:id="3866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867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86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</w:tcPr>
          <w:p w14:paraId="0F333E56" w14:textId="77777777" w:rsidR="00CD708F" w:rsidRPr="00AD3599" w:rsidRDefault="00CD708F" w:rsidP="00CD708F">
            <w:pPr>
              <w:rPr>
                <w:ins w:id="3869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870" w:author="Morozova Klavdia" w:date="2019-08-06T12:06:00Z">
                  <w:rPr>
                    <w:ins w:id="3871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872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87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WAERS</w:t>
              </w:r>
            </w:ins>
          </w:p>
        </w:tc>
        <w:tc>
          <w:tcPr>
            <w:tcW w:w="3289" w:type="dxa"/>
            <w:noWrap/>
          </w:tcPr>
          <w:p w14:paraId="3BEB2483" w14:textId="77777777" w:rsidR="00CD708F" w:rsidRPr="00AD3599" w:rsidRDefault="00CD708F" w:rsidP="00CD708F">
            <w:pPr>
              <w:rPr>
                <w:ins w:id="3874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875" w:author="Morozova Klavdia" w:date="2019-08-06T12:06:00Z">
                  <w:rPr>
                    <w:ins w:id="3876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877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87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RUB Валюта</w:t>
              </w:r>
            </w:ins>
          </w:p>
        </w:tc>
      </w:tr>
      <w:tr w:rsidR="00CD708F" w:rsidRPr="00AD3599" w14:paraId="19246648" w14:textId="77777777" w:rsidTr="00DF5998">
        <w:trPr>
          <w:trHeight w:val="300"/>
          <w:ins w:id="3879" w:author="Morozova Klavdia" w:date="2019-07-17T16:38:00Z"/>
        </w:trPr>
        <w:tc>
          <w:tcPr>
            <w:tcW w:w="2170" w:type="dxa"/>
            <w:noWrap/>
          </w:tcPr>
          <w:p w14:paraId="4784F5F9" w14:textId="77777777" w:rsidR="00CD708F" w:rsidRPr="00AD3599" w:rsidRDefault="00CD708F" w:rsidP="00CD708F">
            <w:pPr>
              <w:rPr>
                <w:ins w:id="3880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881" w:author="Morozova Klavdia" w:date="2019-08-06T12:06:00Z">
                  <w:rPr>
                    <w:ins w:id="3882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883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88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COPY_RECORDS</w:t>
              </w:r>
            </w:ins>
          </w:p>
        </w:tc>
        <w:tc>
          <w:tcPr>
            <w:tcW w:w="2410" w:type="dxa"/>
          </w:tcPr>
          <w:p w14:paraId="52DD2048" w14:textId="77777777" w:rsidR="00CD708F" w:rsidRPr="00AD3599" w:rsidRDefault="00CD708F" w:rsidP="00CD708F">
            <w:pPr>
              <w:rPr>
                <w:ins w:id="3885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886" w:author="Morozova Klavdia" w:date="2019-08-06T12:06:00Z">
                  <w:rPr>
                    <w:ins w:id="3887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888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88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RV_CONDITION_COPY</w:t>
              </w:r>
            </w:ins>
          </w:p>
        </w:tc>
        <w:tc>
          <w:tcPr>
            <w:tcW w:w="2239" w:type="dxa"/>
            <w:noWrap/>
          </w:tcPr>
          <w:p w14:paraId="082C474C" w14:textId="77777777" w:rsidR="00CD708F" w:rsidRPr="00AD3599" w:rsidRDefault="00CD708F" w:rsidP="00CD708F">
            <w:pPr>
              <w:rPr>
                <w:ins w:id="3890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891" w:author="Morozova Klavdia" w:date="2019-08-06T12:06:00Z">
                  <w:rPr>
                    <w:ins w:id="3892" w:author="Morozova Klavdia" w:date="2019-07-17T16:3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3893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89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KPEIN</w:t>
              </w:r>
            </w:ins>
          </w:p>
        </w:tc>
        <w:tc>
          <w:tcPr>
            <w:tcW w:w="3289" w:type="dxa"/>
            <w:noWrap/>
          </w:tcPr>
          <w:p w14:paraId="25B7D99F" w14:textId="51C1A3C7" w:rsidR="00CD708F" w:rsidRPr="00AD3599" w:rsidRDefault="00CD708F">
            <w:pPr>
              <w:rPr>
                <w:ins w:id="3895" w:author="Morozova Klavdia" w:date="2019-07-17T16:38:00Z"/>
                <w:rFonts w:ascii="Arial" w:hAnsi="Arial" w:cs="Arial"/>
                <w:sz w:val="20"/>
                <w:szCs w:val="20"/>
                <w:highlight w:val="green"/>
                <w:rPrChange w:id="3896" w:author="Morozova Klavdia" w:date="2019-08-06T12:06:00Z">
                  <w:rPr>
                    <w:ins w:id="3897" w:author="Morozova Klavdia" w:date="2019-07-17T16:38:00Z"/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</w:pPr>
            <w:ins w:id="3898" w:author="Morozova Klavdia" w:date="2019-07-17T16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899" w:author="Morozova Klavdia" w:date="2019-08-06T12:06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t xml:space="preserve">1 </w:t>
              </w:r>
            </w:ins>
          </w:p>
        </w:tc>
      </w:tr>
    </w:tbl>
    <w:p w14:paraId="5BE07A04" w14:textId="51F5321E" w:rsidR="00891E1A" w:rsidRPr="00AD3599" w:rsidRDefault="00891E1A" w:rsidP="00891E1A">
      <w:pPr>
        <w:pStyle w:val="1"/>
        <w:numPr>
          <w:ilvl w:val="0"/>
          <w:numId w:val="0"/>
        </w:numPr>
        <w:ind w:left="432" w:hanging="432"/>
        <w:rPr>
          <w:ins w:id="3900" w:author="Morozova Klavdia" w:date="2019-07-18T09:58:00Z"/>
          <w:highlight w:val="green"/>
          <w:rPrChange w:id="3901" w:author="Morozova Klavdia" w:date="2019-08-06T12:06:00Z">
            <w:rPr>
              <w:ins w:id="3902" w:author="Morozova Klavdia" w:date="2019-07-18T09:58:00Z"/>
            </w:rPr>
          </w:rPrChange>
        </w:rPr>
      </w:pPr>
      <w:ins w:id="3903" w:author="Morozova Klavdia" w:date="2019-07-17T10:58:00Z">
        <w:r w:rsidRPr="00AD3599">
          <w:rPr>
            <w:szCs w:val="24"/>
            <w:highlight w:val="green"/>
            <w:lang w:eastAsia="ru-RU"/>
            <w:rPrChange w:id="3904" w:author="Morozova Klavdia" w:date="2019-08-06T12:06:00Z">
              <w:rPr>
                <w:szCs w:val="24"/>
                <w:lang w:eastAsia="ru-RU"/>
              </w:rPr>
            </w:rPrChange>
          </w:rPr>
          <w:t xml:space="preserve">2.3.6.2. </w:t>
        </w:r>
        <w:r w:rsidRPr="00AD3599">
          <w:rPr>
            <w:highlight w:val="green"/>
            <w:rPrChange w:id="3905" w:author="Morozova Klavdia" w:date="2019-08-06T12:06:00Z">
              <w:rPr/>
            </w:rPrChange>
          </w:rPr>
          <w:t>загрузка квартальной спецификации</w:t>
        </w:r>
      </w:ins>
    </w:p>
    <w:p w14:paraId="7594ABFC" w14:textId="461D2F29" w:rsidR="00D3323D" w:rsidRPr="00AD3599" w:rsidRDefault="00D3323D" w:rsidP="00D3323D">
      <w:pPr>
        <w:rPr>
          <w:ins w:id="3906" w:author="Morozova Klavdia" w:date="2019-07-18T18:26:00Z"/>
          <w:rFonts w:ascii="Arial" w:hAnsi="Arial" w:cs="Arial"/>
          <w:highlight w:val="green"/>
        </w:rPr>
      </w:pPr>
      <w:ins w:id="3907" w:author="Morozova Klavdia" w:date="2019-07-18T18:26:00Z">
        <w:r w:rsidRPr="00AD3599">
          <w:rPr>
            <w:rFonts w:ascii="Arial" w:hAnsi="Arial" w:cs="Arial"/>
            <w:szCs w:val="24"/>
            <w:highlight w:val="green"/>
            <w:lang w:eastAsia="ru-RU"/>
          </w:rPr>
          <w:t>Для режима «</w:t>
        </w:r>
      </w:ins>
      <w:ins w:id="3908" w:author="Morozova Klavdia" w:date="2019-07-18T18:27:00Z">
        <w:r w:rsidRPr="00AD3599">
          <w:rPr>
            <w:rFonts w:ascii="Arial" w:hAnsi="Arial" w:cs="Arial"/>
            <w:szCs w:val="24"/>
            <w:highlight w:val="green"/>
            <w:lang w:eastAsia="ru-RU"/>
            <w:rPrChange w:id="3909" w:author="Morozova Klavdia" w:date="2019-08-06T12:06:00Z">
              <w:rPr>
                <w:rFonts w:ascii="Arial" w:hAnsi="Arial" w:cs="Arial"/>
                <w:szCs w:val="24"/>
                <w:lang w:eastAsia="ru-RU"/>
              </w:rPr>
            </w:rPrChange>
          </w:rPr>
          <w:t>Создание контракта из Excel-файла</w:t>
        </w:r>
      </w:ins>
      <w:ins w:id="3910" w:author="Morozova Klavdia" w:date="2019-07-18T18:26:00Z">
        <w:r w:rsidRPr="00AD3599">
          <w:rPr>
            <w:rFonts w:ascii="Arial" w:hAnsi="Arial" w:cs="Arial"/>
            <w:szCs w:val="24"/>
            <w:highlight w:val="green"/>
            <w:lang w:eastAsia="ru-RU"/>
          </w:rPr>
          <w:t xml:space="preserve">» считываем данные из файла, указанного пользователем на селекционном экране (поле </w:t>
        </w:r>
        <w:r w:rsidRPr="00AD3599">
          <w:rPr>
            <w:rFonts w:ascii="Arial" w:hAnsi="Arial" w:cs="Arial"/>
            <w:i/>
            <w:color w:val="808080" w:themeColor="background1" w:themeShade="80"/>
            <w:szCs w:val="24"/>
            <w:highlight w:val="green"/>
            <w:lang w:val="en-US"/>
          </w:rPr>
          <w:t>FILENAME</w:t>
        </w:r>
        <w:r w:rsidRPr="00AD3599">
          <w:rPr>
            <w:rFonts w:ascii="Arial" w:hAnsi="Arial" w:cs="Arial"/>
            <w:i/>
            <w:color w:val="808080" w:themeColor="background1" w:themeShade="80"/>
            <w:szCs w:val="24"/>
            <w:highlight w:val="green"/>
          </w:rPr>
          <w:t>)</w:t>
        </w:r>
        <w:r w:rsidRPr="00AD3599">
          <w:rPr>
            <w:rFonts w:ascii="Arial" w:hAnsi="Arial" w:cs="Arial"/>
            <w:szCs w:val="24"/>
            <w:highlight w:val="green"/>
            <w:lang w:eastAsia="ru-RU"/>
          </w:rPr>
          <w:t>.</w:t>
        </w:r>
      </w:ins>
      <w:ins w:id="3911" w:author="Morozova Klavdia" w:date="2019-07-22T11:48:00Z">
        <w:r w:rsidR="0078036C" w:rsidRPr="00AD3599">
          <w:rPr>
            <w:rFonts w:ascii="Arial" w:hAnsi="Arial" w:cs="Arial"/>
            <w:szCs w:val="24"/>
            <w:highlight w:val="green"/>
            <w:lang w:eastAsia="ru-RU"/>
            <w:rPrChange w:id="3912" w:author="Morozova Klavdia" w:date="2019-08-06T12:06:00Z">
              <w:rPr>
                <w:rFonts w:ascii="Arial" w:hAnsi="Arial" w:cs="Arial"/>
                <w:szCs w:val="24"/>
                <w:lang w:eastAsia="ru-RU"/>
              </w:rPr>
            </w:rPrChange>
          </w:rPr>
          <w:t xml:space="preserve"> В данном </w:t>
        </w:r>
      </w:ins>
      <w:ins w:id="3913" w:author="Morozova Klavdia" w:date="2019-07-22T11:49:00Z">
        <w:r w:rsidR="0078036C" w:rsidRPr="00AD3599">
          <w:rPr>
            <w:rFonts w:ascii="Arial" w:hAnsi="Arial" w:cs="Arial"/>
            <w:szCs w:val="24"/>
            <w:highlight w:val="green"/>
            <w:lang w:eastAsia="ru-RU"/>
            <w:rPrChange w:id="3914" w:author="Morozova Klavdia" w:date="2019-08-06T12:06:00Z">
              <w:rPr>
                <w:rFonts w:ascii="Arial" w:hAnsi="Arial" w:cs="Arial"/>
                <w:szCs w:val="24"/>
                <w:lang w:eastAsia="ru-RU"/>
              </w:rPr>
            </w:rPrChange>
          </w:rPr>
          <w:t>режиме поле «Обновлять цены»</w:t>
        </w:r>
      </w:ins>
      <w:ins w:id="3915" w:author="Morozova Klavdia" w:date="2019-07-22T11:48:00Z">
        <w:r w:rsidR="0078036C" w:rsidRPr="00AD3599">
          <w:rPr>
            <w:rFonts w:ascii="Arial" w:hAnsi="Arial" w:cs="Arial"/>
            <w:szCs w:val="24"/>
            <w:highlight w:val="green"/>
            <w:lang w:eastAsia="ru-RU"/>
            <w:rPrChange w:id="3916" w:author="Morozova Klavdia" w:date="2019-08-06T12:06:00Z">
              <w:rPr>
                <w:rFonts w:ascii="Arial" w:hAnsi="Arial" w:cs="Arial"/>
                <w:szCs w:val="24"/>
                <w:lang w:eastAsia="ru-RU"/>
              </w:rPr>
            </w:rPrChange>
          </w:rPr>
          <w:t xml:space="preserve"> </w:t>
        </w:r>
      </w:ins>
      <w:ins w:id="3917" w:author="Morozova Klavdia" w:date="2019-07-22T11:49:00Z">
        <w:r w:rsidR="0078036C" w:rsidRPr="00AD3599">
          <w:rPr>
            <w:rFonts w:ascii="Arial" w:hAnsi="Arial" w:cs="Arial"/>
            <w:szCs w:val="24"/>
            <w:highlight w:val="green"/>
            <w:lang w:eastAsia="ru-RU"/>
            <w:rPrChange w:id="3918" w:author="Morozova Klavdia" w:date="2019-08-06T12:06:00Z">
              <w:rPr>
                <w:rFonts w:ascii="Arial" w:hAnsi="Arial" w:cs="Arial"/>
                <w:szCs w:val="24"/>
                <w:lang w:eastAsia="ru-RU"/>
              </w:rPr>
            </w:rPrChange>
          </w:rPr>
          <w:t>становится недоступным для выбора.</w:t>
        </w:r>
      </w:ins>
      <w:ins w:id="3919" w:author="Morozova Klavdia" w:date="2019-07-18T18:26:00Z">
        <w:r w:rsidRPr="00AD3599">
          <w:rPr>
            <w:rFonts w:ascii="Arial" w:hAnsi="Arial" w:cs="Arial"/>
            <w:szCs w:val="24"/>
            <w:highlight w:val="green"/>
            <w:lang w:eastAsia="ru-RU"/>
          </w:rPr>
          <w:t xml:space="preserve"> Шаблон с образцом заполнения файла, в котором указаны данные, находится в Приложении 1, Лист «</w:t>
        </w:r>
      </w:ins>
      <w:ins w:id="3920" w:author="Morozova Klavdia" w:date="2019-07-18T18:28:00Z">
        <w:r w:rsidRPr="00AD3599">
          <w:rPr>
            <w:rFonts w:ascii="Arial" w:hAnsi="Arial" w:cs="Arial"/>
            <w:szCs w:val="24"/>
            <w:highlight w:val="green"/>
            <w:lang w:eastAsia="ru-RU"/>
            <w:rPrChange w:id="3921" w:author="Morozova Klavdia" w:date="2019-08-06T12:06:00Z">
              <w:rPr>
                <w:rFonts w:ascii="Arial" w:hAnsi="Arial" w:cs="Arial"/>
                <w:szCs w:val="24"/>
                <w:lang w:eastAsia="ru-RU"/>
              </w:rPr>
            </w:rPrChange>
          </w:rPr>
          <w:t>Спецификация</w:t>
        </w:r>
      </w:ins>
      <w:ins w:id="3922" w:author="Morozova Klavdia" w:date="2019-07-18T18:26:00Z">
        <w:r w:rsidRPr="00AD3599">
          <w:rPr>
            <w:rFonts w:ascii="Arial" w:hAnsi="Arial" w:cs="Arial"/>
            <w:szCs w:val="24"/>
            <w:highlight w:val="green"/>
            <w:lang w:eastAsia="ru-RU"/>
          </w:rPr>
          <w:t xml:space="preserve">». Первая строка таблицы содержит заголовки столбцов. Данные находятся, начиная со второй строки. Считываем их и отражаем в </w:t>
        </w:r>
        <w:r w:rsidRPr="00AD3599">
          <w:rPr>
            <w:rFonts w:ascii="Arial" w:hAnsi="Arial" w:cs="Arial"/>
            <w:szCs w:val="24"/>
            <w:highlight w:val="green"/>
            <w:lang w:val="en-US" w:eastAsia="ru-RU"/>
          </w:rPr>
          <w:t>Alv</w:t>
        </w:r>
        <w:r w:rsidRPr="00AD3599">
          <w:rPr>
            <w:rFonts w:ascii="Arial" w:hAnsi="Arial" w:cs="Arial"/>
            <w:szCs w:val="24"/>
            <w:highlight w:val="green"/>
            <w:lang w:eastAsia="ru-RU"/>
          </w:rPr>
          <w:t>-</w:t>
        </w:r>
        <w:r w:rsidRPr="00AD3599">
          <w:rPr>
            <w:rFonts w:ascii="Arial" w:hAnsi="Arial" w:cs="Arial"/>
            <w:szCs w:val="24"/>
            <w:highlight w:val="green"/>
            <w:lang w:val="en-US" w:eastAsia="ru-RU"/>
          </w:rPr>
          <w:t>Grid</w:t>
        </w:r>
        <w:r w:rsidRPr="00AD3599">
          <w:rPr>
            <w:rFonts w:ascii="Arial" w:hAnsi="Arial" w:cs="Arial"/>
            <w:szCs w:val="24"/>
            <w:highlight w:val="green"/>
            <w:lang w:eastAsia="ru-RU"/>
          </w:rPr>
          <w:t>.</w:t>
        </w:r>
      </w:ins>
    </w:p>
    <w:p w14:paraId="6396E465" w14:textId="77777777" w:rsidR="00D3323D" w:rsidRPr="00AD3599" w:rsidRDefault="00D3323D" w:rsidP="00D3323D">
      <w:pPr>
        <w:spacing w:before="240"/>
        <w:jc w:val="left"/>
        <w:rPr>
          <w:ins w:id="3923" w:author="Morozova Klavdia" w:date="2019-07-18T18:26:00Z"/>
          <w:rFonts w:ascii="Arial" w:hAnsi="Arial" w:cs="Arial"/>
          <w:highlight w:val="green"/>
        </w:rPr>
      </w:pPr>
      <w:ins w:id="3924" w:author="Morozova Klavdia" w:date="2019-07-18T18:26:00Z">
        <w:r w:rsidRPr="00AD3599">
          <w:rPr>
            <w:rFonts w:ascii="Arial" w:hAnsi="Arial" w:cs="Arial"/>
            <w:i/>
            <w:szCs w:val="24"/>
            <w:highlight w:val="green"/>
          </w:rPr>
          <w:t>Таблица соответствия полей Excel таблицы и ALV отчета</w:t>
        </w:r>
      </w:ins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3261"/>
        <w:gridCol w:w="4644"/>
        <w:tblGridChange w:id="3925">
          <w:tblGrid>
            <w:gridCol w:w="108"/>
            <w:gridCol w:w="2160"/>
            <w:gridCol w:w="108"/>
            <w:gridCol w:w="3153"/>
            <w:gridCol w:w="108"/>
            <w:gridCol w:w="4536"/>
            <w:gridCol w:w="108"/>
          </w:tblGrid>
        </w:tblGridChange>
      </w:tblGrid>
      <w:tr w:rsidR="00D3323D" w:rsidRPr="00AD3599" w14:paraId="70DD7FC4" w14:textId="77777777" w:rsidTr="00A14706">
        <w:trPr>
          <w:trHeight w:val="697"/>
          <w:ins w:id="3926" w:author="Morozova Klavdia" w:date="2019-07-18T18:26:00Z"/>
        </w:trPr>
        <w:tc>
          <w:tcPr>
            <w:tcW w:w="2268" w:type="dxa"/>
            <w:shd w:val="clear" w:color="auto" w:fill="FFC000"/>
          </w:tcPr>
          <w:p w14:paraId="2EC4EEA7" w14:textId="77777777" w:rsidR="00D3323D" w:rsidRPr="00AD3599" w:rsidRDefault="00D3323D" w:rsidP="00A14706">
            <w:pPr>
              <w:spacing w:before="100" w:beforeAutospacing="1"/>
              <w:jc w:val="left"/>
              <w:rPr>
                <w:ins w:id="3927" w:author="Morozova Klavdia" w:date="2019-07-18T18:26:00Z"/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</w:pPr>
            <w:ins w:id="3928" w:author="Morozova Klavdia" w:date="2019-07-18T18:26:00Z">
              <w:r w:rsidRPr="00AD3599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</w:rPr>
                <w:t xml:space="preserve">Поле </w:t>
              </w:r>
              <w:r w:rsidRPr="00AD3599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  <w:lang w:val="en-US"/>
                </w:rPr>
                <w:t xml:space="preserve">ALV </w:t>
              </w:r>
              <w:r w:rsidRPr="00AD3599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</w:rPr>
                <w:t>отчета</w:t>
              </w:r>
            </w:ins>
          </w:p>
        </w:tc>
        <w:tc>
          <w:tcPr>
            <w:tcW w:w="3261" w:type="dxa"/>
            <w:shd w:val="clear" w:color="auto" w:fill="FFC000"/>
          </w:tcPr>
          <w:p w14:paraId="54044F17" w14:textId="77777777" w:rsidR="00D3323D" w:rsidRPr="00AD3599" w:rsidRDefault="00D3323D" w:rsidP="00A14706">
            <w:pPr>
              <w:spacing w:before="100" w:beforeAutospacing="1"/>
              <w:jc w:val="left"/>
              <w:rPr>
                <w:ins w:id="3929" w:author="Morozova Klavdia" w:date="2019-07-18T18:26:00Z"/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</w:pPr>
            <w:ins w:id="3930" w:author="Morozova Klavdia" w:date="2019-07-18T18:26:00Z">
              <w:r w:rsidRPr="00AD3599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</w:rPr>
                <w:t xml:space="preserve">Название поля </w:t>
              </w:r>
            </w:ins>
          </w:p>
        </w:tc>
        <w:tc>
          <w:tcPr>
            <w:tcW w:w="4644" w:type="dxa"/>
            <w:shd w:val="clear" w:color="auto" w:fill="FFC000"/>
          </w:tcPr>
          <w:p w14:paraId="445AF7B4" w14:textId="77777777" w:rsidR="00D3323D" w:rsidRPr="00AD3599" w:rsidRDefault="00D3323D" w:rsidP="00A14706">
            <w:pPr>
              <w:spacing w:before="100" w:beforeAutospacing="1"/>
              <w:jc w:val="left"/>
              <w:rPr>
                <w:ins w:id="3931" w:author="Morozova Klavdia" w:date="2019-07-18T18:26:00Z"/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</w:pPr>
            <w:ins w:id="3932" w:author="Morozova Klavdia" w:date="2019-07-18T18:26:00Z">
              <w:r w:rsidRPr="00AD3599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</w:rPr>
                <w:t xml:space="preserve">Соответствующий источник данных (столбец </w:t>
              </w:r>
              <w:r w:rsidRPr="00AD3599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  <w:lang w:val="en-US"/>
                </w:rPr>
                <w:t>Excel</w:t>
              </w:r>
              <w:r w:rsidRPr="00AD3599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</w:rPr>
                <w:t>)</w:t>
              </w:r>
            </w:ins>
          </w:p>
        </w:tc>
      </w:tr>
      <w:tr w:rsidR="00D3323D" w:rsidRPr="00AD3599" w14:paraId="45561569" w14:textId="77777777" w:rsidTr="00285FBB">
        <w:tblPrEx>
          <w:tblW w:w="0" w:type="auto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3933" w:author="Morozova Klavdia" w:date="2019-07-19T15:58:00Z">
            <w:tblPrEx>
              <w:tblW w:w="0" w:type="auto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395"/>
          <w:ins w:id="3934" w:author="Morozova Klavdia" w:date="2019-07-18T18:26:00Z"/>
          <w:trPrChange w:id="3935" w:author="Morozova Klavdia" w:date="2019-07-19T15:58:00Z">
            <w:trPr>
              <w:gridAfter w:val="0"/>
              <w:trHeight w:val="544"/>
            </w:trPr>
          </w:trPrChange>
        </w:trPr>
        <w:tc>
          <w:tcPr>
            <w:tcW w:w="2268" w:type="dxa"/>
            <w:tcPrChange w:id="3936" w:author="Morozova Klavdia" w:date="2019-07-19T15:58:00Z">
              <w:tcPr>
                <w:tcW w:w="2268" w:type="dxa"/>
                <w:gridSpan w:val="2"/>
              </w:tcPr>
            </w:tcPrChange>
          </w:tcPr>
          <w:p w14:paraId="7C7B7810" w14:textId="7D78B6BC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3937" w:author="Morozova Klavdia" w:date="2019-07-18T18:26:00Z"/>
                <w:rFonts w:ascii="Arial" w:hAnsi="Arial" w:cs="Arial"/>
                <w:sz w:val="20"/>
                <w:szCs w:val="20"/>
                <w:highlight w:val="green"/>
                <w:lang w:eastAsia="ru-RU"/>
              </w:rPr>
            </w:pPr>
            <w:ins w:id="3938" w:author="Morozova Klavdia" w:date="2019-07-19T11:1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eastAsia="ru-RU"/>
                  <w:rPrChange w:id="3939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eastAsia="ru-RU"/>
                    </w:rPr>
                  </w:rPrChange>
                </w:rPr>
                <w:t>BSTYP</w:t>
              </w:r>
            </w:ins>
          </w:p>
        </w:tc>
        <w:tc>
          <w:tcPr>
            <w:tcW w:w="3261" w:type="dxa"/>
            <w:tcPrChange w:id="3940" w:author="Morozova Klavdia" w:date="2019-07-19T15:58:00Z">
              <w:tcPr>
                <w:tcW w:w="3261" w:type="dxa"/>
                <w:gridSpan w:val="2"/>
              </w:tcPr>
            </w:tcPrChange>
          </w:tcPr>
          <w:p w14:paraId="27B9F360" w14:textId="2D36225B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3941" w:author="Morozova Klavdia" w:date="2019-07-18T18:26:00Z"/>
                <w:rFonts w:ascii="Arial" w:hAnsi="Arial" w:cs="Arial"/>
                <w:sz w:val="20"/>
                <w:szCs w:val="20"/>
                <w:highlight w:val="green"/>
                <w:lang w:eastAsia="ru-RU"/>
                <w:rPrChange w:id="3942" w:author="Morozova Klavdia" w:date="2019-08-06T12:06:00Z">
                  <w:rPr>
                    <w:ins w:id="3943" w:author="Morozova Klavdia" w:date="2019-07-18T18:26:00Z"/>
                    <w:rFonts w:ascii="Arial" w:hAnsi="Arial" w:cs="Arial"/>
                    <w:sz w:val="20"/>
                    <w:szCs w:val="20"/>
                    <w:highlight w:val="green"/>
                    <w:lang w:val="en-US" w:eastAsia="ru-RU"/>
                  </w:rPr>
                </w:rPrChange>
              </w:rPr>
            </w:pPr>
            <w:ins w:id="3944" w:author="Morozova Klavdia" w:date="2019-07-19T11:1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eastAsia="ru-RU"/>
                  <w:rPrChange w:id="3945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eastAsia="ru-RU"/>
                    </w:rPr>
                  </w:rPrChange>
                </w:rPr>
                <w:t>Тип документа закупки</w:t>
              </w:r>
            </w:ins>
          </w:p>
        </w:tc>
        <w:tc>
          <w:tcPr>
            <w:tcW w:w="4644" w:type="dxa"/>
            <w:tcPrChange w:id="3946" w:author="Morozova Klavdia" w:date="2019-07-19T15:58:00Z">
              <w:tcPr>
                <w:tcW w:w="4644" w:type="dxa"/>
                <w:gridSpan w:val="2"/>
              </w:tcPr>
            </w:tcPrChange>
          </w:tcPr>
          <w:p w14:paraId="23BA8391" w14:textId="2E640A92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3947" w:author="Morozova Klavdia" w:date="2019-07-18T18:26:00Z"/>
                <w:rFonts w:ascii="Arial" w:hAnsi="Arial" w:cs="Arial"/>
                <w:sz w:val="20"/>
                <w:szCs w:val="20"/>
                <w:highlight w:val="green"/>
                <w:lang w:eastAsia="ru-RU"/>
              </w:rPr>
            </w:pPr>
            <w:ins w:id="3948" w:author="Morozova Klavdia" w:date="2019-07-18T18:2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94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Тип документа</w:t>
              </w:r>
            </w:ins>
          </w:p>
        </w:tc>
      </w:tr>
      <w:tr w:rsidR="00D3323D" w:rsidRPr="00AD3599" w14:paraId="5657C39C" w14:textId="77777777" w:rsidTr="00285FBB">
        <w:tblPrEx>
          <w:tblW w:w="0" w:type="auto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3950" w:author="Morozova Klavdia" w:date="2019-07-19T15:58:00Z">
            <w:tblPrEx>
              <w:tblW w:w="0" w:type="auto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32"/>
          <w:ins w:id="3951" w:author="Morozova Klavdia" w:date="2019-07-18T18:26:00Z"/>
          <w:trPrChange w:id="3952" w:author="Morozova Klavdia" w:date="2019-07-19T15:58:00Z">
            <w:trPr>
              <w:gridAfter w:val="0"/>
              <w:trHeight w:val="544"/>
            </w:trPr>
          </w:trPrChange>
        </w:trPr>
        <w:tc>
          <w:tcPr>
            <w:tcW w:w="2268" w:type="dxa"/>
            <w:tcPrChange w:id="3953" w:author="Morozova Klavdia" w:date="2019-07-19T15:58:00Z">
              <w:tcPr>
                <w:tcW w:w="2268" w:type="dxa"/>
                <w:gridSpan w:val="2"/>
              </w:tcPr>
            </w:tcPrChange>
          </w:tcPr>
          <w:p w14:paraId="12803EC7" w14:textId="1F735CE9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3954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3955" w:author="Morozova Klavdia" w:date="2019-07-19T11:1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95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BSART</w:t>
              </w:r>
            </w:ins>
          </w:p>
        </w:tc>
        <w:tc>
          <w:tcPr>
            <w:tcW w:w="3261" w:type="dxa"/>
            <w:tcPrChange w:id="3957" w:author="Morozova Klavdia" w:date="2019-07-19T15:58:00Z">
              <w:tcPr>
                <w:tcW w:w="3261" w:type="dxa"/>
                <w:gridSpan w:val="2"/>
              </w:tcPr>
            </w:tcPrChange>
          </w:tcPr>
          <w:p w14:paraId="5CF525C4" w14:textId="5CFB6DC2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3958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3959" w:author="Morozova Klavdia" w:date="2019-07-19T11:1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96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Вид документа закупки</w:t>
              </w:r>
            </w:ins>
          </w:p>
        </w:tc>
        <w:tc>
          <w:tcPr>
            <w:tcW w:w="4644" w:type="dxa"/>
            <w:tcPrChange w:id="3961" w:author="Morozova Klavdia" w:date="2019-07-19T15:58:00Z">
              <w:tcPr>
                <w:tcW w:w="4644" w:type="dxa"/>
                <w:gridSpan w:val="2"/>
              </w:tcPr>
            </w:tcPrChange>
          </w:tcPr>
          <w:p w14:paraId="43B6C95D" w14:textId="33B5A83C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3962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3963" w:author="Morozova Klavdia" w:date="2019-07-18T18:2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96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Вид документа</w:t>
              </w:r>
            </w:ins>
          </w:p>
        </w:tc>
      </w:tr>
      <w:tr w:rsidR="00D3323D" w:rsidRPr="00AD3599" w14:paraId="47D073E6" w14:textId="77777777" w:rsidTr="00A14706">
        <w:trPr>
          <w:trHeight w:val="304"/>
          <w:ins w:id="3965" w:author="Morozova Klavdia" w:date="2019-07-18T18:26:00Z"/>
        </w:trPr>
        <w:tc>
          <w:tcPr>
            <w:tcW w:w="2268" w:type="dxa"/>
          </w:tcPr>
          <w:p w14:paraId="7FF814CE" w14:textId="1572CB17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3966" w:author="Morozova Klavdia" w:date="2019-07-18T18:26:00Z"/>
                <w:rFonts w:ascii="Arial" w:hAnsi="Arial" w:cs="Arial"/>
                <w:sz w:val="20"/>
                <w:szCs w:val="20"/>
                <w:highlight w:val="green"/>
                <w:lang w:val="en-US" w:eastAsia="ru-RU"/>
              </w:rPr>
            </w:pPr>
            <w:ins w:id="3967" w:author="Morozova Klavdia" w:date="2019-07-19T11:1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 w:eastAsia="ru-RU"/>
                  <w:rPrChange w:id="3968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 w:eastAsia="ru-RU"/>
                    </w:rPr>
                  </w:rPrChange>
                </w:rPr>
                <w:t>EKORG</w:t>
              </w:r>
            </w:ins>
          </w:p>
        </w:tc>
        <w:tc>
          <w:tcPr>
            <w:tcW w:w="3261" w:type="dxa"/>
          </w:tcPr>
          <w:p w14:paraId="6B431A92" w14:textId="72666B44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3969" w:author="Morozova Klavdia" w:date="2019-07-18T18:26:00Z"/>
                <w:rFonts w:ascii="Arial" w:hAnsi="Arial" w:cs="Arial"/>
                <w:sz w:val="20"/>
                <w:szCs w:val="20"/>
                <w:highlight w:val="green"/>
                <w:lang w:val="en-US" w:eastAsia="ru-RU"/>
              </w:rPr>
            </w:pPr>
            <w:ins w:id="3970" w:author="Morozova Klavdia" w:date="2019-07-19T11:1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 w:eastAsia="ru-RU"/>
                  <w:rPrChange w:id="3971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 w:eastAsia="ru-RU"/>
                    </w:rPr>
                  </w:rPrChange>
                </w:rPr>
                <w:t>Закупочная организация</w:t>
              </w:r>
            </w:ins>
          </w:p>
        </w:tc>
        <w:tc>
          <w:tcPr>
            <w:tcW w:w="4644" w:type="dxa"/>
          </w:tcPr>
          <w:p w14:paraId="085F3712" w14:textId="595AADBA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3972" w:author="Morozova Klavdia" w:date="2019-07-18T18:26:00Z"/>
                <w:rFonts w:ascii="Arial" w:hAnsi="Arial" w:cs="Arial"/>
                <w:sz w:val="20"/>
                <w:szCs w:val="20"/>
                <w:highlight w:val="green"/>
                <w:lang w:eastAsia="ru-RU"/>
              </w:rPr>
            </w:pPr>
            <w:ins w:id="3973" w:author="Morozova Klavdia" w:date="2019-07-18T18:2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97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Закупочная организация</w:t>
              </w:r>
            </w:ins>
          </w:p>
        </w:tc>
      </w:tr>
      <w:tr w:rsidR="00D3323D" w:rsidRPr="00AD3599" w14:paraId="21501FF4" w14:textId="77777777" w:rsidTr="00A14706">
        <w:trPr>
          <w:trHeight w:val="316"/>
          <w:ins w:id="3975" w:author="Morozova Klavdia" w:date="2019-07-18T18:26:00Z"/>
        </w:trPr>
        <w:tc>
          <w:tcPr>
            <w:tcW w:w="2268" w:type="dxa"/>
          </w:tcPr>
          <w:p w14:paraId="22FB0789" w14:textId="20C30E5F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3976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3977" w:author="Morozova Klavdia" w:date="2019-07-19T11:1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97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BUKRS</w:t>
              </w:r>
            </w:ins>
          </w:p>
        </w:tc>
        <w:tc>
          <w:tcPr>
            <w:tcW w:w="3261" w:type="dxa"/>
          </w:tcPr>
          <w:p w14:paraId="135CE977" w14:textId="519E7B8D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3979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3980" w:author="Morozova Klavdia" w:date="2019-07-19T11:1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98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БЕ</w:t>
              </w:r>
            </w:ins>
          </w:p>
        </w:tc>
        <w:tc>
          <w:tcPr>
            <w:tcW w:w="4644" w:type="dxa"/>
          </w:tcPr>
          <w:p w14:paraId="6E7533C6" w14:textId="128B5051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3982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3983" w:author="Morozova Klavdia" w:date="2019-07-18T18:2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98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БЕ</w:t>
              </w:r>
            </w:ins>
          </w:p>
        </w:tc>
      </w:tr>
      <w:tr w:rsidR="00D3323D" w:rsidRPr="00AD3599" w14:paraId="1F15AD33" w14:textId="77777777" w:rsidTr="00285FBB">
        <w:tblPrEx>
          <w:tblW w:w="0" w:type="auto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3985" w:author="Morozova Klavdia" w:date="2019-07-19T15:58:00Z">
            <w:tblPrEx>
              <w:tblW w:w="0" w:type="auto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0"/>
          <w:ins w:id="3986" w:author="Morozova Klavdia" w:date="2019-07-18T18:26:00Z"/>
          <w:trPrChange w:id="3987" w:author="Morozova Klavdia" w:date="2019-07-19T15:58:00Z">
            <w:trPr>
              <w:gridAfter w:val="0"/>
              <w:trHeight w:val="544"/>
            </w:trPr>
          </w:trPrChange>
        </w:trPr>
        <w:tc>
          <w:tcPr>
            <w:tcW w:w="2268" w:type="dxa"/>
            <w:tcPrChange w:id="3988" w:author="Morozova Klavdia" w:date="2019-07-19T15:58:00Z">
              <w:tcPr>
                <w:tcW w:w="2268" w:type="dxa"/>
                <w:gridSpan w:val="2"/>
              </w:tcPr>
            </w:tcPrChange>
          </w:tcPr>
          <w:p w14:paraId="19E69235" w14:textId="668428E5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3989" w:author="Morozova Klavdia" w:date="2019-07-18T18:26:00Z"/>
                <w:rFonts w:ascii="Arial" w:hAnsi="Arial" w:cs="Arial"/>
                <w:sz w:val="20"/>
                <w:szCs w:val="20"/>
                <w:highlight w:val="green"/>
                <w:lang w:val="en-US" w:eastAsia="ru-RU"/>
              </w:rPr>
            </w:pPr>
            <w:ins w:id="3990" w:author="Morozova Klavdia" w:date="2019-07-19T11:1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 w:eastAsia="ru-RU"/>
                  <w:rPrChange w:id="3991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 w:eastAsia="ru-RU"/>
                    </w:rPr>
                  </w:rPrChange>
                </w:rPr>
                <w:t>EKGRP</w:t>
              </w:r>
            </w:ins>
          </w:p>
        </w:tc>
        <w:tc>
          <w:tcPr>
            <w:tcW w:w="3261" w:type="dxa"/>
            <w:tcPrChange w:id="3992" w:author="Morozova Klavdia" w:date="2019-07-19T15:58:00Z">
              <w:tcPr>
                <w:tcW w:w="3261" w:type="dxa"/>
                <w:gridSpan w:val="2"/>
              </w:tcPr>
            </w:tcPrChange>
          </w:tcPr>
          <w:p w14:paraId="3D83C86E" w14:textId="241D008C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3993" w:author="Morozova Klavdia" w:date="2019-07-18T18:26:00Z"/>
                <w:rFonts w:ascii="Arial" w:hAnsi="Arial" w:cs="Arial"/>
                <w:sz w:val="20"/>
                <w:szCs w:val="20"/>
                <w:highlight w:val="green"/>
                <w:lang w:val="en-US" w:eastAsia="ru-RU"/>
              </w:rPr>
            </w:pPr>
            <w:ins w:id="3994" w:author="Morozova Klavdia" w:date="2019-07-19T11:1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 w:eastAsia="ru-RU"/>
                  <w:rPrChange w:id="3995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 w:eastAsia="ru-RU"/>
                    </w:rPr>
                  </w:rPrChange>
                </w:rPr>
                <w:t>Группа закупок</w:t>
              </w:r>
            </w:ins>
          </w:p>
        </w:tc>
        <w:tc>
          <w:tcPr>
            <w:tcW w:w="4644" w:type="dxa"/>
            <w:tcPrChange w:id="3996" w:author="Morozova Klavdia" w:date="2019-07-19T15:58:00Z">
              <w:tcPr>
                <w:tcW w:w="4644" w:type="dxa"/>
                <w:gridSpan w:val="2"/>
              </w:tcPr>
            </w:tcPrChange>
          </w:tcPr>
          <w:p w14:paraId="03AD0140" w14:textId="62AFB490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3997" w:author="Morozova Klavdia" w:date="2019-07-18T18:26:00Z"/>
                <w:rFonts w:ascii="Arial" w:hAnsi="Arial" w:cs="Arial"/>
                <w:sz w:val="20"/>
                <w:szCs w:val="20"/>
                <w:highlight w:val="green"/>
                <w:lang w:eastAsia="ru-RU"/>
              </w:rPr>
            </w:pPr>
            <w:ins w:id="3998" w:author="Morozova Klavdia" w:date="2019-07-18T18:2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399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Группа закупок</w:t>
              </w:r>
            </w:ins>
          </w:p>
        </w:tc>
      </w:tr>
      <w:tr w:rsidR="00D3323D" w:rsidRPr="00AD3599" w14:paraId="0315712D" w14:textId="77777777" w:rsidTr="00285FBB">
        <w:tblPrEx>
          <w:tblW w:w="0" w:type="auto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000" w:author="Morozova Klavdia" w:date="2019-07-19T15:58:00Z">
            <w:tblPrEx>
              <w:tblW w:w="0" w:type="auto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08"/>
          <w:ins w:id="4001" w:author="Morozova Klavdia" w:date="2019-07-18T18:29:00Z"/>
          <w:trPrChange w:id="4002" w:author="Morozova Klavdia" w:date="2019-07-19T15:58:00Z">
            <w:trPr>
              <w:gridAfter w:val="0"/>
              <w:trHeight w:val="544"/>
            </w:trPr>
          </w:trPrChange>
        </w:trPr>
        <w:tc>
          <w:tcPr>
            <w:tcW w:w="2268" w:type="dxa"/>
            <w:tcPrChange w:id="4003" w:author="Morozova Klavdia" w:date="2019-07-19T15:58:00Z">
              <w:tcPr>
                <w:tcW w:w="2268" w:type="dxa"/>
                <w:gridSpan w:val="2"/>
              </w:tcPr>
            </w:tcPrChange>
          </w:tcPr>
          <w:p w14:paraId="10DEA955" w14:textId="33A33E2D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004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005" w:author="Morozova Klavdia" w:date="2019-08-06T12:06:00Z">
                  <w:rPr>
                    <w:ins w:id="4006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007" w:author="Morozova Klavdia" w:date="2019-07-19T11:1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00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BEDAT</w:t>
              </w:r>
            </w:ins>
          </w:p>
        </w:tc>
        <w:tc>
          <w:tcPr>
            <w:tcW w:w="3261" w:type="dxa"/>
            <w:tcPrChange w:id="4009" w:author="Morozova Klavdia" w:date="2019-07-19T15:58:00Z">
              <w:tcPr>
                <w:tcW w:w="3261" w:type="dxa"/>
                <w:gridSpan w:val="2"/>
              </w:tcPr>
            </w:tcPrChange>
          </w:tcPr>
          <w:p w14:paraId="4912DCFF" w14:textId="007835FE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010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011" w:author="Morozova Klavdia" w:date="2019-08-06T12:06:00Z">
                  <w:rPr>
                    <w:ins w:id="4012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013" w:author="Morozova Klavdia" w:date="2019-07-19T11:1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01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Дата документа закупки</w:t>
              </w:r>
            </w:ins>
          </w:p>
        </w:tc>
        <w:tc>
          <w:tcPr>
            <w:tcW w:w="4644" w:type="dxa"/>
            <w:tcPrChange w:id="4015" w:author="Morozova Klavdia" w:date="2019-07-19T15:58:00Z">
              <w:tcPr>
                <w:tcW w:w="4644" w:type="dxa"/>
                <w:gridSpan w:val="2"/>
              </w:tcPr>
            </w:tcPrChange>
          </w:tcPr>
          <w:p w14:paraId="73B50889" w14:textId="51F37460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016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017" w:author="Morozova Klavdia" w:date="2019-08-06T12:06:00Z">
                  <w:rPr>
                    <w:ins w:id="4018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019" w:author="Morozova Klavdia" w:date="2019-07-18T18:2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02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Дата контракта</w:t>
              </w:r>
            </w:ins>
          </w:p>
        </w:tc>
      </w:tr>
      <w:tr w:rsidR="00D3323D" w:rsidRPr="00AD3599" w14:paraId="094E2664" w14:textId="77777777" w:rsidTr="00285FBB">
        <w:tblPrEx>
          <w:tblW w:w="0" w:type="auto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021" w:author="Morozova Klavdia" w:date="2019-07-19T15:58:00Z">
            <w:tblPrEx>
              <w:tblW w:w="0" w:type="auto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226"/>
          <w:ins w:id="4022" w:author="Morozova Klavdia" w:date="2019-07-18T18:29:00Z"/>
          <w:trPrChange w:id="4023" w:author="Morozova Klavdia" w:date="2019-07-19T15:58:00Z">
            <w:trPr>
              <w:gridAfter w:val="0"/>
              <w:trHeight w:val="544"/>
            </w:trPr>
          </w:trPrChange>
        </w:trPr>
        <w:tc>
          <w:tcPr>
            <w:tcW w:w="2268" w:type="dxa"/>
            <w:tcPrChange w:id="4024" w:author="Morozova Klavdia" w:date="2019-07-19T15:58:00Z">
              <w:tcPr>
                <w:tcW w:w="2268" w:type="dxa"/>
                <w:gridSpan w:val="2"/>
              </w:tcPr>
            </w:tcPrChange>
          </w:tcPr>
          <w:p w14:paraId="68A37322" w14:textId="53027C96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025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026" w:author="Morozova Klavdia" w:date="2019-08-06T12:06:00Z">
                  <w:rPr>
                    <w:ins w:id="4027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028" w:author="Morozova Klavdia" w:date="2019-07-19T11:1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02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KDATB</w:t>
              </w:r>
            </w:ins>
          </w:p>
        </w:tc>
        <w:tc>
          <w:tcPr>
            <w:tcW w:w="3261" w:type="dxa"/>
            <w:tcPrChange w:id="4030" w:author="Morozova Klavdia" w:date="2019-07-19T15:58:00Z">
              <w:tcPr>
                <w:tcW w:w="3261" w:type="dxa"/>
                <w:gridSpan w:val="2"/>
              </w:tcPr>
            </w:tcPrChange>
          </w:tcPr>
          <w:p w14:paraId="6184CA80" w14:textId="157A6A0C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031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032" w:author="Morozova Klavdia" w:date="2019-08-06T12:06:00Z">
                  <w:rPr>
                    <w:ins w:id="4033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034" w:author="Morozova Klavdia" w:date="2019-07-19T11:1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03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Начало срока действия</w:t>
              </w:r>
            </w:ins>
          </w:p>
        </w:tc>
        <w:tc>
          <w:tcPr>
            <w:tcW w:w="4644" w:type="dxa"/>
            <w:tcPrChange w:id="4036" w:author="Morozova Klavdia" w:date="2019-07-19T15:58:00Z">
              <w:tcPr>
                <w:tcW w:w="4644" w:type="dxa"/>
                <w:gridSpan w:val="2"/>
              </w:tcPr>
            </w:tcPrChange>
          </w:tcPr>
          <w:p w14:paraId="3E59779A" w14:textId="7D8B3DE4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037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038" w:author="Morozova Klavdia" w:date="2019-08-06T12:06:00Z">
                  <w:rPr>
                    <w:ins w:id="4039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040" w:author="Morozova Klavdia" w:date="2019-07-18T18:2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04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Дата начала срока действия контракта</w:t>
              </w:r>
            </w:ins>
          </w:p>
        </w:tc>
      </w:tr>
      <w:tr w:rsidR="00D3323D" w:rsidRPr="00AD3599" w14:paraId="2D118DFD" w14:textId="77777777" w:rsidTr="00285FBB">
        <w:tblPrEx>
          <w:tblW w:w="0" w:type="auto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042" w:author="Morozova Klavdia" w:date="2019-07-19T15:58:00Z">
            <w:tblPrEx>
              <w:tblW w:w="0" w:type="auto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329"/>
          <w:ins w:id="4043" w:author="Morozova Klavdia" w:date="2019-07-18T18:29:00Z"/>
          <w:trPrChange w:id="4044" w:author="Morozova Klavdia" w:date="2019-07-19T15:58:00Z">
            <w:trPr>
              <w:gridAfter w:val="0"/>
              <w:trHeight w:val="544"/>
            </w:trPr>
          </w:trPrChange>
        </w:trPr>
        <w:tc>
          <w:tcPr>
            <w:tcW w:w="2268" w:type="dxa"/>
            <w:tcPrChange w:id="4045" w:author="Morozova Klavdia" w:date="2019-07-19T15:58:00Z">
              <w:tcPr>
                <w:tcW w:w="2268" w:type="dxa"/>
                <w:gridSpan w:val="2"/>
              </w:tcPr>
            </w:tcPrChange>
          </w:tcPr>
          <w:p w14:paraId="16237CD5" w14:textId="1D570EC9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046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047" w:author="Morozova Klavdia" w:date="2019-08-06T12:06:00Z">
                  <w:rPr>
                    <w:ins w:id="4048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049" w:author="Morozova Klavdia" w:date="2019-07-19T11:1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05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KDATE</w:t>
              </w:r>
            </w:ins>
          </w:p>
        </w:tc>
        <w:tc>
          <w:tcPr>
            <w:tcW w:w="3261" w:type="dxa"/>
            <w:tcPrChange w:id="4051" w:author="Morozova Klavdia" w:date="2019-07-19T15:58:00Z">
              <w:tcPr>
                <w:tcW w:w="3261" w:type="dxa"/>
                <w:gridSpan w:val="2"/>
              </w:tcPr>
            </w:tcPrChange>
          </w:tcPr>
          <w:p w14:paraId="6A78BB30" w14:textId="7B3A920D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052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053" w:author="Morozova Klavdia" w:date="2019-08-06T12:06:00Z">
                  <w:rPr>
                    <w:ins w:id="4054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055" w:author="Morozova Klavdia" w:date="2019-07-19T11:1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05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Конец времени выполнения</w:t>
              </w:r>
            </w:ins>
          </w:p>
        </w:tc>
        <w:tc>
          <w:tcPr>
            <w:tcW w:w="4644" w:type="dxa"/>
            <w:tcPrChange w:id="4057" w:author="Morozova Klavdia" w:date="2019-07-19T15:58:00Z">
              <w:tcPr>
                <w:tcW w:w="4644" w:type="dxa"/>
                <w:gridSpan w:val="2"/>
              </w:tcPr>
            </w:tcPrChange>
          </w:tcPr>
          <w:p w14:paraId="34B2090A" w14:textId="51A4E19F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058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059" w:author="Morozova Klavdia" w:date="2019-08-06T12:06:00Z">
                  <w:rPr>
                    <w:ins w:id="4060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061" w:author="Morozova Klavdia" w:date="2019-07-18T18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06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Дата окончания срока действия контракта</w:t>
              </w:r>
            </w:ins>
          </w:p>
        </w:tc>
      </w:tr>
      <w:tr w:rsidR="00D3323D" w:rsidRPr="00AD3599" w14:paraId="33E0494E" w14:textId="77777777" w:rsidTr="00285FBB">
        <w:tblPrEx>
          <w:tblW w:w="0" w:type="auto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063" w:author="Morozova Klavdia" w:date="2019-07-19T15:58:00Z">
            <w:tblPrEx>
              <w:tblW w:w="0" w:type="auto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22"/>
          <w:ins w:id="4064" w:author="Morozova Klavdia" w:date="2019-07-18T18:29:00Z"/>
          <w:trPrChange w:id="4065" w:author="Morozova Klavdia" w:date="2019-07-19T15:58:00Z">
            <w:trPr>
              <w:gridAfter w:val="0"/>
              <w:trHeight w:val="544"/>
            </w:trPr>
          </w:trPrChange>
        </w:trPr>
        <w:tc>
          <w:tcPr>
            <w:tcW w:w="2268" w:type="dxa"/>
            <w:tcPrChange w:id="4066" w:author="Morozova Klavdia" w:date="2019-07-19T15:58:00Z">
              <w:tcPr>
                <w:tcW w:w="2268" w:type="dxa"/>
                <w:gridSpan w:val="2"/>
              </w:tcPr>
            </w:tcPrChange>
          </w:tcPr>
          <w:p w14:paraId="1580F615" w14:textId="75711DB2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067" w:author="Morozova Klavdia" w:date="2019-07-18T18:29:00Z"/>
                <w:rFonts w:ascii="Arial" w:hAnsi="Arial" w:cs="Arial"/>
                <w:sz w:val="20"/>
                <w:szCs w:val="20"/>
                <w:highlight w:val="green"/>
                <w:lang w:val="en-US"/>
                <w:rPrChange w:id="4068" w:author="Morozova Klavdia" w:date="2019-08-06T12:06:00Z">
                  <w:rPr>
                    <w:ins w:id="4069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070" w:author="Morozova Klavdia" w:date="2019-07-19T11:1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07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INCO1</w:t>
              </w:r>
            </w:ins>
          </w:p>
        </w:tc>
        <w:tc>
          <w:tcPr>
            <w:tcW w:w="3261" w:type="dxa"/>
            <w:tcPrChange w:id="4072" w:author="Morozova Klavdia" w:date="2019-07-19T15:58:00Z">
              <w:tcPr>
                <w:tcW w:w="3261" w:type="dxa"/>
                <w:gridSpan w:val="2"/>
              </w:tcPr>
            </w:tcPrChange>
          </w:tcPr>
          <w:p w14:paraId="0F6D4EEF" w14:textId="3C74805B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073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074" w:author="Morozova Klavdia" w:date="2019-08-06T12:06:00Z">
                  <w:rPr>
                    <w:ins w:id="4075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076" w:author="Morozova Klavdia" w:date="2019-07-19T11:1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07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Инкотермс, часть 1</w:t>
              </w:r>
            </w:ins>
          </w:p>
        </w:tc>
        <w:tc>
          <w:tcPr>
            <w:tcW w:w="4644" w:type="dxa"/>
            <w:tcPrChange w:id="4078" w:author="Morozova Klavdia" w:date="2019-07-19T15:58:00Z">
              <w:tcPr>
                <w:tcW w:w="4644" w:type="dxa"/>
                <w:gridSpan w:val="2"/>
              </w:tcPr>
            </w:tcPrChange>
          </w:tcPr>
          <w:p w14:paraId="6F79EF5A" w14:textId="6134F1BB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079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080" w:author="Morozova Klavdia" w:date="2019-08-06T12:06:00Z">
                  <w:rPr>
                    <w:ins w:id="4081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082" w:author="Morozova Klavdia" w:date="2019-07-18T18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08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Инкотермс 1</w:t>
              </w:r>
            </w:ins>
          </w:p>
        </w:tc>
      </w:tr>
      <w:tr w:rsidR="00D3323D" w:rsidRPr="00AD3599" w14:paraId="765D5B33" w14:textId="77777777" w:rsidTr="00285FBB">
        <w:tblPrEx>
          <w:tblW w:w="0" w:type="auto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084" w:author="Morozova Klavdia" w:date="2019-07-19T15:58:00Z">
            <w:tblPrEx>
              <w:tblW w:w="0" w:type="auto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98"/>
          <w:ins w:id="4085" w:author="Morozova Klavdia" w:date="2019-07-18T18:29:00Z"/>
          <w:trPrChange w:id="4086" w:author="Morozova Klavdia" w:date="2019-07-19T15:58:00Z">
            <w:trPr>
              <w:gridAfter w:val="0"/>
              <w:trHeight w:val="544"/>
            </w:trPr>
          </w:trPrChange>
        </w:trPr>
        <w:tc>
          <w:tcPr>
            <w:tcW w:w="2268" w:type="dxa"/>
            <w:tcPrChange w:id="4087" w:author="Morozova Klavdia" w:date="2019-07-19T15:58:00Z">
              <w:tcPr>
                <w:tcW w:w="2268" w:type="dxa"/>
                <w:gridSpan w:val="2"/>
              </w:tcPr>
            </w:tcPrChange>
          </w:tcPr>
          <w:p w14:paraId="3E6907AF" w14:textId="7700E6E8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088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089" w:author="Morozova Klavdia" w:date="2019-08-06T12:06:00Z">
                  <w:rPr>
                    <w:ins w:id="4090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091" w:author="Morozova Klavdia" w:date="2019-07-19T11:1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09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INCO2</w:t>
              </w:r>
            </w:ins>
          </w:p>
        </w:tc>
        <w:tc>
          <w:tcPr>
            <w:tcW w:w="3261" w:type="dxa"/>
            <w:tcPrChange w:id="4093" w:author="Morozova Klavdia" w:date="2019-07-19T15:58:00Z">
              <w:tcPr>
                <w:tcW w:w="3261" w:type="dxa"/>
                <w:gridSpan w:val="2"/>
              </w:tcPr>
            </w:tcPrChange>
          </w:tcPr>
          <w:p w14:paraId="5E588FF3" w14:textId="7EBB829D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094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095" w:author="Morozova Klavdia" w:date="2019-08-06T12:06:00Z">
                  <w:rPr>
                    <w:ins w:id="4096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097" w:author="Morozova Klavdia" w:date="2019-07-19T11:1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09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Инкотермс, часть 2</w:t>
              </w:r>
            </w:ins>
          </w:p>
        </w:tc>
        <w:tc>
          <w:tcPr>
            <w:tcW w:w="4644" w:type="dxa"/>
            <w:tcPrChange w:id="4099" w:author="Morozova Klavdia" w:date="2019-07-19T15:58:00Z">
              <w:tcPr>
                <w:tcW w:w="4644" w:type="dxa"/>
                <w:gridSpan w:val="2"/>
              </w:tcPr>
            </w:tcPrChange>
          </w:tcPr>
          <w:p w14:paraId="06975325" w14:textId="0D870D20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100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101" w:author="Morozova Klavdia" w:date="2019-08-06T12:06:00Z">
                  <w:rPr>
                    <w:ins w:id="4102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103" w:author="Morozova Klavdia" w:date="2019-07-18T18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10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Инкотермс 2</w:t>
              </w:r>
            </w:ins>
          </w:p>
        </w:tc>
      </w:tr>
      <w:tr w:rsidR="00D3323D" w:rsidRPr="00AD3599" w14:paraId="5BD290F4" w14:textId="77777777" w:rsidTr="00285FBB">
        <w:tblPrEx>
          <w:tblW w:w="0" w:type="auto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105" w:author="Morozova Klavdia" w:date="2019-07-19T15:59:00Z">
            <w:tblPrEx>
              <w:tblW w:w="0" w:type="auto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202"/>
          <w:ins w:id="4106" w:author="Morozova Klavdia" w:date="2019-07-18T18:29:00Z"/>
          <w:trPrChange w:id="4107" w:author="Morozova Klavdia" w:date="2019-07-19T15:59:00Z">
            <w:trPr>
              <w:gridAfter w:val="0"/>
              <w:trHeight w:val="544"/>
            </w:trPr>
          </w:trPrChange>
        </w:trPr>
        <w:tc>
          <w:tcPr>
            <w:tcW w:w="2268" w:type="dxa"/>
            <w:tcPrChange w:id="4108" w:author="Morozova Klavdia" w:date="2019-07-19T15:59:00Z">
              <w:tcPr>
                <w:tcW w:w="2268" w:type="dxa"/>
                <w:gridSpan w:val="2"/>
              </w:tcPr>
            </w:tcPrChange>
          </w:tcPr>
          <w:p w14:paraId="4BE70C8C" w14:textId="346FE195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109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110" w:author="Morozova Klavdia" w:date="2019-08-06T12:06:00Z">
                  <w:rPr>
                    <w:ins w:id="4111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112" w:author="Morozova Klavdia" w:date="2019-07-19T11:1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11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LIFNR</w:t>
              </w:r>
            </w:ins>
          </w:p>
        </w:tc>
        <w:tc>
          <w:tcPr>
            <w:tcW w:w="3261" w:type="dxa"/>
            <w:tcPrChange w:id="4114" w:author="Morozova Klavdia" w:date="2019-07-19T15:59:00Z">
              <w:tcPr>
                <w:tcW w:w="3261" w:type="dxa"/>
                <w:gridSpan w:val="2"/>
              </w:tcPr>
            </w:tcPrChange>
          </w:tcPr>
          <w:p w14:paraId="79D93E08" w14:textId="51BC1A9F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115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116" w:author="Morozova Klavdia" w:date="2019-08-06T12:06:00Z">
                  <w:rPr>
                    <w:ins w:id="4117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118" w:author="Morozova Klavdia" w:date="2019-07-19T11:1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11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Поставщик</w:t>
              </w:r>
            </w:ins>
          </w:p>
        </w:tc>
        <w:tc>
          <w:tcPr>
            <w:tcW w:w="4644" w:type="dxa"/>
            <w:tcPrChange w:id="4120" w:author="Morozova Klavdia" w:date="2019-07-19T15:59:00Z">
              <w:tcPr>
                <w:tcW w:w="4644" w:type="dxa"/>
                <w:gridSpan w:val="2"/>
              </w:tcPr>
            </w:tcPrChange>
          </w:tcPr>
          <w:p w14:paraId="1E2DBDAE" w14:textId="567FAF5A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121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122" w:author="Morozova Klavdia" w:date="2019-08-06T12:06:00Z">
                  <w:rPr>
                    <w:ins w:id="4123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124" w:author="Morozova Klavdia" w:date="2019-07-18T18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12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Поставщик</w:t>
              </w:r>
            </w:ins>
          </w:p>
        </w:tc>
      </w:tr>
      <w:tr w:rsidR="00D3323D" w:rsidRPr="00AD3599" w14:paraId="0F06D539" w14:textId="77777777" w:rsidTr="00285FBB">
        <w:tblPrEx>
          <w:tblW w:w="0" w:type="auto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126" w:author="Morozova Klavdia" w:date="2019-07-19T15:59:00Z">
            <w:tblPrEx>
              <w:tblW w:w="0" w:type="auto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60"/>
          <w:ins w:id="4127" w:author="Morozova Klavdia" w:date="2019-07-18T18:29:00Z"/>
          <w:trPrChange w:id="4128" w:author="Morozova Klavdia" w:date="2019-07-19T15:59:00Z">
            <w:trPr>
              <w:gridAfter w:val="0"/>
              <w:trHeight w:val="544"/>
            </w:trPr>
          </w:trPrChange>
        </w:trPr>
        <w:tc>
          <w:tcPr>
            <w:tcW w:w="2268" w:type="dxa"/>
            <w:tcPrChange w:id="4129" w:author="Morozova Klavdia" w:date="2019-07-19T15:59:00Z">
              <w:tcPr>
                <w:tcW w:w="2268" w:type="dxa"/>
                <w:gridSpan w:val="2"/>
              </w:tcPr>
            </w:tcPrChange>
          </w:tcPr>
          <w:p w14:paraId="380FCB31" w14:textId="719C96E6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130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131" w:author="Morozova Klavdia" w:date="2019-08-06T12:06:00Z">
                  <w:rPr>
                    <w:ins w:id="4132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133" w:author="Morozova Klavdia" w:date="2019-07-19T11:1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13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LIFRE</w:t>
              </w:r>
            </w:ins>
          </w:p>
        </w:tc>
        <w:tc>
          <w:tcPr>
            <w:tcW w:w="3261" w:type="dxa"/>
            <w:tcPrChange w:id="4135" w:author="Morozova Klavdia" w:date="2019-07-19T15:59:00Z">
              <w:tcPr>
                <w:tcW w:w="3261" w:type="dxa"/>
                <w:gridSpan w:val="2"/>
              </w:tcPr>
            </w:tcPrChange>
          </w:tcPr>
          <w:p w14:paraId="50F2D584" w14:textId="43B65F90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136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137" w:author="Morozova Klavdia" w:date="2019-08-06T12:06:00Z">
                  <w:rPr>
                    <w:ins w:id="4138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139" w:author="Morozova Klavdia" w:date="2019-07-19T11:1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14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Выставитель счета</w:t>
              </w:r>
            </w:ins>
          </w:p>
        </w:tc>
        <w:tc>
          <w:tcPr>
            <w:tcW w:w="4644" w:type="dxa"/>
            <w:tcPrChange w:id="4141" w:author="Morozova Klavdia" w:date="2019-07-19T15:59:00Z">
              <w:tcPr>
                <w:tcW w:w="4644" w:type="dxa"/>
                <w:gridSpan w:val="2"/>
              </w:tcPr>
            </w:tcPrChange>
          </w:tcPr>
          <w:p w14:paraId="0EF60412" w14:textId="3FB365C8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142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143" w:author="Morozova Klavdia" w:date="2019-08-06T12:06:00Z">
                  <w:rPr>
                    <w:ins w:id="4144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145" w:author="Morozova Klavdia" w:date="2019-07-18T18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14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Выставитель счета</w:t>
              </w:r>
            </w:ins>
          </w:p>
        </w:tc>
      </w:tr>
      <w:tr w:rsidR="00D3323D" w:rsidRPr="00AD3599" w14:paraId="20EE105A" w14:textId="77777777" w:rsidTr="00285FBB">
        <w:tblPrEx>
          <w:tblW w:w="0" w:type="auto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147" w:author="Morozova Klavdia" w:date="2019-07-19T15:59:00Z">
            <w:tblPrEx>
              <w:tblW w:w="0" w:type="auto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267"/>
          <w:ins w:id="4148" w:author="Morozova Klavdia" w:date="2019-07-18T18:29:00Z"/>
          <w:trPrChange w:id="4149" w:author="Morozova Klavdia" w:date="2019-07-19T15:59:00Z">
            <w:trPr>
              <w:gridAfter w:val="0"/>
              <w:trHeight w:val="544"/>
            </w:trPr>
          </w:trPrChange>
        </w:trPr>
        <w:tc>
          <w:tcPr>
            <w:tcW w:w="2268" w:type="dxa"/>
            <w:tcPrChange w:id="4150" w:author="Morozova Klavdia" w:date="2019-07-19T15:59:00Z">
              <w:tcPr>
                <w:tcW w:w="2268" w:type="dxa"/>
                <w:gridSpan w:val="2"/>
              </w:tcPr>
            </w:tcPrChange>
          </w:tcPr>
          <w:p w14:paraId="142EA568" w14:textId="461F6BF8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151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152" w:author="Morozova Klavdia" w:date="2019-08-06T12:06:00Z">
                  <w:rPr>
                    <w:ins w:id="4153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154" w:author="Morozova Klavdia" w:date="2019-07-19T11:1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15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ZTERM</w:t>
              </w:r>
            </w:ins>
          </w:p>
        </w:tc>
        <w:tc>
          <w:tcPr>
            <w:tcW w:w="3261" w:type="dxa"/>
            <w:tcPrChange w:id="4156" w:author="Morozova Klavdia" w:date="2019-07-19T15:59:00Z">
              <w:tcPr>
                <w:tcW w:w="3261" w:type="dxa"/>
                <w:gridSpan w:val="2"/>
              </w:tcPr>
            </w:tcPrChange>
          </w:tcPr>
          <w:p w14:paraId="5C8C3503" w14:textId="585AF6D3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157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158" w:author="Morozova Klavdia" w:date="2019-08-06T12:06:00Z">
                  <w:rPr>
                    <w:ins w:id="4159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160" w:author="Morozova Klavdia" w:date="2019-07-19T11:1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16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Условие платежа</w:t>
              </w:r>
            </w:ins>
          </w:p>
        </w:tc>
        <w:tc>
          <w:tcPr>
            <w:tcW w:w="4644" w:type="dxa"/>
            <w:tcPrChange w:id="4162" w:author="Morozova Klavdia" w:date="2019-07-19T15:59:00Z">
              <w:tcPr>
                <w:tcW w:w="4644" w:type="dxa"/>
                <w:gridSpan w:val="2"/>
              </w:tcPr>
            </w:tcPrChange>
          </w:tcPr>
          <w:p w14:paraId="09DA90B4" w14:textId="17599DB4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163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164" w:author="Morozova Klavdia" w:date="2019-08-06T12:06:00Z">
                  <w:rPr>
                    <w:ins w:id="4165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166" w:author="Morozova Klavdia" w:date="2019-07-18T18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16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Условие платежа</w:t>
              </w:r>
            </w:ins>
          </w:p>
        </w:tc>
      </w:tr>
      <w:tr w:rsidR="00D3323D" w:rsidRPr="00AD3599" w14:paraId="5977CDE1" w14:textId="77777777" w:rsidTr="00285FBB">
        <w:tblPrEx>
          <w:tblW w:w="0" w:type="auto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168" w:author="Morozova Klavdia" w:date="2019-07-19T15:59:00Z">
            <w:tblPrEx>
              <w:tblW w:w="0" w:type="auto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02"/>
          <w:ins w:id="4169" w:author="Morozova Klavdia" w:date="2019-07-18T18:29:00Z"/>
          <w:trPrChange w:id="4170" w:author="Morozova Klavdia" w:date="2019-07-19T15:59:00Z">
            <w:trPr>
              <w:gridAfter w:val="0"/>
              <w:trHeight w:val="544"/>
            </w:trPr>
          </w:trPrChange>
        </w:trPr>
        <w:tc>
          <w:tcPr>
            <w:tcW w:w="2268" w:type="dxa"/>
            <w:tcPrChange w:id="4171" w:author="Morozova Klavdia" w:date="2019-07-19T15:59:00Z">
              <w:tcPr>
                <w:tcW w:w="2268" w:type="dxa"/>
                <w:gridSpan w:val="2"/>
              </w:tcPr>
            </w:tcPrChange>
          </w:tcPr>
          <w:p w14:paraId="67F600B2" w14:textId="6061BE0A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172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173" w:author="Morozova Klavdia" w:date="2019-08-06T12:06:00Z">
                  <w:rPr>
                    <w:ins w:id="4174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175" w:author="Morozova Klavdia" w:date="2019-07-19T11:1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17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WAERS</w:t>
              </w:r>
            </w:ins>
          </w:p>
        </w:tc>
        <w:tc>
          <w:tcPr>
            <w:tcW w:w="3261" w:type="dxa"/>
            <w:tcPrChange w:id="4177" w:author="Morozova Klavdia" w:date="2019-07-19T15:59:00Z">
              <w:tcPr>
                <w:tcW w:w="3261" w:type="dxa"/>
                <w:gridSpan w:val="2"/>
              </w:tcPr>
            </w:tcPrChange>
          </w:tcPr>
          <w:p w14:paraId="638588C0" w14:textId="412DCD3E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178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179" w:author="Morozova Klavdia" w:date="2019-08-06T12:06:00Z">
                  <w:rPr>
                    <w:ins w:id="4180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181" w:author="Morozova Klavdia" w:date="2019-07-19T11:1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18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Валюта</w:t>
              </w:r>
            </w:ins>
          </w:p>
        </w:tc>
        <w:tc>
          <w:tcPr>
            <w:tcW w:w="4644" w:type="dxa"/>
            <w:tcPrChange w:id="4183" w:author="Morozova Klavdia" w:date="2019-07-19T15:59:00Z">
              <w:tcPr>
                <w:tcW w:w="4644" w:type="dxa"/>
                <w:gridSpan w:val="2"/>
              </w:tcPr>
            </w:tcPrChange>
          </w:tcPr>
          <w:p w14:paraId="14DC10A9" w14:textId="0CA76CB0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184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185" w:author="Morozova Klavdia" w:date="2019-08-06T12:06:00Z">
                  <w:rPr>
                    <w:ins w:id="4186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187" w:author="Morozova Klavdia" w:date="2019-07-18T18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18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Валюта</w:t>
              </w:r>
            </w:ins>
          </w:p>
        </w:tc>
      </w:tr>
      <w:tr w:rsidR="00D3323D" w:rsidRPr="00AD3599" w14:paraId="7A997F79" w14:textId="77777777" w:rsidTr="00285FBB">
        <w:tblPrEx>
          <w:tblW w:w="0" w:type="auto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189" w:author="Morozova Klavdia" w:date="2019-07-19T15:59:00Z">
            <w:tblPrEx>
              <w:tblW w:w="0" w:type="auto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60"/>
          <w:ins w:id="4190" w:author="Morozova Klavdia" w:date="2019-07-18T18:29:00Z"/>
          <w:trPrChange w:id="4191" w:author="Morozova Klavdia" w:date="2019-07-19T15:59:00Z">
            <w:trPr>
              <w:gridAfter w:val="0"/>
              <w:trHeight w:val="544"/>
            </w:trPr>
          </w:trPrChange>
        </w:trPr>
        <w:tc>
          <w:tcPr>
            <w:tcW w:w="2268" w:type="dxa"/>
            <w:tcPrChange w:id="4192" w:author="Morozova Klavdia" w:date="2019-07-19T15:59:00Z">
              <w:tcPr>
                <w:tcW w:w="2268" w:type="dxa"/>
                <w:gridSpan w:val="2"/>
              </w:tcPr>
            </w:tcPrChange>
          </w:tcPr>
          <w:p w14:paraId="64220A33" w14:textId="6DAE5C99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193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194" w:author="Morozova Klavdia" w:date="2019-08-06T12:06:00Z">
                  <w:rPr>
                    <w:ins w:id="4195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196" w:author="Morozova Klavdia" w:date="2019-07-19T11:1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19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WKURS</w:t>
              </w:r>
            </w:ins>
          </w:p>
        </w:tc>
        <w:tc>
          <w:tcPr>
            <w:tcW w:w="3261" w:type="dxa"/>
            <w:tcPrChange w:id="4198" w:author="Morozova Klavdia" w:date="2019-07-19T15:59:00Z">
              <w:tcPr>
                <w:tcW w:w="3261" w:type="dxa"/>
                <w:gridSpan w:val="2"/>
              </w:tcPr>
            </w:tcPrChange>
          </w:tcPr>
          <w:p w14:paraId="08EE4216" w14:textId="1EBAD58A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199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200" w:author="Morozova Klavdia" w:date="2019-08-06T12:06:00Z">
                  <w:rPr>
                    <w:ins w:id="4201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202" w:author="Morozova Klavdia" w:date="2019-07-19T11:1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20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Валютный курс</w:t>
              </w:r>
            </w:ins>
          </w:p>
        </w:tc>
        <w:tc>
          <w:tcPr>
            <w:tcW w:w="4644" w:type="dxa"/>
            <w:tcPrChange w:id="4204" w:author="Morozova Klavdia" w:date="2019-07-19T15:59:00Z">
              <w:tcPr>
                <w:tcW w:w="4644" w:type="dxa"/>
                <w:gridSpan w:val="2"/>
              </w:tcPr>
            </w:tcPrChange>
          </w:tcPr>
          <w:p w14:paraId="376A0DA0" w14:textId="576E9673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205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206" w:author="Morozova Klavdia" w:date="2019-08-06T12:06:00Z">
                  <w:rPr>
                    <w:ins w:id="4207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208" w:author="Morozova Klavdia" w:date="2019-07-18T18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20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Курс валюты</w:t>
              </w:r>
            </w:ins>
          </w:p>
        </w:tc>
      </w:tr>
      <w:tr w:rsidR="00D3323D" w:rsidRPr="00AD3599" w14:paraId="75400AA8" w14:textId="77777777" w:rsidTr="00A14706">
        <w:trPr>
          <w:trHeight w:val="544"/>
          <w:ins w:id="4210" w:author="Morozova Klavdia" w:date="2019-07-18T18:29:00Z"/>
        </w:trPr>
        <w:tc>
          <w:tcPr>
            <w:tcW w:w="2268" w:type="dxa"/>
          </w:tcPr>
          <w:p w14:paraId="6DBC48AE" w14:textId="7F4B4110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211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212" w:author="Morozova Klavdia" w:date="2019-08-06T12:06:00Z">
                  <w:rPr>
                    <w:ins w:id="4213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214" w:author="Morozova Klavdia" w:date="2019-07-19T11:1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21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lastRenderedPageBreak/>
                <w:t>KUFIX</w:t>
              </w:r>
            </w:ins>
          </w:p>
        </w:tc>
        <w:tc>
          <w:tcPr>
            <w:tcW w:w="3261" w:type="dxa"/>
          </w:tcPr>
          <w:p w14:paraId="6B3D21A3" w14:textId="7070D3CB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216" w:author="Morozova Klavdia" w:date="2019-07-18T18:29:00Z"/>
                <w:rFonts w:ascii="Arial" w:hAnsi="Arial" w:cs="Arial"/>
                <w:sz w:val="20"/>
                <w:szCs w:val="20"/>
                <w:highlight w:val="green"/>
                <w:lang w:val="en-US"/>
                <w:rPrChange w:id="4217" w:author="Morozova Klavdia" w:date="2019-08-06T12:06:00Z">
                  <w:rPr>
                    <w:ins w:id="4218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219" w:author="Morozova Klavdia" w:date="2019-07-19T11:1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22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Индикатор фиксированного валютного курса</w:t>
              </w:r>
            </w:ins>
          </w:p>
        </w:tc>
        <w:tc>
          <w:tcPr>
            <w:tcW w:w="4644" w:type="dxa"/>
          </w:tcPr>
          <w:p w14:paraId="23404FBF" w14:textId="1477579A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221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222" w:author="Morozova Klavdia" w:date="2019-08-06T12:06:00Z">
                  <w:rPr>
                    <w:ins w:id="4223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224" w:author="Morozova Klavdia" w:date="2019-07-18T18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22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Курс фиксирован</w:t>
              </w:r>
            </w:ins>
          </w:p>
        </w:tc>
      </w:tr>
      <w:tr w:rsidR="004859AF" w:rsidRPr="00AD3599" w14:paraId="0E1DDD36" w14:textId="77777777" w:rsidTr="004859AF">
        <w:tblPrEx>
          <w:tblW w:w="0" w:type="auto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226" w:author="Morozova Klavdia" w:date="2019-08-05T11:00:00Z">
            <w:tblPrEx>
              <w:tblW w:w="0" w:type="auto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398"/>
          <w:ins w:id="4227" w:author="Morozova Klavdia" w:date="2019-08-05T11:00:00Z"/>
          <w:trPrChange w:id="4228" w:author="Morozova Klavdia" w:date="2019-08-05T11:00:00Z">
            <w:trPr>
              <w:gridBefore w:val="1"/>
              <w:trHeight w:val="544"/>
            </w:trPr>
          </w:trPrChange>
        </w:trPr>
        <w:tc>
          <w:tcPr>
            <w:tcW w:w="2268" w:type="dxa"/>
            <w:tcPrChange w:id="4229" w:author="Morozova Klavdia" w:date="2019-08-05T11:00:00Z">
              <w:tcPr>
                <w:tcW w:w="2268" w:type="dxa"/>
                <w:gridSpan w:val="2"/>
              </w:tcPr>
            </w:tcPrChange>
          </w:tcPr>
          <w:p w14:paraId="6B400C7C" w14:textId="0F2CAD65" w:rsidR="004859AF" w:rsidRPr="00AD3599" w:rsidRDefault="004859AF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230" w:author="Morozova Klavdia" w:date="2019-08-05T11:00:00Z"/>
                <w:rFonts w:ascii="Arial" w:hAnsi="Arial" w:cs="Arial"/>
                <w:sz w:val="20"/>
                <w:szCs w:val="20"/>
                <w:highlight w:val="green"/>
                <w:rPrChange w:id="4231" w:author="Morozova Klavdia" w:date="2019-08-06T12:06:00Z">
                  <w:rPr>
                    <w:ins w:id="4232" w:author="Morozova Klavdia" w:date="2019-08-05T11:00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233" w:author="Morozova Klavdia" w:date="2019-08-05T11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23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ZZ_DELIVBASIS</w:t>
              </w:r>
            </w:ins>
          </w:p>
        </w:tc>
        <w:tc>
          <w:tcPr>
            <w:tcW w:w="3261" w:type="dxa"/>
            <w:tcPrChange w:id="4235" w:author="Morozova Klavdia" w:date="2019-08-05T11:00:00Z">
              <w:tcPr>
                <w:tcW w:w="3261" w:type="dxa"/>
                <w:gridSpan w:val="2"/>
              </w:tcPr>
            </w:tcPrChange>
          </w:tcPr>
          <w:p w14:paraId="132BD0CF" w14:textId="34DC1442" w:rsidR="004859AF" w:rsidRPr="00AD3599" w:rsidRDefault="004859AF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236" w:author="Morozova Klavdia" w:date="2019-08-05T11:00:00Z"/>
                <w:rFonts w:ascii="Arial" w:hAnsi="Arial" w:cs="Arial"/>
                <w:sz w:val="20"/>
                <w:szCs w:val="20"/>
                <w:highlight w:val="green"/>
                <w:rPrChange w:id="4237" w:author="Morozova Klavdia" w:date="2019-08-06T12:06:00Z">
                  <w:rPr>
                    <w:ins w:id="4238" w:author="Morozova Klavdia" w:date="2019-08-05T11:00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239" w:author="Morozova Klavdia" w:date="2019-08-05T11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24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Базис поставки</w:t>
              </w:r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24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ab/>
              </w:r>
            </w:ins>
          </w:p>
        </w:tc>
        <w:tc>
          <w:tcPr>
            <w:tcW w:w="4644" w:type="dxa"/>
            <w:tcPrChange w:id="4242" w:author="Morozova Klavdia" w:date="2019-08-05T11:00:00Z">
              <w:tcPr>
                <w:tcW w:w="4644" w:type="dxa"/>
                <w:gridSpan w:val="2"/>
              </w:tcPr>
            </w:tcPrChange>
          </w:tcPr>
          <w:p w14:paraId="12F64E13" w14:textId="61F4F75D" w:rsidR="004859AF" w:rsidRPr="00AD3599" w:rsidRDefault="004859AF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243" w:author="Morozova Klavdia" w:date="2019-08-05T11:00:00Z"/>
                <w:rFonts w:ascii="Arial" w:hAnsi="Arial" w:cs="Arial"/>
                <w:sz w:val="20"/>
                <w:szCs w:val="20"/>
                <w:highlight w:val="green"/>
                <w:rPrChange w:id="4244" w:author="Morozova Klavdia" w:date="2019-08-06T12:06:00Z">
                  <w:rPr>
                    <w:ins w:id="4245" w:author="Morozova Klavdia" w:date="2019-08-05T11:00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246" w:author="Morozova Klavdia" w:date="2019-08-05T11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24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Базис поставки</w:t>
              </w:r>
            </w:ins>
          </w:p>
        </w:tc>
      </w:tr>
      <w:tr w:rsidR="00D3323D" w:rsidRPr="00AD3599" w14:paraId="1B2D06E5" w14:textId="77777777" w:rsidTr="00285FBB">
        <w:tblPrEx>
          <w:tblW w:w="0" w:type="auto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248" w:author="Morozova Klavdia" w:date="2019-07-19T15:59:00Z">
            <w:tblPrEx>
              <w:tblW w:w="0" w:type="auto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60"/>
          <w:ins w:id="4249" w:author="Morozova Klavdia" w:date="2019-07-18T18:29:00Z"/>
          <w:trPrChange w:id="4250" w:author="Morozova Klavdia" w:date="2019-07-19T15:59:00Z">
            <w:trPr>
              <w:gridAfter w:val="0"/>
              <w:trHeight w:val="544"/>
            </w:trPr>
          </w:trPrChange>
        </w:trPr>
        <w:tc>
          <w:tcPr>
            <w:tcW w:w="2268" w:type="dxa"/>
            <w:tcPrChange w:id="4251" w:author="Morozova Klavdia" w:date="2019-07-19T15:59:00Z">
              <w:tcPr>
                <w:tcW w:w="2268" w:type="dxa"/>
                <w:gridSpan w:val="2"/>
              </w:tcPr>
            </w:tcPrChange>
          </w:tcPr>
          <w:p w14:paraId="2754C8C3" w14:textId="5F280B9A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252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253" w:author="Morozova Klavdia" w:date="2019-08-06T12:06:00Z">
                  <w:rPr>
                    <w:ins w:id="4254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255" w:author="Morozova Klavdia" w:date="2019-07-19T11:1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25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KTWRT</w:t>
              </w:r>
            </w:ins>
          </w:p>
        </w:tc>
        <w:tc>
          <w:tcPr>
            <w:tcW w:w="3261" w:type="dxa"/>
            <w:tcPrChange w:id="4257" w:author="Morozova Klavdia" w:date="2019-07-19T15:59:00Z">
              <w:tcPr>
                <w:tcW w:w="3261" w:type="dxa"/>
                <w:gridSpan w:val="2"/>
              </w:tcPr>
            </w:tcPrChange>
          </w:tcPr>
          <w:p w14:paraId="7AA6B73B" w14:textId="16ADE611" w:rsidR="00D3323D" w:rsidRPr="00AD3599" w:rsidRDefault="003F3205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258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259" w:author="Morozova Klavdia" w:date="2019-08-06T12:06:00Z">
                  <w:rPr>
                    <w:ins w:id="4260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261" w:author="Morozova Klavdia" w:date="2019-07-19T11:1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26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Договорная стоимость</w:t>
              </w:r>
            </w:ins>
          </w:p>
        </w:tc>
        <w:tc>
          <w:tcPr>
            <w:tcW w:w="4644" w:type="dxa"/>
            <w:tcPrChange w:id="4263" w:author="Morozova Klavdia" w:date="2019-07-19T15:59:00Z">
              <w:tcPr>
                <w:tcW w:w="4644" w:type="dxa"/>
                <w:gridSpan w:val="2"/>
              </w:tcPr>
            </w:tcPrChange>
          </w:tcPr>
          <w:p w14:paraId="68D053D5" w14:textId="19479C30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264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265" w:author="Morozova Klavdia" w:date="2019-08-06T12:06:00Z">
                  <w:rPr>
                    <w:ins w:id="4266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267" w:author="Morozova Klavdia" w:date="2019-07-18T18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26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Договорная стоимость</w:t>
              </w:r>
            </w:ins>
          </w:p>
        </w:tc>
      </w:tr>
      <w:tr w:rsidR="0079436B" w:rsidRPr="00AD3599" w14:paraId="7DB72FC7" w14:textId="77777777" w:rsidTr="00285FBB">
        <w:tblPrEx>
          <w:tblW w:w="0" w:type="auto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269" w:author="Morozova Klavdia" w:date="2019-07-19T15:59:00Z">
            <w:tblPrEx>
              <w:tblW w:w="0" w:type="auto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00"/>
          <w:ins w:id="4270" w:author="Morozova Klavdia" w:date="2019-07-18T18:29:00Z"/>
          <w:trPrChange w:id="4271" w:author="Morozova Klavdia" w:date="2019-07-19T15:59:00Z">
            <w:trPr>
              <w:gridAfter w:val="0"/>
              <w:trHeight w:val="544"/>
            </w:trPr>
          </w:trPrChange>
        </w:trPr>
        <w:tc>
          <w:tcPr>
            <w:tcW w:w="2268" w:type="dxa"/>
            <w:tcPrChange w:id="4272" w:author="Morozova Klavdia" w:date="2019-07-19T15:59:00Z">
              <w:tcPr>
                <w:tcW w:w="2268" w:type="dxa"/>
                <w:gridSpan w:val="2"/>
              </w:tcPr>
            </w:tcPrChange>
          </w:tcPr>
          <w:p w14:paraId="296E43FA" w14:textId="10100C2C" w:rsidR="0079436B" w:rsidRPr="00AD3599" w:rsidRDefault="0079436B" w:rsidP="0079436B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273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274" w:author="Morozova Klavdia" w:date="2019-08-06T12:06:00Z">
                  <w:rPr>
                    <w:ins w:id="4275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276" w:author="Morozova Klavdia" w:date="2019-07-18T18:3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27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EBELP</w:t>
              </w:r>
            </w:ins>
          </w:p>
        </w:tc>
        <w:tc>
          <w:tcPr>
            <w:tcW w:w="3261" w:type="dxa"/>
            <w:tcPrChange w:id="4278" w:author="Morozova Klavdia" w:date="2019-07-19T15:59:00Z">
              <w:tcPr>
                <w:tcW w:w="3261" w:type="dxa"/>
                <w:gridSpan w:val="2"/>
              </w:tcPr>
            </w:tcPrChange>
          </w:tcPr>
          <w:p w14:paraId="06329DEC" w14:textId="52AFA7AF" w:rsidR="0079436B" w:rsidRPr="00AD3599" w:rsidRDefault="0079436B" w:rsidP="0079436B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279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280" w:author="Morozova Klavdia" w:date="2019-08-06T12:06:00Z">
                  <w:rPr>
                    <w:ins w:id="4281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282" w:author="Morozova Klavdia" w:date="2019-07-18T18:3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28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Позиция договора</w:t>
              </w:r>
            </w:ins>
          </w:p>
        </w:tc>
        <w:tc>
          <w:tcPr>
            <w:tcW w:w="4644" w:type="dxa"/>
            <w:tcPrChange w:id="4284" w:author="Morozova Klavdia" w:date="2019-07-19T15:59:00Z">
              <w:tcPr>
                <w:tcW w:w="4644" w:type="dxa"/>
                <w:gridSpan w:val="2"/>
              </w:tcPr>
            </w:tcPrChange>
          </w:tcPr>
          <w:p w14:paraId="5EE120E1" w14:textId="5645B723" w:rsidR="0079436B" w:rsidRPr="00AD3599" w:rsidRDefault="0079436B" w:rsidP="0079436B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285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286" w:author="Morozova Klavdia" w:date="2019-08-06T12:06:00Z">
                  <w:rPr>
                    <w:ins w:id="4287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288" w:author="Morozova Klavdia" w:date="2019-07-18T18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28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Позиция договора</w:t>
              </w:r>
            </w:ins>
          </w:p>
        </w:tc>
      </w:tr>
      <w:tr w:rsidR="0079436B" w:rsidRPr="00AD3599" w14:paraId="11D1D753" w14:textId="77777777" w:rsidTr="00285FBB">
        <w:tblPrEx>
          <w:tblW w:w="0" w:type="auto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290" w:author="Morozova Klavdia" w:date="2019-07-19T15:59:00Z">
            <w:tblPrEx>
              <w:tblW w:w="0" w:type="auto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218"/>
          <w:ins w:id="4291" w:author="Morozova Klavdia" w:date="2019-07-18T18:29:00Z"/>
          <w:trPrChange w:id="4292" w:author="Morozova Klavdia" w:date="2019-07-19T15:59:00Z">
            <w:trPr>
              <w:gridAfter w:val="0"/>
              <w:trHeight w:val="544"/>
            </w:trPr>
          </w:trPrChange>
        </w:trPr>
        <w:tc>
          <w:tcPr>
            <w:tcW w:w="2268" w:type="dxa"/>
            <w:tcPrChange w:id="4293" w:author="Morozova Klavdia" w:date="2019-07-19T15:59:00Z">
              <w:tcPr>
                <w:tcW w:w="2268" w:type="dxa"/>
                <w:gridSpan w:val="2"/>
              </w:tcPr>
            </w:tcPrChange>
          </w:tcPr>
          <w:p w14:paraId="77B0CF8A" w14:textId="6A180EC1" w:rsidR="0079436B" w:rsidRPr="00AD3599" w:rsidRDefault="003F3205" w:rsidP="0079436B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294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295" w:author="Morozova Klavdia" w:date="2019-08-06T12:06:00Z">
                  <w:rPr>
                    <w:ins w:id="4296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297" w:author="Morozova Klavdia" w:date="2019-07-19T11:1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29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WERKS</w:t>
              </w:r>
            </w:ins>
          </w:p>
        </w:tc>
        <w:tc>
          <w:tcPr>
            <w:tcW w:w="3261" w:type="dxa"/>
            <w:tcPrChange w:id="4299" w:author="Morozova Klavdia" w:date="2019-07-19T15:59:00Z">
              <w:tcPr>
                <w:tcW w:w="3261" w:type="dxa"/>
                <w:gridSpan w:val="2"/>
              </w:tcPr>
            </w:tcPrChange>
          </w:tcPr>
          <w:p w14:paraId="5516D0DA" w14:textId="4477E877" w:rsidR="0079436B" w:rsidRPr="00AD3599" w:rsidRDefault="003F3205" w:rsidP="0079436B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300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301" w:author="Morozova Klavdia" w:date="2019-08-06T12:06:00Z">
                  <w:rPr>
                    <w:ins w:id="4302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303" w:author="Morozova Klavdia" w:date="2019-07-19T11:2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30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Завод</w:t>
              </w:r>
            </w:ins>
          </w:p>
        </w:tc>
        <w:tc>
          <w:tcPr>
            <w:tcW w:w="4644" w:type="dxa"/>
            <w:tcPrChange w:id="4305" w:author="Morozova Klavdia" w:date="2019-07-19T15:59:00Z">
              <w:tcPr>
                <w:tcW w:w="4644" w:type="dxa"/>
                <w:gridSpan w:val="2"/>
              </w:tcPr>
            </w:tcPrChange>
          </w:tcPr>
          <w:p w14:paraId="67570E70" w14:textId="1939F349" w:rsidR="0079436B" w:rsidRPr="00AD3599" w:rsidRDefault="0079436B" w:rsidP="0079436B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306" w:author="Morozova Klavdia" w:date="2019-07-18T18:29:00Z"/>
                <w:rFonts w:ascii="Arial" w:hAnsi="Arial" w:cs="Arial"/>
                <w:sz w:val="20"/>
                <w:szCs w:val="20"/>
                <w:highlight w:val="green"/>
                <w:rPrChange w:id="4307" w:author="Morozova Klavdia" w:date="2019-08-06T12:06:00Z">
                  <w:rPr>
                    <w:ins w:id="4308" w:author="Morozova Klavdia" w:date="2019-07-18T18:2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309" w:author="Morozova Klavdia" w:date="2019-07-18T18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31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Завод</w:t>
              </w:r>
            </w:ins>
          </w:p>
        </w:tc>
      </w:tr>
      <w:tr w:rsidR="0079436B" w:rsidRPr="00AD3599" w14:paraId="664E62F6" w14:textId="77777777" w:rsidTr="00285FBB">
        <w:tblPrEx>
          <w:tblW w:w="0" w:type="auto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311" w:author="Morozova Klavdia" w:date="2019-07-19T15:59:00Z">
            <w:tblPrEx>
              <w:tblW w:w="0" w:type="auto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60"/>
          <w:ins w:id="4312" w:author="Morozova Klavdia" w:date="2019-07-18T18:31:00Z"/>
          <w:trPrChange w:id="4313" w:author="Morozova Klavdia" w:date="2019-07-19T15:59:00Z">
            <w:trPr>
              <w:gridAfter w:val="0"/>
              <w:trHeight w:val="544"/>
            </w:trPr>
          </w:trPrChange>
        </w:trPr>
        <w:tc>
          <w:tcPr>
            <w:tcW w:w="2268" w:type="dxa"/>
            <w:tcPrChange w:id="4314" w:author="Morozova Klavdia" w:date="2019-07-19T15:59:00Z">
              <w:tcPr>
                <w:tcW w:w="2268" w:type="dxa"/>
                <w:gridSpan w:val="2"/>
              </w:tcPr>
            </w:tcPrChange>
          </w:tcPr>
          <w:p w14:paraId="0F376FD6" w14:textId="4FA51859" w:rsidR="0079436B" w:rsidRPr="00AD3599" w:rsidRDefault="0079436B" w:rsidP="0079436B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315" w:author="Morozova Klavdia" w:date="2019-07-18T18:31:00Z"/>
                <w:rFonts w:ascii="Arial" w:hAnsi="Arial" w:cs="Arial"/>
                <w:sz w:val="20"/>
                <w:szCs w:val="20"/>
                <w:highlight w:val="green"/>
                <w:rPrChange w:id="4316" w:author="Morozova Klavdia" w:date="2019-08-06T12:06:00Z">
                  <w:rPr>
                    <w:ins w:id="4317" w:author="Morozova Klavdia" w:date="2019-07-18T18:3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318" w:author="Morozova Klavdia" w:date="2019-07-18T18:3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31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MATNR</w:t>
              </w:r>
            </w:ins>
          </w:p>
        </w:tc>
        <w:tc>
          <w:tcPr>
            <w:tcW w:w="3261" w:type="dxa"/>
            <w:tcPrChange w:id="4320" w:author="Morozova Klavdia" w:date="2019-07-19T15:59:00Z">
              <w:tcPr>
                <w:tcW w:w="3261" w:type="dxa"/>
                <w:gridSpan w:val="2"/>
              </w:tcPr>
            </w:tcPrChange>
          </w:tcPr>
          <w:p w14:paraId="5CCA2B53" w14:textId="0BA3DCB6" w:rsidR="0079436B" w:rsidRPr="00AD3599" w:rsidRDefault="0079436B" w:rsidP="0079436B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321" w:author="Morozova Klavdia" w:date="2019-07-18T18:31:00Z"/>
                <w:rFonts w:ascii="Arial" w:hAnsi="Arial" w:cs="Arial"/>
                <w:sz w:val="20"/>
                <w:szCs w:val="20"/>
                <w:highlight w:val="green"/>
                <w:rPrChange w:id="4322" w:author="Morozova Klavdia" w:date="2019-08-06T12:06:00Z">
                  <w:rPr>
                    <w:ins w:id="4323" w:author="Morozova Klavdia" w:date="2019-07-18T18:3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324" w:author="Morozova Klavdia" w:date="2019-07-18T18:3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32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Материал</w:t>
              </w:r>
            </w:ins>
          </w:p>
        </w:tc>
        <w:tc>
          <w:tcPr>
            <w:tcW w:w="4644" w:type="dxa"/>
            <w:tcPrChange w:id="4326" w:author="Morozova Klavdia" w:date="2019-07-19T15:59:00Z">
              <w:tcPr>
                <w:tcW w:w="4644" w:type="dxa"/>
                <w:gridSpan w:val="2"/>
              </w:tcPr>
            </w:tcPrChange>
          </w:tcPr>
          <w:p w14:paraId="52ECED09" w14:textId="104189E7" w:rsidR="0079436B" w:rsidRPr="00AD3599" w:rsidRDefault="0079436B" w:rsidP="0079436B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327" w:author="Morozova Klavdia" w:date="2019-07-18T18:31:00Z"/>
                <w:rFonts w:ascii="Arial" w:hAnsi="Arial" w:cs="Arial"/>
                <w:sz w:val="20"/>
                <w:szCs w:val="20"/>
                <w:highlight w:val="green"/>
                <w:rPrChange w:id="4328" w:author="Morozova Klavdia" w:date="2019-08-06T12:06:00Z">
                  <w:rPr>
                    <w:ins w:id="4329" w:author="Morozova Klavdia" w:date="2019-07-18T18:3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330" w:author="Morozova Klavdia" w:date="2019-07-18T18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33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Код материала</w:t>
              </w:r>
            </w:ins>
          </w:p>
        </w:tc>
      </w:tr>
      <w:tr w:rsidR="0079436B" w:rsidRPr="00AD3599" w14:paraId="3E004D1A" w14:textId="77777777" w:rsidTr="00285FBB">
        <w:tblPrEx>
          <w:tblW w:w="0" w:type="auto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332" w:author="Morozova Klavdia" w:date="2019-07-19T15:59:00Z">
            <w:tblPrEx>
              <w:tblW w:w="0" w:type="auto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60"/>
          <w:ins w:id="4333" w:author="Morozova Klavdia" w:date="2019-07-18T18:31:00Z"/>
          <w:trPrChange w:id="4334" w:author="Morozova Klavdia" w:date="2019-07-19T15:59:00Z">
            <w:trPr>
              <w:gridAfter w:val="0"/>
              <w:trHeight w:val="544"/>
            </w:trPr>
          </w:trPrChange>
        </w:trPr>
        <w:tc>
          <w:tcPr>
            <w:tcW w:w="2268" w:type="dxa"/>
            <w:tcPrChange w:id="4335" w:author="Morozova Klavdia" w:date="2019-07-19T15:59:00Z">
              <w:tcPr>
                <w:tcW w:w="2268" w:type="dxa"/>
                <w:gridSpan w:val="2"/>
              </w:tcPr>
            </w:tcPrChange>
          </w:tcPr>
          <w:p w14:paraId="68375866" w14:textId="5F9C1718" w:rsidR="0079436B" w:rsidRPr="00AD3599" w:rsidRDefault="007D7BB1" w:rsidP="0079436B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336" w:author="Morozova Klavdia" w:date="2019-07-18T18:31:00Z"/>
                <w:rFonts w:ascii="Arial" w:hAnsi="Arial" w:cs="Arial"/>
                <w:sz w:val="20"/>
                <w:szCs w:val="20"/>
                <w:highlight w:val="green"/>
                <w:rPrChange w:id="4337" w:author="Morozova Klavdia" w:date="2019-08-06T12:06:00Z">
                  <w:rPr>
                    <w:ins w:id="4338" w:author="Morozova Klavdia" w:date="2019-07-18T18:3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339" w:author="Morozova Klavdia" w:date="2019-07-19T11:2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34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TXZ01</w:t>
              </w:r>
            </w:ins>
          </w:p>
        </w:tc>
        <w:tc>
          <w:tcPr>
            <w:tcW w:w="3261" w:type="dxa"/>
            <w:tcPrChange w:id="4341" w:author="Morozova Klavdia" w:date="2019-07-19T15:59:00Z">
              <w:tcPr>
                <w:tcW w:w="3261" w:type="dxa"/>
                <w:gridSpan w:val="2"/>
              </w:tcPr>
            </w:tcPrChange>
          </w:tcPr>
          <w:p w14:paraId="2E472383" w14:textId="2B1C08C1" w:rsidR="0079436B" w:rsidRPr="00AD3599" w:rsidRDefault="007D7BB1" w:rsidP="0079436B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342" w:author="Morozova Klavdia" w:date="2019-07-18T18:31:00Z"/>
                <w:rFonts w:ascii="Arial" w:hAnsi="Arial" w:cs="Arial"/>
                <w:sz w:val="20"/>
                <w:szCs w:val="20"/>
                <w:highlight w:val="green"/>
                <w:rPrChange w:id="4343" w:author="Morozova Klavdia" w:date="2019-08-06T12:06:00Z">
                  <w:rPr>
                    <w:ins w:id="4344" w:author="Morozova Klavdia" w:date="2019-07-18T18:3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345" w:author="Morozova Klavdia" w:date="2019-07-19T11:2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34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Краткий текст</w:t>
              </w:r>
            </w:ins>
          </w:p>
        </w:tc>
        <w:tc>
          <w:tcPr>
            <w:tcW w:w="4644" w:type="dxa"/>
            <w:tcPrChange w:id="4347" w:author="Morozova Klavdia" w:date="2019-07-19T15:59:00Z">
              <w:tcPr>
                <w:tcW w:w="4644" w:type="dxa"/>
                <w:gridSpan w:val="2"/>
              </w:tcPr>
            </w:tcPrChange>
          </w:tcPr>
          <w:p w14:paraId="7A2A25FD" w14:textId="13D52AF5" w:rsidR="0079436B" w:rsidRPr="00AD3599" w:rsidRDefault="0079436B" w:rsidP="0079436B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348" w:author="Morozova Klavdia" w:date="2019-07-18T18:31:00Z"/>
                <w:rFonts w:ascii="Arial" w:hAnsi="Arial" w:cs="Arial"/>
                <w:sz w:val="20"/>
                <w:szCs w:val="20"/>
                <w:highlight w:val="green"/>
                <w:rPrChange w:id="4349" w:author="Morozova Klavdia" w:date="2019-08-06T12:06:00Z">
                  <w:rPr>
                    <w:ins w:id="4350" w:author="Morozova Klavdia" w:date="2019-07-18T18:3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351" w:author="Morozova Klavdia" w:date="2019-07-18T18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35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Краткий текст</w:t>
              </w:r>
            </w:ins>
          </w:p>
        </w:tc>
      </w:tr>
      <w:tr w:rsidR="0079436B" w:rsidRPr="00AD3599" w14:paraId="35EA0A5F" w14:textId="77777777" w:rsidTr="00285FBB">
        <w:tblPrEx>
          <w:tblW w:w="0" w:type="auto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353" w:author="Morozova Klavdia" w:date="2019-07-19T15:59:00Z">
            <w:tblPrEx>
              <w:tblW w:w="0" w:type="auto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60"/>
          <w:ins w:id="4354" w:author="Morozova Klavdia" w:date="2019-07-18T18:31:00Z"/>
          <w:trPrChange w:id="4355" w:author="Morozova Klavdia" w:date="2019-07-19T15:59:00Z">
            <w:trPr>
              <w:gridAfter w:val="0"/>
              <w:trHeight w:val="544"/>
            </w:trPr>
          </w:trPrChange>
        </w:trPr>
        <w:tc>
          <w:tcPr>
            <w:tcW w:w="2268" w:type="dxa"/>
            <w:tcPrChange w:id="4356" w:author="Morozova Klavdia" w:date="2019-07-19T15:59:00Z">
              <w:tcPr>
                <w:tcW w:w="2268" w:type="dxa"/>
                <w:gridSpan w:val="2"/>
              </w:tcPr>
            </w:tcPrChange>
          </w:tcPr>
          <w:p w14:paraId="2C9AB164" w14:textId="2E4CE076" w:rsidR="0079436B" w:rsidRPr="00AD3599" w:rsidRDefault="004A7AC7" w:rsidP="0079436B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357" w:author="Morozova Klavdia" w:date="2019-07-18T18:31:00Z"/>
                <w:rFonts w:ascii="Arial" w:hAnsi="Arial" w:cs="Arial"/>
                <w:sz w:val="20"/>
                <w:szCs w:val="20"/>
                <w:highlight w:val="green"/>
                <w:rPrChange w:id="4358" w:author="Morozova Klavdia" w:date="2019-08-06T12:06:00Z">
                  <w:rPr>
                    <w:ins w:id="4359" w:author="Morozova Klavdia" w:date="2019-07-18T18:3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360" w:author="Morozova Klavdia" w:date="2019-07-19T11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36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KTMNG</w:t>
              </w:r>
            </w:ins>
          </w:p>
        </w:tc>
        <w:tc>
          <w:tcPr>
            <w:tcW w:w="3261" w:type="dxa"/>
            <w:tcPrChange w:id="4362" w:author="Morozova Klavdia" w:date="2019-07-19T15:59:00Z">
              <w:tcPr>
                <w:tcW w:w="3261" w:type="dxa"/>
                <w:gridSpan w:val="2"/>
              </w:tcPr>
            </w:tcPrChange>
          </w:tcPr>
          <w:p w14:paraId="45942617" w14:textId="1DAE9AC6" w:rsidR="0079436B" w:rsidRPr="00AD3599" w:rsidRDefault="004A7AC7" w:rsidP="0079436B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363" w:author="Morozova Klavdia" w:date="2019-07-18T18:31:00Z"/>
                <w:rFonts w:ascii="Arial" w:hAnsi="Arial" w:cs="Arial"/>
                <w:sz w:val="20"/>
                <w:szCs w:val="20"/>
                <w:highlight w:val="green"/>
                <w:rPrChange w:id="4364" w:author="Morozova Klavdia" w:date="2019-08-06T12:06:00Z">
                  <w:rPr>
                    <w:ins w:id="4365" w:author="Morozova Klavdia" w:date="2019-07-18T18:3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366" w:author="Morozova Klavdia" w:date="2019-07-19T11:3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36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Договорное кол-во</w:t>
              </w:r>
            </w:ins>
          </w:p>
        </w:tc>
        <w:tc>
          <w:tcPr>
            <w:tcW w:w="4644" w:type="dxa"/>
            <w:tcPrChange w:id="4368" w:author="Morozova Klavdia" w:date="2019-07-19T15:59:00Z">
              <w:tcPr>
                <w:tcW w:w="4644" w:type="dxa"/>
                <w:gridSpan w:val="2"/>
              </w:tcPr>
            </w:tcPrChange>
          </w:tcPr>
          <w:p w14:paraId="5F86153F" w14:textId="4754AA39" w:rsidR="0079436B" w:rsidRPr="00AD3599" w:rsidRDefault="0079436B" w:rsidP="0079436B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369" w:author="Morozova Klavdia" w:date="2019-07-18T18:31:00Z"/>
                <w:rFonts w:ascii="Arial" w:hAnsi="Arial" w:cs="Arial"/>
                <w:sz w:val="20"/>
                <w:szCs w:val="20"/>
                <w:highlight w:val="green"/>
                <w:rPrChange w:id="4370" w:author="Morozova Klavdia" w:date="2019-08-06T12:06:00Z">
                  <w:rPr>
                    <w:ins w:id="4371" w:author="Morozova Klavdia" w:date="2019-07-18T18:3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372" w:author="Morozova Klavdia" w:date="2019-07-18T18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37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Договорное кол-во</w:t>
              </w:r>
            </w:ins>
          </w:p>
        </w:tc>
      </w:tr>
      <w:tr w:rsidR="0079436B" w:rsidRPr="00AD3599" w14:paraId="1D636D36" w14:textId="77777777" w:rsidTr="00285FBB">
        <w:tblPrEx>
          <w:tblW w:w="0" w:type="auto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374" w:author="Morozova Klavdia" w:date="2019-07-19T15:59:00Z">
            <w:tblPrEx>
              <w:tblW w:w="0" w:type="auto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60"/>
          <w:ins w:id="4375" w:author="Morozova Klavdia" w:date="2019-07-18T18:31:00Z"/>
          <w:trPrChange w:id="4376" w:author="Morozova Klavdia" w:date="2019-07-19T15:59:00Z">
            <w:trPr>
              <w:gridAfter w:val="0"/>
              <w:trHeight w:val="544"/>
            </w:trPr>
          </w:trPrChange>
        </w:trPr>
        <w:tc>
          <w:tcPr>
            <w:tcW w:w="2268" w:type="dxa"/>
            <w:tcPrChange w:id="4377" w:author="Morozova Klavdia" w:date="2019-07-19T15:59:00Z">
              <w:tcPr>
                <w:tcW w:w="2268" w:type="dxa"/>
                <w:gridSpan w:val="2"/>
              </w:tcPr>
            </w:tcPrChange>
          </w:tcPr>
          <w:p w14:paraId="6E9CBB58" w14:textId="2424E7F8" w:rsidR="0079436B" w:rsidRPr="00AD3599" w:rsidRDefault="007D7BB1" w:rsidP="0079436B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378" w:author="Morozova Klavdia" w:date="2019-07-18T18:31:00Z"/>
                <w:rFonts w:ascii="Arial" w:hAnsi="Arial" w:cs="Arial"/>
                <w:sz w:val="20"/>
                <w:szCs w:val="20"/>
                <w:highlight w:val="green"/>
                <w:rPrChange w:id="4379" w:author="Morozova Klavdia" w:date="2019-08-06T12:06:00Z">
                  <w:rPr>
                    <w:ins w:id="4380" w:author="Morozova Klavdia" w:date="2019-07-18T18:3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381" w:author="Morozova Klavdia" w:date="2019-07-19T11:2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38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MEINS</w:t>
              </w:r>
            </w:ins>
          </w:p>
        </w:tc>
        <w:tc>
          <w:tcPr>
            <w:tcW w:w="3261" w:type="dxa"/>
            <w:tcPrChange w:id="4383" w:author="Morozova Klavdia" w:date="2019-07-19T15:59:00Z">
              <w:tcPr>
                <w:tcW w:w="3261" w:type="dxa"/>
                <w:gridSpan w:val="2"/>
              </w:tcPr>
            </w:tcPrChange>
          </w:tcPr>
          <w:p w14:paraId="0DCC2133" w14:textId="1B2AFF46" w:rsidR="0079436B" w:rsidRPr="00AD3599" w:rsidRDefault="007D7BB1" w:rsidP="0079436B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384" w:author="Morozova Klavdia" w:date="2019-07-18T18:31:00Z"/>
                <w:rFonts w:ascii="Arial" w:hAnsi="Arial" w:cs="Arial"/>
                <w:sz w:val="20"/>
                <w:szCs w:val="20"/>
                <w:highlight w:val="green"/>
                <w:rPrChange w:id="4385" w:author="Morozova Klavdia" w:date="2019-08-06T12:06:00Z">
                  <w:rPr>
                    <w:ins w:id="4386" w:author="Morozova Klavdia" w:date="2019-07-18T18:3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387" w:author="Morozova Klavdia" w:date="2019-07-19T11:2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38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ЕИ заказа</w:t>
              </w:r>
            </w:ins>
          </w:p>
        </w:tc>
        <w:tc>
          <w:tcPr>
            <w:tcW w:w="4644" w:type="dxa"/>
            <w:tcPrChange w:id="4389" w:author="Morozova Klavdia" w:date="2019-07-19T15:59:00Z">
              <w:tcPr>
                <w:tcW w:w="4644" w:type="dxa"/>
                <w:gridSpan w:val="2"/>
              </w:tcPr>
            </w:tcPrChange>
          </w:tcPr>
          <w:p w14:paraId="6B224950" w14:textId="408408AA" w:rsidR="0079436B" w:rsidRPr="00AD3599" w:rsidRDefault="0079436B" w:rsidP="0079436B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390" w:author="Morozova Klavdia" w:date="2019-07-18T18:31:00Z"/>
                <w:rFonts w:ascii="Arial" w:hAnsi="Arial" w:cs="Arial"/>
                <w:sz w:val="20"/>
                <w:szCs w:val="20"/>
                <w:highlight w:val="green"/>
                <w:rPrChange w:id="4391" w:author="Morozova Klavdia" w:date="2019-08-06T12:06:00Z">
                  <w:rPr>
                    <w:ins w:id="4392" w:author="Morozova Klavdia" w:date="2019-07-18T18:3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393" w:author="Morozova Klavdia" w:date="2019-07-18T18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39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ЕИ заказа</w:t>
              </w:r>
            </w:ins>
          </w:p>
        </w:tc>
      </w:tr>
      <w:tr w:rsidR="0079436B" w:rsidRPr="00AD3599" w14:paraId="32873DEF" w14:textId="77777777" w:rsidTr="00285FBB">
        <w:tblPrEx>
          <w:tblW w:w="0" w:type="auto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395" w:author="Morozova Klavdia" w:date="2019-07-19T15:59:00Z">
            <w:tblPrEx>
              <w:tblW w:w="0" w:type="auto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60"/>
          <w:ins w:id="4396" w:author="Morozova Klavdia" w:date="2019-07-18T18:31:00Z"/>
          <w:trPrChange w:id="4397" w:author="Morozova Klavdia" w:date="2019-07-19T15:59:00Z">
            <w:trPr>
              <w:gridAfter w:val="0"/>
              <w:trHeight w:val="544"/>
            </w:trPr>
          </w:trPrChange>
        </w:trPr>
        <w:tc>
          <w:tcPr>
            <w:tcW w:w="2268" w:type="dxa"/>
            <w:tcPrChange w:id="4398" w:author="Morozova Klavdia" w:date="2019-07-19T15:59:00Z">
              <w:tcPr>
                <w:tcW w:w="2268" w:type="dxa"/>
                <w:gridSpan w:val="2"/>
              </w:tcPr>
            </w:tcPrChange>
          </w:tcPr>
          <w:p w14:paraId="0A6180DE" w14:textId="2980A3C2" w:rsidR="0079436B" w:rsidRPr="00AD3599" w:rsidRDefault="0079436B" w:rsidP="0079436B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399" w:author="Morozova Klavdia" w:date="2019-07-18T18:31:00Z"/>
                <w:rFonts w:ascii="Arial" w:hAnsi="Arial" w:cs="Arial"/>
                <w:sz w:val="20"/>
                <w:szCs w:val="20"/>
                <w:highlight w:val="green"/>
                <w:rPrChange w:id="4400" w:author="Morozova Klavdia" w:date="2019-08-06T12:06:00Z">
                  <w:rPr>
                    <w:ins w:id="4401" w:author="Morozova Klavdia" w:date="2019-07-18T18:3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402" w:author="Morozova Klavdia" w:date="2019-07-18T18:3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40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NETPR</w:t>
              </w:r>
            </w:ins>
          </w:p>
        </w:tc>
        <w:tc>
          <w:tcPr>
            <w:tcW w:w="3261" w:type="dxa"/>
            <w:tcPrChange w:id="4404" w:author="Morozova Klavdia" w:date="2019-07-19T15:59:00Z">
              <w:tcPr>
                <w:tcW w:w="3261" w:type="dxa"/>
                <w:gridSpan w:val="2"/>
              </w:tcPr>
            </w:tcPrChange>
          </w:tcPr>
          <w:p w14:paraId="59998CBA" w14:textId="471721E4" w:rsidR="0079436B" w:rsidRPr="00AD3599" w:rsidRDefault="0079436B" w:rsidP="0079436B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405" w:author="Morozova Klavdia" w:date="2019-07-18T18:31:00Z"/>
                <w:rFonts w:ascii="Arial" w:hAnsi="Arial" w:cs="Arial"/>
                <w:sz w:val="20"/>
                <w:szCs w:val="20"/>
                <w:highlight w:val="green"/>
                <w:rPrChange w:id="4406" w:author="Morozova Klavdia" w:date="2019-08-06T12:06:00Z">
                  <w:rPr>
                    <w:ins w:id="4407" w:author="Morozova Klavdia" w:date="2019-07-18T18:3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408" w:author="Morozova Klavdia" w:date="2019-07-18T18:3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40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Цена</w:t>
              </w:r>
            </w:ins>
          </w:p>
        </w:tc>
        <w:tc>
          <w:tcPr>
            <w:tcW w:w="4644" w:type="dxa"/>
            <w:tcPrChange w:id="4410" w:author="Morozova Klavdia" w:date="2019-07-19T15:59:00Z">
              <w:tcPr>
                <w:tcW w:w="4644" w:type="dxa"/>
                <w:gridSpan w:val="2"/>
              </w:tcPr>
            </w:tcPrChange>
          </w:tcPr>
          <w:p w14:paraId="72B8B1BB" w14:textId="3405EB41" w:rsidR="0079436B" w:rsidRPr="00AD3599" w:rsidRDefault="0079436B" w:rsidP="0079436B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411" w:author="Morozova Klavdia" w:date="2019-07-18T18:31:00Z"/>
                <w:rFonts w:ascii="Arial" w:hAnsi="Arial" w:cs="Arial"/>
                <w:sz w:val="20"/>
                <w:szCs w:val="20"/>
                <w:highlight w:val="green"/>
                <w:rPrChange w:id="4412" w:author="Morozova Klavdia" w:date="2019-08-06T12:06:00Z">
                  <w:rPr>
                    <w:ins w:id="4413" w:author="Morozova Klavdia" w:date="2019-07-18T18:3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414" w:author="Morozova Klavdia" w:date="2019-07-18T18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41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Цена нетто</w:t>
              </w:r>
            </w:ins>
          </w:p>
        </w:tc>
      </w:tr>
      <w:tr w:rsidR="0079436B" w:rsidRPr="00AD3599" w14:paraId="54470DFD" w14:textId="77777777" w:rsidTr="00285FBB">
        <w:tblPrEx>
          <w:tblW w:w="0" w:type="auto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416" w:author="Morozova Klavdia" w:date="2019-07-19T15:59:00Z">
            <w:tblPrEx>
              <w:tblW w:w="0" w:type="auto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60"/>
          <w:ins w:id="4417" w:author="Morozova Klavdia" w:date="2019-07-18T18:31:00Z"/>
          <w:trPrChange w:id="4418" w:author="Morozova Klavdia" w:date="2019-07-19T15:59:00Z">
            <w:trPr>
              <w:gridAfter w:val="0"/>
              <w:trHeight w:val="544"/>
            </w:trPr>
          </w:trPrChange>
        </w:trPr>
        <w:tc>
          <w:tcPr>
            <w:tcW w:w="2268" w:type="dxa"/>
            <w:tcPrChange w:id="4419" w:author="Morozova Klavdia" w:date="2019-07-19T15:59:00Z">
              <w:tcPr>
                <w:tcW w:w="2268" w:type="dxa"/>
                <w:gridSpan w:val="2"/>
              </w:tcPr>
            </w:tcPrChange>
          </w:tcPr>
          <w:p w14:paraId="0B932CA9" w14:textId="578E8A05" w:rsidR="0079436B" w:rsidRPr="00AD3599" w:rsidRDefault="0079436B" w:rsidP="0079436B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420" w:author="Morozova Klavdia" w:date="2019-07-18T18:31:00Z"/>
                <w:rFonts w:ascii="Arial" w:hAnsi="Arial" w:cs="Arial"/>
                <w:sz w:val="20"/>
                <w:szCs w:val="20"/>
                <w:highlight w:val="green"/>
                <w:rPrChange w:id="4421" w:author="Morozova Klavdia" w:date="2019-08-06T12:06:00Z">
                  <w:rPr>
                    <w:ins w:id="4422" w:author="Morozova Klavdia" w:date="2019-07-18T18:3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423" w:author="Morozova Klavdia" w:date="2019-07-18T18:3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42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EBELN</w:t>
              </w:r>
            </w:ins>
          </w:p>
        </w:tc>
        <w:tc>
          <w:tcPr>
            <w:tcW w:w="3261" w:type="dxa"/>
            <w:tcPrChange w:id="4425" w:author="Morozova Klavdia" w:date="2019-07-19T15:59:00Z">
              <w:tcPr>
                <w:tcW w:w="3261" w:type="dxa"/>
                <w:gridSpan w:val="2"/>
              </w:tcPr>
            </w:tcPrChange>
          </w:tcPr>
          <w:p w14:paraId="282516BA" w14:textId="1251D030" w:rsidR="0079436B" w:rsidRPr="00AD3599" w:rsidRDefault="0079436B" w:rsidP="0079436B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426" w:author="Morozova Klavdia" w:date="2019-07-18T18:31:00Z"/>
                <w:rFonts w:ascii="Arial" w:hAnsi="Arial" w:cs="Arial"/>
                <w:sz w:val="20"/>
                <w:szCs w:val="20"/>
                <w:highlight w:val="green"/>
                <w:rPrChange w:id="4427" w:author="Morozova Klavdia" w:date="2019-08-06T12:06:00Z">
                  <w:rPr>
                    <w:ins w:id="4428" w:author="Morozova Klavdia" w:date="2019-07-18T18:3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429" w:author="Morozova Klavdia" w:date="2019-07-18T18:3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43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№ документа закупки</w:t>
              </w:r>
            </w:ins>
          </w:p>
        </w:tc>
        <w:tc>
          <w:tcPr>
            <w:tcW w:w="4644" w:type="dxa"/>
            <w:tcPrChange w:id="4431" w:author="Morozova Klavdia" w:date="2019-07-19T15:59:00Z">
              <w:tcPr>
                <w:tcW w:w="4644" w:type="dxa"/>
                <w:gridSpan w:val="2"/>
              </w:tcPr>
            </w:tcPrChange>
          </w:tcPr>
          <w:p w14:paraId="31E5B46A" w14:textId="4E40CD8C" w:rsidR="0079436B" w:rsidRPr="00AD3599" w:rsidRDefault="0079436B" w:rsidP="0079436B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432" w:author="Morozova Klavdia" w:date="2019-07-18T18:31:00Z"/>
                <w:rFonts w:ascii="Arial" w:hAnsi="Arial" w:cs="Arial"/>
                <w:sz w:val="20"/>
                <w:szCs w:val="20"/>
                <w:highlight w:val="green"/>
                <w:rPrChange w:id="4433" w:author="Morozova Klavdia" w:date="2019-08-06T12:06:00Z">
                  <w:rPr>
                    <w:ins w:id="4434" w:author="Morozova Klavdia" w:date="2019-07-18T18:3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435" w:author="Morozova Klavdia" w:date="2019-07-18T18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43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Номер контракта прайс-листа</w:t>
              </w:r>
            </w:ins>
          </w:p>
        </w:tc>
      </w:tr>
    </w:tbl>
    <w:p w14:paraId="1DA232CE" w14:textId="77777777" w:rsidR="00D3323D" w:rsidRPr="00AD3599" w:rsidRDefault="00D3323D" w:rsidP="00D3323D">
      <w:pPr>
        <w:spacing w:before="240"/>
        <w:jc w:val="left"/>
        <w:rPr>
          <w:ins w:id="4437" w:author="Morozova Klavdia" w:date="2019-07-18T18:26:00Z"/>
          <w:rFonts w:ascii="Arial" w:hAnsi="Arial" w:cs="Arial"/>
          <w:i/>
          <w:szCs w:val="24"/>
          <w:highlight w:val="green"/>
        </w:rPr>
      </w:pPr>
      <w:ins w:id="4438" w:author="Morozova Klavdia" w:date="2019-07-18T18:26:00Z">
        <w:r w:rsidRPr="00AD3599">
          <w:rPr>
            <w:rFonts w:ascii="Arial" w:hAnsi="Arial" w:cs="Arial"/>
            <w:i/>
            <w:szCs w:val="24"/>
            <w:highlight w:val="green"/>
          </w:rPr>
          <w:t>Таблица ALV отчета после загрузки</w:t>
        </w:r>
      </w:ins>
    </w:p>
    <w:tbl>
      <w:tblPr>
        <w:tblW w:w="10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0"/>
        <w:gridCol w:w="3155"/>
        <w:gridCol w:w="1721"/>
        <w:gridCol w:w="2150"/>
        <w:gridCol w:w="1433"/>
        <w:tblGridChange w:id="4439">
          <w:tblGrid>
            <w:gridCol w:w="113"/>
            <w:gridCol w:w="1838"/>
            <w:gridCol w:w="12"/>
            <w:gridCol w:w="389"/>
            <w:gridCol w:w="2221"/>
            <w:gridCol w:w="497"/>
            <w:gridCol w:w="48"/>
            <w:gridCol w:w="1037"/>
            <w:gridCol w:w="616"/>
            <w:gridCol w:w="68"/>
            <w:gridCol w:w="1073"/>
            <w:gridCol w:w="985"/>
            <w:gridCol w:w="92"/>
            <w:gridCol w:w="1212"/>
            <w:gridCol w:w="113"/>
            <w:gridCol w:w="108"/>
          </w:tblGrid>
        </w:tblGridChange>
      </w:tblGrid>
      <w:tr w:rsidR="00AA2844" w:rsidRPr="00AD3599" w14:paraId="273DF554" w14:textId="77777777" w:rsidTr="00AA2844">
        <w:trPr>
          <w:ins w:id="4440" w:author="Morozova Klavdia" w:date="2019-07-18T18:26:00Z"/>
        </w:trPr>
        <w:tc>
          <w:tcPr>
            <w:tcW w:w="1850" w:type="dxa"/>
            <w:shd w:val="clear" w:color="auto" w:fill="FFC000"/>
          </w:tcPr>
          <w:p w14:paraId="7283C1EE" w14:textId="77777777" w:rsidR="00D3323D" w:rsidRPr="00AD3599" w:rsidRDefault="00D3323D" w:rsidP="00A14706">
            <w:pPr>
              <w:spacing w:before="100" w:beforeAutospacing="1"/>
              <w:jc w:val="left"/>
              <w:rPr>
                <w:ins w:id="4441" w:author="Morozova Klavdia" w:date="2019-07-18T18:26:00Z"/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</w:pPr>
            <w:ins w:id="4442" w:author="Morozova Klavdia" w:date="2019-07-18T18:26:00Z">
              <w:r w:rsidRPr="00AD3599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</w:rPr>
                <w:t>Поле</w:t>
              </w:r>
            </w:ins>
          </w:p>
        </w:tc>
        <w:tc>
          <w:tcPr>
            <w:tcW w:w="3155" w:type="dxa"/>
            <w:shd w:val="clear" w:color="auto" w:fill="FFC000"/>
          </w:tcPr>
          <w:p w14:paraId="43B3B109" w14:textId="77777777" w:rsidR="00D3323D" w:rsidRPr="00AD3599" w:rsidRDefault="00D3323D" w:rsidP="00A14706">
            <w:pPr>
              <w:spacing w:before="100" w:beforeAutospacing="1"/>
              <w:jc w:val="left"/>
              <w:rPr>
                <w:ins w:id="4443" w:author="Morozova Klavdia" w:date="2019-07-18T18:26:00Z"/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</w:pPr>
            <w:ins w:id="4444" w:author="Morozova Klavdia" w:date="2019-07-18T18:26:00Z">
              <w:r w:rsidRPr="00AD3599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</w:rPr>
                <w:t>Название</w:t>
              </w:r>
            </w:ins>
          </w:p>
        </w:tc>
        <w:tc>
          <w:tcPr>
            <w:tcW w:w="1721" w:type="dxa"/>
            <w:shd w:val="clear" w:color="auto" w:fill="FFC000"/>
          </w:tcPr>
          <w:p w14:paraId="5F9B7D8F" w14:textId="77777777" w:rsidR="00D3323D" w:rsidRPr="00AD3599" w:rsidRDefault="00D3323D" w:rsidP="00A14706">
            <w:pPr>
              <w:spacing w:before="100" w:beforeAutospacing="1"/>
              <w:jc w:val="left"/>
              <w:rPr>
                <w:ins w:id="4445" w:author="Morozova Klavdia" w:date="2019-07-18T18:26:00Z"/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</w:pPr>
            <w:ins w:id="4446" w:author="Morozova Klavdia" w:date="2019-07-18T18:26:00Z">
              <w:r w:rsidRPr="00AD3599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</w:rPr>
                <w:t>Тип данных</w:t>
              </w:r>
            </w:ins>
          </w:p>
        </w:tc>
        <w:tc>
          <w:tcPr>
            <w:tcW w:w="2150" w:type="dxa"/>
            <w:shd w:val="clear" w:color="auto" w:fill="FFC000"/>
          </w:tcPr>
          <w:p w14:paraId="6B2CC83D" w14:textId="77777777" w:rsidR="00D3323D" w:rsidRPr="00AD3599" w:rsidRDefault="00D3323D" w:rsidP="00A14706">
            <w:pPr>
              <w:spacing w:before="100" w:beforeAutospacing="1"/>
              <w:jc w:val="left"/>
              <w:rPr>
                <w:ins w:id="4447" w:author="Morozova Klavdia" w:date="2019-07-18T18:26:00Z"/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</w:pPr>
            <w:ins w:id="4448" w:author="Morozova Klavdia" w:date="2019-07-18T18:26:00Z">
              <w:r w:rsidRPr="00AD3599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</w:rPr>
                <w:t>Элемент данных ERP</w:t>
              </w:r>
            </w:ins>
          </w:p>
        </w:tc>
        <w:tc>
          <w:tcPr>
            <w:tcW w:w="1433" w:type="dxa"/>
            <w:shd w:val="clear" w:color="auto" w:fill="FFC000"/>
          </w:tcPr>
          <w:p w14:paraId="300ABE94" w14:textId="77777777" w:rsidR="00D3323D" w:rsidRPr="00AD3599" w:rsidRDefault="00D3323D" w:rsidP="00A14706">
            <w:pPr>
              <w:spacing w:before="100" w:beforeAutospacing="1"/>
              <w:jc w:val="left"/>
              <w:rPr>
                <w:ins w:id="4449" w:author="Morozova Klavdia" w:date="2019-07-18T18:26:00Z"/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</w:pPr>
            <w:ins w:id="4450" w:author="Morozova Klavdia" w:date="2019-07-18T18:26:00Z">
              <w:r w:rsidRPr="00AD3599">
                <w:rPr>
                  <w:rFonts w:ascii="Arial" w:hAnsi="Arial" w:cs="Arial"/>
                  <w:b/>
                  <w:color w:val="000000"/>
                  <w:sz w:val="20"/>
                  <w:szCs w:val="20"/>
                  <w:highlight w:val="green"/>
                </w:rPr>
                <w:t>Ключевое поле</w:t>
              </w:r>
            </w:ins>
          </w:p>
        </w:tc>
      </w:tr>
      <w:tr w:rsidR="00D3323D" w:rsidRPr="00AD3599" w14:paraId="3B341A57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451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4452" w:author="Morozova Klavdia" w:date="2019-07-18T18:26:00Z"/>
          <w:trPrChange w:id="4453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4454" w:author="Morozova Klavdia" w:date="2019-08-05T11:02:00Z">
              <w:tcPr>
                <w:tcW w:w="2352" w:type="dxa"/>
                <w:gridSpan w:val="4"/>
              </w:tcPr>
            </w:tcPrChange>
          </w:tcPr>
          <w:p w14:paraId="0EF96EE3" w14:textId="77777777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455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4456" w:author="Morozova Klavdia" w:date="2019-07-18T18:2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</w:rPr>
                <w:t>№</w:t>
              </w:r>
            </w:ins>
          </w:p>
        </w:tc>
        <w:tc>
          <w:tcPr>
            <w:tcW w:w="3155" w:type="dxa"/>
            <w:tcPrChange w:id="4457" w:author="Morozova Klavdia" w:date="2019-08-05T11:02:00Z">
              <w:tcPr>
                <w:tcW w:w="2221" w:type="dxa"/>
              </w:tcPr>
            </w:tcPrChange>
          </w:tcPr>
          <w:p w14:paraId="121FA600" w14:textId="77777777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458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4459" w:author="Morozova Klavdia" w:date="2019-07-18T18:2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</w:rPr>
                <w:t>Порядковый номер строки</w:t>
              </w:r>
            </w:ins>
          </w:p>
        </w:tc>
        <w:tc>
          <w:tcPr>
            <w:tcW w:w="1721" w:type="dxa"/>
            <w:tcPrChange w:id="4460" w:author="Morozova Klavdia" w:date="2019-08-05T11:02:00Z">
              <w:tcPr>
                <w:tcW w:w="1582" w:type="dxa"/>
                <w:gridSpan w:val="3"/>
              </w:tcPr>
            </w:tcPrChange>
          </w:tcPr>
          <w:p w14:paraId="633015EE" w14:textId="77777777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461" w:author="Morozova Klavdia" w:date="2019-07-18T18:26:00Z"/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ins w:id="4462" w:author="Morozova Klavdia" w:date="2019-07-18T18:2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</w:rPr>
                <w:t>DEC (6)</w:t>
              </w:r>
            </w:ins>
          </w:p>
        </w:tc>
        <w:tc>
          <w:tcPr>
            <w:tcW w:w="2150" w:type="dxa"/>
            <w:tcPrChange w:id="4463" w:author="Morozova Klavdia" w:date="2019-08-05T11:02:00Z">
              <w:tcPr>
                <w:tcW w:w="1757" w:type="dxa"/>
                <w:gridSpan w:val="3"/>
              </w:tcPr>
            </w:tcPrChange>
          </w:tcPr>
          <w:p w14:paraId="46C633B0" w14:textId="77777777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464" w:author="Morozova Klavdia" w:date="2019-07-18T18:26:00Z"/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1433" w:type="dxa"/>
            <w:tcPrChange w:id="4465" w:author="Morozova Klavdia" w:date="2019-08-05T11:02:00Z">
              <w:tcPr>
                <w:tcW w:w="2289" w:type="dxa"/>
                <w:gridSpan w:val="3"/>
              </w:tcPr>
            </w:tcPrChange>
          </w:tcPr>
          <w:p w14:paraId="3CB9B3D1" w14:textId="77777777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466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4467" w:author="Morozova Klavdia" w:date="2019-07-18T18:2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</w:rPr>
                <w:t>Да</w:t>
              </w:r>
            </w:ins>
          </w:p>
        </w:tc>
      </w:tr>
      <w:tr w:rsidR="00D3323D" w:rsidRPr="00AD3599" w14:paraId="30928B09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468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4469" w:author="Morozova Klavdia" w:date="2019-07-18T18:26:00Z"/>
          <w:trPrChange w:id="4470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4471" w:author="Morozova Klavdia" w:date="2019-08-05T11:02:00Z">
              <w:tcPr>
                <w:tcW w:w="2352" w:type="dxa"/>
                <w:gridSpan w:val="4"/>
              </w:tcPr>
            </w:tcPrChange>
          </w:tcPr>
          <w:p w14:paraId="58E34509" w14:textId="77777777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472" w:author="Morozova Klavdia" w:date="2019-07-18T18:26:00Z"/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ins w:id="4473" w:author="Morozova Klavdia" w:date="2019-07-18T18:2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</w:rPr>
                <w:t>ICON</w:t>
              </w:r>
            </w:ins>
          </w:p>
        </w:tc>
        <w:tc>
          <w:tcPr>
            <w:tcW w:w="3155" w:type="dxa"/>
            <w:tcPrChange w:id="4474" w:author="Morozova Klavdia" w:date="2019-08-05T11:02:00Z">
              <w:tcPr>
                <w:tcW w:w="2221" w:type="dxa"/>
              </w:tcPr>
            </w:tcPrChange>
          </w:tcPr>
          <w:p w14:paraId="21DC4469" w14:textId="77777777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475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4476" w:author="Morozova Klavdia" w:date="2019-07-18T18:2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</w:rPr>
                <w:t>Статус</w:t>
              </w:r>
            </w:ins>
          </w:p>
        </w:tc>
        <w:tc>
          <w:tcPr>
            <w:tcW w:w="1721" w:type="dxa"/>
            <w:tcPrChange w:id="4477" w:author="Morozova Klavdia" w:date="2019-08-05T11:02:00Z">
              <w:tcPr>
                <w:tcW w:w="1582" w:type="dxa"/>
                <w:gridSpan w:val="3"/>
              </w:tcPr>
            </w:tcPrChange>
          </w:tcPr>
          <w:p w14:paraId="1A393754" w14:textId="77777777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478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4479" w:author="Morozova Klavdia" w:date="2019-07-18T18:2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</w:rPr>
                <w:t>CHAR (30)</w:t>
              </w:r>
            </w:ins>
          </w:p>
        </w:tc>
        <w:tc>
          <w:tcPr>
            <w:tcW w:w="2150" w:type="dxa"/>
            <w:tcPrChange w:id="4480" w:author="Morozova Klavdia" w:date="2019-08-05T11:02:00Z">
              <w:tcPr>
                <w:tcW w:w="1757" w:type="dxa"/>
                <w:gridSpan w:val="3"/>
              </w:tcPr>
            </w:tcPrChange>
          </w:tcPr>
          <w:p w14:paraId="200C5A6C" w14:textId="77777777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481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1433" w:type="dxa"/>
            <w:tcPrChange w:id="4482" w:author="Morozova Klavdia" w:date="2019-08-05T11:02:00Z">
              <w:tcPr>
                <w:tcW w:w="2289" w:type="dxa"/>
                <w:gridSpan w:val="3"/>
              </w:tcPr>
            </w:tcPrChange>
          </w:tcPr>
          <w:p w14:paraId="14F5B0F6" w14:textId="77777777" w:rsidR="00D3323D" w:rsidRPr="00AD3599" w:rsidRDefault="00D3323D" w:rsidP="00A14706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483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4484" w:author="Morozova Klavdia" w:date="2019-07-18T18:2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</w:rPr>
                <w:t xml:space="preserve">Нет </w:t>
              </w:r>
            </w:ins>
          </w:p>
        </w:tc>
      </w:tr>
      <w:tr w:rsidR="004A7AC7" w:rsidRPr="00AD3599" w14:paraId="05492080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485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4486" w:author="Morozova Klavdia" w:date="2019-07-18T18:26:00Z"/>
          <w:trPrChange w:id="4487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4488" w:author="Morozova Klavdia" w:date="2019-08-05T11:02:00Z">
              <w:tcPr>
                <w:tcW w:w="2352" w:type="dxa"/>
                <w:gridSpan w:val="4"/>
              </w:tcPr>
            </w:tcPrChange>
          </w:tcPr>
          <w:p w14:paraId="00EC9E8E" w14:textId="1C508E59" w:rsidR="004A7AC7" w:rsidRPr="00AD3599" w:rsidRDefault="004A7AC7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489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4490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eastAsia="ru-RU"/>
                  <w:rPrChange w:id="4491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eastAsia="ru-RU"/>
                    </w:rPr>
                  </w:rPrChange>
                </w:rPr>
                <w:t>BSTYP</w:t>
              </w:r>
            </w:ins>
          </w:p>
        </w:tc>
        <w:tc>
          <w:tcPr>
            <w:tcW w:w="3155" w:type="dxa"/>
            <w:tcPrChange w:id="4492" w:author="Morozova Klavdia" w:date="2019-08-05T11:02:00Z">
              <w:tcPr>
                <w:tcW w:w="2221" w:type="dxa"/>
              </w:tcPr>
            </w:tcPrChange>
          </w:tcPr>
          <w:p w14:paraId="108B6F9A" w14:textId="258128AD" w:rsidR="004A7AC7" w:rsidRPr="00AD3599" w:rsidRDefault="004A7AC7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493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4494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eastAsia="ru-RU"/>
                  <w:rPrChange w:id="4495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eastAsia="ru-RU"/>
                    </w:rPr>
                  </w:rPrChange>
                </w:rPr>
                <w:t>Тип документа закупки</w:t>
              </w:r>
            </w:ins>
          </w:p>
        </w:tc>
        <w:tc>
          <w:tcPr>
            <w:tcW w:w="1721" w:type="dxa"/>
            <w:tcPrChange w:id="4496" w:author="Morozova Klavdia" w:date="2019-08-05T11:02:00Z">
              <w:tcPr>
                <w:tcW w:w="1582" w:type="dxa"/>
                <w:gridSpan w:val="3"/>
              </w:tcPr>
            </w:tcPrChange>
          </w:tcPr>
          <w:p w14:paraId="50451B65" w14:textId="2601A0E1" w:rsidR="004A7AC7" w:rsidRPr="00AD3599" w:rsidRDefault="00052242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497" w:author="Morozova Klavdia" w:date="2019-07-18T18:26:00Z"/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ins w:id="4498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49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 (1)</w:t>
              </w:r>
            </w:ins>
          </w:p>
        </w:tc>
        <w:tc>
          <w:tcPr>
            <w:tcW w:w="2150" w:type="dxa"/>
            <w:tcPrChange w:id="4500" w:author="Morozova Klavdia" w:date="2019-08-05T11:02:00Z">
              <w:tcPr>
                <w:tcW w:w="1757" w:type="dxa"/>
                <w:gridSpan w:val="3"/>
              </w:tcPr>
            </w:tcPrChange>
          </w:tcPr>
          <w:p w14:paraId="0638DCBB" w14:textId="1715147A" w:rsidR="004A7AC7" w:rsidRPr="00AD3599" w:rsidRDefault="00052242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501" w:author="Morozova Klavdia" w:date="2019-07-18T18:26:00Z"/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ins w:id="4502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4503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EBSTYP</w:t>
              </w:r>
            </w:ins>
          </w:p>
        </w:tc>
        <w:tc>
          <w:tcPr>
            <w:tcW w:w="1433" w:type="dxa"/>
            <w:tcPrChange w:id="4504" w:author="Morozova Klavdia" w:date="2019-08-05T11:02:00Z">
              <w:tcPr>
                <w:tcW w:w="2289" w:type="dxa"/>
                <w:gridSpan w:val="3"/>
              </w:tcPr>
            </w:tcPrChange>
          </w:tcPr>
          <w:p w14:paraId="4E78A46F" w14:textId="03F5C57C" w:rsidR="004A7AC7" w:rsidRPr="00AD3599" w:rsidRDefault="004D7267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505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4506" w:author="Morozova Klavdia" w:date="2019-07-19T14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50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Нет</w:t>
              </w:r>
            </w:ins>
          </w:p>
        </w:tc>
      </w:tr>
      <w:tr w:rsidR="004A7AC7" w:rsidRPr="00AD3599" w14:paraId="3A955E05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508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4509" w:author="Morozova Klavdia" w:date="2019-07-18T18:26:00Z"/>
          <w:trPrChange w:id="4510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4511" w:author="Morozova Klavdia" w:date="2019-08-05T11:02:00Z">
              <w:tcPr>
                <w:tcW w:w="2352" w:type="dxa"/>
                <w:gridSpan w:val="4"/>
              </w:tcPr>
            </w:tcPrChange>
          </w:tcPr>
          <w:p w14:paraId="617090BC" w14:textId="5ABD53B5" w:rsidR="004A7AC7" w:rsidRPr="00AD3599" w:rsidRDefault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512" w:author="Morozova Klavdia" w:date="2019-07-18T18:26:00Z"/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ins w:id="4513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51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BSART</w:t>
              </w:r>
            </w:ins>
          </w:p>
        </w:tc>
        <w:tc>
          <w:tcPr>
            <w:tcW w:w="3155" w:type="dxa"/>
            <w:tcPrChange w:id="4515" w:author="Morozova Klavdia" w:date="2019-08-05T11:02:00Z">
              <w:tcPr>
                <w:tcW w:w="2221" w:type="dxa"/>
              </w:tcPr>
            </w:tcPrChange>
          </w:tcPr>
          <w:p w14:paraId="366D6C04" w14:textId="5D1B6FE5" w:rsidR="004A7AC7" w:rsidRPr="00AD3599" w:rsidRDefault="004A7AC7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516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4517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51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Вид документа закупки</w:t>
              </w:r>
            </w:ins>
          </w:p>
        </w:tc>
        <w:tc>
          <w:tcPr>
            <w:tcW w:w="1721" w:type="dxa"/>
            <w:tcPrChange w:id="4519" w:author="Morozova Klavdia" w:date="2019-08-05T11:02:00Z">
              <w:tcPr>
                <w:tcW w:w="1582" w:type="dxa"/>
                <w:gridSpan w:val="3"/>
              </w:tcPr>
            </w:tcPrChange>
          </w:tcPr>
          <w:p w14:paraId="1ED5A8A0" w14:textId="265BECC1" w:rsidR="004A7AC7" w:rsidRPr="00AD3599" w:rsidRDefault="00052242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520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4521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52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 (4)</w:t>
              </w:r>
            </w:ins>
          </w:p>
        </w:tc>
        <w:tc>
          <w:tcPr>
            <w:tcW w:w="2150" w:type="dxa"/>
            <w:tcPrChange w:id="4523" w:author="Morozova Klavdia" w:date="2019-08-05T11:02:00Z">
              <w:tcPr>
                <w:tcW w:w="1757" w:type="dxa"/>
                <w:gridSpan w:val="3"/>
              </w:tcPr>
            </w:tcPrChange>
          </w:tcPr>
          <w:p w14:paraId="05B2CD6F" w14:textId="07CD8401" w:rsidR="004A7AC7" w:rsidRPr="00AD3599" w:rsidRDefault="00052242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524" w:author="Morozova Klavdia" w:date="2019-07-18T18:26:00Z"/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ins w:id="4525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4526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ESART</w:t>
              </w:r>
            </w:ins>
          </w:p>
        </w:tc>
        <w:tc>
          <w:tcPr>
            <w:tcW w:w="1433" w:type="dxa"/>
            <w:tcPrChange w:id="4527" w:author="Morozova Klavdia" w:date="2019-08-05T11:02:00Z">
              <w:tcPr>
                <w:tcW w:w="2289" w:type="dxa"/>
                <w:gridSpan w:val="3"/>
              </w:tcPr>
            </w:tcPrChange>
          </w:tcPr>
          <w:p w14:paraId="377FBD7E" w14:textId="77777777" w:rsidR="004A7AC7" w:rsidRPr="00AD3599" w:rsidRDefault="004A7AC7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528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4529" w:author="Morozova Klavdia" w:date="2019-07-18T18:2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</w:rPr>
                <w:t>Да</w:t>
              </w:r>
            </w:ins>
          </w:p>
        </w:tc>
      </w:tr>
      <w:tr w:rsidR="004A7AC7" w:rsidRPr="00AD3599" w14:paraId="58985DFC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530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4531" w:author="Morozova Klavdia" w:date="2019-07-18T18:26:00Z"/>
          <w:trPrChange w:id="4532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4533" w:author="Morozova Klavdia" w:date="2019-08-05T11:02:00Z">
              <w:tcPr>
                <w:tcW w:w="2352" w:type="dxa"/>
                <w:gridSpan w:val="4"/>
              </w:tcPr>
            </w:tcPrChange>
          </w:tcPr>
          <w:p w14:paraId="0F44B817" w14:textId="27B0EED9" w:rsidR="004A7AC7" w:rsidRPr="00AD3599" w:rsidRDefault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534" w:author="Morozova Klavdia" w:date="2019-07-18T18:26:00Z"/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ins w:id="4535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 w:eastAsia="ru-RU"/>
                  <w:rPrChange w:id="4536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 w:eastAsia="ru-RU"/>
                    </w:rPr>
                  </w:rPrChange>
                </w:rPr>
                <w:t>EKORG</w:t>
              </w:r>
            </w:ins>
          </w:p>
        </w:tc>
        <w:tc>
          <w:tcPr>
            <w:tcW w:w="3155" w:type="dxa"/>
            <w:tcPrChange w:id="4537" w:author="Morozova Klavdia" w:date="2019-08-05T11:02:00Z">
              <w:tcPr>
                <w:tcW w:w="2221" w:type="dxa"/>
              </w:tcPr>
            </w:tcPrChange>
          </w:tcPr>
          <w:p w14:paraId="5A570EC4" w14:textId="0F87A692" w:rsidR="004A7AC7" w:rsidRPr="00AD3599" w:rsidRDefault="004A7AC7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538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4539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 w:eastAsia="ru-RU"/>
                  <w:rPrChange w:id="4540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 w:eastAsia="ru-RU"/>
                    </w:rPr>
                  </w:rPrChange>
                </w:rPr>
                <w:t>Закупочная организация</w:t>
              </w:r>
            </w:ins>
          </w:p>
        </w:tc>
        <w:tc>
          <w:tcPr>
            <w:tcW w:w="1721" w:type="dxa"/>
            <w:tcPrChange w:id="4541" w:author="Morozova Klavdia" w:date="2019-08-05T11:02:00Z">
              <w:tcPr>
                <w:tcW w:w="1582" w:type="dxa"/>
                <w:gridSpan w:val="3"/>
              </w:tcPr>
            </w:tcPrChange>
          </w:tcPr>
          <w:p w14:paraId="58DE48D2" w14:textId="5126834D" w:rsidR="004A7AC7" w:rsidRPr="00AD3599" w:rsidRDefault="00052242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542" w:author="Morozova Klavdia" w:date="2019-07-18T18:26:00Z"/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ins w:id="4543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54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 (4)</w:t>
              </w:r>
            </w:ins>
          </w:p>
        </w:tc>
        <w:tc>
          <w:tcPr>
            <w:tcW w:w="2150" w:type="dxa"/>
            <w:tcPrChange w:id="4545" w:author="Morozova Klavdia" w:date="2019-08-05T11:02:00Z">
              <w:tcPr>
                <w:tcW w:w="1757" w:type="dxa"/>
                <w:gridSpan w:val="3"/>
              </w:tcPr>
            </w:tcPrChange>
          </w:tcPr>
          <w:p w14:paraId="629C9566" w14:textId="35DE9378" w:rsidR="004A7AC7" w:rsidRPr="00AD3599" w:rsidRDefault="00052242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546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4547" w:author="Morozova Klavdia" w:date="2019-07-19T11:4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54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EKORG</w:t>
              </w:r>
            </w:ins>
          </w:p>
        </w:tc>
        <w:tc>
          <w:tcPr>
            <w:tcW w:w="1433" w:type="dxa"/>
            <w:tcPrChange w:id="4549" w:author="Morozova Klavdia" w:date="2019-08-05T11:02:00Z">
              <w:tcPr>
                <w:tcW w:w="2289" w:type="dxa"/>
                <w:gridSpan w:val="3"/>
              </w:tcPr>
            </w:tcPrChange>
          </w:tcPr>
          <w:p w14:paraId="2C1C6696" w14:textId="77777777" w:rsidR="004A7AC7" w:rsidRPr="00AD3599" w:rsidRDefault="004A7AC7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550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4551" w:author="Morozova Klavdia" w:date="2019-07-18T18:2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</w:rPr>
                <w:t>Да</w:t>
              </w:r>
            </w:ins>
          </w:p>
        </w:tc>
      </w:tr>
      <w:tr w:rsidR="004A7AC7" w:rsidRPr="00AD3599" w14:paraId="6E9BFD5E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552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4553" w:author="Morozova Klavdia" w:date="2019-07-18T18:26:00Z"/>
          <w:trPrChange w:id="4554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4555" w:author="Morozova Klavdia" w:date="2019-08-05T11:02:00Z">
              <w:tcPr>
                <w:tcW w:w="2352" w:type="dxa"/>
                <w:gridSpan w:val="4"/>
              </w:tcPr>
            </w:tcPrChange>
          </w:tcPr>
          <w:p w14:paraId="685A700D" w14:textId="0FC65E01" w:rsidR="004A7AC7" w:rsidRPr="00AD3599" w:rsidRDefault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556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4557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55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BUKRS</w:t>
              </w:r>
            </w:ins>
          </w:p>
        </w:tc>
        <w:tc>
          <w:tcPr>
            <w:tcW w:w="3155" w:type="dxa"/>
            <w:tcPrChange w:id="4559" w:author="Morozova Klavdia" w:date="2019-08-05T11:02:00Z">
              <w:tcPr>
                <w:tcW w:w="2221" w:type="dxa"/>
              </w:tcPr>
            </w:tcPrChange>
          </w:tcPr>
          <w:p w14:paraId="708984F3" w14:textId="4EC0B1F3" w:rsidR="004A7AC7" w:rsidRPr="00AD3599" w:rsidRDefault="004A7AC7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560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4561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56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БЕ</w:t>
              </w:r>
            </w:ins>
          </w:p>
        </w:tc>
        <w:tc>
          <w:tcPr>
            <w:tcW w:w="1721" w:type="dxa"/>
            <w:tcPrChange w:id="4563" w:author="Morozova Klavdia" w:date="2019-08-05T11:02:00Z">
              <w:tcPr>
                <w:tcW w:w="1582" w:type="dxa"/>
                <w:gridSpan w:val="3"/>
              </w:tcPr>
            </w:tcPrChange>
          </w:tcPr>
          <w:p w14:paraId="66BE637F" w14:textId="767C9A69" w:rsidR="004A7AC7" w:rsidRPr="00AD3599" w:rsidRDefault="00052242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564" w:author="Morozova Klavdia" w:date="2019-07-18T18:26:00Z"/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ins w:id="4565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56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 (4)</w:t>
              </w:r>
            </w:ins>
          </w:p>
        </w:tc>
        <w:tc>
          <w:tcPr>
            <w:tcW w:w="2150" w:type="dxa"/>
            <w:tcPrChange w:id="4567" w:author="Morozova Klavdia" w:date="2019-08-05T11:02:00Z">
              <w:tcPr>
                <w:tcW w:w="1757" w:type="dxa"/>
                <w:gridSpan w:val="3"/>
              </w:tcPr>
            </w:tcPrChange>
          </w:tcPr>
          <w:p w14:paraId="30FBFDD7" w14:textId="0F6EF4AA" w:rsidR="004A7AC7" w:rsidRPr="00AD3599" w:rsidRDefault="00052242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568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4569" w:author="Morozova Klavdia" w:date="2019-07-19T11:4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57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BUKRS</w:t>
              </w:r>
            </w:ins>
          </w:p>
        </w:tc>
        <w:tc>
          <w:tcPr>
            <w:tcW w:w="1433" w:type="dxa"/>
            <w:tcPrChange w:id="4571" w:author="Morozova Klavdia" w:date="2019-08-05T11:02:00Z">
              <w:tcPr>
                <w:tcW w:w="2289" w:type="dxa"/>
                <w:gridSpan w:val="3"/>
              </w:tcPr>
            </w:tcPrChange>
          </w:tcPr>
          <w:p w14:paraId="4E4600DD" w14:textId="77777777" w:rsidR="004A7AC7" w:rsidRPr="00AD3599" w:rsidRDefault="004A7AC7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572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4573" w:author="Morozova Klavdia" w:date="2019-07-18T18:2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</w:rPr>
                <w:t>Да</w:t>
              </w:r>
            </w:ins>
          </w:p>
        </w:tc>
      </w:tr>
      <w:tr w:rsidR="004A7AC7" w:rsidRPr="00AD3599" w14:paraId="46411E63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574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4575" w:author="Morozova Klavdia" w:date="2019-07-18T18:26:00Z"/>
          <w:trPrChange w:id="4576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4577" w:author="Morozova Klavdia" w:date="2019-08-05T11:02:00Z">
              <w:tcPr>
                <w:tcW w:w="2352" w:type="dxa"/>
                <w:gridSpan w:val="4"/>
              </w:tcPr>
            </w:tcPrChange>
          </w:tcPr>
          <w:p w14:paraId="7153EC3E" w14:textId="74AAAAB0" w:rsidR="004A7AC7" w:rsidRPr="00AD3599" w:rsidRDefault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578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4579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 w:eastAsia="ru-RU"/>
                  <w:rPrChange w:id="4580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 w:eastAsia="ru-RU"/>
                    </w:rPr>
                  </w:rPrChange>
                </w:rPr>
                <w:t>EKGRP</w:t>
              </w:r>
            </w:ins>
          </w:p>
        </w:tc>
        <w:tc>
          <w:tcPr>
            <w:tcW w:w="3155" w:type="dxa"/>
            <w:tcPrChange w:id="4581" w:author="Morozova Klavdia" w:date="2019-08-05T11:02:00Z">
              <w:tcPr>
                <w:tcW w:w="2221" w:type="dxa"/>
              </w:tcPr>
            </w:tcPrChange>
          </w:tcPr>
          <w:p w14:paraId="3B9AF259" w14:textId="3C223EDE" w:rsidR="004A7AC7" w:rsidRPr="00AD3599" w:rsidRDefault="004A7AC7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582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4583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 w:eastAsia="ru-RU"/>
                  <w:rPrChange w:id="4584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 w:eastAsia="ru-RU"/>
                    </w:rPr>
                  </w:rPrChange>
                </w:rPr>
                <w:t>Группа закупок</w:t>
              </w:r>
            </w:ins>
          </w:p>
        </w:tc>
        <w:tc>
          <w:tcPr>
            <w:tcW w:w="1721" w:type="dxa"/>
            <w:tcPrChange w:id="4585" w:author="Morozova Klavdia" w:date="2019-08-05T11:02:00Z">
              <w:tcPr>
                <w:tcW w:w="1582" w:type="dxa"/>
                <w:gridSpan w:val="3"/>
              </w:tcPr>
            </w:tcPrChange>
          </w:tcPr>
          <w:p w14:paraId="4250027E" w14:textId="28C4B317" w:rsidR="004A7AC7" w:rsidRPr="00AD3599" w:rsidRDefault="00052242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586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4587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58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 (3)</w:t>
              </w:r>
            </w:ins>
          </w:p>
        </w:tc>
        <w:tc>
          <w:tcPr>
            <w:tcW w:w="2150" w:type="dxa"/>
            <w:tcPrChange w:id="4589" w:author="Morozova Klavdia" w:date="2019-08-05T11:02:00Z">
              <w:tcPr>
                <w:tcW w:w="1757" w:type="dxa"/>
                <w:gridSpan w:val="3"/>
              </w:tcPr>
            </w:tcPrChange>
          </w:tcPr>
          <w:p w14:paraId="127C8487" w14:textId="7CC46516" w:rsidR="004A7AC7" w:rsidRPr="00AD3599" w:rsidRDefault="00052242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590" w:author="Morozova Klavdia" w:date="2019-07-18T18:26:00Z"/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ins w:id="4591" w:author="Morozova Klavdia" w:date="2019-07-19T11:4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4592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BKGRP</w:t>
              </w:r>
            </w:ins>
          </w:p>
        </w:tc>
        <w:tc>
          <w:tcPr>
            <w:tcW w:w="1433" w:type="dxa"/>
            <w:tcPrChange w:id="4593" w:author="Morozova Klavdia" w:date="2019-08-05T11:02:00Z">
              <w:tcPr>
                <w:tcW w:w="2289" w:type="dxa"/>
                <w:gridSpan w:val="3"/>
              </w:tcPr>
            </w:tcPrChange>
          </w:tcPr>
          <w:p w14:paraId="4DF4DFF8" w14:textId="77777777" w:rsidR="004A7AC7" w:rsidRPr="00AD3599" w:rsidRDefault="004A7AC7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594" w:author="Morozova Klavdia" w:date="2019-07-18T18:26:00Z"/>
                <w:rFonts w:ascii="Arial" w:hAnsi="Arial" w:cs="Arial"/>
                <w:sz w:val="20"/>
                <w:szCs w:val="20"/>
                <w:highlight w:val="green"/>
              </w:rPr>
            </w:pPr>
            <w:ins w:id="4595" w:author="Morozova Klavdia" w:date="2019-07-18T18:2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</w:rPr>
                <w:t xml:space="preserve">Да </w:t>
              </w:r>
            </w:ins>
          </w:p>
        </w:tc>
      </w:tr>
      <w:tr w:rsidR="004A7AC7" w:rsidRPr="00AD3599" w14:paraId="65D07401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596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4597" w:author="Morozova Klavdia" w:date="2019-07-19T11:39:00Z"/>
          <w:trPrChange w:id="4598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4599" w:author="Morozova Klavdia" w:date="2019-08-05T11:02:00Z">
              <w:tcPr>
                <w:tcW w:w="2352" w:type="dxa"/>
                <w:gridSpan w:val="4"/>
              </w:tcPr>
            </w:tcPrChange>
          </w:tcPr>
          <w:p w14:paraId="78A07FB9" w14:textId="08D28DF0" w:rsidR="004A7AC7" w:rsidRPr="00AD3599" w:rsidRDefault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600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601" w:author="Morozova Klavdia" w:date="2019-08-06T12:06:00Z">
                  <w:rPr>
                    <w:ins w:id="4602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603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60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BEDAT</w:t>
              </w:r>
            </w:ins>
          </w:p>
        </w:tc>
        <w:tc>
          <w:tcPr>
            <w:tcW w:w="3155" w:type="dxa"/>
            <w:tcPrChange w:id="4605" w:author="Morozova Klavdia" w:date="2019-08-05T11:02:00Z">
              <w:tcPr>
                <w:tcW w:w="2221" w:type="dxa"/>
              </w:tcPr>
            </w:tcPrChange>
          </w:tcPr>
          <w:p w14:paraId="4050DCC9" w14:textId="109BE803" w:rsidR="004A7AC7" w:rsidRPr="00AD3599" w:rsidRDefault="004A7AC7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606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607" w:author="Morozova Klavdia" w:date="2019-08-06T12:06:00Z">
                  <w:rPr>
                    <w:ins w:id="4608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609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61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Дата документа закупки</w:t>
              </w:r>
            </w:ins>
          </w:p>
        </w:tc>
        <w:tc>
          <w:tcPr>
            <w:tcW w:w="1721" w:type="dxa"/>
            <w:tcPrChange w:id="4611" w:author="Morozova Klavdia" w:date="2019-08-05T11:02:00Z">
              <w:tcPr>
                <w:tcW w:w="1582" w:type="dxa"/>
                <w:gridSpan w:val="3"/>
              </w:tcPr>
            </w:tcPrChange>
          </w:tcPr>
          <w:p w14:paraId="7932D92B" w14:textId="0C29F7EA" w:rsidR="004A7AC7" w:rsidRPr="00AD3599" w:rsidRDefault="00052242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612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613" w:author="Morozova Klavdia" w:date="2019-08-06T12:06:00Z">
                  <w:rPr>
                    <w:ins w:id="4614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615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61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 (8)</w:t>
              </w:r>
            </w:ins>
          </w:p>
        </w:tc>
        <w:tc>
          <w:tcPr>
            <w:tcW w:w="2150" w:type="dxa"/>
            <w:tcPrChange w:id="4617" w:author="Morozova Klavdia" w:date="2019-08-05T11:02:00Z">
              <w:tcPr>
                <w:tcW w:w="1757" w:type="dxa"/>
                <w:gridSpan w:val="3"/>
              </w:tcPr>
            </w:tcPrChange>
          </w:tcPr>
          <w:p w14:paraId="2EC231C5" w14:textId="3A2002C6" w:rsidR="004A7AC7" w:rsidRPr="00AD3599" w:rsidRDefault="00052242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618" w:author="Morozova Klavdia" w:date="2019-07-19T11:39:00Z"/>
                <w:rFonts w:ascii="Arial" w:hAnsi="Arial" w:cs="Arial"/>
                <w:sz w:val="20"/>
                <w:szCs w:val="20"/>
                <w:highlight w:val="green"/>
                <w:lang w:val="en-US"/>
                <w:rPrChange w:id="4619" w:author="Morozova Klavdia" w:date="2019-08-06T12:06:00Z">
                  <w:rPr>
                    <w:ins w:id="4620" w:author="Morozova Klavdia" w:date="2019-07-19T11:39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4621" w:author="Morozova Klavdia" w:date="2019-07-19T11:4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4622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EBDAT</w:t>
              </w:r>
            </w:ins>
          </w:p>
        </w:tc>
        <w:tc>
          <w:tcPr>
            <w:tcW w:w="1433" w:type="dxa"/>
            <w:tcPrChange w:id="4623" w:author="Morozova Klavdia" w:date="2019-08-05T11:02:00Z">
              <w:tcPr>
                <w:tcW w:w="2289" w:type="dxa"/>
                <w:gridSpan w:val="3"/>
              </w:tcPr>
            </w:tcPrChange>
          </w:tcPr>
          <w:p w14:paraId="6AFC22D0" w14:textId="0F053C14" w:rsidR="004A7AC7" w:rsidRPr="00AD3599" w:rsidRDefault="007B4466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624" w:author="Morozova Klavdia" w:date="2019-07-19T11:39:00Z"/>
                <w:rFonts w:ascii="Arial" w:hAnsi="Arial" w:cs="Arial"/>
                <w:sz w:val="20"/>
                <w:szCs w:val="20"/>
                <w:highlight w:val="green"/>
                <w:lang w:val="en-US"/>
                <w:rPrChange w:id="4625" w:author="Morozova Klavdia" w:date="2019-08-06T12:06:00Z">
                  <w:rPr>
                    <w:ins w:id="4626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627" w:author="Morozova Klavdia" w:date="2019-07-19T11:5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62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Нет </w:t>
              </w:r>
            </w:ins>
          </w:p>
        </w:tc>
      </w:tr>
      <w:tr w:rsidR="004A7AC7" w:rsidRPr="00AD3599" w14:paraId="5749F997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629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4630" w:author="Morozova Klavdia" w:date="2019-07-19T11:39:00Z"/>
          <w:trPrChange w:id="4631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4632" w:author="Morozova Klavdia" w:date="2019-08-05T11:02:00Z">
              <w:tcPr>
                <w:tcW w:w="2352" w:type="dxa"/>
                <w:gridSpan w:val="4"/>
              </w:tcPr>
            </w:tcPrChange>
          </w:tcPr>
          <w:p w14:paraId="08FF40AE" w14:textId="48207AEE" w:rsidR="004A7AC7" w:rsidRPr="00AD3599" w:rsidRDefault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633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634" w:author="Morozova Klavdia" w:date="2019-08-06T12:06:00Z">
                  <w:rPr>
                    <w:ins w:id="4635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636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63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KDATB</w:t>
              </w:r>
            </w:ins>
          </w:p>
        </w:tc>
        <w:tc>
          <w:tcPr>
            <w:tcW w:w="3155" w:type="dxa"/>
            <w:tcPrChange w:id="4638" w:author="Morozova Klavdia" w:date="2019-08-05T11:02:00Z">
              <w:tcPr>
                <w:tcW w:w="2221" w:type="dxa"/>
              </w:tcPr>
            </w:tcPrChange>
          </w:tcPr>
          <w:p w14:paraId="4360FF6B" w14:textId="2118CD03" w:rsidR="004A7AC7" w:rsidRPr="00AD3599" w:rsidRDefault="004A7AC7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639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640" w:author="Morozova Klavdia" w:date="2019-08-06T12:06:00Z">
                  <w:rPr>
                    <w:ins w:id="4641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642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64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Начало срока действия</w:t>
              </w:r>
            </w:ins>
          </w:p>
        </w:tc>
        <w:tc>
          <w:tcPr>
            <w:tcW w:w="1721" w:type="dxa"/>
            <w:tcPrChange w:id="4644" w:author="Morozova Klavdia" w:date="2019-08-05T11:02:00Z">
              <w:tcPr>
                <w:tcW w:w="1582" w:type="dxa"/>
                <w:gridSpan w:val="3"/>
              </w:tcPr>
            </w:tcPrChange>
          </w:tcPr>
          <w:p w14:paraId="7B338C27" w14:textId="64300619" w:rsidR="004A7AC7" w:rsidRPr="00AD3599" w:rsidRDefault="00052242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645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646" w:author="Morozova Klavdia" w:date="2019-08-06T12:06:00Z">
                  <w:rPr>
                    <w:ins w:id="4647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648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64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 (8)</w:t>
              </w:r>
            </w:ins>
          </w:p>
        </w:tc>
        <w:tc>
          <w:tcPr>
            <w:tcW w:w="2150" w:type="dxa"/>
            <w:tcPrChange w:id="4650" w:author="Morozova Klavdia" w:date="2019-08-05T11:02:00Z">
              <w:tcPr>
                <w:tcW w:w="1757" w:type="dxa"/>
                <w:gridSpan w:val="3"/>
              </w:tcPr>
            </w:tcPrChange>
          </w:tcPr>
          <w:p w14:paraId="03949DAC" w14:textId="70801F8C" w:rsidR="004A7AC7" w:rsidRPr="00AD3599" w:rsidRDefault="00052242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651" w:author="Morozova Klavdia" w:date="2019-07-19T11:39:00Z"/>
                <w:rFonts w:ascii="Arial" w:hAnsi="Arial" w:cs="Arial"/>
                <w:sz w:val="20"/>
                <w:szCs w:val="20"/>
                <w:highlight w:val="green"/>
                <w:lang w:val="en-US"/>
                <w:rPrChange w:id="4652" w:author="Morozova Klavdia" w:date="2019-08-06T12:06:00Z">
                  <w:rPr>
                    <w:ins w:id="4653" w:author="Morozova Klavdia" w:date="2019-07-19T11:39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4654" w:author="Morozova Klavdia" w:date="2019-07-19T11:4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4655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KDATB</w:t>
              </w:r>
            </w:ins>
          </w:p>
        </w:tc>
        <w:tc>
          <w:tcPr>
            <w:tcW w:w="1433" w:type="dxa"/>
            <w:tcPrChange w:id="4656" w:author="Morozova Klavdia" w:date="2019-08-05T11:02:00Z">
              <w:tcPr>
                <w:tcW w:w="2289" w:type="dxa"/>
                <w:gridSpan w:val="3"/>
              </w:tcPr>
            </w:tcPrChange>
          </w:tcPr>
          <w:p w14:paraId="7771795E" w14:textId="64CDFB31" w:rsidR="004A7AC7" w:rsidRPr="00AD3599" w:rsidRDefault="00503BFA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657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658" w:author="Morozova Klavdia" w:date="2019-08-06T12:06:00Z">
                  <w:rPr>
                    <w:ins w:id="4659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660" w:author="Morozova Klavdia" w:date="2019-07-19T11:5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66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</w:t>
              </w:r>
            </w:ins>
          </w:p>
        </w:tc>
      </w:tr>
      <w:tr w:rsidR="004A7AC7" w:rsidRPr="00AD3599" w14:paraId="179FE53E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662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4663" w:author="Morozova Klavdia" w:date="2019-07-19T11:39:00Z"/>
          <w:trPrChange w:id="4664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4665" w:author="Morozova Klavdia" w:date="2019-08-05T11:02:00Z">
              <w:tcPr>
                <w:tcW w:w="2352" w:type="dxa"/>
                <w:gridSpan w:val="4"/>
              </w:tcPr>
            </w:tcPrChange>
          </w:tcPr>
          <w:p w14:paraId="4BF90C2B" w14:textId="4F7DA9AE" w:rsidR="004A7AC7" w:rsidRPr="00AD3599" w:rsidRDefault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666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667" w:author="Morozova Klavdia" w:date="2019-08-06T12:06:00Z">
                  <w:rPr>
                    <w:ins w:id="4668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669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67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KDATE</w:t>
              </w:r>
            </w:ins>
          </w:p>
        </w:tc>
        <w:tc>
          <w:tcPr>
            <w:tcW w:w="3155" w:type="dxa"/>
            <w:tcPrChange w:id="4671" w:author="Morozova Klavdia" w:date="2019-08-05T11:02:00Z">
              <w:tcPr>
                <w:tcW w:w="2221" w:type="dxa"/>
              </w:tcPr>
            </w:tcPrChange>
          </w:tcPr>
          <w:p w14:paraId="2C54A032" w14:textId="22E35DE4" w:rsidR="004A7AC7" w:rsidRPr="00AD3599" w:rsidRDefault="004A7AC7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672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673" w:author="Morozova Klavdia" w:date="2019-08-06T12:06:00Z">
                  <w:rPr>
                    <w:ins w:id="4674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675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67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Конец времени выполнения</w:t>
              </w:r>
            </w:ins>
          </w:p>
        </w:tc>
        <w:tc>
          <w:tcPr>
            <w:tcW w:w="1721" w:type="dxa"/>
            <w:tcPrChange w:id="4677" w:author="Morozova Klavdia" w:date="2019-08-05T11:02:00Z">
              <w:tcPr>
                <w:tcW w:w="1582" w:type="dxa"/>
                <w:gridSpan w:val="3"/>
              </w:tcPr>
            </w:tcPrChange>
          </w:tcPr>
          <w:p w14:paraId="45925815" w14:textId="7ECD5EB2" w:rsidR="004A7AC7" w:rsidRPr="00AD3599" w:rsidRDefault="00052242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678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679" w:author="Morozova Klavdia" w:date="2019-08-06T12:06:00Z">
                  <w:rPr>
                    <w:ins w:id="4680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681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68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 (8)</w:t>
              </w:r>
            </w:ins>
          </w:p>
        </w:tc>
        <w:tc>
          <w:tcPr>
            <w:tcW w:w="2150" w:type="dxa"/>
            <w:tcPrChange w:id="4683" w:author="Morozova Klavdia" w:date="2019-08-05T11:02:00Z">
              <w:tcPr>
                <w:tcW w:w="1757" w:type="dxa"/>
                <w:gridSpan w:val="3"/>
              </w:tcPr>
            </w:tcPrChange>
          </w:tcPr>
          <w:p w14:paraId="1A4A0721" w14:textId="28C848DA" w:rsidR="004A7AC7" w:rsidRPr="00AD3599" w:rsidRDefault="00052242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684" w:author="Morozova Klavdia" w:date="2019-07-19T11:39:00Z"/>
                <w:rFonts w:ascii="Arial" w:hAnsi="Arial" w:cs="Arial"/>
                <w:sz w:val="20"/>
                <w:szCs w:val="20"/>
                <w:highlight w:val="green"/>
                <w:lang w:val="en-US"/>
                <w:rPrChange w:id="4685" w:author="Morozova Klavdia" w:date="2019-08-06T12:06:00Z">
                  <w:rPr>
                    <w:ins w:id="4686" w:author="Morozova Klavdia" w:date="2019-07-19T11:39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4687" w:author="Morozova Klavdia" w:date="2019-07-19T11:4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4688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KDATE</w:t>
              </w:r>
            </w:ins>
          </w:p>
        </w:tc>
        <w:tc>
          <w:tcPr>
            <w:tcW w:w="1433" w:type="dxa"/>
            <w:tcPrChange w:id="4689" w:author="Morozova Klavdia" w:date="2019-08-05T11:02:00Z">
              <w:tcPr>
                <w:tcW w:w="2289" w:type="dxa"/>
                <w:gridSpan w:val="3"/>
              </w:tcPr>
            </w:tcPrChange>
          </w:tcPr>
          <w:p w14:paraId="25004D3D" w14:textId="77AB7A9D" w:rsidR="004A7AC7" w:rsidRPr="00AD3599" w:rsidRDefault="00503BFA" w:rsidP="004A7AC7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690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691" w:author="Morozova Klavdia" w:date="2019-08-06T12:06:00Z">
                  <w:rPr>
                    <w:ins w:id="4692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693" w:author="Morozova Klavdia" w:date="2019-07-19T11:5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69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</w:t>
              </w:r>
            </w:ins>
          </w:p>
        </w:tc>
      </w:tr>
      <w:tr w:rsidR="00052242" w:rsidRPr="00AD3599" w14:paraId="53EC42A3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695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4696" w:author="Morozova Klavdia" w:date="2019-07-19T11:39:00Z"/>
          <w:trPrChange w:id="4697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4698" w:author="Morozova Klavdia" w:date="2019-08-05T11:02:00Z">
              <w:tcPr>
                <w:tcW w:w="2352" w:type="dxa"/>
                <w:gridSpan w:val="4"/>
              </w:tcPr>
            </w:tcPrChange>
          </w:tcPr>
          <w:p w14:paraId="6C2A4B52" w14:textId="0795B9F7" w:rsidR="00052242" w:rsidRPr="00AD3599" w:rsidRDefault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699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700" w:author="Morozova Klavdia" w:date="2019-08-06T12:06:00Z">
                  <w:rPr>
                    <w:ins w:id="4701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702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70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INCO1</w:t>
              </w:r>
            </w:ins>
          </w:p>
        </w:tc>
        <w:tc>
          <w:tcPr>
            <w:tcW w:w="3155" w:type="dxa"/>
            <w:tcPrChange w:id="4704" w:author="Morozova Klavdia" w:date="2019-08-05T11:02:00Z">
              <w:tcPr>
                <w:tcW w:w="2221" w:type="dxa"/>
              </w:tcPr>
            </w:tcPrChange>
          </w:tcPr>
          <w:p w14:paraId="2D9873CA" w14:textId="160BECCF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705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706" w:author="Morozova Klavdia" w:date="2019-08-06T12:06:00Z">
                  <w:rPr>
                    <w:ins w:id="4707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708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70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Инкотермс, часть 1</w:t>
              </w:r>
            </w:ins>
          </w:p>
        </w:tc>
        <w:tc>
          <w:tcPr>
            <w:tcW w:w="1721" w:type="dxa"/>
            <w:tcPrChange w:id="4710" w:author="Morozova Klavdia" w:date="2019-08-05T11:02:00Z">
              <w:tcPr>
                <w:tcW w:w="1582" w:type="dxa"/>
                <w:gridSpan w:val="3"/>
              </w:tcPr>
            </w:tcPrChange>
          </w:tcPr>
          <w:p w14:paraId="4C9ECE8B" w14:textId="645A719F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711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712" w:author="Morozova Klavdia" w:date="2019-08-06T12:06:00Z">
                  <w:rPr>
                    <w:ins w:id="4713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714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71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 (3)</w:t>
              </w:r>
            </w:ins>
          </w:p>
        </w:tc>
        <w:tc>
          <w:tcPr>
            <w:tcW w:w="2150" w:type="dxa"/>
            <w:tcPrChange w:id="4716" w:author="Morozova Klavdia" w:date="2019-08-05T11:02:00Z">
              <w:tcPr>
                <w:tcW w:w="1757" w:type="dxa"/>
                <w:gridSpan w:val="3"/>
              </w:tcPr>
            </w:tcPrChange>
          </w:tcPr>
          <w:p w14:paraId="03669340" w14:textId="3BB84011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717" w:author="Morozova Klavdia" w:date="2019-07-19T11:39:00Z"/>
                <w:rFonts w:ascii="Arial" w:hAnsi="Arial" w:cs="Arial"/>
                <w:sz w:val="20"/>
                <w:szCs w:val="20"/>
                <w:highlight w:val="green"/>
                <w:lang w:val="en-US"/>
                <w:rPrChange w:id="4718" w:author="Morozova Klavdia" w:date="2019-08-06T12:06:00Z">
                  <w:rPr>
                    <w:ins w:id="4719" w:author="Morozova Klavdia" w:date="2019-07-19T11:39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4720" w:author="Morozova Klavdia" w:date="2019-07-19T11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72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INCO1</w:t>
              </w:r>
            </w:ins>
          </w:p>
        </w:tc>
        <w:tc>
          <w:tcPr>
            <w:tcW w:w="1433" w:type="dxa"/>
            <w:tcPrChange w:id="4722" w:author="Morozova Klavdia" w:date="2019-08-05T11:02:00Z">
              <w:tcPr>
                <w:tcW w:w="2289" w:type="dxa"/>
                <w:gridSpan w:val="3"/>
              </w:tcPr>
            </w:tcPrChange>
          </w:tcPr>
          <w:p w14:paraId="112BAF2E" w14:textId="63D2A050" w:rsidR="00052242" w:rsidRPr="00AD3599" w:rsidRDefault="00503BFA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723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724" w:author="Morozova Klavdia" w:date="2019-08-06T12:06:00Z">
                  <w:rPr>
                    <w:ins w:id="4725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726" w:author="Morozova Klavdia" w:date="2019-07-19T11:5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72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Нет</w:t>
              </w:r>
            </w:ins>
          </w:p>
        </w:tc>
      </w:tr>
      <w:tr w:rsidR="00052242" w:rsidRPr="00AD3599" w14:paraId="6D493047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728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4729" w:author="Morozova Klavdia" w:date="2019-07-19T11:39:00Z"/>
          <w:trPrChange w:id="4730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4731" w:author="Morozova Klavdia" w:date="2019-08-05T11:02:00Z">
              <w:tcPr>
                <w:tcW w:w="2352" w:type="dxa"/>
                <w:gridSpan w:val="4"/>
              </w:tcPr>
            </w:tcPrChange>
          </w:tcPr>
          <w:p w14:paraId="29C559A2" w14:textId="62887DE4" w:rsidR="00052242" w:rsidRPr="00AD3599" w:rsidRDefault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732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733" w:author="Morozova Klavdia" w:date="2019-08-06T12:06:00Z">
                  <w:rPr>
                    <w:ins w:id="4734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735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73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INCO2</w:t>
              </w:r>
            </w:ins>
          </w:p>
        </w:tc>
        <w:tc>
          <w:tcPr>
            <w:tcW w:w="3155" w:type="dxa"/>
            <w:tcPrChange w:id="4737" w:author="Morozova Klavdia" w:date="2019-08-05T11:02:00Z">
              <w:tcPr>
                <w:tcW w:w="2221" w:type="dxa"/>
              </w:tcPr>
            </w:tcPrChange>
          </w:tcPr>
          <w:p w14:paraId="130C5D58" w14:textId="2952729D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738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739" w:author="Morozova Klavdia" w:date="2019-08-06T12:06:00Z">
                  <w:rPr>
                    <w:ins w:id="4740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741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74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Инкотермс, часть 2</w:t>
              </w:r>
            </w:ins>
          </w:p>
        </w:tc>
        <w:tc>
          <w:tcPr>
            <w:tcW w:w="1721" w:type="dxa"/>
            <w:tcPrChange w:id="4743" w:author="Morozova Klavdia" w:date="2019-08-05T11:02:00Z">
              <w:tcPr>
                <w:tcW w:w="1582" w:type="dxa"/>
                <w:gridSpan w:val="3"/>
              </w:tcPr>
            </w:tcPrChange>
          </w:tcPr>
          <w:p w14:paraId="5C65A301" w14:textId="4CEFC570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744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745" w:author="Morozova Klavdia" w:date="2019-08-06T12:06:00Z">
                  <w:rPr>
                    <w:ins w:id="4746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747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74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 (28)</w:t>
              </w:r>
            </w:ins>
          </w:p>
        </w:tc>
        <w:tc>
          <w:tcPr>
            <w:tcW w:w="2150" w:type="dxa"/>
            <w:tcPrChange w:id="4749" w:author="Morozova Klavdia" w:date="2019-08-05T11:02:00Z">
              <w:tcPr>
                <w:tcW w:w="1757" w:type="dxa"/>
                <w:gridSpan w:val="3"/>
              </w:tcPr>
            </w:tcPrChange>
          </w:tcPr>
          <w:p w14:paraId="422B3362" w14:textId="0468DB61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750" w:author="Morozova Klavdia" w:date="2019-07-19T11:39:00Z"/>
                <w:rFonts w:ascii="Arial" w:hAnsi="Arial" w:cs="Arial"/>
                <w:sz w:val="20"/>
                <w:szCs w:val="20"/>
                <w:highlight w:val="green"/>
                <w:lang w:val="en-US"/>
                <w:rPrChange w:id="4751" w:author="Morozova Klavdia" w:date="2019-08-06T12:06:00Z">
                  <w:rPr>
                    <w:ins w:id="4752" w:author="Morozova Klavdia" w:date="2019-07-19T11:39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4753" w:author="Morozova Klavdia" w:date="2019-07-19T11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4754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INCO2</w:t>
              </w:r>
            </w:ins>
          </w:p>
        </w:tc>
        <w:tc>
          <w:tcPr>
            <w:tcW w:w="1433" w:type="dxa"/>
            <w:tcPrChange w:id="4755" w:author="Morozova Klavdia" w:date="2019-08-05T11:02:00Z">
              <w:tcPr>
                <w:tcW w:w="2289" w:type="dxa"/>
                <w:gridSpan w:val="3"/>
              </w:tcPr>
            </w:tcPrChange>
          </w:tcPr>
          <w:p w14:paraId="0E5EFE29" w14:textId="66F80A71" w:rsidR="00052242" w:rsidRPr="00AD3599" w:rsidRDefault="00503BFA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756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757" w:author="Morozova Klavdia" w:date="2019-08-06T12:06:00Z">
                  <w:rPr>
                    <w:ins w:id="4758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759" w:author="Morozova Klavdia" w:date="2019-07-19T11:5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76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Нет</w:t>
              </w:r>
            </w:ins>
          </w:p>
        </w:tc>
      </w:tr>
      <w:tr w:rsidR="00052242" w:rsidRPr="00AD3599" w14:paraId="2AFF6BCF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761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4762" w:author="Morozova Klavdia" w:date="2019-07-19T11:39:00Z"/>
          <w:trPrChange w:id="4763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4764" w:author="Morozova Klavdia" w:date="2019-08-05T11:02:00Z">
              <w:tcPr>
                <w:tcW w:w="2352" w:type="dxa"/>
                <w:gridSpan w:val="4"/>
              </w:tcPr>
            </w:tcPrChange>
          </w:tcPr>
          <w:p w14:paraId="2BCDF547" w14:textId="5B03C242" w:rsidR="00052242" w:rsidRPr="00AD3599" w:rsidRDefault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765" w:author="Morozova Klavdia" w:date="2019-07-19T11:39:00Z"/>
                <w:rFonts w:ascii="Arial" w:hAnsi="Arial" w:cs="Arial"/>
                <w:sz w:val="20"/>
                <w:szCs w:val="20"/>
                <w:highlight w:val="green"/>
                <w:lang w:val="en-US"/>
                <w:rPrChange w:id="4766" w:author="Morozova Klavdia" w:date="2019-08-06T12:06:00Z">
                  <w:rPr>
                    <w:ins w:id="4767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768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76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LIFNR</w:t>
              </w:r>
            </w:ins>
          </w:p>
        </w:tc>
        <w:tc>
          <w:tcPr>
            <w:tcW w:w="3155" w:type="dxa"/>
            <w:tcPrChange w:id="4770" w:author="Morozova Klavdia" w:date="2019-08-05T11:02:00Z">
              <w:tcPr>
                <w:tcW w:w="2221" w:type="dxa"/>
              </w:tcPr>
            </w:tcPrChange>
          </w:tcPr>
          <w:p w14:paraId="17476469" w14:textId="3A4033EC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771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772" w:author="Morozova Klavdia" w:date="2019-08-06T12:06:00Z">
                  <w:rPr>
                    <w:ins w:id="4773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774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77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Поставщик</w:t>
              </w:r>
            </w:ins>
          </w:p>
        </w:tc>
        <w:tc>
          <w:tcPr>
            <w:tcW w:w="1721" w:type="dxa"/>
            <w:tcPrChange w:id="4776" w:author="Morozova Klavdia" w:date="2019-08-05T11:02:00Z">
              <w:tcPr>
                <w:tcW w:w="1582" w:type="dxa"/>
                <w:gridSpan w:val="3"/>
              </w:tcPr>
            </w:tcPrChange>
          </w:tcPr>
          <w:p w14:paraId="28E3CBCA" w14:textId="35D9B3FB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777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778" w:author="Morozova Klavdia" w:date="2019-08-06T12:06:00Z">
                  <w:rPr>
                    <w:ins w:id="4779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780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78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 (1</w:t>
              </w:r>
            </w:ins>
            <w:ins w:id="4782" w:author="Morozova Klavdia" w:date="2019-07-19T11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78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0</w:t>
              </w:r>
            </w:ins>
            <w:ins w:id="4784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78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)</w:t>
              </w:r>
            </w:ins>
          </w:p>
        </w:tc>
        <w:tc>
          <w:tcPr>
            <w:tcW w:w="2150" w:type="dxa"/>
            <w:tcPrChange w:id="4786" w:author="Morozova Klavdia" w:date="2019-08-05T11:02:00Z">
              <w:tcPr>
                <w:tcW w:w="1757" w:type="dxa"/>
                <w:gridSpan w:val="3"/>
              </w:tcPr>
            </w:tcPrChange>
          </w:tcPr>
          <w:p w14:paraId="460DCE56" w14:textId="32D5242D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787" w:author="Morozova Klavdia" w:date="2019-07-19T11:39:00Z"/>
                <w:rFonts w:ascii="Arial" w:hAnsi="Arial" w:cs="Arial"/>
                <w:sz w:val="20"/>
                <w:szCs w:val="20"/>
                <w:highlight w:val="green"/>
                <w:lang w:val="en-US"/>
                <w:rPrChange w:id="4788" w:author="Morozova Klavdia" w:date="2019-08-06T12:06:00Z">
                  <w:rPr>
                    <w:ins w:id="4789" w:author="Morozova Klavdia" w:date="2019-07-19T11:39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4790" w:author="Morozova Klavdia" w:date="2019-07-19T11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4791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ELIFN</w:t>
              </w:r>
            </w:ins>
          </w:p>
        </w:tc>
        <w:tc>
          <w:tcPr>
            <w:tcW w:w="1433" w:type="dxa"/>
            <w:tcPrChange w:id="4792" w:author="Morozova Klavdia" w:date="2019-08-05T11:02:00Z">
              <w:tcPr>
                <w:tcW w:w="2289" w:type="dxa"/>
                <w:gridSpan w:val="3"/>
              </w:tcPr>
            </w:tcPrChange>
          </w:tcPr>
          <w:p w14:paraId="1AB19DCC" w14:textId="65DCAA17" w:rsidR="00052242" w:rsidRPr="00AD3599" w:rsidRDefault="00503BFA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793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794" w:author="Morozova Klavdia" w:date="2019-08-06T12:06:00Z">
                  <w:rPr>
                    <w:ins w:id="4795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796" w:author="Morozova Klavdia" w:date="2019-07-19T11:5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79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</w:t>
              </w:r>
            </w:ins>
          </w:p>
        </w:tc>
      </w:tr>
      <w:tr w:rsidR="00052242" w:rsidRPr="00AD3599" w14:paraId="2C293101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798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4799" w:author="Morozova Klavdia" w:date="2019-07-19T11:39:00Z"/>
          <w:trPrChange w:id="4800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4801" w:author="Morozova Klavdia" w:date="2019-08-05T11:02:00Z">
              <w:tcPr>
                <w:tcW w:w="2352" w:type="dxa"/>
                <w:gridSpan w:val="4"/>
              </w:tcPr>
            </w:tcPrChange>
          </w:tcPr>
          <w:p w14:paraId="23D7AFBB" w14:textId="4C14A552" w:rsidR="00052242" w:rsidRPr="00AD3599" w:rsidRDefault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802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803" w:author="Morozova Klavdia" w:date="2019-08-06T12:06:00Z">
                  <w:rPr>
                    <w:ins w:id="4804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805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80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LIFRE</w:t>
              </w:r>
            </w:ins>
          </w:p>
        </w:tc>
        <w:tc>
          <w:tcPr>
            <w:tcW w:w="3155" w:type="dxa"/>
            <w:tcPrChange w:id="4807" w:author="Morozova Klavdia" w:date="2019-08-05T11:02:00Z">
              <w:tcPr>
                <w:tcW w:w="2221" w:type="dxa"/>
              </w:tcPr>
            </w:tcPrChange>
          </w:tcPr>
          <w:p w14:paraId="247D5002" w14:textId="4F172AA8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808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809" w:author="Morozova Klavdia" w:date="2019-08-06T12:06:00Z">
                  <w:rPr>
                    <w:ins w:id="4810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811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81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Выставитель счета</w:t>
              </w:r>
            </w:ins>
          </w:p>
        </w:tc>
        <w:tc>
          <w:tcPr>
            <w:tcW w:w="1721" w:type="dxa"/>
            <w:tcPrChange w:id="4813" w:author="Morozova Klavdia" w:date="2019-08-05T11:02:00Z">
              <w:tcPr>
                <w:tcW w:w="1582" w:type="dxa"/>
                <w:gridSpan w:val="3"/>
              </w:tcPr>
            </w:tcPrChange>
          </w:tcPr>
          <w:p w14:paraId="7673239B" w14:textId="02A63947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814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815" w:author="Morozova Klavdia" w:date="2019-08-06T12:06:00Z">
                  <w:rPr>
                    <w:ins w:id="4816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817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81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 (1</w:t>
              </w:r>
            </w:ins>
            <w:ins w:id="4819" w:author="Morozova Klavdia" w:date="2019-07-19T11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82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0</w:t>
              </w:r>
            </w:ins>
            <w:ins w:id="4821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82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)</w:t>
              </w:r>
            </w:ins>
          </w:p>
        </w:tc>
        <w:tc>
          <w:tcPr>
            <w:tcW w:w="2150" w:type="dxa"/>
            <w:tcPrChange w:id="4823" w:author="Morozova Klavdia" w:date="2019-08-05T11:02:00Z">
              <w:tcPr>
                <w:tcW w:w="1757" w:type="dxa"/>
                <w:gridSpan w:val="3"/>
              </w:tcPr>
            </w:tcPrChange>
          </w:tcPr>
          <w:p w14:paraId="3A29EB11" w14:textId="22C5359B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824" w:author="Morozova Klavdia" w:date="2019-07-19T11:39:00Z"/>
                <w:rFonts w:ascii="Arial" w:hAnsi="Arial" w:cs="Arial"/>
                <w:sz w:val="20"/>
                <w:szCs w:val="20"/>
                <w:highlight w:val="green"/>
                <w:lang w:val="en-US"/>
                <w:rPrChange w:id="4825" w:author="Morozova Klavdia" w:date="2019-08-06T12:06:00Z">
                  <w:rPr>
                    <w:ins w:id="4826" w:author="Morozova Klavdia" w:date="2019-07-19T11:39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4827" w:author="Morozova Klavdia" w:date="2019-07-19T11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4828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LIFRE</w:t>
              </w:r>
            </w:ins>
          </w:p>
        </w:tc>
        <w:tc>
          <w:tcPr>
            <w:tcW w:w="1433" w:type="dxa"/>
            <w:tcPrChange w:id="4829" w:author="Morozova Klavdia" w:date="2019-08-05T11:02:00Z">
              <w:tcPr>
                <w:tcW w:w="2289" w:type="dxa"/>
                <w:gridSpan w:val="3"/>
              </w:tcPr>
            </w:tcPrChange>
          </w:tcPr>
          <w:p w14:paraId="752BCB75" w14:textId="388926BF" w:rsidR="00052242" w:rsidRPr="00AD3599" w:rsidRDefault="00503BFA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830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831" w:author="Morozova Klavdia" w:date="2019-08-06T12:06:00Z">
                  <w:rPr>
                    <w:ins w:id="4832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833" w:author="Morozova Klavdia" w:date="2019-07-19T11:5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83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Нет</w:t>
              </w:r>
            </w:ins>
          </w:p>
        </w:tc>
      </w:tr>
      <w:tr w:rsidR="00052242" w:rsidRPr="00AD3599" w14:paraId="37F3FD4D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835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4836" w:author="Morozova Klavdia" w:date="2019-07-19T11:39:00Z"/>
          <w:trPrChange w:id="4837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4838" w:author="Morozova Klavdia" w:date="2019-08-05T11:02:00Z">
              <w:tcPr>
                <w:tcW w:w="2352" w:type="dxa"/>
                <w:gridSpan w:val="4"/>
              </w:tcPr>
            </w:tcPrChange>
          </w:tcPr>
          <w:p w14:paraId="43DE1403" w14:textId="46CC5023" w:rsidR="00052242" w:rsidRPr="00AD3599" w:rsidRDefault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839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840" w:author="Morozova Klavdia" w:date="2019-08-06T12:06:00Z">
                  <w:rPr>
                    <w:ins w:id="4841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842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84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ZTERM</w:t>
              </w:r>
            </w:ins>
          </w:p>
        </w:tc>
        <w:tc>
          <w:tcPr>
            <w:tcW w:w="3155" w:type="dxa"/>
            <w:tcPrChange w:id="4844" w:author="Morozova Klavdia" w:date="2019-08-05T11:02:00Z">
              <w:tcPr>
                <w:tcW w:w="2221" w:type="dxa"/>
              </w:tcPr>
            </w:tcPrChange>
          </w:tcPr>
          <w:p w14:paraId="39B28EC2" w14:textId="272B3824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845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846" w:author="Morozova Klavdia" w:date="2019-08-06T12:06:00Z">
                  <w:rPr>
                    <w:ins w:id="4847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848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84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Условие платежа</w:t>
              </w:r>
            </w:ins>
          </w:p>
        </w:tc>
        <w:tc>
          <w:tcPr>
            <w:tcW w:w="1721" w:type="dxa"/>
            <w:tcPrChange w:id="4850" w:author="Morozova Klavdia" w:date="2019-08-05T11:02:00Z">
              <w:tcPr>
                <w:tcW w:w="1582" w:type="dxa"/>
                <w:gridSpan w:val="3"/>
              </w:tcPr>
            </w:tcPrChange>
          </w:tcPr>
          <w:p w14:paraId="121B6FE3" w14:textId="70AEAE9F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851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852" w:author="Morozova Klavdia" w:date="2019-08-06T12:06:00Z">
                  <w:rPr>
                    <w:ins w:id="4853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854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85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 (4)</w:t>
              </w:r>
            </w:ins>
          </w:p>
        </w:tc>
        <w:tc>
          <w:tcPr>
            <w:tcW w:w="2150" w:type="dxa"/>
            <w:tcPrChange w:id="4856" w:author="Morozova Klavdia" w:date="2019-08-05T11:02:00Z">
              <w:tcPr>
                <w:tcW w:w="1757" w:type="dxa"/>
                <w:gridSpan w:val="3"/>
              </w:tcPr>
            </w:tcPrChange>
          </w:tcPr>
          <w:p w14:paraId="41A00EE9" w14:textId="078C746D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857" w:author="Morozova Klavdia" w:date="2019-07-19T11:39:00Z"/>
                <w:rFonts w:ascii="Arial" w:hAnsi="Arial" w:cs="Arial"/>
                <w:sz w:val="20"/>
                <w:szCs w:val="20"/>
                <w:highlight w:val="green"/>
                <w:lang w:val="en-US"/>
                <w:rPrChange w:id="4858" w:author="Morozova Klavdia" w:date="2019-08-06T12:06:00Z">
                  <w:rPr>
                    <w:ins w:id="4859" w:author="Morozova Klavdia" w:date="2019-07-19T11:39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4860" w:author="Morozova Klavdia" w:date="2019-07-19T11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4861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DZTERM</w:t>
              </w:r>
            </w:ins>
          </w:p>
        </w:tc>
        <w:tc>
          <w:tcPr>
            <w:tcW w:w="1433" w:type="dxa"/>
            <w:tcPrChange w:id="4862" w:author="Morozova Klavdia" w:date="2019-08-05T11:02:00Z">
              <w:tcPr>
                <w:tcW w:w="2289" w:type="dxa"/>
                <w:gridSpan w:val="3"/>
              </w:tcPr>
            </w:tcPrChange>
          </w:tcPr>
          <w:p w14:paraId="3468EA5F" w14:textId="45607301" w:rsidR="00052242" w:rsidRPr="00AD3599" w:rsidRDefault="00503BFA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863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864" w:author="Morozova Klavdia" w:date="2019-08-06T12:06:00Z">
                  <w:rPr>
                    <w:ins w:id="4865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866" w:author="Morozova Klavdia" w:date="2019-07-19T11:5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86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</w:t>
              </w:r>
            </w:ins>
          </w:p>
        </w:tc>
      </w:tr>
      <w:tr w:rsidR="00052242" w:rsidRPr="00AD3599" w14:paraId="44F19147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868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4869" w:author="Morozova Klavdia" w:date="2019-07-19T11:39:00Z"/>
          <w:trPrChange w:id="4870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4871" w:author="Morozova Klavdia" w:date="2019-08-05T11:02:00Z">
              <w:tcPr>
                <w:tcW w:w="2352" w:type="dxa"/>
                <w:gridSpan w:val="4"/>
              </w:tcPr>
            </w:tcPrChange>
          </w:tcPr>
          <w:p w14:paraId="2649550E" w14:textId="4015865C" w:rsidR="00052242" w:rsidRPr="00AD3599" w:rsidRDefault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872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873" w:author="Morozova Klavdia" w:date="2019-08-06T12:06:00Z">
                  <w:rPr>
                    <w:ins w:id="4874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875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87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WAERS</w:t>
              </w:r>
            </w:ins>
          </w:p>
        </w:tc>
        <w:tc>
          <w:tcPr>
            <w:tcW w:w="3155" w:type="dxa"/>
            <w:tcPrChange w:id="4877" w:author="Morozova Klavdia" w:date="2019-08-05T11:02:00Z">
              <w:tcPr>
                <w:tcW w:w="2221" w:type="dxa"/>
              </w:tcPr>
            </w:tcPrChange>
          </w:tcPr>
          <w:p w14:paraId="6650CB02" w14:textId="39D5AAE6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878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879" w:author="Morozova Klavdia" w:date="2019-08-06T12:06:00Z">
                  <w:rPr>
                    <w:ins w:id="4880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881" w:author="Morozova Klavdia" w:date="2019-07-19T11:4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88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Код валюты</w:t>
              </w:r>
            </w:ins>
          </w:p>
        </w:tc>
        <w:tc>
          <w:tcPr>
            <w:tcW w:w="1721" w:type="dxa"/>
            <w:tcPrChange w:id="4883" w:author="Morozova Klavdia" w:date="2019-08-05T11:02:00Z">
              <w:tcPr>
                <w:tcW w:w="1582" w:type="dxa"/>
                <w:gridSpan w:val="3"/>
              </w:tcPr>
            </w:tcPrChange>
          </w:tcPr>
          <w:p w14:paraId="4488EC29" w14:textId="64AFE370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884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885" w:author="Morozova Klavdia" w:date="2019-08-06T12:06:00Z">
                  <w:rPr>
                    <w:ins w:id="4886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887" w:author="Morozova Klavdia" w:date="2019-07-19T11:4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88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CUKY </w:t>
              </w:r>
            </w:ins>
            <w:ins w:id="4889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89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(5)</w:t>
              </w:r>
            </w:ins>
          </w:p>
        </w:tc>
        <w:tc>
          <w:tcPr>
            <w:tcW w:w="2150" w:type="dxa"/>
            <w:tcPrChange w:id="4891" w:author="Morozova Klavdia" w:date="2019-08-05T11:02:00Z">
              <w:tcPr>
                <w:tcW w:w="1757" w:type="dxa"/>
                <w:gridSpan w:val="3"/>
              </w:tcPr>
            </w:tcPrChange>
          </w:tcPr>
          <w:p w14:paraId="53D8B1F7" w14:textId="1191E9F0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892" w:author="Morozova Klavdia" w:date="2019-07-19T11:39:00Z"/>
                <w:rFonts w:ascii="Arial" w:hAnsi="Arial" w:cs="Arial"/>
                <w:sz w:val="20"/>
                <w:szCs w:val="20"/>
                <w:highlight w:val="green"/>
                <w:lang w:val="en-US"/>
                <w:rPrChange w:id="4893" w:author="Morozova Klavdia" w:date="2019-08-06T12:06:00Z">
                  <w:rPr>
                    <w:ins w:id="4894" w:author="Morozova Klavdia" w:date="2019-07-19T11:39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4895" w:author="Morozova Klavdia" w:date="2019-07-19T11:4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89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WAERS</w:t>
              </w:r>
            </w:ins>
          </w:p>
        </w:tc>
        <w:tc>
          <w:tcPr>
            <w:tcW w:w="1433" w:type="dxa"/>
            <w:tcPrChange w:id="4897" w:author="Morozova Klavdia" w:date="2019-08-05T11:02:00Z">
              <w:tcPr>
                <w:tcW w:w="2289" w:type="dxa"/>
                <w:gridSpan w:val="3"/>
              </w:tcPr>
            </w:tcPrChange>
          </w:tcPr>
          <w:p w14:paraId="3B303F1A" w14:textId="6E57D7E5" w:rsidR="00052242" w:rsidRPr="00AD3599" w:rsidRDefault="00503BFA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898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899" w:author="Morozova Klavdia" w:date="2019-08-06T12:06:00Z">
                  <w:rPr>
                    <w:ins w:id="4900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901" w:author="Morozova Klavdia" w:date="2019-07-19T11:5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90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</w:t>
              </w:r>
            </w:ins>
          </w:p>
        </w:tc>
      </w:tr>
      <w:tr w:rsidR="00052242" w:rsidRPr="00AD3599" w14:paraId="523ECABF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903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4904" w:author="Morozova Klavdia" w:date="2019-07-19T11:39:00Z"/>
          <w:trPrChange w:id="4905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4906" w:author="Morozova Klavdia" w:date="2019-08-05T11:02:00Z">
              <w:tcPr>
                <w:tcW w:w="2352" w:type="dxa"/>
                <w:gridSpan w:val="4"/>
              </w:tcPr>
            </w:tcPrChange>
          </w:tcPr>
          <w:p w14:paraId="025F198D" w14:textId="14BF208D" w:rsidR="00052242" w:rsidRPr="00AD3599" w:rsidRDefault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907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908" w:author="Morozova Klavdia" w:date="2019-08-06T12:06:00Z">
                  <w:rPr>
                    <w:ins w:id="4909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910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91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WKURS</w:t>
              </w:r>
            </w:ins>
          </w:p>
        </w:tc>
        <w:tc>
          <w:tcPr>
            <w:tcW w:w="3155" w:type="dxa"/>
            <w:tcPrChange w:id="4912" w:author="Morozova Klavdia" w:date="2019-08-05T11:02:00Z">
              <w:tcPr>
                <w:tcW w:w="2221" w:type="dxa"/>
              </w:tcPr>
            </w:tcPrChange>
          </w:tcPr>
          <w:p w14:paraId="1563F803" w14:textId="03508962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913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914" w:author="Morozova Klavdia" w:date="2019-08-06T12:06:00Z">
                  <w:rPr>
                    <w:ins w:id="4915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916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91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Валютный курс</w:t>
              </w:r>
            </w:ins>
          </w:p>
        </w:tc>
        <w:tc>
          <w:tcPr>
            <w:tcW w:w="1721" w:type="dxa"/>
            <w:tcPrChange w:id="4918" w:author="Morozova Klavdia" w:date="2019-08-05T11:02:00Z">
              <w:tcPr>
                <w:tcW w:w="1582" w:type="dxa"/>
                <w:gridSpan w:val="3"/>
              </w:tcPr>
            </w:tcPrChange>
          </w:tcPr>
          <w:p w14:paraId="372E5100" w14:textId="5AB0F2C2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919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920" w:author="Morozova Klavdia" w:date="2019-08-06T12:06:00Z">
                  <w:rPr>
                    <w:ins w:id="4921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922" w:author="Morozova Klavdia" w:date="2019-07-19T11:4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92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DEC </w:t>
              </w:r>
            </w:ins>
            <w:ins w:id="4924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92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(9</w:t>
              </w:r>
            </w:ins>
            <w:ins w:id="4926" w:author="Morozova Klavdia" w:date="2019-07-19T11:52:00Z">
              <w:r w:rsidR="00FC4900"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92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,5</w:t>
              </w:r>
            </w:ins>
            <w:ins w:id="4928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92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)</w:t>
              </w:r>
            </w:ins>
          </w:p>
        </w:tc>
        <w:tc>
          <w:tcPr>
            <w:tcW w:w="2150" w:type="dxa"/>
            <w:tcPrChange w:id="4930" w:author="Morozova Klavdia" w:date="2019-08-05T11:02:00Z">
              <w:tcPr>
                <w:tcW w:w="1757" w:type="dxa"/>
                <w:gridSpan w:val="3"/>
              </w:tcPr>
            </w:tcPrChange>
          </w:tcPr>
          <w:p w14:paraId="06E6498A" w14:textId="0624E9D2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931" w:author="Morozova Klavdia" w:date="2019-07-19T11:39:00Z"/>
                <w:rFonts w:ascii="Arial" w:hAnsi="Arial" w:cs="Arial"/>
                <w:sz w:val="20"/>
                <w:szCs w:val="20"/>
                <w:highlight w:val="green"/>
                <w:lang w:val="en-US"/>
                <w:rPrChange w:id="4932" w:author="Morozova Klavdia" w:date="2019-08-06T12:06:00Z">
                  <w:rPr>
                    <w:ins w:id="4933" w:author="Morozova Klavdia" w:date="2019-07-19T11:39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4934" w:author="Morozova Klavdia" w:date="2019-07-19T11:4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4935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WKURS</w:t>
              </w:r>
            </w:ins>
          </w:p>
        </w:tc>
        <w:tc>
          <w:tcPr>
            <w:tcW w:w="1433" w:type="dxa"/>
            <w:tcPrChange w:id="4936" w:author="Morozova Klavdia" w:date="2019-08-05T11:02:00Z">
              <w:tcPr>
                <w:tcW w:w="2289" w:type="dxa"/>
                <w:gridSpan w:val="3"/>
              </w:tcPr>
            </w:tcPrChange>
          </w:tcPr>
          <w:p w14:paraId="4B9FF31F" w14:textId="27A9CB87" w:rsidR="00052242" w:rsidRPr="00AD3599" w:rsidRDefault="00503BFA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937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938" w:author="Morozova Klavdia" w:date="2019-08-06T12:06:00Z">
                  <w:rPr>
                    <w:ins w:id="4939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940" w:author="Morozova Klavdia" w:date="2019-07-19T11:5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94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Нет</w:t>
              </w:r>
            </w:ins>
          </w:p>
        </w:tc>
      </w:tr>
      <w:tr w:rsidR="00052242" w:rsidRPr="00AD3599" w14:paraId="27720A5D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942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310"/>
          <w:ins w:id="4943" w:author="Morozova Klavdia" w:date="2019-07-19T11:39:00Z"/>
          <w:trPrChange w:id="4944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4945" w:author="Morozova Klavdia" w:date="2019-08-05T11:02:00Z">
              <w:tcPr>
                <w:tcW w:w="2352" w:type="dxa"/>
                <w:gridSpan w:val="4"/>
              </w:tcPr>
            </w:tcPrChange>
          </w:tcPr>
          <w:p w14:paraId="4DF4DD19" w14:textId="43B32501" w:rsidR="00052242" w:rsidRPr="00AD3599" w:rsidRDefault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946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947" w:author="Morozova Klavdia" w:date="2019-08-06T12:06:00Z">
                  <w:rPr>
                    <w:ins w:id="4948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949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95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KUFIX</w:t>
              </w:r>
            </w:ins>
          </w:p>
        </w:tc>
        <w:tc>
          <w:tcPr>
            <w:tcW w:w="3155" w:type="dxa"/>
            <w:tcPrChange w:id="4951" w:author="Morozova Klavdia" w:date="2019-08-05T11:02:00Z">
              <w:tcPr>
                <w:tcW w:w="2221" w:type="dxa"/>
              </w:tcPr>
            </w:tcPrChange>
          </w:tcPr>
          <w:p w14:paraId="45D2EE82" w14:textId="4A9F7E3E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952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953" w:author="Morozova Klavdia" w:date="2019-08-06T12:06:00Z">
                  <w:rPr>
                    <w:ins w:id="4954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955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95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Индикатор фиксированного валютного курса</w:t>
              </w:r>
            </w:ins>
          </w:p>
        </w:tc>
        <w:tc>
          <w:tcPr>
            <w:tcW w:w="1721" w:type="dxa"/>
            <w:tcPrChange w:id="4957" w:author="Morozova Klavdia" w:date="2019-08-05T11:02:00Z">
              <w:tcPr>
                <w:tcW w:w="1582" w:type="dxa"/>
                <w:gridSpan w:val="3"/>
              </w:tcPr>
            </w:tcPrChange>
          </w:tcPr>
          <w:p w14:paraId="4814D6AE" w14:textId="1F7762B3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958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959" w:author="Morozova Klavdia" w:date="2019-08-06T12:06:00Z">
                  <w:rPr>
                    <w:ins w:id="4960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961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96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 (1)</w:t>
              </w:r>
            </w:ins>
          </w:p>
        </w:tc>
        <w:tc>
          <w:tcPr>
            <w:tcW w:w="2150" w:type="dxa"/>
            <w:tcPrChange w:id="4963" w:author="Morozova Klavdia" w:date="2019-08-05T11:02:00Z">
              <w:tcPr>
                <w:tcW w:w="1757" w:type="dxa"/>
                <w:gridSpan w:val="3"/>
              </w:tcPr>
            </w:tcPrChange>
          </w:tcPr>
          <w:p w14:paraId="627CA8CD" w14:textId="710E6C18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964" w:author="Morozova Klavdia" w:date="2019-07-19T11:39:00Z"/>
                <w:rFonts w:ascii="Arial" w:hAnsi="Arial" w:cs="Arial"/>
                <w:sz w:val="20"/>
                <w:szCs w:val="20"/>
                <w:highlight w:val="green"/>
                <w:lang w:val="en-US"/>
                <w:rPrChange w:id="4965" w:author="Morozova Klavdia" w:date="2019-08-06T12:06:00Z">
                  <w:rPr>
                    <w:ins w:id="4966" w:author="Morozova Klavdia" w:date="2019-07-19T11:39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4967" w:author="Morozova Klavdia" w:date="2019-07-19T11:4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4968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KUFIX</w:t>
              </w:r>
            </w:ins>
          </w:p>
        </w:tc>
        <w:tc>
          <w:tcPr>
            <w:tcW w:w="1433" w:type="dxa"/>
            <w:tcPrChange w:id="4969" w:author="Morozova Klavdia" w:date="2019-08-05T11:02:00Z">
              <w:tcPr>
                <w:tcW w:w="2289" w:type="dxa"/>
                <w:gridSpan w:val="3"/>
              </w:tcPr>
            </w:tcPrChange>
          </w:tcPr>
          <w:p w14:paraId="6364A746" w14:textId="697E4358" w:rsidR="00052242" w:rsidRPr="00AD3599" w:rsidRDefault="00503BFA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970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4971" w:author="Morozova Klavdia" w:date="2019-08-06T12:06:00Z">
                  <w:rPr>
                    <w:ins w:id="4972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973" w:author="Morozova Klavdia" w:date="2019-07-19T11:5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97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Нет</w:t>
              </w:r>
            </w:ins>
          </w:p>
        </w:tc>
      </w:tr>
      <w:tr w:rsidR="004859AF" w:rsidRPr="00AD3599" w14:paraId="423DAB55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975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346"/>
          <w:ins w:id="4976" w:author="Morozova Klavdia" w:date="2019-08-05T11:01:00Z"/>
          <w:trPrChange w:id="4977" w:author="Morozova Klavdia" w:date="2019-08-05T11:02:00Z">
            <w:trPr>
              <w:gridBefore w:val="1"/>
              <w:gridAfter w:val="0"/>
            </w:trPr>
          </w:trPrChange>
        </w:trPr>
        <w:tc>
          <w:tcPr>
            <w:tcW w:w="1850" w:type="dxa"/>
            <w:tcPrChange w:id="4978" w:author="Morozova Klavdia" w:date="2019-08-05T11:02:00Z">
              <w:tcPr>
                <w:tcW w:w="1838" w:type="dxa"/>
              </w:tcPr>
            </w:tcPrChange>
          </w:tcPr>
          <w:p w14:paraId="46BB2968" w14:textId="2FC96EA2" w:rsidR="004859AF" w:rsidRPr="00AD3599" w:rsidRDefault="004859AF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979" w:author="Morozova Klavdia" w:date="2019-08-05T11:01:00Z"/>
                <w:rFonts w:ascii="Arial" w:hAnsi="Arial" w:cs="Arial"/>
                <w:sz w:val="20"/>
                <w:szCs w:val="20"/>
                <w:highlight w:val="green"/>
                <w:rPrChange w:id="4980" w:author="Morozova Klavdia" w:date="2019-08-06T12:06:00Z">
                  <w:rPr>
                    <w:ins w:id="4981" w:author="Morozova Klavdia" w:date="2019-08-05T11:0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982" w:author="Morozova Klavdia" w:date="2019-08-05T11:0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98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ZZ_DELIVBASIS</w:t>
              </w:r>
            </w:ins>
          </w:p>
        </w:tc>
        <w:tc>
          <w:tcPr>
            <w:tcW w:w="3155" w:type="dxa"/>
            <w:tcPrChange w:id="4984" w:author="Morozova Klavdia" w:date="2019-08-05T11:02:00Z">
              <w:tcPr>
                <w:tcW w:w="3119" w:type="dxa"/>
                <w:gridSpan w:val="4"/>
              </w:tcPr>
            </w:tcPrChange>
          </w:tcPr>
          <w:p w14:paraId="15305200" w14:textId="6D138B4C" w:rsidR="004859AF" w:rsidRPr="00AD3599" w:rsidRDefault="004859AF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985" w:author="Morozova Klavdia" w:date="2019-08-05T11:01:00Z"/>
                <w:rFonts w:ascii="Arial" w:hAnsi="Arial" w:cs="Arial"/>
                <w:sz w:val="20"/>
                <w:szCs w:val="20"/>
                <w:highlight w:val="green"/>
                <w:rPrChange w:id="4986" w:author="Morozova Klavdia" w:date="2019-08-06T12:06:00Z">
                  <w:rPr>
                    <w:ins w:id="4987" w:author="Morozova Klavdia" w:date="2019-08-05T11:0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988" w:author="Morozova Klavdia" w:date="2019-08-05T11:0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98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Базис поставки</w:t>
              </w:r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99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ab/>
              </w:r>
            </w:ins>
          </w:p>
        </w:tc>
        <w:tc>
          <w:tcPr>
            <w:tcW w:w="1721" w:type="dxa"/>
            <w:tcPrChange w:id="4991" w:author="Morozova Klavdia" w:date="2019-08-05T11:02:00Z">
              <w:tcPr>
                <w:tcW w:w="1701" w:type="dxa"/>
                <w:gridSpan w:val="3"/>
              </w:tcPr>
            </w:tcPrChange>
          </w:tcPr>
          <w:p w14:paraId="79C68DF5" w14:textId="5F832FB0" w:rsidR="004859AF" w:rsidRPr="00AD3599" w:rsidRDefault="004859AF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992" w:author="Morozova Klavdia" w:date="2019-08-05T11:01:00Z"/>
                <w:rFonts w:ascii="Arial" w:hAnsi="Arial" w:cs="Arial"/>
                <w:sz w:val="20"/>
                <w:szCs w:val="20"/>
                <w:highlight w:val="green"/>
                <w:rPrChange w:id="4993" w:author="Morozova Klavdia" w:date="2019-08-06T12:06:00Z">
                  <w:rPr>
                    <w:ins w:id="4994" w:author="Morozova Klavdia" w:date="2019-08-05T11:0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4995" w:author="Morozova Klavdia" w:date="2019-08-05T11:0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99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NUMC (2)</w:t>
              </w:r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499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ab/>
              </w:r>
            </w:ins>
          </w:p>
        </w:tc>
        <w:tc>
          <w:tcPr>
            <w:tcW w:w="2150" w:type="dxa"/>
            <w:tcPrChange w:id="4998" w:author="Morozova Klavdia" w:date="2019-08-05T11:02:00Z">
              <w:tcPr>
                <w:tcW w:w="2126" w:type="dxa"/>
                <w:gridSpan w:val="3"/>
              </w:tcPr>
            </w:tcPrChange>
          </w:tcPr>
          <w:p w14:paraId="5140E68A" w14:textId="66009981" w:rsidR="004859AF" w:rsidRPr="00AD3599" w:rsidRDefault="004859AF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4999" w:author="Morozova Klavdia" w:date="2019-08-05T11:01:00Z"/>
                <w:rFonts w:ascii="Arial" w:hAnsi="Arial" w:cs="Arial"/>
                <w:sz w:val="20"/>
                <w:szCs w:val="20"/>
                <w:highlight w:val="green"/>
                <w:rPrChange w:id="5000" w:author="Morozova Klavdia" w:date="2019-08-06T12:06:00Z">
                  <w:rPr>
                    <w:ins w:id="5001" w:author="Morozova Klavdia" w:date="2019-08-05T11:01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5002" w:author="Morozova Klavdia" w:date="2019-08-05T11:0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00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ZEMM_DELIVBASIS</w:t>
              </w:r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00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ab/>
              </w:r>
            </w:ins>
          </w:p>
        </w:tc>
        <w:tc>
          <w:tcPr>
            <w:tcW w:w="1433" w:type="dxa"/>
            <w:tcPrChange w:id="5005" w:author="Morozova Klavdia" w:date="2019-08-05T11:02:00Z">
              <w:tcPr>
                <w:tcW w:w="1417" w:type="dxa"/>
                <w:gridSpan w:val="3"/>
              </w:tcPr>
            </w:tcPrChange>
          </w:tcPr>
          <w:p w14:paraId="41D923C2" w14:textId="400DD0E4" w:rsidR="004859AF" w:rsidRPr="00AD3599" w:rsidRDefault="004859AF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006" w:author="Morozova Klavdia" w:date="2019-08-05T11:01:00Z"/>
                <w:rFonts w:ascii="Arial" w:hAnsi="Arial" w:cs="Arial"/>
                <w:sz w:val="20"/>
                <w:szCs w:val="20"/>
                <w:highlight w:val="green"/>
                <w:rPrChange w:id="5007" w:author="Morozova Klavdia" w:date="2019-08-06T12:06:00Z">
                  <w:rPr>
                    <w:ins w:id="5008" w:author="Morozova Klavdia" w:date="2019-08-05T11:0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009" w:author="Morozova Klavdia" w:date="2019-08-05T11:0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01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Нет</w:t>
              </w:r>
            </w:ins>
          </w:p>
        </w:tc>
      </w:tr>
      <w:tr w:rsidR="00052242" w:rsidRPr="00AD3599" w14:paraId="6FA9FFA7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5011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5012" w:author="Morozova Klavdia" w:date="2019-07-19T11:39:00Z"/>
          <w:trPrChange w:id="5013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5014" w:author="Morozova Klavdia" w:date="2019-08-05T11:02:00Z">
              <w:tcPr>
                <w:tcW w:w="2352" w:type="dxa"/>
                <w:gridSpan w:val="4"/>
              </w:tcPr>
            </w:tcPrChange>
          </w:tcPr>
          <w:p w14:paraId="1F1A9BC3" w14:textId="15E69155" w:rsidR="00052242" w:rsidRPr="00AD3599" w:rsidRDefault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015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016" w:author="Morozova Klavdia" w:date="2019-08-06T12:06:00Z">
                  <w:rPr>
                    <w:ins w:id="5017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018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01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KTWRT</w:t>
              </w:r>
            </w:ins>
          </w:p>
        </w:tc>
        <w:tc>
          <w:tcPr>
            <w:tcW w:w="3155" w:type="dxa"/>
            <w:tcPrChange w:id="5020" w:author="Morozova Klavdia" w:date="2019-08-05T11:02:00Z">
              <w:tcPr>
                <w:tcW w:w="2221" w:type="dxa"/>
              </w:tcPr>
            </w:tcPrChange>
          </w:tcPr>
          <w:p w14:paraId="5AD65BFC" w14:textId="4962369B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021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022" w:author="Morozova Klavdia" w:date="2019-08-06T12:06:00Z">
                  <w:rPr>
                    <w:ins w:id="5023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024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02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Договорная стоимость</w:t>
              </w:r>
            </w:ins>
          </w:p>
        </w:tc>
        <w:tc>
          <w:tcPr>
            <w:tcW w:w="1721" w:type="dxa"/>
            <w:tcPrChange w:id="5026" w:author="Morozova Klavdia" w:date="2019-08-05T11:02:00Z">
              <w:tcPr>
                <w:tcW w:w="1582" w:type="dxa"/>
                <w:gridSpan w:val="3"/>
              </w:tcPr>
            </w:tcPrChange>
          </w:tcPr>
          <w:p w14:paraId="6C93ABB6" w14:textId="015DF751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027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028" w:author="Morozova Klavdia" w:date="2019-08-06T12:06:00Z">
                  <w:rPr>
                    <w:ins w:id="5029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030" w:author="Morozova Klavdia" w:date="2019-07-19T11:5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03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CURR </w:t>
              </w:r>
            </w:ins>
            <w:ins w:id="5032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03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(1</w:t>
              </w:r>
            </w:ins>
            <w:ins w:id="5034" w:author="Morozova Klavdia" w:date="2019-07-19T11:5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03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5</w:t>
              </w:r>
            </w:ins>
            <w:ins w:id="5036" w:author="Morozova Klavdia" w:date="2019-07-19T11:52:00Z">
              <w:r w:rsidR="00FC4900"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03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,2</w:t>
              </w:r>
            </w:ins>
            <w:ins w:id="5038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03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)</w:t>
              </w:r>
            </w:ins>
          </w:p>
        </w:tc>
        <w:tc>
          <w:tcPr>
            <w:tcW w:w="2150" w:type="dxa"/>
            <w:tcPrChange w:id="5040" w:author="Morozova Klavdia" w:date="2019-08-05T11:02:00Z">
              <w:tcPr>
                <w:tcW w:w="1757" w:type="dxa"/>
                <w:gridSpan w:val="3"/>
              </w:tcPr>
            </w:tcPrChange>
          </w:tcPr>
          <w:p w14:paraId="782F44CC" w14:textId="724DCA73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041" w:author="Morozova Klavdia" w:date="2019-07-19T11:39:00Z"/>
                <w:rFonts w:ascii="Arial" w:hAnsi="Arial" w:cs="Arial"/>
                <w:sz w:val="20"/>
                <w:szCs w:val="20"/>
                <w:highlight w:val="green"/>
                <w:lang w:val="en-US"/>
                <w:rPrChange w:id="5042" w:author="Morozova Klavdia" w:date="2019-08-06T12:06:00Z">
                  <w:rPr>
                    <w:ins w:id="5043" w:author="Morozova Klavdia" w:date="2019-07-19T11:39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5044" w:author="Morozova Klavdia" w:date="2019-07-19T11:5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5045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KTWRT</w:t>
              </w:r>
            </w:ins>
          </w:p>
        </w:tc>
        <w:tc>
          <w:tcPr>
            <w:tcW w:w="1433" w:type="dxa"/>
            <w:tcPrChange w:id="5046" w:author="Morozova Klavdia" w:date="2019-08-05T11:02:00Z">
              <w:tcPr>
                <w:tcW w:w="2289" w:type="dxa"/>
                <w:gridSpan w:val="3"/>
              </w:tcPr>
            </w:tcPrChange>
          </w:tcPr>
          <w:p w14:paraId="486F44AA" w14:textId="0CA90034" w:rsidR="00052242" w:rsidRPr="00AD3599" w:rsidRDefault="004D7267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047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048" w:author="Morozova Klavdia" w:date="2019-08-06T12:06:00Z">
                  <w:rPr>
                    <w:ins w:id="5049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050" w:author="Morozova Klavdia" w:date="2019-07-19T11:5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05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Нет </w:t>
              </w:r>
            </w:ins>
          </w:p>
        </w:tc>
      </w:tr>
      <w:tr w:rsidR="00052242" w:rsidRPr="00AD3599" w14:paraId="218265B0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5052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5053" w:author="Morozova Klavdia" w:date="2019-07-19T11:39:00Z"/>
          <w:trPrChange w:id="5054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5055" w:author="Morozova Klavdia" w:date="2019-08-05T11:02:00Z">
              <w:tcPr>
                <w:tcW w:w="2352" w:type="dxa"/>
                <w:gridSpan w:val="4"/>
              </w:tcPr>
            </w:tcPrChange>
          </w:tcPr>
          <w:p w14:paraId="67C197F6" w14:textId="57D5B226" w:rsidR="00052242" w:rsidRPr="00AD3599" w:rsidRDefault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056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057" w:author="Morozova Klavdia" w:date="2019-08-06T12:06:00Z">
                  <w:rPr>
                    <w:ins w:id="5058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059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06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EBELP</w:t>
              </w:r>
            </w:ins>
          </w:p>
        </w:tc>
        <w:tc>
          <w:tcPr>
            <w:tcW w:w="3155" w:type="dxa"/>
            <w:tcPrChange w:id="5061" w:author="Morozova Klavdia" w:date="2019-08-05T11:02:00Z">
              <w:tcPr>
                <w:tcW w:w="2221" w:type="dxa"/>
              </w:tcPr>
            </w:tcPrChange>
          </w:tcPr>
          <w:p w14:paraId="08EFA099" w14:textId="3C202D7A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062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063" w:author="Morozova Klavdia" w:date="2019-08-06T12:06:00Z">
                  <w:rPr>
                    <w:ins w:id="5064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065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06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Позиция договора</w:t>
              </w:r>
            </w:ins>
          </w:p>
        </w:tc>
        <w:tc>
          <w:tcPr>
            <w:tcW w:w="1721" w:type="dxa"/>
            <w:tcPrChange w:id="5067" w:author="Morozova Klavdia" w:date="2019-08-05T11:02:00Z">
              <w:tcPr>
                <w:tcW w:w="1582" w:type="dxa"/>
                <w:gridSpan w:val="3"/>
              </w:tcPr>
            </w:tcPrChange>
          </w:tcPr>
          <w:p w14:paraId="6BF0B418" w14:textId="339C6641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068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069" w:author="Morozova Klavdia" w:date="2019-08-06T12:06:00Z">
                  <w:rPr>
                    <w:ins w:id="5070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071" w:author="Morozova Klavdia" w:date="2019-07-19T11:5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07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NUMC (5)</w:t>
              </w:r>
            </w:ins>
          </w:p>
        </w:tc>
        <w:tc>
          <w:tcPr>
            <w:tcW w:w="2150" w:type="dxa"/>
            <w:tcPrChange w:id="5073" w:author="Morozova Klavdia" w:date="2019-08-05T11:02:00Z">
              <w:tcPr>
                <w:tcW w:w="1757" w:type="dxa"/>
                <w:gridSpan w:val="3"/>
              </w:tcPr>
            </w:tcPrChange>
          </w:tcPr>
          <w:p w14:paraId="0C39E47F" w14:textId="6C31DB6C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074" w:author="Morozova Klavdia" w:date="2019-07-19T11:39:00Z"/>
                <w:rFonts w:ascii="Arial" w:hAnsi="Arial" w:cs="Arial"/>
                <w:sz w:val="20"/>
                <w:szCs w:val="20"/>
                <w:highlight w:val="green"/>
                <w:lang w:val="en-US"/>
                <w:rPrChange w:id="5075" w:author="Morozova Klavdia" w:date="2019-08-06T12:06:00Z">
                  <w:rPr>
                    <w:ins w:id="5076" w:author="Morozova Klavdia" w:date="2019-07-19T11:39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5077" w:author="Morozova Klavdia" w:date="2019-07-19T11:5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5078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EBELP</w:t>
              </w:r>
            </w:ins>
          </w:p>
        </w:tc>
        <w:tc>
          <w:tcPr>
            <w:tcW w:w="1433" w:type="dxa"/>
            <w:tcPrChange w:id="5079" w:author="Morozova Klavdia" w:date="2019-08-05T11:02:00Z">
              <w:tcPr>
                <w:tcW w:w="2289" w:type="dxa"/>
                <w:gridSpan w:val="3"/>
              </w:tcPr>
            </w:tcPrChange>
          </w:tcPr>
          <w:p w14:paraId="23FFA5A5" w14:textId="69359877" w:rsidR="00052242" w:rsidRPr="00AD3599" w:rsidRDefault="004D7267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080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081" w:author="Morozova Klavdia" w:date="2019-08-06T12:06:00Z">
                  <w:rPr>
                    <w:ins w:id="5082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083" w:author="Morozova Klavdia" w:date="2019-07-19T11:5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08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Нет </w:t>
              </w:r>
            </w:ins>
          </w:p>
        </w:tc>
      </w:tr>
      <w:tr w:rsidR="00052242" w:rsidRPr="00AD3599" w14:paraId="52B8FFC0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5085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5086" w:author="Morozova Klavdia" w:date="2019-07-19T11:39:00Z"/>
          <w:trPrChange w:id="5087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5088" w:author="Morozova Klavdia" w:date="2019-08-05T11:02:00Z">
              <w:tcPr>
                <w:tcW w:w="2352" w:type="dxa"/>
                <w:gridSpan w:val="4"/>
              </w:tcPr>
            </w:tcPrChange>
          </w:tcPr>
          <w:p w14:paraId="2283D400" w14:textId="397D7AB6" w:rsidR="00052242" w:rsidRPr="00AD3599" w:rsidRDefault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089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090" w:author="Morozova Klavdia" w:date="2019-08-06T12:06:00Z">
                  <w:rPr>
                    <w:ins w:id="5091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092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09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WERKS</w:t>
              </w:r>
            </w:ins>
          </w:p>
        </w:tc>
        <w:tc>
          <w:tcPr>
            <w:tcW w:w="3155" w:type="dxa"/>
            <w:tcPrChange w:id="5094" w:author="Morozova Klavdia" w:date="2019-08-05T11:02:00Z">
              <w:tcPr>
                <w:tcW w:w="2221" w:type="dxa"/>
              </w:tcPr>
            </w:tcPrChange>
          </w:tcPr>
          <w:p w14:paraId="3668CD48" w14:textId="1DD96658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095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096" w:author="Morozova Klavdia" w:date="2019-08-06T12:06:00Z">
                  <w:rPr>
                    <w:ins w:id="5097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098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09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Завод</w:t>
              </w:r>
            </w:ins>
          </w:p>
        </w:tc>
        <w:tc>
          <w:tcPr>
            <w:tcW w:w="1721" w:type="dxa"/>
            <w:tcPrChange w:id="5100" w:author="Morozova Klavdia" w:date="2019-08-05T11:02:00Z">
              <w:tcPr>
                <w:tcW w:w="1582" w:type="dxa"/>
                <w:gridSpan w:val="3"/>
              </w:tcPr>
            </w:tcPrChange>
          </w:tcPr>
          <w:p w14:paraId="6D980F5B" w14:textId="7AF4C136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101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102" w:author="Morozova Klavdia" w:date="2019-08-06T12:06:00Z">
                  <w:rPr>
                    <w:ins w:id="5103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104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10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 (4)</w:t>
              </w:r>
            </w:ins>
          </w:p>
        </w:tc>
        <w:tc>
          <w:tcPr>
            <w:tcW w:w="2150" w:type="dxa"/>
            <w:tcPrChange w:id="5106" w:author="Morozova Klavdia" w:date="2019-08-05T11:02:00Z">
              <w:tcPr>
                <w:tcW w:w="1757" w:type="dxa"/>
                <w:gridSpan w:val="3"/>
              </w:tcPr>
            </w:tcPrChange>
          </w:tcPr>
          <w:p w14:paraId="7D920BD8" w14:textId="52CEF7F6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107" w:author="Morozova Klavdia" w:date="2019-07-19T11:39:00Z"/>
                <w:rFonts w:ascii="Arial" w:hAnsi="Arial" w:cs="Arial"/>
                <w:sz w:val="20"/>
                <w:szCs w:val="20"/>
                <w:highlight w:val="green"/>
                <w:lang w:val="en-US"/>
                <w:rPrChange w:id="5108" w:author="Morozova Klavdia" w:date="2019-08-06T12:06:00Z">
                  <w:rPr>
                    <w:ins w:id="5109" w:author="Morozova Klavdia" w:date="2019-07-19T11:39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5110" w:author="Morozova Klavdia" w:date="2019-07-19T11:5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5111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EWERK</w:t>
              </w:r>
            </w:ins>
          </w:p>
        </w:tc>
        <w:tc>
          <w:tcPr>
            <w:tcW w:w="1433" w:type="dxa"/>
            <w:tcPrChange w:id="5112" w:author="Morozova Klavdia" w:date="2019-08-05T11:02:00Z">
              <w:tcPr>
                <w:tcW w:w="2289" w:type="dxa"/>
                <w:gridSpan w:val="3"/>
              </w:tcPr>
            </w:tcPrChange>
          </w:tcPr>
          <w:p w14:paraId="66DD4BFC" w14:textId="205A91D2" w:rsidR="00052242" w:rsidRPr="00AD3599" w:rsidRDefault="00503BFA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113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114" w:author="Morozova Klavdia" w:date="2019-08-06T12:06:00Z">
                  <w:rPr>
                    <w:ins w:id="5115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116" w:author="Morozova Klavdia" w:date="2019-07-19T11:5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11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</w:t>
              </w:r>
            </w:ins>
          </w:p>
        </w:tc>
      </w:tr>
      <w:tr w:rsidR="00052242" w:rsidRPr="00AD3599" w14:paraId="44A246D1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5118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5119" w:author="Morozova Klavdia" w:date="2019-07-19T11:39:00Z"/>
          <w:trPrChange w:id="5120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5121" w:author="Morozova Klavdia" w:date="2019-08-05T11:02:00Z">
              <w:tcPr>
                <w:tcW w:w="2352" w:type="dxa"/>
                <w:gridSpan w:val="4"/>
              </w:tcPr>
            </w:tcPrChange>
          </w:tcPr>
          <w:p w14:paraId="1E385699" w14:textId="383809B9" w:rsidR="00052242" w:rsidRPr="00AD3599" w:rsidRDefault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122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123" w:author="Morozova Klavdia" w:date="2019-08-06T12:06:00Z">
                  <w:rPr>
                    <w:ins w:id="5124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125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12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MATNR</w:t>
              </w:r>
            </w:ins>
          </w:p>
        </w:tc>
        <w:tc>
          <w:tcPr>
            <w:tcW w:w="3155" w:type="dxa"/>
            <w:tcPrChange w:id="5127" w:author="Morozova Klavdia" w:date="2019-08-05T11:02:00Z">
              <w:tcPr>
                <w:tcW w:w="2221" w:type="dxa"/>
              </w:tcPr>
            </w:tcPrChange>
          </w:tcPr>
          <w:p w14:paraId="725EE9FF" w14:textId="58D9CA2F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128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129" w:author="Morozova Klavdia" w:date="2019-08-06T12:06:00Z">
                  <w:rPr>
                    <w:ins w:id="5130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131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13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Материал</w:t>
              </w:r>
            </w:ins>
          </w:p>
        </w:tc>
        <w:tc>
          <w:tcPr>
            <w:tcW w:w="1721" w:type="dxa"/>
            <w:tcPrChange w:id="5133" w:author="Morozova Klavdia" w:date="2019-08-05T11:02:00Z">
              <w:tcPr>
                <w:tcW w:w="1582" w:type="dxa"/>
                <w:gridSpan w:val="3"/>
              </w:tcPr>
            </w:tcPrChange>
          </w:tcPr>
          <w:p w14:paraId="3E43C13D" w14:textId="1F245C57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134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135" w:author="Morozova Klavdia" w:date="2019-08-06T12:06:00Z">
                  <w:rPr>
                    <w:ins w:id="5136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137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13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 (40)</w:t>
              </w:r>
            </w:ins>
          </w:p>
        </w:tc>
        <w:tc>
          <w:tcPr>
            <w:tcW w:w="2150" w:type="dxa"/>
            <w:tcPrChange w:id="5139" w:author="Morozova Klavdia" w:date="2019-08-05T11:02:00Z">
              <w:tcPr>
                <w:tcW w:w="1757" w:type="dxa"/>
                <w:gridSpan w:val="3"/>
              </w:tcPr>
            </w:tcPrChange>
          </w:tcPr>
          <w:p w14:paraId="485926B0" w14:textId="0EBA8502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140" w:author="Morozova Klavdia" w:date="2019-07-19T11:39:00Z"/>
                <w:rFonts w:ascii="Arial" w:hAnsi="Arial" w:cs="Arial"/>
                <w:sz w:val="20"/>
                <w:szCs w:val="20"/>
                <w:highlight w:val="green"/>
                <w:lang w:val="en-US"/>
                <w:rPrChange w:id="5141" w:author="Morozova Klavdia" w:date="2019-08-06T12:06:00Z">
                  <w:rPr>
                    <w:ins w:id="5142" w:author="Morozova Klavdia" w:date="2019-07-19T11:39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5143" w:author="Morozova Klavdia" w:date="2019-07-19T11:4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14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MATNR</w:t>
              </w:r>
            </w:ins>
          </w:p>
        </w:tc>
        <w:tc>
          <w:tcPr>
            <w:tcW w:w="1433" w:type="dxa"/>
            <w:tcPrChange w:id="5145" w:author="Morozova Klavdia" w:date="2019-08-05T11:02:00Z">
              <w:tcPr>
                <w:tcW w:w="2289" w:type="dxa"/>
                <w:gridSpan w:val="3"/>
              </w:tcPr>
            </w:tcPrChange>
          </w:tcPr>
          <w:p w14:paraId="1F2E0C80" w14:textId="32BD0431" w:rsidR="00052242" w:rsidRPr="00AD3599" w:rsidRDefault="00503BFA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146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147" w:author="Morozova Klavdia" w:date="2019-08-06T12:06:00Z">
                  <w:rPr>
                    <w:ins w:id="5148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149" w:author="Morozova Klavdia" w:date="2019-07-19T11:5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15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</w:t>
              </w:r>
            </w:ins>
          </w:p>
        </w:tc>
      </w:tr>
      <w:tr w:rsidR="00052242" w:rsidRPr="00AD3599" w14:paraId="35059BAB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5151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5152" w:author="Morozova Klavdia" w:date="2019-07-19T11:39:00Z"/>
          <w:trPrChange w:id="5153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5154" w:author="Morozova Klavdia" w:date="2019-08-05T11:02:00Z">
              <w:tcPr>
                <w:tcW w:w="2352" w:type="dxa"/>
                <w:gridSpan w:val="4"/>
              </w:tcPr>
            </w:tcPrChange>
          </w:tcPr>
          <w:p w14:paraId="2083A23C" w14:textId="362E4DF5" w:rsidR="00052242" w:rsidRPr="00AD3599" w:rsidRDefault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155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156" w:author="Morozova Klavdia" w:date="2019-08-06T12:06:00Z">
                  <w:rPr>
                    <w:ins w:id="5157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158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15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TXZ01</w:t>
              </w:r>
            </w:ins>
          </w:p>
        </w:tc>
        <w:tc>
          <w:tcPr>
            <w:tcW w:w="3155" w:type="dxa"/>
            <w:tcPrChange w:id="5160" w:author="Morozova Klavdia" w:date="2019-08-05T11:02:00Z">
              <w:tcPr>
                <w:tcW w:w="2221" w:type="dxa"/>
              </w:tcPr>
            </w:tcPrChange>
          </w:tcPr>
          <w:p w14:paraId="74F39742" w14:textId="29718486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161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162" w:author="Morozova Klavdia" w:date="2019-08-06T12:06:00Z">
                  <w:rPr>
                    <w:ins w:id="5163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164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16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Краткий текст</w:t>
              </w:r>
            </w:ins>
          </w:p>
        </w:tc>
        <w:tc>
          <w:tcPr>
            <w:tcW w:w="1721" w:type="dxa"/>
            <w:tcPrChange w:id="5166" w:author="Morozova Klavdia" w:date="2019-08-05T11:02:00Z">
              <w:tcPr>
                <w:tcW w:w="1582" w:type="dxa"/>
                <w:gridSpan w:val="3"/>
              </w:tcPr>
            </w:tcPrChange>
          </w:tcPr>
          <w:p w14:paraId="3FFEB969" w14:textId="5CE4AA8F" w:rsidR="00052242" w:rsidRPr="00AD3599" w:rsidRDefault="00FC4900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167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168" w:author="Morozova Klavdia" w:date="2019-08-06T12:06:00Z">
                  <w:rPr>
                    <w:ins w:id="5169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170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17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 (40</w:t>
              </w:r>
              <w:r w:rsidR="00052242"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17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)</w:t>
              </w:r>
            </w:ins>
          </w:p>
        </w:tc>
        <w:tc>
          <w:tcPr>
            <w:tcW w:w="2150" w:type="dxa"/>
            <w:tcPrChange w:id="5173" w:author="Morozova Klavdia" w:date="2019-08-05T11:02:00Z">
              <w:tcPr>
                <w:tcW w:w="1757" w:type="dxa"/>
                <w:gridSpan w:val="3"/>
              </w:tcPr>
            </w:tcPrChange>
          </w:tcPr>
          <w:p w14:paraId="2A1BC37E" w14:textId="3CFB506B" w:rsidR="00052242" w:rsidRPr="00AD3599" w:rsidRDefault="006D423A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174" w:author="Morozova Klavdia" w:date="2019-07-19T11:39:00Z"/>
                <w:rFonts w:ascii="Arial" w:hAnsi="Arial" w:cs="Arial"/>
                <w:sz w:val="20"/>
                <w:szCs w:val="20"/>
                <w:highlight w:val="green"/>
                <w:lang w:val="en-US"/>
                <w:rPrChange w:id="5175" w:author="Morozova Klavdia" w:date="2019-08-06T12:06:00Z">
                  <w:rPr>
                    <w:ins w:id="5176" w:author="Morozova Klavdia" w:date="2019-07-19T11:39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5177" w:author="Morozova Klavdia" w:date="2019-07-19T15:2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5178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TXZ01</w:t>
              </w:r>
            </w:ins>
          </w:p>
        </w:tc>
        <w:tc>
          <w:tcPr>
            <w:tcW w:w="1433" w:type="dxa"/>
            <w:tcPrChange w:id="5179" w:author="Morozova Klavdia" w:date="2019-08-05T11:02:00Z">
              <w:tcPr>
                <w:tcW w:w="2289" w:type="dxa"/>
                <w:gridSpan w:val="3"/>
              </w:tcPr>
            </w:tcPrChange>
          </w:tcPr>
          <w:p w14:paraId="06278428" w14:textId="1234A0B4" w:rsidR="00052242" w:rsidRPr="00AD3599" w:rsidRDefault="00503BFA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180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181" w:author="Morozova Klavdia" w:date="2019-08-06T12:06:00Z">
                  <w:rPr>
                    <w:ins w:id="5182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183" w:author="Morozova Klavdia" w:date="2019-07-19T11:5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18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Нет</w:t>
              </w:r>
            </w:ins>
          </w:p>
        </w:tc>
      </w:tr>
      <w:tr w:rsidR="00052242" w:rsidRPr="00AD3599" w14:paraId="6E1F28FE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5185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5186" w:author="Morozova Klavdia" w:date="2019-07-19T11:39:00Z"/>
          <w:trPrChange w:id="5187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5188" w:author="Morozova Klavdia" w:date="2019-08-05T11:02:00Z">
              <w:tcPr>
                <w:tcW w:w="2352" w:type="dxa"/>
                <w:gridSpan w:val="4"/>
              </w:tcPr>
            </w:tcPrChange>
          </w:tcPr>
          <w:p w14:paraId="3331BE3F" w14:textId="02F5DE54" w:rsidR="00052242" w:rsidRPr="00AD3599" w:rsidRDefault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189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190" w:author="Morozova Klavdia" w:date="2019-08-06T12:06:00Z">
                  <w:rPr>
                    <w:ins w:id="5191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192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19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KTMNG</w:t>
              </w:r>
            </w:ins>
          </w:p>
        </w:tc>
        <w:tc>
          <w:tcPr>
            <w:tcW w:w="3155" w:type="dxa"/>
            <w:tcPrChange w:id="5194" w:author="Morozova Klavdia" w:date="2019-08-05T11:02:00Z">
              <w:tcPr>
                <w:tcW w:w="2221" w:type="dxa"/>
              </w:tcPr>
            </w:tcPrChange>
          </w:tcPr>
          <w:p w14:paraId="165C4989" w14:textId="2D5EE13B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195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196" w:author="Morozova Klavdia" w:date="2019-08-06T12:06:00Z">
                  <w:rPr>
                    <w:ins w:id="5197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198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19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Договорное кол-во</w:t>
              </w:r>
            </w:ins>
          </w:p>
        </w:tc>
        <w:tc>
          <w:tcPr>
            <w:tcW w:w="1721" w:type="dxa"/>
            <w:tcPrChange w:id="5200" w:author="Morozova Klavdia" w:date="2019-08-05T11:02:00Z">
              <w:tcPr>
                <w:tcW w:w="1582" w:type="dxa"/>
                <w:gridSpan w:val="3"/>
              </w:tcPr>
            </w:tcPrChange>
          </w:tcPr>
          <w:p w14:paraId="6D7DCDA8" w14:textId="223CB4B8" w:rsidR="00052242" w:rsidRPr="00AD3599" w:rsidRDefault="00FC4900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201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202" w:author="Morozova Klavdia" w:date="2019-08-06T12:06:00Z">
                  <w:rPr>
                    <w:ins w:id="5203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204" w:author="Morozova Klavdia" w:date="2019-07-19T11:5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20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QUAN (13,3)</w:t>
              </w:r>
            </w:ins>
          </w:p>
        </w:tc>
        <w:tc>
          <w:tcPr>
            <w:tcW w:w="2150" w:type="dxa"/>
            <w:tcPrChange w:id="5206" w:author="Morozova Klavdia" w:date="2019-08-05T11:02:00Z">
              <w:tcPr>
                <w:tcW w:w="1757" w:type="dxa"/>
                <w:gridSpan w:val="3"/>
              </w:tcPr>
            </w:tcPrChange>
          </w:tcPr>
          <w:p w14:paraId="0E478B6A" w14:textId="320150D8" w:rsidR="00052242" w:rsidRPr="00AD3599" w:rsidRDefault="006D423A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207" w:author="Morozova Klavdia" w:date="2019-07-19T11:39:00Z"/>
                <w:rFonts w:ascii="Arial" w:hAnsi="Arial" w:cs="Arial"/>
                <w:sz w:val="20"/>
                <w:szCs w:val="20"/>
                <w:highlight w:val="green"/>
                <w:lang w:val="en-US"/>
                <w:rPrChange w:id="5208" w:author="Morozova Klavdia" w:date="2019-08-06T12:06:00Z">
                  <w:rPr>
                    <w:ins w:id="5209" w:author="Morozova Klavdia" w:date="2019-07-19T11:39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5210" w:author="Morozova Klavdia" w:date="2019-07-19T15:2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21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KTMNG</w:t>
              </w:r>
            </w:ins>
          </w:p>
        </w:tc>
        <w:tc>
          <w:tcPr>
            <w:tcW w:w="1433" w:type="dxa"/>
            <w:tcPrChange w:id="5212" w:author="Morozova Klavdia" w:date="2019-08-05T11:02:00Z">
              <w:tcPr>
                <w:tcW w:w="2289" w:type="dxa"/>
                <w:gridSpan w:val="3"/>
              </w:tcPr>
            </w:tcPrChange>
          </w:tcPr>
          <w:p w14:paraId="69BC0BD7" w14:textId="3BEFB271" w:rsidR="00052242" w:rsidRPr="00AD3599" w:rsidRDefault="00503BFA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213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214" w:author="Morozova Klavdia" w:date="2019-08-06T12:06:00Z">
                  <w:rPr>
                    <w:ins w:id="5215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216" w:author="Morozova Klavdia" w:date="2019-07-19T11:5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21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</w:t>
              </w:r>
            </w:ins>
          </w:p>
        </w:tc>
      </w:tr>
      <w:tr w:rsidR="00052242" w:rsidRPr="00AD3599" w14:paraId="2C0018D4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5218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5219" w:author="Morozova Klavdia" w:date="2019-07-19T11:39:00Z"/>
          <w:trPrChange w:id="5220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5221" w:author="Morozova Klavdia" w:date="2019-08-05T11:02:00Z">
              <w:tcPr>
                <w:tcW w:w="2352" w:type="dxa"/>
                <w:gridSpan w:val="4"/>
              </w:tcPr>
            </w:tcPrChange>
          </w:tcPr>
          <w:p w14:paraId="3C749C13" w14:textId="2BF36E6D" w:rsidR="00052242" w:rsidRPr="00AD3599" w:rsidRDefault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222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223" w:author="Morozova Klavdia" w:date="2019-08-06T12:06:00Z">
                  <w:rPr>
                    <w:ins w:id="5224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225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22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MEINS</w:t>
              </w:r>
            </w:ins>
          </w:p>
        </w:tc>
        <w:tc>
          <w:tcPr>
            <w:tcW w:w="3155" w:type="dxa"/>
            <w:tcPrChange w:id="5227" w:author="Morozova Klavdia" w:date="2019-08-05T11:02:00Z">
              <w:tcPr>
                <w:tcW w:w="2221" w:type="dxa"/>
              </w:tcPr>
            </w:tcPrChange>
          </w:tcPr>
          <w:p w14:paraId="60944BDC" w14:textId="34E01BD9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228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229" w:author="Morozova Klavdia" w:date="2019-08-06T12:06:00Z">
                  <w:rPr>
                    <w:ins w:id="5230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231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23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ЕИ заказа</w:t>
              </w:r>
            </w:ins>
          </w:p>
        </w:tc>
        <w:tc>
          <w:tcPr>
            <w:tcW w:w="1721" w:type="dxa"/>
            <w:tcPrChange w:id="5233" w:author="Morozova Klavdia" w:date="2019-08-05T11:02:00Z">
              <w:tcPr>
                <w:tcW w:w="1582" w:type="dxa"/>
                <w:gridSpan w:val="3"/>
              </w:tcPr>
            </w:tcPrChange>
          </w:tcPr>
          <w:p w14:paraId="342F1149" w14:textId="6004685B" w:rsidR="00052242" w:rsidRPr="00AD3599" w:rsidRDefault="00FC4900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234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235" w:author="Morozova Klavdia" w:date="2019-08-06T12:06:00Z">
                  <w:rPr>
                    <w:ins w:id="5236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237" w:author="Morozova Klavdia" w:date="2019-07-19T11:5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23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UNIT </w:t>
              </w:r>
            </w:ins>
            <w:ins w:id="5239" w:author="Morozova Klavdia" w:date="2019-07-19T11:4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24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(</w:t>
              </w:r>
            </w:ins>
            <w:ins w:id="5241" w:author="Morozova Klavdia" w:date="2019-07-19T11:51:00Z">
              <w:r w:rsidR="00052242"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24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3</w:t>
              </w:r>
            </w:ins>
            <w:ins w:id="5243" w:author="Morozova Klavdia" w:date="2019-07-19T11:46:00Z">
              <w:r w:rsidR="00052242"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24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)</w:t>
              </w:r>
            </w:ins>
          </w:p>
        </w:tc>
        <w:tc>
          <w:tcPr>
            <w:tcW w:w="2150" w:type="dxa"/>
            <w:tcPrChange w:id="5245" w:author="Morozova Klavdia" w:date="2019-08-05T11:02:00Z">
              <w:tcPr>
                <w:tcW w:w="1757" w:type="dxa"/>
                <w:gridSpan w:val="3"/>
              </w:tcPr>
            </w:tcPrChange>
          </w:tcPr>
          <w:p w14:paraId="0CB6F99C" w14:textId="5D90D753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246" w:author="Morozova Klavdia" w:date="2019-07-19T11:39:00Z"/>
                <w:rFonts w:ascii="Arial" w:hAnsi="Arial" w:cs="Arial"/>
                <w:sz w:val="20"/>
                <w:szCs w:val="20"/>
                <w:highlight w:val="green"/>
                <w:lang w:val="en-US"/>
                <w:rPrChange w:id="5247" w:author="Morozova Klavdia" w:date="2019-08-06T12:06:00Z">
                  <w:rPr>
                    <w:ins w:id="5248" w:author="Morozova Klavdia" w:date="2019-07-19T11:39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5249" w:author="Morozova Klavdia" w:date="2019-07-19T11:5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5250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KTMNG</w:t>
              </w:r>
            </w:ins>
          </w:p>
        </w:tc>
        <w:tc>
          <w:tcPr>
            <w:tcW w:w="1433" w:type="dxa"/>
            <w:tcPrChange w:id="5251" w:author="Morozova Klavdia" w:date="2019-08-05T11:02:00Z">
              <w:tcPr>
                <w:tcW w:w="2289" w:type="dxa"/>
                <w:gridSpan w:val="3"/>
              </w:tcPr>
            </w:tcPrChange>
          </w:tcPr>
          <w:p w14:paraId="62929236" w14:textId="08ECBB2B" w:rsidR="00052242" w:rsidRPr="00AD3599" w:rsidRDefault="00503BFA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252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253" w:author="Morozova Klavdia" w:date="2019-08-06T12:06:00Z">
                  <w:rPr>
                    <w:ins w:id="5254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255" w:author="Morozova Klavdia" w:date="2019-07-19T11:5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25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</w:t>
              </w:r>
            </w:ins>
          </w:p>
        </w:tc>
      </w:tr>
      <w:tr w:rsidR="00052242" w:rsidRPr="00AD3599" w14:paraId="4BB3C317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5257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5258" w:author="Morozova Klavdia" w:date="2019-07-19T11:39:00Z"/>
          <w:trPrChange w:id="5259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5260" w:author="Morozova Klavdia" w:date="2019-08-05T11:02:00Z">
              <w:tcPr>
                <w:tcW w:w="2352" w:type="dxa"/>
                <w:gridSpan w:val="4"/>
              </w:tcPr>
            </w:tcPrChange>
          </w:tcPr>
          <w:p w14:paraId="1AC5567C" w14:textId="14991BEB" w:rsidR="00052242" w:rsidRPr="00AD3599" w:rsidRDefault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261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262" w:author="Morozova Klavdia" w:date="2019-08-06T12:06:00Z">
                  <w:rPr>
                    <w:ins w:id="5263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264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26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lastRenderedPageBreak/>
                <w:t>NETPR</w:t>
              </w:r>
            </w:ins>
          </w:p>
        </w:tc>
        <w:tc>
          <w:tcPr>
            <w:tcW w:w="3155" w:type="dxa"/>
            <w:tcPrChange w:id="5266" w:author="Morozova Klavdia" w:date="2019-08-05T11:02:00Z">
              <w:tcPr>
                <w:tcW w:w="2221" w:type="dxa"/>
              </w:tcPr>
            </w:tcPrChange>
          </w:tcPr>
          <w:p w14:paraId="1F9381E1" w14:textId="50D0AFCE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267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268" w:author="Morozova Klavdia" w:date="2019-08-06T12:06:00Z">
                  <w:rPr>
                    <w:ins w:id="5269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270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27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Цена</w:t>
              </w:r>
            </w:ins>
          </w:p>
        </w:tc>
        <w:tc>
          <w:tcPr>
            <w:tcW w:w="1721" w:type="dxa"/>
            <w:tcPrChange w:id="5272" w:author="Morozova Klavdia" w:date="2019-08-05T11:02:00Z">
              <w:tcPr>
                <w:tcW w:w="1582" w:type="dxa"/>
                <w:gridSpan w:val="3"/>
              </w:tcPr>
            </w:tcPrChange>
          </w:tcPr>
          <w:p w14:paraId="78EA5C5E" w14:textId="6CC41E72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273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274" w:author="Morozova Klavdia" w:date="2019-08-06T12:06:00Z">
                  <w:rPr>
                    <w:ins w:id="5275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276" w:author="Morozova Klavdia" w:date="2019-07-19T11:4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27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CURR (11,2)</w:t>
              </w:r>
            </w:ins>
          </w:p>
        </w:tc>
        <w:tc>
          <w:tcPr>
            <w:tcW w:w="2150" w:type="dxa"/>
            <w:tcPrChange w:id="5278" w:author="Morozova Klavdia" w:date="2019-08-05T11:02:00Z">
              <w:tcPr>
                <w:tcW w:w="1757" w:type="dxa"/>
                <w:gridSpan w:val="3"/>
              </w:tcPr>
            </w:tcPrChange>
          </w:tcPr>
          <w:p w14:paraId="51E674DD" w14:textId="3AD0DDA5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279" w:author="Morozova Klavdia" w:date="2019-07-19T11:39:00Z"/>
                <w:rFonts w:ascii="Arial" w:hAnsi="Arial" w:cs="Arial"/>
                <w:sz w:val="20"/>
                <w:szCs w:val="20"/>
                <w:highlight w:val="green"/>
                <w:lang w:val="en-US"/>
                <w:rPrChange w:id="5280" w:author="Morozova Klavdia" w:date="2019-08-06T12:06:00Z">
                  <w:rPr>
                    <w:ins w:id="5281" w:author="Morozova Klavdia" w:date="2019-07-19T11:39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5282" w:author="Morozova Klavdia" w:date="2019-07-19T11:4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5283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BPREI</w:t>
              </w:r>
            </w:ins>
          </w:p>
        </w:tc>
        <w:tc>
          <w:tcPr>
            <w:tcW w:w="1433" w:type="dxa"/>
            <w:tcPrChange w:id="5284" w:author="Morozova Klavdia" w:date="2019-08-05T11:02:00Z">
              <w:tcPr>
                <w:tcW w:w="2289" w:type="dxa"/>
                <w:gridSpan w:val="3"/>
              </w:tcPr>
            </w:tcPrChange>
          </w:tcPr>
          <w:p w14:paraId="111E1FB9" w14:textId="2C5976F1" w:rsidR="00052242" w:rsidRPr="00AD3599" w:rsidRDefault="00503BFA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285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286" w:author="Morozova Klavdia" w:date="2019-08-06T12:06:00Z">
                  <w:rPr>
                    <w:ins w:id="5287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288" w:author="Morozova Klavdia" w:date="2019-07-19T11:5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28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Да</w:t>
              </w:r>
            </w:ins>
          </w:p>
        </w:tc>
      </w:tr>
      <w:tr w:rsidR="00052242" w:rsidRPr="00AD3599" w14:paraId="3D4D323B" w14:textId="77777777" w:rsidTr="00AA2844">
        <w:tblPrEx>
          <w:tblW w:w="103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5290" w:author="Morozova Klavdia" w:date="2019-08-05T11:02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5291" w:author="Morozova Klavdia" w:date="2019-07-19T11:39:00Z"/>
          <w:trPrChange w:id="5292" w:author="Morozova Klavdia" w:date="2019-08-05T11:02:00Z">
            <w:trPr>
              <w:gridAfter w:val="0"/>
            </w:trPr>
          </w:trPrChange>
        </w:trPr>
        <w:tc>
          <w:tcPr>
            <w:tcW w:w="1850" w:type="dxa"/>
            <w:tcPrChange w:id="5293" w:author="Morozova Klavdia" w:date="2019-08-05T11:02:00Z">
              <w:tcPr>
                <w:tcW w:w="2352" w:type="dxa"/>
                <w:gridSpan w:val="4"/>
              </w:tcPr>
            </w:tcPrChange>
          </w:tcPr>
          <w:p w14:paraId="4A501CC0" w14:textId="70F55CD5" w:rsidR="00052242" w:rsidRPr="00AD3599" w:rsidRDefault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294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295" w:author="Morozova Klavdia" w:date="2019-08-06T12:06:00Z">
                  <w:rPr>
                    <w:ins w:id="5296" w:author="Morozova Klavdia" w:date="2019-07-19T11:39:00Z"/>
                  </w:rPr>
                </w:rPrChange>
              </w:rPr>
            </w:pPr>
            <w:ins w:id="5297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298" w:author="Morozova Klavdia" w:date="2019-08-06T12:06:00Z">
                    <w:rPr/>
                  </w:rPrChange>
                </w:rPr>
                <w:t>EBELN</w:t>
              </w:r>
            </w:ins>
          </w:p>
        </w:tc>
        <w:tc>
          <w:tcPr>
            <w:tcW w:w="3155" w:type="dxa"/>
            <w:tcPrChange w:id="5299" w:author="Morozova Klavdia" w:date="2019-08-05T11:02:00Z">
              <w:tcPr>
                <w:tcW w:w="2221" w:type="dxa"/>
              </w:tcPr>
            </w:tcPrChange>
          </w:tcPr>
          <w:p w14:paraId="7E6BD1F4" w14:textId="0FF73FE8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300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301" w:author="Morozova Klavdia" w:date="2019-08-06T12:06:00Z">
                  <w:rPr>
                    <w:ins w:id="5302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303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30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№ документа закупки</w:t>
              </w:r>
            </w:ins>
          </w:p>
        </w:tc>
        <w:tc>
          <w:tcPr>
            <w:tcW w:w="1721" w:type="dxa"/>
            <w:tcPrChange w:id="5305" w:author="Morozova Klavdia" w:date="2019-08-05T11:02:00Z">
              <w:tcPr>
                <w:tcW w:w="1582" w:type="dxa"/>
                <w:gridSpan w:val="3"/>
              </w:tcPr>
            </w:tcPrChange>
          </w:tcPr>
          <w:p w14:paraId="0962868A" w14:textId="5C9C02B0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306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307" w:author="Morozova Klavdia" w:date="2019-08-06T12:06:00Z">
                  <w:rPr>
                    <w:ins w:id="5308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309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31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CHAR</w:t>
              </w:r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5311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 xml:space="preserve"> (10)</w:t>
              </w:r>
            </w:ins>
          </w:p>
        </w:tc>
        <w:tc>
          <w:tcPr>
            <w:tcW w:w="2150" w:type="dxa"/>
            <w:tcPrChange w:id="5312" w:author="Morozova Klavdia" w:date="2019-08-05T11:02:00Z">
              <w:tcPr>
                <w:tcW w:w="1757" w:type="dxa"/>
                <w:gridSpan w:val="3"/>
              </w:tcPr>
            </w:tcPrChange>
          </w:tcPr>
          <w:p w14:paraId="23D00A37" w14:textId="681FF725" w:rsidR="00052242" w:rsidRPr="00AD3599" w:rsidRDefault="00052242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313" w:author="Morozova Klavdia" w:date="2019-07-19T11:39:00Z"/>
                <w:rFonts w:ascii="Arial" w:hAnsi="Arial" w:cs="Arial"/>
                <w:sz w:val="20"/>
                <w:szCs w:val="20"/>
                <w:highlight w:val="green"/>
                <w:lang w:val="en-US"/>
                <w:rPrChange w:id="5314" w:author="Morozova Klavdia" w:date="2019-08-06T12:06:00Z">
                  <w:rPr>
                    <w:ins w:id="5315" w:author="Morozova Klavdia" w:date="2019-07-19T11:39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5316" w:author="Morozova Klavdia" w:date="2019-07-19T11:4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5317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EBELN</w:t>
              </w:r>
            </w:ins>
          </w:p>
        </w:tc>
        <w:tc>
          <w:tcPr>
            <w:tcW w:w="1433" w:type="dxa"/>
            <w:tcPrChange w:id="5318" w:author="Morozova Klavdia" w:date="2019-08-05T11:02:00Z">
              <w:tcPr>
                <w:tcW w:w="2289" w:type="dxa"/>
                <w:gridSpan w:val="3"/>
              </w:tcPr>
            </w:tcPrChange>
          </w:tcPr>
          <w:p w14:paraId="7F24AEA7" w14:textId="0EB2668E" w:rsidR="00052242" w:rsidRPr="00AD3599" w:rsidRDefault="00503BFA" w:rsidP="00052242">
            <w:pPr>
              <w:overflowPunct w:val="0"/>
              <w:autoSpaceDE w:val="0"/>
              <w:autoSpaceDN w:val="0"/>
              <w:adjustRightInd w:val="0"/>
              <w:spacing w:before="40" w:after="40"/>
              <w:jc w:val="left"/>
              <w:textAlignment w:val="baseline"/>
              <w:rPr>
                <w:ins w:id="5319" w:author="Morozova Klavdia" w:date="2019-07-19T11:39:00Z"/>
                <w:rFonts w:ascii="Arial" w:hAnsi="Arial" w:cs="Arial"/>
                <w:sz w:val="20"/>
                <w:szCs w:val="20"/>
                <w:highlight w:val="green"/>
                <w:rPrChange w:id="5320" w:author="Morozova Klavdia" w:date="2019-08-06T12:06:00Z">
                  <w:rPr>
                    <w:ins w:id="5321" w:author="Morozova Klavdia" w:date="2019-07-19T11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322" w:author="Morozova Klavdia" w:date="2019-07-19T11:5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32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Нет</w:t>
              </w:r>
            </w:ins>
          </w:p>
        </w:tc>
      </w:tr>
    </w:tbl>
    <w:p w14:paraId="4B378804" w14:textId="77777777" w:rsidR="00D3323D" w:rsidRPr="00AD3599" w:rsidRDefault="00D3323D" w:rsidP="00D3323D">
      <w:pPr>
        <w:spacing w:before="240"/>
        <w:rPr>
          <w:ins w:id="5324" w:author="Morozova Klavdia" w:date="2019-07-19T11:59:00Z"/>
          <w:rFonts w:ascii="Arial" w:hAnsi="Arial" w:cs="Arial"/>
          <w:highlight w:val="green"/>
          <w:rPrChange w:id="5325" w:author="Morozova Klavdia" w:date="2019-08-06T12:06:00Z">
            <w:rPr>
              <w:ins w:id="5326" w:author="Morozova Klavdia" w:date="2019-07-19T11:59:00Z"/>
              <w:rFonts w:ascii="Arial" w:hAnsi="Arial" w:cs="Arial"/>
            </w:rPr>
          </w:rPrChange>
        </w:rPr>
      </w:pPr>
      <w:ins w:id="5327" w:author="Morozova Klavdia" w:date="2019-07-18T18:26:00Z">
        <w:r w:rsidRPr="00AD3599">
          <w:rPr>
            <w:rFonts w:ascii="Arial" w:hAnsi="Arial" w:cs="Arial"/>
            <w:highlight w:val="green"/>
          </w:rPr>
          <w:t>Выполнить следующие проверки для каждой строки данных:</w:t>
        </w:r>
      </w:ins>
    </w:p>
    <w:p w14:paraId="50AB9F1E" w14:textId="0900F650" w:rsidR="006670C3" w:rsidRPr="00AD3599" w:rsidRDefault="00503BFA">
      <w:pPr>
        <w:pStyle w:val="afa"/>
        <w:numPr>
          <w:ilvl w:val="0"/>
          <w:numId w:val="63"/>
        </w:numPr>
        <w:spacing w:before="240" w:after="240"/>
        <w:rPr>
          <w:ins w:id="5328" w:author="Morozova Klavdia" w:date="2019-07-19T12:03:00Z"/>
          <w:highlight w:val="green"/>
          <w:rPrChange w:id="5329" w:author="Morozova Klavdia" w:date="2019-08-06T12:06:00Z">
            <w:rPr>
              <w:ins w:id="5330" w:author="Morozova Klavdia" w:date="2019-07-19T12:03:00Z"/>
            </w:rPr>
          </w:rPrChange>
        </w:rPr>
        <w:pPrChange w:id="5331" w:author="Morozova Klavdia" w:date="2019-08-06T11:59:00Z">
          <w:pPr>
            <w:pStyle w:val="1"/>
            <w:numPr>
              <w:numId w:val="0"/>
            </w:numPr>
            <w:ind w:left="0" w:firstLine="0"/>
          </w:pPr>
        </w:pPrChange>
      </w:pPr>
      <w:ins w:id="5332" w:author="Morozova Klavdia" w:date="2019-07-19T11:59:00Z">
        <w:r w:rsidRPr="00AD3599">
          <w:rPr>
            <w:rFonts w:ascii="Arial" w:hAnsi="Arial" w:cs="Arial"/>
            <w:highlight w:val="green"/>
            <w:rPrChange w:id="5333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Если </w:t>
        </w:r>
      </w:ins>
      <w:ins w:id="5334" w:author="Morozova Klavdia" w:date="2019-08-06T11:58:00Z">
        <w:r w:rsidR="00AD3599" w:rsidRPr="00AD3599">
          <w:rPr>
            <w:rFonts w:ascii="Arial" w:hAnsi="Arial" w:cs="Arial"/>
            <w:highlight w:val="green"/>
            <w:rPrChange w:id="5335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 </w:t>
        </w:r>
      </w:ins>
      <w:commentRangeStart w:id="5336"/>
      <w:commentRangeStart w:id="5337"/>
      <w:ins w:id="5338" w:author="Morozova Klavdia" w:date="2019-07-19T11:59:00Z">
        <w:r w:rsidRPr="00AD3599">
          <w:rPr>
            <w:rFonts w:ascii="Arial" w:hAnsi="Arial" w:cs="Arial"/>
            <w:highlight w:val="green"/>
            <w:rPrChange w:id="5339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NETPR </w:t>
        </w:r>
      </w:ins>
      <w:ins w:id="5340" w:author="Morozova Klavdia" w:date="2019-07-19T13:26:00Z">
        <w:r w:rsidR="00583DDA" w:rsidRPr="00AD3599">
          <w:rPr>
            <w:rFonts w:ascii="Arial" w:hAnsi="Arial" w:cs="Arial"/>
            <w:highlight w:val="green"/>
            <w:rPrChange w:id="5341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(столбец – «Цена») </w:t>
        </w:r>
      </w:ins>
      <w:ins w:id="5342" w:author="Morozova Klavdia" w:date="2019-07-19T12:00:00Z">
        <w:r w:rsidRPr="00AD3599">
          <w:rPr>
            <w:rFonts w:ascii="Arial" w:hAnsi="Arial" w:cs="Arial"/>
            <w:highlight w:val="green"/>
            <w:rPrChange w:id="5343" w:author="Morozova Klavdia" w:date="2019-08-06T12:06:00Z">
              <w:rPr>
                <w:b w:val="0"/>
                <w:bCs w:val="0"/>
                <w:caps w:val="0"/>
                <w:lang w:val="en-US"/>
              </w:rPr>
            </w:rPrChange>
          </w:rPr>
          <w:t>= «»</w:t>
        </w:r>
      </w:ins>
      <w:ins w:id="5344" w:author="Morozova Klavdia" w:date="2019-08-06T11:58:00Z">
        <w:r w:rsidR="00AD3599" w:rsidRPr="00AD3599">
          <w:rPr>
            <w:rFonts w:ascii="Arial" w:hAnsi="Arial" w:cs="Arial"/>
            <w:highlight w:val="green"/>
            <w:rPrChange w:id="5345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 и </w:t>
        </w:r>
      </w:ins>
      <w:ins w:id="5346" w:author="Morozova Klavdia" w:date="2019-07-19T12:02:00Z">
        <w:r w:rsidRPr="00AD3599">
          <w:rPr>
            <w:rFonts w:ascii="Arial" w:hAnsi="Arial" w:cs="Arial"/>
            <w:highlight w:val="green"/>
            <w:rPrChange w:id="5347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EBELN </w:t>
        </w:r>
      </w:ins>
      <w:ins w:id="5348" w:author="Morozova Klavdia" w:date="2019-07-19T13:27:00Z">
        <w:r w:rsidR="00583DDA" w:rsidRPr="00AD3599">
          <w:rPr>
            <w:rFonts w:ascii="Arial" w:hAnsi="Arial" w:cs="Arial"/>
            <w:highlight w:val="green"/>
            <w:rPrChange w:id="5349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(столбец – «№ документа закупки») </w:t>
        </w:r>
      </w:ins>
      <w:ins w:id="5350" w:author="Morozova Klavdia" w:date="2019-07-19T12:02:00Z">
        <w:r w:rsidRPr="00AD3599">
          <w:rPr>
            <w:rFonts w:ascii="Arial" w:hAnsi="Arial" w:cs="Arial"/>
            <w:highlight w:val="green"/>
            <w:rPrChange w:id="5351" w:author="Morozova Klavdia" w:date="2019-08-06T12:06:00Z">
              <w:rPr>
                <w:b w:val="0"/>
                <w:bCs w:val="0"/>
                <w:caps w:val="0"/>
                <w:lang w:val="en-US"/>
              </w:rPr>
            </w:rPrChange>
          </w:rPr>
          <w:t>= «»</w:t>
        </w:r>
      </w:ins>
      <w:commentRangeEnd w:id="5336"/>
      <w:r w:rsidR="006253BE" w:rsidRPr="00AD3599">
        <w:rPr>
          <w:rStyle w:val="aff5"/>
          <w:highlight w:val="green"/>
          <w:rPrChange w:id="5352" w:author="Morozova Klavdia" w:date="2019-08-06T12:06:00Z">
            <w:rPr>
              <w:rStyle w:val="aff5"/>
              <w:b w:val="0"/>
              <w:bCs w:val="0"/>
              <w:caps w:val="0"/>
            </w:rPr>
          </w:rPrChange>
        </w:rPr>
        <w:commentReference w:id="5336"/>
      </w:r>
      <w:commentRangeEnd w:id="5337"/>
      <w:r w:rsidR="00AD3599" w:rsidRPr="00AD3599">
        <w:rPr>
          <w:rStyle w:val="aff5"/>
          <w:highlight w:val="green"/>
          <w:rPrChange w:id="5353" w:author="Morozova Klavdia" w:date="2019-08-06T12:06:00Z">
            <w:rPr>
              <w:rStyle w:val="aff5"/>
              <w:b w:val="0"/>
              <w:bCs w:val="0"/>
              <w:caps w:val="0"/>
            </w:rPr>
          </w:rPrChange>
        </w:rPr>
        <w:commentReference w:id="5337"/>
      </w:r>
      <w:ins w:id="5354" w:author="Morozova Klavdia" w:date="2019-08-06T11:58:00Z">
        <w:r w:rsidR="00AD3599" w:rsidRPr="00AD3599">
          <w:rPr>
            <w:rFonts w:ascii="Arial" w:hAnsi="Arial" w:cs="Arial"/>
            <w:highlight w:val="green"/>
            <w:rPrChange w:id="5355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, </w:t>
        </w:r>
      </w:ins>
      <w:ins w:id="5356" w:author="Morozova Klavdia" w:date="2019-07-19T12:02:00Z">
        <w:r w:rsidR="00ED31AC" w:rsidRPr="00AD3599">
          <w:rPr>
            <w:rFonts w:ascii="Arial" w:hAnsi="Arial" w:cs="Arial"/>
            <w:highlight w:val="green"/>
            <w:rPrChange w:id="5357" w:author="Morozova Klavdia" w:date="2019-08-06T12:06:00Z">
              <w:rPr>
                <w:b w:val="0"/>
                <w:bCs w:val="0"/>
                <w:caps w:val="0"/>
              </w:rPr>
            </w:rPrChange>
          </w:rPr>
          <w:t>то выводим в лог ошибку «Не указана цена или ссылочный документ закупки» и устанавливаем красный индикатор ICON = ICON_RED_LIGHT.</w:t>
        </w:r>
      </w:ins>
    </w:p>
    <w:p w14:paraId="6E80DD5A" w14:textId="4B75D51B" w:rsidR="006757BD" w:rsidRPr="00AD3599" w:rsidRDefault="00E33B23">
      <w:pPr>
        <w:pStyle w:val="afa"/>
        <w:numPr>
          <w:ilvl w:val="0"/>
          <w:numId w:val="63"/>
        </w:numPr>
        <w:rPr>
          <w:ins w:id="5358" w:author="Morozova Klavdia" w:date="2019-07-29T09:17:00Z"/>
          <w:highlight w:val="green"/>
          <w:rPrChange w:id="5359" w:author="Morozova Klavdia" w:date="2019-08-06T12:06:00Z">
            <w:rPr>
              <w:ins w:id="5360" w:author="Morozova Klavdia" w:date="2019-07-29T09:17:00Z"/>
            </w:rPr>
          </w:rPrChange>
        </w:rPr>
        <w:pPrChange w:id="5361" w:author="Morozova Klavdia" w:date="2019-08-06T11:59:00Z">
          <w:pPr>
            <w:pStyle w:val="1"/>
            <w:numPr>
              <w:numId w:val="0"/>
            </w:numPr>
            <w:ind w:left="0" w:firstLine="0"/>
          </w:pPr>
        </w:pPrChange>
      </w:pPr>
      <w:ins w:id="5362" w:author="Morozova Klavdia" w:date="2019-07-19T13:36:00Z">
        <w:r w:rsidRPr="00AD3599">
          <w:rPr>
            <w:rFonts w:ascii="Arial" w:hAnsi="Arial" w:cs="Arial"/>
            <w:highlight w:val="green"/>
            <w:rPrChange w:id="5363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Если </w:t>
        </w:r>
        <w:commentRangeStart w:id="5364"/>
        <w:commentRangeStart w:id="5365"/>
        <w:r w:rsidRPr="00AD3599">
          <w:rPr>
            <w:rFonts w:ascii="Arial" w:hAnsi="Arial" w:cs="Arial"/>
            <w:highlight w:val="green"/>
            <w:rPrChange w:id="5366" w:author="Morozova Klavdia" w:date="2019-08-06T12:06:00Z">
              <w:rPr>
                <w:b w:val="0"/>
                <w:bCs w:val="0"/>
                <w:caps w:val="0"/>
              </w:rPr>
            </w:rPrChange>
          </w:rPr>
          <w:t>NETPR (столбец – «Цена») = «»</w:t>
        </w:r>
      </w:ins>
      <w:ins w:id="5367" w:author="Morozova Klavdia" w:date="2019-08-06T11:59:00Z">
        <w:r w:rsidR="00AD3599" w:rsidRPr="00AD3599">
          <w:rPr>
            <w:rFonts w:ascii="Arial" w:hAnsi="Arial" w:cs="Arial"/>
            <w:highlight w:val="green"/>
            <w:rPrChange w:id="5368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 и </w:t>
        </w:r>
      </w:ins>
      <w:ins w:id="5369" w:author="Morozova Klavdia" w:date="2019-07-19T12:03:00Z">
        <w:r w:rsidR="00ED31AC" w:rsidRPr="00AD3599">
          <w:rPr>
            <w:rFonts w:ascii="Arial" w:hAnsi="Arial" w:cs="Arial"/>
            <w:highlight w:val="green"/>
            <w:rPrChange w:id="5370" w:author="Morozova Klavdia" w:date="2019-08-06T12:06:00Z">
              <w:rPr>
                <w:b w:val="0"/>
                <w:bCs w:val="0"/>
                <w:caps w:val="0"/>
              </w:rPr>
            </w:rPrChange>
          </w:rPr>
          <w:t>EBELN</w:t>
        </w:r>
      </w:ins>
      <w:ins w:id="5371" w:author="Morozova Klavdia" w:date="2019-07-19T13:27:00Z">
        <w:r w:rsidR="00583DDA" w:rsidRPr="00AD3599">
          <w:rPr>
            <w:rFonts w:ascii="Arial" w:hAnsi="Arial" w:cs="Arial"/>
            <w:highlight w:val="green"/>
            <w:rPrChange w:id="5372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 (столбец – «№ документа закупки») </w:t>
        </w:r>
      </w:ins>
      <w:ins w:id="5373" w:author="Morozova Klavdia" w:date="2019-07-19T12:04:00Z">
        <w:r w:rsidR="00ED31AC" w:rsidRPr="00AD3599">
          <w:rPr>
            <w:rFonts w:ascii="Arial" w:hAnsi="Arial" w:cs="Arial"/>
            <w:highlight w:val="green"/>
            <w:rPrChange w:id="5374" w:author="Morozova Klavdia" w:date="2019-08-06T12:06:00Z">
              <w:rPr>
                <w:b w:val="0"/>
                <w:bCs w:val="0"/>
                <w:caps w:val="0"/>
                <w:lang w:val="en-US"/>
              </w:rPr>
            </w:rPrChange>
          </w:rPr>
          <w:t>&lt;&gt;</w:t>
        </w:r>
      </w:ins>
      <w:ins w:id="5375" w:author="Morozova Klavdia" w:date="2019-07-19T12:03:00Z">
        <w:r w:rsidR="00ED31AC" w:rsidRPr="00AD3599">
          <w:rPr>
            <w:rFonts w:ascii="Arial" w:hAnsi="Arial" w:cs="Arial"/>
            <w:highlight w:val="green"/>
            <w:rPrChange w:id="5376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 «»</w:t>
        </w:r>
        <w:r w:rsidRPr="00AD3599">
          <w:rPr>
            <w:rFonts w:ascii="Arial" w:hAnsi="Arial" w:cs="Arial"/>
            <w:highlight w:val="green"/>
            <w:rPrChange w:id="5377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 </w:t>
        </w:r>
      </w:ins>
      <w:commentRangeEnd w:id="5364"/>
      <w:r w:rsidR="006253BE" w:rsidRPr="00AD3599">
        <w:rPr>
          <w:rStyle w:val="aff5"/>
          <w:highlight w:val="green"/>
          <w:rPrChange w:id="5378" w:author="Morozova Klavdia" w:date="2019-08-06T12:06:00Z">
            <w:rPr>
              <w:rStyle w:val="aff5"/>
              <w:b w:val="0"/>
              <w:bCs w:val="0"/>
              <w:caps w:val="0"/>
            </w:rPr>
          </w:rPrChange>
        </w:rPr>
        <w:commentReference w:id="5364"/>
      </w:r>
      <w:commentRangeEnd w:id="5365"/>
      <w:r w:rsidR="00AD3599" w:rsidRPr="00AD3599">
        <w:rPr>
          <w:rStyle w:val="aff5"/>
          <w:highlight w:val="green"/>
          <w:rPrChange w:id="5379" w:author="Morozova Klavdia" w:date="2019-08-06T12:06:00Z">
            <w:rPr>
              <w:rStyle w:val="aff5"/>
              <w:b w:val="0"/>
              <w:bCs w:val="0"/>
              <w:caps w:val="0"/>
            </w:rPr>
          </w:rPrChange>
        </w:rPr>
        <w:commentReference w:id="5365"/>
      </w:r>
      <w:ins w:id="5380" w:author="Morozova Klavdia" w:date="2019-07-22T12:40:00Z">
        <w:r w:rsidR="00AD3599" w:rsidRPr="00AD3599">
          <w:rPr>
            <w:rFonts w:ascii="Arial" w:hAnsi="Arial" w:cs="Arial"/>
            <w:highlight w:val="green"/>
            <w:rPrChange w:id="5381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, </w:t>
        </w:r>
      </w:ins>
      <w:ins w:id="5382" w:author="Morozova Klavdia" w:date="2019-07-22T12:42:00Z">
        <w:r w:rsidR="00262D96" w:rsidRPr="00AD3599">
          <w:rPr>
            <w:rFonts w:ascii="Arial" w:hAnsi="Arial" w:cs="Arial"/>
            <w:highlight w:val="green"/>
            <w:rPrChange w:id="5383" w:author="Morozova Klavdia" w:date="2019-08-06T12:06:00Z">
              <w:rPr>
                <w:b w:val="0"/>
                <w:bCs w:val="0"/>
                <w:caps w:val="0"/>
              </w:rPr>
            </w:rPrChange>
          </w:rPr>
          <w:t>т</w:t>
        </w:r>
      </w:ins>
      <w:ins w:id="5384" w:author="Morozova Klavdia" w:date="2019-07-22T12:41:00Z">
        <w:r w:rsidR="00262D96" w:rsidRPr="00AD3599">
          <w:rPr>
            <w:rFonts w:ascii="Arial" w:hAnsi="Arial" w:cs="Arial"/>
            <w:highlight w:val="green"/>
            <w:rPrChange w:id="5385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о проверить </w:t>
        </w:r>
      </w:ins>
    </w:p>
    <w:p w14:paraId="228F963B" w14:textId="59AEFEFA" w:rsidR="006757BD" w:rsidRPr="00AD3599" w:rsidRDefault="00262D96">
      <w:pPr>
        <w:pStyle w:val="afa"/>
        <w:numPr>
          <w:ilvl w:val="0"/>
          <w:numId w:val="80"/>
        </w:numPr>
        <w:rPr>
          <w:ins w:id="5386" w:author="Morozova Klavdia" w:date="2019-07-29T09:16:00Z"/>
          <w:highlight w:val="green"/>
          <w:rPrChange w:id="5387" w:author="Morozova Klavdia" w:date="2019-08-06T12:06:00Z">
            <w:rPr>
              <w:ins w:id="5388" w:author="Morozova Klavdia" w:date="2019-07-29T09:16:00Z"/>
            </w:rPr>
          </w:rPrChange>
        </w:rPr>
        <w:pPrChange w:id="5389" w:author="Morozova Klavdia" w:date="2019-07-29T09:17:00Z">
          <w:pPr>
            <w:pStyle w:val="1"/>
            <w:numPr>
              <w:numId w:val="0"/>
            </w:numPr>
            <w:ind w:left="0" w:firstLine="0"/>
          </w:pPr>
        </w:pPrChange>
      </w:pPr>
      <w:ins w:id="5390" w:author="Morozova Klavdia" w:date="2019-07-22T12:41:00Z">
        <w:r w:rsidRPr="00AD3599">
          <w:rPr>
            <w:rFonts w:ascii="Arial" w:hAnsi="Arial" w:cs="Arial"/>
            <w:highlight w:val="green"/>
            <w:rPrChange w:id="5391" w:author="Morozova Klavdia" w:date="2019-08-06T12:06:00Z">
              <w:rPr>
                <w:b w:val="0"/>
                <w:bCs w:val="0"/>
                <w:caps w:val="0"/>
              </w:rPr>
            </w:rPrChange>
          </w:rPr>
          <w:t>A904</w:t>
        </w:r>
      </w:ins>
      <w:ins w:id="5392" w:author="Morozova Klavdia" w:date="2019-07-22T12:42:00Z">
        <w:r w:rsidRPr="00AD3599">
          <w:rPr>
            <w:rFonts w:ascii="Arial" w:hAnsi="Arial" w:cs="Arial"/>
            <w:highlight w:val="green"/>
            <w:rPrChange w:id="5393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 – </w:t>
        </w:r>
      </w:ins>
      <w:ins w:id="5394" w:author="Morozova Klavdia" w:date="2019-07-22T12:41:00Z">
        <w:r w:rsidRPr="00AD3599">
          <w:rPr>
            <w:rFonts w:ascii="Arial" w:hAnsi="Arial" w:cs="Arial"/>
            <w:highlight w:val="green"/>
            <w:rPrChange w:id="5395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MATNR = MATNR </w:t>
        </w:r>
      </w:ins>
      <w:ins w:id="5396" w:author="Morozova Klavdia" w:date="2019-07-22T12:42:00Z">
        <w:r w:rsidRPr="00AD3599">
          <w:rPr>
            <w:rFonts w:ascii="Arial" w:hAnsi="Arial" w:cs="Arial"/>
            <w:highlight w:val="green"/>
            <w:rPrChange w:id="5397" w:author="Morozova Klavdia" w:date="2019-08-06T12:06:00Z">
              <w:rPr>
                <w:b w:val="0"/>
                <w:bCs w:val="0"/>
                <w:caps w:val="0"/>
              </w:rPr>
            </w:rPrChange>
          </w:rPr>
          <w:t>(столбец – «Материал»)</w:t>
        </w:r>
      </w:ins>
      <w:ins w:id="5398" w:author="Morozova Klavdia" w:date="2019-07-22T12:41:00Z">
        <w:r w:rsidRPr="00AD3599">
          <w:rPr>
            <w:rFonts w:ascii="Arial" w:hAnsi="Arial" w:cs="Arial"/>
            <w:highlight w:val="green"/>
            <w:rPrChange w:id="5399" w:author="Morozova Klavdia" w:date="2019-08-06T12:06:00Z">
              <w:rPr>
                <w:b w:val="0"/>
                <w:bCs w:val="0"/>
                <w:caps w:val="0"/>
              </w:rPr>
            </w:rPrChange>
          </w:rPr>
          <w:t>, A904</w:t>
        </w:r>
      </w:ins>
      <w:ins w:id="5400" w:author="Morozova Klavdia" w:date="2019-07-22T12:43:00Z">
        <w:r w:rsidRPr="00AD3599">
          <w:rPr>
            <w:rFonts w:ascii="Arial" w:hAnsi="Arial" w:cs="Arial"/>
            <w:highlight w:val="green"/>
            <w:rPrChange w:id="5401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 – </w:t>
        </w:r>
      </w:ins>
      <w:ins w:id="5402" w:author="Morozova Klavdia" w:date="2019-07-22T12:45:00Z">
        <w:r w:rsidRPr="00AD3599">
          <w:rPr>
            <w:rFonts w:ascii="Arial" w:hAnsi="Arial" w:cs="Arial"/>
            <w:highlight w:val="green"/>
            <w:rPrChange w:id="5403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EVRTN </w:t>
        </w:r>
      </w:ins>
      <w:ins w:id="5404" w:author="Morozova Klavdia" w:date="2019-07-22T12:41:00Z">
        <w:r w:rsidRPr="00AD3599">
          <w:rPr>
            <w:rFonts w:ascii="Arial" w:hAnsi="Arial" w:cs="Arial"/>
            <w:highlight w:val="green"/>
            <w:rPrChange w:id="5405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= EBELN </w:t>
        </w:r>
      </w:ins>
      <w:ins w:id="5406" w:author="Morozova Klavdia" w:date="2019-07-22T12:43:00Z">
        <w:r w:rsidRPr="00AD3599">
          <w:rPr>
            <w:rFonts w:ascii="Arial" w:hAnsi="Arial" w:cs="Arial"/>
            <w:highlight w:val="green"/>
            <w:rPrChange w:id="5407" w:author="Morozova Klavdia" w:date="2019-08-06T12:06:00Z">
              <w:rPr>
                <w:b w:val="0"/>
                <w:bCs w:val="0"/>
                <w:caps w:val="0"/>
              </w:rPr>
            </w:rPrChange>
          </w:rPr>
          <w:t>(столбец – «№ документа закупки</w:t>
        </w:r>
      </w:ins>
      <w:ins w:id="5408" w:author="Morozova Klavdia" w:date="2019-07-22T12:44:00Z">
        <w:r w:rsidRPr="00AD3599">
          <w:rPr>
            <w:rFonts w:ascii="Arial" w:hAnsi="Arial" w:cs="Arial"/>
            <w:highlight w:val="green"/>
            <w:rPrChange w:id="5409" w:author="Morozova Klavdia" w:date="2019-08-06T12:06:00Z">
              <w:rPr>
                <w:b w:val="0"/>
                <w:bCs w:val="0"/>
                <w:caps w:val="0"/>
              </w:rPr>
            </w:rPrChange>
          </w:rPr>
          <w:t>»)</w:t>
        </w:r>
      </w:ins>
    </w:p>
    <w:p w14:paraId="297895B0" w14:textId="1BCE2B9B" w:rsidR="006757BD" w:rsidRPr="00AD3599" w:rsidRDefault="006757BD">
      <w:pPr>
        <w:pStyle w:val="afa"/>
        <w:numPr>
          <w:ilvl w:val="0"/>
          <w:numId w:val="80"/>
        </w:numPr>
        <w:rPr>
          <w:ins w:id="5410" w:author="Morozova Klavdia" w:date="2019-07-22T12:43:00Z"/>
          <w:highlight w:val="green"/>
          <w:rPrChange w:id="5411" w:author="Morozova Klavdia" w:date="2019-08-06T12:06:00Z">
            <w:rPr>
              <w:ins w:id="5412" w:author="Morozova Klavdia" w:date="2019-07-22T12:43:00Z"/>
            </w:rPr>
          </w:rPrChange>
        </w:rPr>
        <w:pPrChange w:id="5413" w:author="Morozova Klavdia" w:date="2019-07-29T09:18:00Z">
          <w:pPr>
            <w:pStyle w:val="1"/>
            <w:numPr>
              <w:numId w:val="0"/>
            </w:numPr>
            <w:ind w:left="0" w:firstLine="0"/>
          </w:pPr>
        </w:pPrChange>
      </w:pPr>
      <w:ins w:id="5414" w:author="Morozova Klavdia" w:date="2019-07-29T09:18:00Z">
        <w:r w:rsidRPr="00AD3599">
          <w:rPr>
            <w:rFonts w:ascii="Arial" w:hAnsi="Arial" w:cs="Arial"/>
            <w:highlight w:val="green"/>
            <w:rPrChange w:id="5415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A905 – </w:t>
        </w:r>
      </w:ins>
      <w:ins w:id="5416" w:author="Morozova Klavdia" w:date="2019-07-29T09:21:00Z">
        <w:r w:rsidRPr="00AD3599">
          <w:rPr>
            <w:rFonts w:ascii="Arial" w:hAnsi="Arial" w:cs="Arial"/>
            <w:highlight w:val="green"/>
            <w:rPrChange w:id="5417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ZZMM_MFRPN </w:t>
        </w:r>
      </w:ins>
      <w:ins w:id="5418" w:author="Morozova Klavdia" w:date="2019-07-29T09:18:00Z">
        <w:r w:rsidRPr="00AD3599">
          <w:rPr>
            <w:rFonts w:ascii="Arial" w:hAnsi="Arial" w:cs="Arial"/>
            <w:highlight w:val="green"/>
            <w:rPrChange w:id="5419" w:author="Morozova Klavdia" w:date="2019-08-06T12:06:00Z">
              <w:rPr>
                <w:b w:val="0"/>
                <w:bCs w:val="0"/>
                <w:caps w:val="0"/>
              </w:rPr>
            </w:rPrChange>
          </w:rPr>
          <w:t>= MFRPN</w:t>
        </w:r>
      </w:ins>
      <w:ins w:id="5420" w:author="Morozova Klavdia" w:date="2019-07-29T09:21:00Z">
        <w:r w:rsidRPr="00AD3599">
          <w:rPr>
            <w:rFonts w:ascii="Arial" w:hAnsi="Arial" w:cs="Arial"/>
            <w:highlight w:val="green"/>
            <w:rPrChange w:id="5421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, где </w:t>
        </w:r>
      </w:ins>
      <w:ins w:id="5422" w:author="Morozova Klavdia" w:date="2019-07-29T09:19:00Z">
        <w:r w:rsidRPr="00AD3599">
          <w:rPr>
            <w:rFonts w:ascii="Arial" w:hAnsi="Arial" w:cs="Arial"/>
            <w:highlight w:val="green"/>
            <w:lang w:val="en-US"/>
            <w:rPrChange w:id="5423" w:author="Morozova Klavdia" w:date="2019-08-06T12:06:00Z">
              <w:rPr>
                <w:b w:val="0"/>
                <w:bCs w:val="0"/>
                <w:caps w:val="0"/>
                <w:lang w:val="en-US"/>
              </w:rPr>
            </w:rPrChange>
          </w:rPr>
          <w:t>MARA</w:t>
        </w:r>
        <w:r w:rsidRPr="00AD3599">
          <w:rPr>
            <w:rFonts w:ascii="Arial" w:hAnsi="Arial" w:cs="Arial"/>
            <w:highlight w:val="green"/>
            <w:rPrChange w:id="5424" w:author="Morozova Klavdia" w:date="2019-08-06T12:06:00Z">
              <w:rPr>
                <w:lang w:val="en-US"/>
              </w:rPr>
            </w:rPrChange>
          </w:rPr>
          <w:t xml:space="preserve"> - MFRPN = </w:t>
        </w:r>
      </w:ins>
      <w:ins w:id="5425" w:author="Morozova Klavdia" w:date="2019-07-29T09:20:00Z">
        <w:r w:rsidRPr="00AD3599">
          <w:rPr>
            <w:rFonts w:ascii="Arial" w:hAnsi="Arial" w:cs="Arial"/>
            <w:highlight w:val="green"/>
            <w:lang w:val="en-US"/>
            <w:rPrChange w:id="5426" w:author="Morozova Klavdia" w:date="2019-08-06T12:06:00Z">
              <w:rPr>
                <w:b w:val="0"/>
                <w:bCs w:val="0"/>
                <w:caps w:val="0"/>
                <w:lang w:val="en-US"/>
              </w:rPr>
            </w:rPrChange>
          </w:rPr>
          <w:t>MARA</w:t>
        </w:r>
        <w:r w:rsidRPr="00AD3599">
          <w:rPr>
            <w:rFonts w:ascii="Arial" w:hAnsi="Arial" w:cs="Arial"/>
            <w:highlight w:val="green"/>
            <w:rPrChange w:id="5427" w:author="Morozova Klavdia" w:date="2019-08-06T12:06:00Z">
              <w:rPr>
                <w:lang w:val="en-US"/>
              </w:rPr>
            </w:rPrChange>
          </w:rPr>
          <w:t xml:space="preserve"> </w:t>
        </w:r>
      </w:ins>
      <w:ins w:id="5428" w:author="Morozova Klavdia" w:date="2019-07-29T09:21:00Z">
        <w:r w:rsidRPr="00AD3599">
          <w:rPr>
            <w:rFonts w:ascii="Arial" w:hAnsi="Arial" w:cs="Arial"/>
            <w:highlight w:val="green"/>
            <w:rPrChange w:id="5429" w:author="Morozova Klavdia" w:date="2019-08-06T12:06:00Z">
              <w:rPr>
                <w:b w:val="0"/>
                <w:bCs w:val="0"/>
                <w:caps w:val="0"/>
              </w:rPr>
            </w:rPrChange>
          </w:rPr>
          <w:t>–</w:t>
        </w:r>
      </w:ins>
      <w:ins w:id="5430" w:author="Morozova Klavdia" w:date="2019-07-29T09:20:00Z">
        <w:r w:rsidRPr="00AD3599">
          <w:rPr>
            <w:rFonts w:ascii="Arial" w:hAnsi="Arial" w:cs="Arial"/>
            <w:highlight w:val="green"/>
            <w:rPrChange w:id="5431" w:author="Morozova Klavdia" w:date="2019-08-06T12:06:00Z">
              <w:rPr>
                <w:lang w:val="en-US"/>
              </w:rPr>
            </w:rPrChange>
          </w:rPr>
          <w:t xml:space="preserve"> MATNR</w:t>
        </w:r>
      </w:ins>
      <w:ins w:id="5432" w:author="Morozova Klavdia" w:date="2019-07-29T09:18:00Z">
        <w:r w:rsidRPr="00AD3599">
          <w:rPr>
            <w:rFonts w:ascii="Arial" w:hAnsi="Arial" w:cs="Arial"/>
            <w:highlight w:val="green"/>
            <w:rPrChange w:id="5433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 </w:t>
        </w:r>
      </w:ins>
      <w:ins w:id="5434" w:author="Morozova Klavdia" w:date="2019-07-29T09:21:00Z">
        <w:r w:rsidRPr="00AD3599">
          <w:rPr>
            <w:rFonts w:ascii="Arial" w:hAnsi="Arial" w:cs="Arial"/>
            <w:highlight w:val="green"/>
            <w:rPrChange w:id="5435" w:author="Morozova Klavdia" w:date="2019-08-06T12:06:00Z">
              <w:rPr>
                <w:b w:val="0"/>
                <w:bCs w:val="0"/>
                <w:caps w:val="0"/>
              </w:rPr>
            </w:rPrChange>
          </w:rPr>
          <w:t>(столбец – «Материал»)</w:t>
        </w:r>
      </w:ins>
      <w:ins w:id="5436" w:author="Morozova Klavdia" w:date="2019-07-29T09:18:00Z">
        <w:r w:rsidRPr="00AD3599">
          <w:rPr>
            <w:rFonts w:ascii="Arial" w:hAnsi="Arial" w:cs="Arial"/>
            <w:highlight w:val="green"/>
            <w:rPrChange w:id="5437" w:author="Morozova Klavdia" w:date="2019-08-06T12:06:00Z">
              <w:rPr>
                <w:b w:val="0"/>
                <w:bCs w:val="0"/>
                <w:caps w:val="0"/>
              </w:rPr>
            </w:rPrChange>
          </w:rPr>
          <w:t>, A904 – EVRTN = EBELN (столбец – «№ документа закупки»)</w:t>
        </w:r>
      </w:ins>
    </w:p>
    <w:p w14:paraId="4959C4F4" w14:textId="4F6BA79C" w:rsidR="0000423C" w:rsidRPr="00AD3599" w:rsidRDefault="00262D96">
      <w:pPr>
        <w:pStyle w:val="afa"/>
        <w:spacing w:after="240"/>
        <w:ind w:left="1428"/>
        <w:rPr>
          <w:ins w:id="5438" w:author="Morozova Klavdia" w:date="2019-07-19T13:41:00Z"/>
          <w:highlight w:val="green"/>
          <w:rPrChange w:id="5439" w:author="Morozova Klavdia" w:date="2019-08-06T12:06:00Z">
            <w:rPr>
              <w:ins w:id="5440" w:author="Morozova Klavdia" w:date="2019-07-19T13:41:00Z"/>
            </w:rPr>
          </w:rPrChange>
        </w:rPr>
        <w:pPrChange w:id="5441" w:author="Morozova Klavdia" w:date="2019-07-29T09:17:00Z">
          <w:pPr>
            <w:pStyle w:val="1"/>
            <w:numPr>
              <w:numId w:val="0"/>
            </w:numPr>
            <w:ind w:left="0" w:firstLine="0"/>
          </w:pPr>
        </w:pPrChange>
      </w:pPr>
      <w:ins w:id="5442" w:author="Morozova Klavdia" w:date="2019-07-22T12:43:00Z">
        <w:r w:rsidRPr="00AD3599">
          <w:rPr>
            <w:rFonts w:ascii="Arial" w:hAnsi="Arial" w:cs="Arial"/>
            <w:highlight w:val="green"/>
            <w:rPrChange w:id="5443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Если </w:t>
        </w:r>
      </w:ins>
      <w:ins w:id="5444" w:author="Morozova Klavdia" w:date="2019-07-29T09:17:00Z">
        <w:r w:rsidR="006757BD" w:rsidRPr="00AD3599">
          <w:rPr>
            <w:rFonts w:ascii="Arial" w:hAnsi="Arial" w:cs="Arial"/>
            <w:highlight w:val="green"/>
            <w:rPrChange w:id="5445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одно из </w:t>
        </w:r>
      </w:ins>
      <w:ins w:id="5446" w:author="Morozova Klavdia" w:date="2019-07-22T12:43:00Z">
        <w:r w:rsidRPr="00AD3599">
          <w:rPr>
            <w:rFonts w:ascii="Arial" w:hAnsi="Arial" w:cs="Arial"/>
            <w:highlight w:val="green"/>
            <w:rPrChange w:id="5447" w:author="Morozova Klavdia" w:date="2019-08-06T12:06:00Z">
              <w:rPr>
                <w:b w:val="0"/>
                <w:bCs w:val="0"/>
                <w:caps w:val="0"/>
              </w:rPr>
            </w:rPrChange>
          </w:rPr>
          <w:t>ус</w:t>
        </w:r>
        <w:r w:rsidR="006757BD" w:rsidRPr="00AD3599">
          <w:rPr>
            <w:rFonts w:ascii="Arial" w:hAnsi="Arial" w:cs="Arial"/>
            <w:highlight w:val="green"/>
            <w:rPrChange w:id="5448" w:author="Morozova Klavdia" w:date="2019-08-06T12:06:00Z">
              <w:rPr/>
            </w:rPrChange>
          </w:rPr>
          <w:t>ловий</w:t>
        </w:r>
        <w:r w:rsidR="00A942C5" w:rsidRPr="00AD3599">
          <w:rPr>
            <w:rFonts w:ascii="Arial" w:hAnsi="Arial" w:cs="Arial"/>
            <w:highlight w:val="green"/>
            <w:rPrChange w:id="5449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 </w:t>
        </w:r>
      </w:ins>
      <w:ins w:id="5450" w:author="Morozova Klavdia" w:date="2019-07-29T09:22:00Z">
        <w:r w:rsidR="006757BD" w:rsidRPr="00AD3599">
          <w:rPr>
            <w:rFonts w:ascii="Arial" w:hAnsi="Arial" w:cs="Arial"/>
            <w:highlight w:val="green"/>
            <w:rPrChange w:id="5451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не </w:t>
        </w:r>
      </w:ins>
      <w:ins w:id="5452" w:author="Morozova Klavdia" w:date="2019-07-22T12:43:00Z">
        <w:r w:rsidR="00A942C5" w:rsidRPr="00AD3599">
          <w:rPr>
            <w:rFonts w:ascii="Arial" w:hAnsi="Arial" w:cs="Arial"/>
            <w:highlight w:val="green"/>
            <w:rPrChange w:id="5453" w:author="Morozova Klavdia" w:date="2019-08-06T12:06:00Z">
              <w:rPr>
                <w:b w:val="0"/>
                <w:bCs w:val="0"/>
                <w:caps w:val="0"/>
              </w:rPr>
            </w:rPrChange>
          </w:rPr>
          <w:t>выполняется,</w:t>
        </w:r>
      </w:ins>
      <w:ins w:id="5454" w:author="Morozova Klavdia" w:date="2019-07-19T13:35:00Z">
        <w:r w:rsidR="00E33B23" w:rsidRPr="00AD3599">
          <w:rPr>
            <w:rFonts w:ascii="Arial" w:hAnsi="Arial" w:cs="Arial"/>
            <w:highlight w:val="green"/>
            <w:rPrChange w:id="5455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 выводим в лог ошибку «Для материала </w:t>
        </w:r>
      </w:ins>
      <w:ins w:id="5456" w:author="Morozova Klavdia" w:date="2019-07-19T13:36:00Z">
        <w:r w:rsidR="00E33B23" w:rsidRPr="00AD3599">
          <w:rPr>
            <w:rFonts w:ascii="Arial" w:hAnsi="Arial" w:cs="Arial"/>
            <w:highlight w:val="green"/>
            <w:rPrChange w:id="5457" w:author="Morozova Klavdia" w:date="2019-08-06T12:06:00Z">
              <w:rPr>
                <w:b w:val="0"/>
                <w:bCs w:val="0"/>
                <w:caps w:val="0"/>
              </w:rPr>
            </w:rPrChange>
          </w:rPr>
          <w:t>&lt;MATNR&gt;</w:t>
        </w:r>
      </w:ins>
      <w:ins w:id="5458" w:author="Morozova Klavdia" w:date="2019-07-19T13:37:00Z">
        <w:r w:rsidR="00E33B23" w:rsidRPr="00AD3599">
          <w:rPr>
            <w:rFonts w:ascii="Arial" w:hAnsi="Arial" w:cs="Arial"/>
            <w:highlight w:val="green"/>
            <w:rPrChange w:id="5459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 </w:t>
        </w:r>
      </w:ins>
      <w:ins w:id="5460" w:author="Morozova Klavdia" w:date="2019-07-19T13:40:00Z">
        <w:r w:rsidR="006B601A" w:rsidRPr="00AD3599">
          <w:rPr>
            <w:rFonts w:ascii="Arial" w:hAnsi="Arial" w:cs="Arial"/>
            <w:highlight w:val="green"/>
            <w:rPrChange w:id="5461" w:author="Morozova Klavdia" w:date="2019-08-06T12:06:00Z">
              <w:rPr>
                <w:b w:val="0"/>
                <w:bCs w:val="0"/>
                <w:caps w:val="0"/>
              </w:rPr>
            </w:rPrChange>
          </w:rPr>
          <w:t>отсутствует запись ценового условия</w:t>
        </w:r>
      </w:ins>
      <w:ins w:id="5462" w:author="Morozova Klavdia" w:date="2019-07-19T13:35:00Z">
        <w:r w:rsidR="00E33B23" w:rsidRPr="00AD3599">
          <w:rPr>
            <w:rFonts w:ascii="Arial" w:hAnsi="Arial" w:cs="Arial"/>
            <w:highlight w:val="green"/>
            <w:rPrChange w:id="5463" w:author="Morozova Klavdia" w:date="2019-08-06T12:06:00Z">
              <w:rPr>
                <w:b w:val="0"/>
                <w:bCs w:val="0"/>
                <w:caps w:val="0"/>
              </w:rPr>
            </w:rPrChange>
          </w:rPr>
          <w:t>» и устанавливаем красный индикатор ICON = ICON_RED_LIGHT.</w:t>
        </w:r>
      </w:ins>
      <w:ins w:id="5464" w:author="Morozova Klavdia" w:date="2019-07-19T13:38:00Z">
        <w:r w:rsidR="00E33B23" w:rsidRPr="00AD3599">
          <w:rPr>
            <w:rFonts w:ascii="Arial" w:hAnsi="Arial" w:cs="Arial"/>
            <w:highlight w:val="green"/>
            <w:rPrChange w:id="5465" w:author="Morozova Klavdia" w:date="2019-08-06T12:06:00Z">
              <w:rPr>
                <w:b w:val="0"/>
                <w:bCs w:val="0"/>
                <w:caps w:val="0"/>
              </w:rPr>
            </w:rPrChange>
          </w:rPr>
          <w:t xml:space="preserve"> </w:t>
        </w:r>
      </w:ins>
    </w:p>
    <w:p w14:paraId="078B0E41" w14:textId="77777777" w:rsidR="006B601A" w:rsidRPr="00AD3599" w:rsidRDefault="006B601A">
      <w:pPr>
        <w:numPr>
          <w:ilvl w:val="0"/>
          <w:numId w:val="63"/>
        </w:numPr>
        <w:rPr>
          <w:ins w:id="5466" w:author="Morozova Klavdia" w:date="2019-07-19T13:41:00Z"/>
          <w:rFonts w:ascii="Arial" w:hAnsi="Arial" w:cs="Arial"/>
          <w:highlight w:val="green"/>
        </w:rPr>
        <w:pPrChange w:id="5467" w:author="Morozova Klavdia" w:date="2019-07-19T17:32:00Z">
          <w:pPr>
            <w:numPr>
              <w:numId w:val="51"/>
            </w:numPr>
            <w:ind w:left="720" w:hanging="360"/>
          </w:pPr>
        </w:pPrChange>
      </w:pPr>
      <w:ins w:id="5468" w:author="Morozova Klavdia" w:date="2019-07-19T13:41:00Z">
        <w:r w:rsidRPr="00AD3599">
          <w:rPr>
            <w:rFonts w:ascii="Arial" w:hAnsi="Arial" w:cs="Arial"/>
            <w:highlight w:val="green"/>
          </w:rPr>
          <w:t>Для всех остальных позиций установить индикатор ICON = ICON_GREEN_LIGHT.</w:t>
        </w:r>
      </w:ins>
    </w:p>
    <w:p w14:paraId="4495051B" w14:textId="018B96F1" w:rsidR="00624915" w:rsidRPr="00AD3599" w:rsidRDefault="00995B00">
      <w:pPr>
        <w:spacing w:before="240" w:after="240"/>
        <w:rPr>
          <w:ins w:id="5469" w:author="Morozova Klavdia" w:date="2019-07-22T14:32:00Z"/>
          <w:rFonts w:ascii="Arial" w:hAnsi="Arial" w:cs="Arial"/>
          <w:highlight w:val="green"/>
          <w:rPrChange w:id="5470" w:author="Morozova Klavdia" w:date="2019-08-06T12:06:00Z">
            <w:rPr>
              <w:ins w:id="5471" w:author="Morozova Klavdia" w:date="2019-07-22T14:32:00Z"/>
              <w:rFonts w:ascii="Arial" w:hAnsi="Arial" w:cs="Arial"/>
            </w:rPr>
          </w:rPrChange>
        </w:rPr>
        <w:pPrChange w:id="5472" w:author="Morozova Klavdia" w:date="2019-08-05T11:03:00Z">
          <w:pPr>
            <w:pStyle w:val="afa"/>
            <w:numPr>
              <w:ilvl w:val="4"/>
              <w:numId w:val="66"/>
            </w:numPr>
            <w:ind w:left="1800" w:hanging="360"/>
          </w:pPr>
        </w:pPrChange>
      </w:pPr>
      <w:ins w:id="5473" w:author="Morozova Klavdia" w:date="2019-07-19T18:01:00Z">
        <w:r w:rsidRPr="00AD3599">
          <w:rPr>
            <w:rFonts w:ascii="Arial" w:hAnsi="Arial" w:cs="Arial"/>
            <w:highlight w:val="green"/>
            <w:rPrChange w:id="5474" w:author="Morozova Klavdia" w:date="2019-08-06T12:06:00Z">
              <w:rPr>
                <w:rFonts w:ascii="Arial" w:hAnsi="Arial" w:cs="Arial"/>
              </w:rPr>
            </w:rPrChange>
          </w:rPr>
          <w:t>Д</w:t>
        </w:r>
      </w:ins>
      <w:ins w:id="5475" w:author="Morozova Klavdia" w:date="2019-07-19T13:49:00Z">
        <w:r w:rsidR="00E46C43" w:rsidRPr="00AD3599">
          <w:rPr>
            <w:rFonts w:ascii="Arial" w:hAnsi="Arial" w:cs="Arial"/>
            <w:highlight w:val="green"/>
          </w:rPr>
          <w:t xml:space="preserve">ля </w:t>
        </w:r>
      </w:ins>
      <w:ins w:id="5476" w:author="Morozova Klavdia" w:date="2019-07-19T18:02:00Z">
        <w:r w:rsidRPr="00AD3599">
          <w:rPr>
            <w:rFonts w:ascii="Arial" w:hAnsi="Arial" w:cs="Arial"/>
            <w:highlight w:val="green"/>
            <w:rPrChange w:id="5477" w:author="Morozova Klavdia" w:date="2019-08-06T12:06:00Z">
              <w:rPr>
                <w:rFonts w:ascii="Arial" w:hAnsi="Arial" w:cs="Arial"/>
              </w:rPr>
            </w:rPrChange>
          </w:rPr>
          <w:t xml:space="preserve">всех </w:t>
        </w:r>
      </w:ins>
      <w:ins w:id="5478" w:author="Morozova Klavdia" w:date="2019-07-19T13:49:00Z">
        <w:r w:rsidR="00E46C43" w:rsidRPr="00AD3599">
          <w:rPr>
            <w:rFonts w:ascii="Arial" w:hAnsi="Arial" w:cs="Arial"/>
            <w:highlight w:val="green"/>
          </w:rPr>
          <w:t>позиций</w:t>
        </w:r>
      </w:ins>
      <w:ins w:id="5479" w:author="Morozova Klavdia" w:date="2019-07-19T13:50:00Z">
        <w:r w:rsidR="00E46C43" w:rsidRPr="00AD3599">
          <w:rPr>
            <w:rFonts w:ascii="Arial" w:hAnsi="Arial" w:cs="Arial"/>
            <w:highlight w:val="green"/>
            <w:rPrChange w:id="5480" w:author="Morozova Klavdia" w:date="2019-08-06T12:06:00Z">
              <w:rPr>
                <w:highlight w:val="green"/>
                <w:lang w:val="en-US"/>
              </w:rPr>
            </w:rPrChange>
          </w:rPr>
          <w:t xml:space="preserve"> </w:t>
        </w:r>
      </w:ins>
      <w:ins w:id="5481" w:author="Morozova Klavdia" w:date="2019-07-19T18:02:00Z">
        <w:r w:rsidRPr="00AD3599">
          <w:rPr>
            <w:rFonts w:ascii="Arial" w:hAnsi="Arial" w:cs="Arial"/>
            <w:highlight w:val="green"/>
            <w:rPrChange w:id="5482" w:author="Morozova Klavdia" w:date="2019-08-06T12:06:00Z">
              <w:rPr>
                <w:rFonts w:ascii="Arial" w:hAnsi="Arial" w:cs="Arial"/>
              </w:rPr>
            </w:rPrChange>
          </w:rPr>
          <w:t>ICON = ICON_GREEN_LIGHT</w:t>
        </w:r>
      </w:ins>
      <w:ins w:id="5483" w:author="Morozova Klavdia" w:date="2019-07-26T11:04:00Z">
        <w:r w:rsidR="00821A03" w:rsidRPr="00AD3599">
          <w:rPr>
            <w:rFonts w:ascii="Arial" w:hAnsi="Arial" w:cs="Arial"/>
            <w:highlight w:val="green"/>
          </w:rPr>
          <w:t xml:space="preserve"> при нажатии кнопки «Сохранить»</w:t>
        </w:r>
      </w:ins>
      <w:ins w:id="5484" w:author="Morozova Klavdia" w:date="2019-07-19T18:02:00Z">
        <w:r w:rsidRPr="00AD3599">
          <w:rPr>
            <w:rFonts w:ascii="Arial" w:hAnsi="Arial" w:cs="Arial"/>
            <w:highlight w:val="green"/>
            <w:rPrChange w:id="5485" w:author="Morozova Klavdia" w:date="2019-08-06T12:06:00Z">
              <w:rPr>
                <w:rFonts w:ascii="Arial" w:hAnsi="Arial" w:cs="Arial"/>
              </w:rPr>
            </w:rPrChange>
          </w:rPr>
          <w:t xml:space="preserve"> </w:t>
        </w:r>
      </w:ins>
      <w:ins w:id="5486" w:author="Morozova Klavdia" w:date="2019-07-19T13:50:00Z">
        <w:r w:rsidR="00E46C43" w:rsidRPr="00AD3599">
          <w:rPr>
            <w:rFonts w:ascii="Arial" w:hAnsi="Arial" w:cs="Arial"/>
            <w:highlight w:val="green"/>
            <w:rPrChange w:id="5487" w:author="Morozova Klavdia" w:date="2019-08-06T12:06:00Z">
              <w:rPr>
                <w:highlight w:val="green"/>
              </w:rPr>
            </w:rPrChange>
          </w:rPr>
          <w:t xml:space="preserve">запустить ФМ </w:t>
        </w:r>
      </w:ins>
      <w:ins w:id="5488" w:author="Morozova Klavdia" w:date="2019-07-19T17:28:00Z">
        <w:r w:rsidR="0000423C" w:rsidRPr="00AD3599">
          <w:rPr>
            <w:rFonts w:ascii="Arial" w:hAnsi="Arial" w:cs="Arial"/>
            <w:highlight w:val="green"/>
            <w:lang w:val="en-US"/>
            <w:rPrChange w:id="5489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BAPI</w:t>
        </w:r>
        <w:r w:rsidR="0000423C" w:rsidRPr="00AD3599">
          <w:rPr>
            <w:rFonts w:ascii="Arial" w:hAnsi="Arial" w:cs="Arial"/>
            <w:highlight w:val="green"/>
            <w:rPrChange w:id="5490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_</w:t>
        </w:r>
        <w:r w:rsidR="0000423C" w:rsidRPr="00AD3599">
          <w:rPr>
            <w:rFonts w:ascii="Arial" w:hAnsi="Arial" w:cs="Arial"/>
            <w:highlight w:val="green"/>
            <w:lang w:val="en-US"/>
            <w:rPrChange w:id="5491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CONTRACT</w:t>
        </w:r>
        <w:r w:rsidR="0000423C" w:rsidRPr="00AD3599">
          <w:rPr>
            <w:rFonts w:ascii="Arial" w:hAnsi="Arial" w:cs="Arial"/>
            <w:highlight w:val="green"/>
            <w:rPrChange w:id="5492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_</w:t>
        </w:r>
        <w:r w:rsidR="0000423C" w:rsidRPr="00AD3599">
          <w:rPr>
            <w:rFonts w:ascii="Arial" w:hAnsi="Arial" w:cs="Arial"/>
            <w:highlight w:val="green"/>
            <w:lang w:val="en-US"/>
            <w:rPrChange w:id="5493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CREATE</w:t>
        </w:r>
      </w:ins>
      <w:ins w:id="5494" w:author="Morozova Klavdia" w:date="2019-07-19T14:49:00Z">
        <w:r w:rsidR="0015370E" w:rsidRPr="00AD3599">
          <w:rPr>
            <w:rFonts w:ascii="Arial" w:hAnsi="Arial" w:cs="Arial"/>
            <w:highlight w:val="green"/>
            <w:rPrChange w:id="5495" w:author="Morozova Klavdia" w:date="2019-08-06T12:06:00Z">
              <w:rPr>
                <w:rFonts w:ascii="Arial" w:hAnsi="Arial" w:cs="Arial"/>
              </w:rPr>
            </w:rPrChange>
          </w:rPr>
          <w:t xml:space="preserve"> </w:t>
        </w:r>
      </w:ins>
      <w:ins w:id="5496" w:author="Morozova Klavdia" w:date="2019-07-19T13:50:00Z">
        <w:r w:rsidR="00E46C43" w:rsidRPr="00AD3599">
          <w:rPr>
            <w:rFonts w:ascii="Arial" w:hAnsi="Arial" w:cs="Arial"/>
            <w:highlight w:val="green"/>
            <w:rPrChange w:id="5497" w:author="Morozova Klavdia" w:date="2019-08-06T12:06:00Z">
              <w:rPr>
                <w:highlight w:val="green"/>
              </w:rPr>
            </w:rPrChange>
          </w:rPr>
          <w:t xml:space="preserve">с входными данными из Таблицы </w:t>
        </w:r>
        <w:r w:rsidR="005A5D6A" w:rsidRPr="00AD3599">
          <w:rPr>
            <w:rFonts w:ascii="Arial" w:hAnsi="Arial" w:cs="Arial"/>
            <w:highlight w:val="green"/>
            <w:rPrChange w:id="5498" w:author="Morozova Klavdia" w:date="2019-08-06T12:06:00Z">
              <w:rPr>
                <w:rFonts w:ascii="Arial" w:hAnsi="Arial" w:cs="Arial"/>
              </w:rPr>
            </w:rPrChange>
          </w:rPr>
          <w:t>8</w:t>
        </w:r>
      </w:ins>
      <w:ins w:id="5499" w:author="Morozova Klavdia" w:date="2019-07-19T16:05:00Z">
        <w:r w:rsidR="00624915" w:rsidRPr="00AD3599">
          <w:rPr>
            <w:rFonts w:ascii="Arial" w:hAnsi="Arial" w:cs="Arial"/>
            <w:highlight w:val="green"/>
            <w:rPrChange w:id="5500" w:author="Morozova Klavdia" w:date="2019-08-06T12:06:00Z">
              <w:rPr>
                <w:rFonts w:ascii="Arial" w:hAnsi="Arial" w:cs="Arial"/>
              </w:rPr>
            </w:rPrChange>
          </w:rPr>
          <w:t>.</w:t>
        </w:r>
      </w:ins>
      <w:ins w:id="5501" w:author="Morozova Klavdia" w:date="2019-07-22T14:28:00Z">
        <w:r w:rsidR="00624915" w:rsidRPr="00AD3599">
          <w:rPr>
            <w:rFonts w:ascii="Arial" w:hAnsi="Arial" w:cs="Arial"/>
            <w:highlight w:val="green"/>
            <w:rPrChange w:id="5502" w:author="Morozova Klavdia" w:date="2019-08-06T12:06:00Z">
              <w:rPr>
                <w:rFonts w:ascii="Arial" w:hAnsi="Arial" w:cs="Arial"/>
              </w:rPr>
            </w:rPrChange>
          </w:rPr>
          <w:t xml:space="preserve"> Выполнить проверку, если</w:t>
        </w:r>
      </w:ins>
      <w:ins w:id="5503" w:author="Morozova Klavdia" w:date="2019-08-05T11:03:00Z">
        <w:r w:rsidR="00AA2844" w:rsidRPr="00AD3599">
          <w:rPr>
            <w:rFonts w:ascii="Arial" w:hAnsi="Arial" w:cs="Arial"/>
            <w:highlight w:val="green"/>
            <w:rPrChange w:id="5504" w:author="Morozova Klavdia" w:date="2019-08-06T12:06:00Z">
              <w:rPr>
                <w:rFonts w:ascii="Arial" w:hAnsi="Arial" w:cs="Arial"/>
              </w:rPr>
            </w:rPrChange>
          </w:rPr>
          <w:t xml:space="preserve"> </w:t>
        </w:r>
      </w:ins>
      <w:ins w:id="5505" w:author="Morozova Klavdia" w:date="2019-07-19T18:01:00Z">
        <w:r w:rsidRPr="00AD3599">
          <w:rPr>
            <w:rFonts w:ascii="Arial" w:hAnsi="Arial" w:cs="Arial"/>
            <w:highlight w:val="green"/>
            <w:rPrChange w:id="5506" w:author="Morozova Klavdia" w:date="2019-08-06T12:06:00Z">
              <w:rPr/>
            </w:rPrChange>
          </w:rPr>
          <w:t>NETPR (столбец – «Цена») = «»</w:t>
        </w:r>
      </w:ins>
      <w:ins w:id="5507" w:author="Morozova Klavdia" w:date="2019-08-05T11:03:00Z">
        <w:r w:rsidR="00AA2844" w:rsidRPr="00AD3599">
          <w:rPr>
            <w:rFonts w:ascii="Arial" w:hAnsi="Arial" w:cs="Arial"/>
            <w:highlight w:val="green"/>
            <w:rPrChange w:id="5508" w:author="Morozova Klavdia" w:date="2019-08-06T12:06:00Z">
              <w:rPr>
                <w:rFonts w:ascii="Arial" w:hAnsi="Arial" w:cs="Arial"/>
              </w:rPr>
            </w:rPrChange>
          </w:rPr>
          <w:t xml:space="preserve"> и </w:t>
        </w:r>
      </w:ins>
      <w:ins w:id="5509" w:author="Morozova Klavdia" w:date="2019-07-19T18:01:00Z">
        <w:r w:rsidRPr="00AD3599">
          <w:rPr>
            <w:rFonts w:ascii="Arial" w:hAnsi="Arial" w:cs="Arial"/>
            <w:highlight w:val="green"/>
            <w:rPrChange w:id="5510" w:author="Morozova Klavdia" w:date="2019-08-06T12:06:00Z">
              <w:rPr/>
            </w:rPrChange>
          </w:rPr>
          <w:t>EBELN (столбец – «№ документа закупки») &lt;&gt; «»</w:t>
        </w:r>
      </w:ins>
      <w:ins w:id="5511" w:author="Morozova Klavdia" w:date="2019-08-05T11:03:00Z">
        <w:r w:rsidR="00AA2844" w:rsidRPr="00AD3599">
          <w:rPr>
            <w:rFonts w:ascii="Arial" w:hAnsi="Arial" w:cs="Arial"/>
            <w:highlight w:val="green"/>
            <w:rPrChange w:id="5512" w:author="Morozova Klavdia" w:date="2019-08-06T12:06:00Z">
              <w:rPr>
                <w:rFonts w:ascii="Arial" w:hAnsi="Arial" w:cs="Arial"/>
              </w:rPr>
            </w:rPrChange>
          </w:rPr>
          <w:t xml:space="preserve">, </w:t>
        </w:r>
      </w:ins>
      <w:ins w:id="5513" w:author="Morozova Klavdia" w:date="2019-07-19T18:01:00Z">
        <w:r w:rsidRPr="00AD3599">
          <w:rPr>
            <w:rFonts w:ascii="Arial" w:hAnsi="Arial" w:cs="Arial"/>
            <w:highlight w:val="green"/>
            <w:rPrChange w:id="5514" w:author="Morozova Klavdia" w:date="2019-08-06T12:06:00Z">
              <w:rPr>
                <w:rFonts w:ascii="Arial" w:hAnsi="Arial" w:cs="Arial"/>
              </w:rPr>
            </w:rPrChange>
          </w:rPr>
          <w:t xml:space="preserve">то на вход в ФМ </w:t>
        </w:r>
        <w:r w:rsidRPr="00AD3599">
          <w:rPr>
            <w:rFonts w:ascii="Arial" w:hAnsi="Arial" w:cs="Arial"/>
            <w:highlight w:val="green"/>
            <w:lang w:val="en-US"/>
            <w:rPrChange w:id="5515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BAPI</w:t>
        </w:r>
        <w:r w:rsidRPr="00AD3599">
          <w:rPr>
            <w:rFonts w:ascii="Arial" w:hAnsi="Arial" w:cs="Arial"/>
            <w:highlight w:val="green"/>
            <w:rPrChange w:id="5516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Pr="00AD3599">
          <w:rPr>
            <w:rFonts w:ascii="Arial" w:hAnsi="Arial" w:cs="Arial"/>
            <w:highlight w:val="green"/>
            <w:lang w:val="en-US"/>
            <w:rPrChange w:id="5517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CONTRACT</w:t>
        </w:r>
        <w:r w:rsidRPr="00AD3599">
          <w:rPr>
            <w:rFonts w:ascii="Arial" w:hAnsi="Arial" w:cs="Arial"/>
            <w:highlight w:val="green"/>
            <w:rPrChange w:id="5518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Pr="00AD3599">
          <w:rPr>
            <w:rFonts w:ascii="Arial" w:hAnsi="Arial" w:cs="Arial"/>
            <w:highlight w:val="green"/>
            <w:lang w:val="en-US"/>
            <w:rPrChange w:id="5519" w:author="Morozova Klavdia" w:date="2019-08-06T12:06:00Z">
              <w:rPr>
                <w:rFonts w:ascii="Arial" w:hAnsi="Arial" w:cs="Arial"/>
                <w:lang w:val="en-US"/>
              </w:rPr>
            </w:rPrChange>
          </w:rPr>
          <w:t>CREATE</w:t>
        </w:r>
        <w:r w:rsidRPr="00AD3599">
          <w:rPr>
            <w:rFonts w:ascii="Arial" w:hAnsi="Arial" w:cs="Arial"/>
            <w:highlight w:val="green"/>
            <w:rPrChange w:id="5520" w:author="Morozova Klavdia" w:date="2019-08-06T12:06:00Z">
              <w:rPr>
                <w:rFonts w:ascii="Arial" w:hAnsi="Arial" w:cs="Arial"/>
              </w:rPr>
            </w:rPrChange>
          </w:rPr>
          <w:t xml:space="preserve"> подать значение</w:t>
        </w:r>
      </w:ins>
      <w:ins w:id="5521" w:author="Morozova Klavdia" w:date="2019-07-19T18:14:00Z">
        <w:r w:rsidR="00273C87" w:rsidRPr="00AD3599">
          <w:rPr>
            <w:rFonts w:ascii="Arial" w:hAnsi="Arial" w:cs="Arial"/>
            <w:highlight w:val="green"/>
            <w:rPrChange w:id="5522" w:author="Morozova Klavdia" w:date="2019-08-06T12:06:00Z">
              <w:rPr>
                <w:rFonts w:ascii="Arial" w:hAnsi="Arial" w:cs="Arial"/>
              </w:rPr>
            </w:rPrChange>
          </w:rPr>
          <w:t xml:space="preserve"> </w:t>
        </w:r>
      </w:ins>
      <w:ins w:id="5523" w:author="Morozova Klavdia" w:date="2019-07-22T12:54:00Z">
        <w:r w:rsidR="00A942C5" w:rsidRPr="00AD3599">
          <w:rPr>
            <w:rFonts w:ascii="Arial" w:hAnsi="Arial" w:cs="Arial"/>
            <w:highlight w:val="green"/>
            <w:rPrChange w:id="5524" w:author="Morozova Klavdia" w:date="2019-08-06T12:06:00Z">
              <w:rPr>
                <w:rFonts w:ascii="Arial" w:hAnsi="Arial" w:cs="Arial"/>
              </w:rPr>
            </w:rPrChange>
          </w:rPr>
          <w:t xml:space="preserve">NET_PRICE = </w:t>
        </w:r>
      </w:ins>
    </w:p>
    <w:p w14:paraId="4E0C56AC" w14:textId="632A480F" w:rsidR="00DD2907" w:rsidRPr="00AD3599" w:rsidRDefault="00DD2907">
      <w:pPr>
        <w:pStyle w:val="afa"/>
        <w:numPr>
          <w:ilvl w:val="0"/>
          <w:numId w:val="75"/>
        </w:numPr>
        <w:spacing w:before="240"/>
        <w:rPr>
          <w:ins w:id="5525" w:author="Morozova Klavdia" w:date="2019-07-22T14:42:00Z"/>
          <w:rFonts w:ascii="Arial" w:hAnsi="Arial" w:cs="Arial"/>
          <w:highlight w:val="green"/>
          <w:rPrChange w:id="5526" w:author="Morozova Klavdia" w:date="2019-08-06T12:06:00Z">
            <w:rPr>
              <w:ins w:id="5527" w:author="Morozova Klavdia" w:date="2019-07-22T14:42:00Z"/>
              <w:rFonts w:ascii="Arial" w:hAnsi="Arial" w:cs="Arial"/>
            </w:rPr>
          </w:rPrChange>
        </w:rPr>
        <w:pPrChange w:id="5528" w:author="Morozova Klavdia" w:date="2019-08-05T11:03:00Z">
          <w:pPr>
            <w:pStyle w:val="afa"/>
            <w:numPr>
              <w:ilvl w:val="2"/>
              <w:numId w:val="75"/>
            </w:numPr>
            <w:ind w:left="2160" w:hanging="180"/>
          </w:pPr>
        </w:pPrChange>
      </w:pPr>
      <w:ins w:id="5529" w:author="Morozova Klavdia" w:date="2019-07-22T14:41:00Z">
        <w:r w:rsidRPr="00AD3599">
          <w:rPr>
            <w:rFonts w:ascii="Arial" w:hAnsi="Arial" w:cs="Arial"/>
            <w:highlight w:val="green"/>
            <w:lang w:val="en-US"/>
            <w:rPrChange w:id="5530" w:author="Morozova Klavdia" w:date="2019-08-06T12:06:00Z">
              <w:rPr>
                <w:rFonts w:ascii="Arial" w:hAnsi="Arial" w:cs="Arial"/>
              </w:rPr>
            </w:rPrChange>
          </w:rPr>
          <w:t>KONP – KNUMV (KNUMV = A904 – EVRTN, KNUMV = A904 – MATNR)</w:t>
        </w:r>
      </w:ins>
      <w:ins w:id="5531" w:author="Morozova Klavdia" w:date="2019-07-22T14:33:00Z">
        <w:r w:rsidR="00624915" w:rsidRPr="00AD3599">
          <w:rPr>
            <w:rFonts w:ascii="Arial" w:hAnsi="Arial" w:cs="Arial"/>
            <w:highlight w:val="green"/>
            <w:lang w:val="en-US"/>
            <w:rPrChange w:id="5532" w:author="Morozova Klavdia" w:date="2019-08-06T12:06:00Z">
              <w:rPr>
                <w:rFonts w:ascii="Arial" w:hAnsi="Arial" w:cs="Arial"/>
              </w:rPr>
            </w:rPrChange>
          </w:rPr>
          <w:t xml:space="preserve">. </w:t>
        </w:r>
      </w:ins>
      <w:ins w:id="5533" w:author="Morozova Klavdia" w:date="2019-07-22T14:38:00Z">
        <w:r w:rsidRPr="00AD3599">
          <w:rPr>
            <w:rFonts w:ascii="Arial" w:hAnsi="Arial" w:cs="Arial"/>
            <w:highlight w:val="green"/>
            <w:rPrChange w:id="5534" w:author="Morozova Klavdia" w:date="2019-08-06T12:06:00Z">
              <w:rPr>
                <w:rFonts w:ascii="Arial" w:hAnsi="Arial" w:cs="Arial"/>
              </w:rPr>
            </w:rPrChange>
          </w:rPr>
          <w:t>Если найдено несколько значений, то подать на вход условие текущая дата которого содержится в интервале от KDATB до KDATE. Если значение не найдено, то</w:t>
        </w:r>
      </w:ins>
      <w:ins w:id="5535" w:author="Morozova Klavdia" w:date="2019-07-22T14:42:00Z">
        <w:r w:rsidRPr="00AD3599">
          <w:rPr>
            <w:rFonts w:ascii="Arial" w:hAnsi="Arial" w:cs="Arial"/>
            <w:highlight w:val="green"/>
            <w:rPrChange w:id="5536" w:author="Morozova Klavdia" w:date="2019-08-06T12:06:00Z">
              <w:rPr>
                <w:rFonts w:ascii="Arial" w:hAnsi="Arial" w:cs="Arial"/>
              </w:rPr>
            </w:rPrChange>
          </w:rPr>
          <w:t xml:space="preserve"> найти </w:t>
        </w:r>
      </w:ins>
    </w:p>
    <w:p w14:paraId="46DB197B" w14:textId="4A65EAE9" w:rsidR="00DD2907" w:rsidRPr="00AD3599" w:rsidRDefault="00DD2907">
      <w:pPr>
        <w:pStyle w:val="afa"/>
        <w:numPr>
          <w:ilvl w:val="0"/>
          <w:numId w:val="75"/>
        </w:numPr>
        <w:rPr>
          <w:ins w:id="5537" w:author="Morozova Klavdia" w:date="2019-07-22T18:03:00Z"/>
          <w:rFonts w:ascii="Arial" w:hAnsi="Arial" w:cs="Arial"/>
          <w:highlight w:val="green"/>
          <w:rPrChange w:id="5538" w:author="Morozova Klavdia" w:date="2019-08-06T12:06:00Z">
            <w:rPr>
              <w:ins w:id="5539" w:author="Morozova Klavdia" w:date="2019-07-22T18:03:00Z"/>
              <w:rFonts w:ascii="Arial" w:hAnsi="Arial" w:cs="Arial"/>
            </w:rPr>
          </w:rPrChange>
        </w:rPr>
        <w:pPrChange w:id="5540" w:author="Morozova Klavdia" w:date="2019-08-05T11:04:00Z">
          <w:pPr>
            <w:pStyle w:val="afa"/>
            <w:numPr>
              <w:ilvl w:val="2"/>
              <w:numId w:val="75"/>
            </w:numPr>
            <w:ind w:left="2160" w:hanging="180"/>
          </w:pPr>
        </w:pPrChange>
      </w:pPr>
      <w:ins w:id="5541" w:author="Morozova Klavdia" w:date="2019-07-22T14:41:00Z">
        <w:r w:rsidRPr="00AD3599">
          <w:rPr>
            <w:rFonts w:ascii="Arial" w:hAnsi="Arial" w:cs="Arial"/>
            <w:highlight w:val="green"/>
            <w:lang w:val="en-US"/>
            <w:rPrChange w:id="5542" w:author="Morozova Klavdia" w:date="2019-08-06T12:06:00Z">
              <w:rPr>
                <w:highlight w:val="yellow"/>
                <w:lang w:val="en-US"/>
              </w:rPr>
            </w:rPrChange>
          </w:rPr>
          <w:t xml:space="preserve">KONP – KNUMV (KNUMV = A905 – EVRTN, KNUMV = A905 – ZZMM_MFRPN). </w:t>
        </w:r>
        <w:r w:rsidRPr="00AD3599">
          <w:rPr>
            <w:rFonts w:ascii="Arial" w:hAnsi="Arial" w:cs="Arial"/>
            <w:highlight w:val="green"/>
            <w:rPrChange w:id="5543" w:author="Morozova Klavdia" w:date="2019-08-06T12:06:00Z">
              <w:rPr>
                <w:highlight w:val="yellow"/>
              </w:rPr>
            </w:rPrChange>
          </w:rPr>
          <w:t>Если найдено несколько значений, то подать на вход условие текущая дата которого содержится в интервале от KDATB до KDATE.</w:t>
        </w:r>
      </w:ins>
    </w:p>
    <w:p w14:paraId="34DBC71C" w14:textId="50986D0C" w:rsidR="00995B00" w:rsidRPr="00AD3599" w:rsidRDefault="00B3632C">
      <w:pPr>
        <w:spacing w:before="240" w:after="240"/>
        <w:rPr>
          <w:ins w:id="5544" w:author="Morozova Klavdia" w:date="2019-07-19T13:49:00Z"/>
          <w:rFonts w:ascii="Arial" w:hAnsi="Arial" w:cs="Arial"/>
          <w:highlight w:val="green"/>
          <w:rPrChange w:id="5545" w:author="Morozova Klavdia" w:date="2019-08-06T12:06:00Z">
            <w:rPr>
              <w:ins w:id="5546" w:author="Morozova Klavdia" w:date="2019-07-19T13:49:00Z"/>
              <w:highlight w:val="green"/>
            </w:rPr>
          </w:rPrChange>
        </w:rPr>
        <w:pPrChange w:id="5547" w:author="Morozova Klavdia" w:date="2019-07-19T18:02:00Z">
          <w:pPr>
            <w:pStyle w:val="afa"/>
            <w:numPr>
              <w:numId w:val="57"/>
            </w:numPr>
            <w:ind w:left="720" w:hanging="360"/>
          </w:pPr>
        </w:pPrChange>
      </w:pPr>
      <w:ins w:id="5548" w:author="Morozova Klavdia" w:date="2019-07-22T18:09:00Z">
        <w:r w:rsidRPr="00AD3599">
          <w:rPr>
            <w:rFonts w:ascii="Arial" w:hAnsi="Arial" w:cs="Arial"/>
            <w:highlight w:val="green"/>
            <w:rPrChange w:id="5549" w:author="Morozova Klavdia" w:date="2019-08-06T12:06:00Z">
              <w:rPr>
                <w:rFonts w:ascii="Arial" w:hAnsi="Arial" w:cs="Arial"/>
              </w:rPr>
            </w:rPrChange>
          </w:rPr>
          <w:t>При отсутствии значений для необязательных полей, оставлять пустым</w:t>
        </w:r>
      </w:ins>
      <w:ins w:id="5550" w:author="Morozova Klavdia" w:date="2019-07-19T18:02:00Z">
        <w:r w:rsidR="00995B00" w:rsidRPr="00AD3599">
          <w:rPr>
            <w:rFonts w:ascii="Arial" w:hAnsi="Arial" w:cs="Arial"/>
            <w:highlight w:val="green"/>
            <w:rPrChange w:id="5551" w:author="Morozova Klavdia" w:date="2019-08-06T12:06:00Z">
              <w:rPr>
                <w:rFonts w:ascii="Arial" w:hAnsi="Arial" w:cs="Arial"/>
              </w:rPr>
            </w:rPrChange>
          </w:rPr>
          <w:t xml:space="preserve">. После вызвать </w:t>
        </w:r>
        <w:r w:rsidR="00995B00" w:rsidRPr="00AD3599">
          <w:rPr>
            <w:rFonts w:ascii="Arial" w:hAnsi="Arial" w:cs="Arial"/>
            <w:highlight w:val="green"/>
            <w:lang w:val="en-US"/>
            <w:rPrChange w:id="5552" w:author="Morozova Klavdia" w:date="2019-08-06T12:06:00Z">
              <w:rPr>
                <w:rFonts w:ascii="Arial" w:hAnsi="Arial" w:cs="Arial"/>
              </w:rPr>
            </w:rPrChange>
          </w:rPr>
          <w:t>BAPI</w:t>
        </w:r>
        <w:r w:rsidR="00995B00" w:rsidRPr="00AD3599">
          <w:rPr>
            <w:rFonts w:ascii="Arial" w:hAnsi="Arial" w:cs="Arial"/>
            <w:highlight w:val="green"/>
            <w:rPrChange w:id="5553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="00995B00" w:rsidRPr="00AD3599">
          <w:rPr>
            <w:rFonts w:ascii="Arial" w:hAnsi="Arial" w:cs="Arial"/>
            <w:highlight w:val="green"/>
            <w:lang w:val="en-US"/>
            <w:rPrChange w:id="5554" w:author="Morozova Klavdia" w:date="2019-08-06T12:06:00Z">
              <w:rPr>
                <w:rFonts w:ascii="Arial" w:hAnsi="Arial" w:cs="Arial"/>
              </w:rPr>
            </w:rPrChange>
          </w:rPr>
          <w:t>TRANSACTION</w:t>
        </w:r>
        <w:r w:rsidR="00995B00" w:rsidRPr="00AD3599">
          <w:rPr>
            <w:rFonts w:ascii="Arial" w:hAnsi="Arial" w:cs="Arial"/>
            <w:highlight w:val="green"/>
            <w:rPrChange w:id="5555" w:author="Morozova Klavdia" w:date="2019-08-06T12:06:00Z">
              <w:rPr>
                <w:rFonts w:ascii="Arial" w:hAnsi="Arial" w:cs="Arial"/>
              </w:rPr>
            </w:rPrChange>
          </w:rPr>
          <w:t>_</w:t>
        </w:r>
        <w:r w:rsidR="00995B00" w:rsidRPr="00AD3599">
          <w:rPr>
            <w:rFonts w:ascii="Arial" w:hAnsi="Arial" w:cs="Arial"/>
            <w:highlight w:val="green"/>
            <w:lang w:val="en-US"/>
            <w:rPrChange w:id="5556" w:author="Morozova Klavdia" w:date="2019-08-06T12:06:00Z">
              <w:rPr>
                <w:rFonts w:ascii="Arial" w:hAnsi="Arial" w:cs="Arial"/>
              </w:rPr>
            </w:rPrChange>
          </w:rPr>
          <w:t>COMMIT</w:t>
        </w:r>
        <w:r w:rsidR="00995B00" w:rsidRPr="00AD3599">
          <w:rPr>
            <w:rFonts w:ascii="Arial" w:hAnsi="Arial" w:cs="Arial"/>
            <w:highlight w:val="green"/>
            <w:rPrChange w:id="5557" w:author="Morozova Klavdia" w:date="2019-08-06T12:06:00Z">
              <w:rPr>
                <w:rFonts w:ascii="Arial" w:hAnsi="Arial" w:cs="Arial"/>
              </w:rPr>
            </w:rPrChange>
          </w:rPr>
          <w:t>.</w:t>
        </w:r>
      </w:ins>
      <w:ins w:id="5558" w:author="Morozova Klavdia" w:date="2019-07-29T10:30:00Z">
        <w:r w:rsidR="00501914" w:rsidRPr="00AD3599">
          <w:rPr>
            <w:rFonts w:ascii="Arial" w:hAnsi="Arial" w:cs="Arial"/>
            <w:highlight w:val="green"/>
            <w:rPrChange w:id="5559" w:author="Morozova Klavdia" w:date="2019-08-06T12:06:00Z">
              <w:rPr>
                <w:rFonts w:ascii="Arial" w:hAnsi="Arial" w:cs="Arial"/>
                <w:lang w:val="en-US"/>
              </w:rPr>
            </w:rPrChange>
          </w:rPr>
          <w:tab/>
        </w:r>
      </w:ins>
    </w:p>
    <w:p w14:paraId="1F6D3E64" w14:textId="14B73563" w:rsidR="006B601A" w:rsidRPr="00AD3599" w:rsidRDefault="006B601A" w:rsidP="006B601A">
      <w:pPr>
        <w:pStyle w:val="Text"/>
        <w:spacing w:after="120"/>
        <w:ind w:firstLine="576"/>
        <w:rPr>
          <w:ins w:id="5560" w:author="Morozova Klavdia" w:date="2019-07-19T13:41:00Z"/>
          <w:rFonts w:eastAsiaTheme="minorHAnsi"/>
          <w:highlight w:val="green"/>
        </w:rPr>
      </w:pPr>
      <w:ins w:id="5561" w:author="Morozova Klavdia" w:date="2019-07-19T13:41:00Z">
        <w:r w:rsidRPr="00AD3599">
          <w:rPr>
            <w:rFonts w:eastAsiaTheme="minorHAnsi"/>
            <w:sz w:val="24"/>
            <w:szCs w:val="22"/>
            <w:highlight w:val="green"/>
            <w:lang w:val="ru-RU" w:eastAsia="en-US"/>
          </w:rPr>
          <w:t>Т</w:t>
        </w:r>
        <w:r w:rsidR="005A5D6A" w:rsidRPr="00AD3599">
          <w:rPr>
            <w:rFonts w:eastAsiaTheme="minorHAnsi"/>
            <w:sz w:val="24"/>
            <w:szCs w:val="22"/>
            <w:highlight w:val="green"/>
            <w:lang w:val="ru-RU" w:eastAsia="en-US"/>
            <w:rPrChange w:id="5562" w:author="Morozova Klavdia" w:date="2019-08-06T12:06:00Z">
              <w:rPr>
                <w:rFonts w:eastAsiaTheme="minorHAnsi"/>
                <w:sz w:val="24"/>
                <w:szCs w:val="22"/>
                <w:lang w:val="ru-RU" w:eastAsia="en-US"/>
              </w:rPr>
            </w:rPrChange>
          </w:rPr>
          <w:t>аблица 8</w:t>
        </w:r>
        <w:r w:rsidRPr="00AD3599">
          <w:rPr>
            <w:rFonts w:eastAsiaTheme="minorHAnsi"/>
            <w:sz w:val="24"/>
            <w:szCs w:val="22"/>
            <w:highlight w:val="green"/>
            <w:lang w:val="ru-RU" w:eastAsia="en-US"/>
          </w:rPr>
          <w:t>.</w:t>
        </w:r>
        <w:r w:rsidRPr="00AD3599">
          <w:rPr>
            <w:rFonts w:eastAsiaTheme="minorHAnsi"/>
            <w:sz w:val="24"/>
            <w:szCs w:val="22"/>
            <w:highlight w:val="green"/>
            <w:lang w:val="ru-RU" w:eastAsia="en-US"/>
          </w:rPr>
          <w:tab/>
        </w:r>
      </w:ins>
    </w:p>
    <w:tbl>
      <w:tblPr>
        <w:tblW w:w="1010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5563" w:author="Morozova Klavdia" w:date="2019-07-19T15:53:00Z">
          <w:tblPr>
            <w:tblW w:w="10108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170"/>
        <w:gridCol w:w="2835"/>
        <w:gridCol w:w="2835"/>
        <w:gridCol w:w="2268"/>
        <w:tblGridChange w:id="5564">
          <w:tblGrid>
            <w:gridCol w:w="206"/>
            <w:gridCol w:w="1964"/>
            <w:gridCol w:w="206"/>
            <w:gridCol w:w="2034"/>
            <w:gridCol w:w="170"/>
            <w:gridCol w:w="425"/>
            <w:gridCol w:w="206"/>
            <w:gridCol w:w="1608"/>
            <w:gridCol w:w="1021"/>
            <w:gridCol w:w="206"/>
            <w:gridCol w:w="2062"/>
            <w:gridCol w:w="206"/>
          </w:tblGrid>
        </w:tblGridChange>
      </w:tblGrid>
      <w:tr w:rsidR="006A5314" w:rsidRPr="00AD3599" w14:paraId="15CB8510" w14:textId="77777777" w:rsidTr="006A5314">
        <w:trPr>
          <w:trHeight w:val="300"/>
          <w:tblHeader/>
          <w:ins w:id="5565" w:author="Morozova Klavdia" w:date="2019-07-19T13:41:00Z"/>
          <w:trPrChange w:id="5566" w:author="Morozova Klavdia" w:date="2019-07-19T15:53:00Z">
            <w:trPr>
              <w:gridAfter w:val="0"/>
              <w:trHeight w:val="300"/>
              <w:tblHeader/>
            </w:trPr>
          </w:trPrChange>
        </w:trPr>
        <w:tc>
          <w:tcPr>
            <w:tcW w:w="2170" w:type="dxa"/>
            <w:shd w:val="clear" w:color="auto" w:fill="FFC000"/>
            <w:noWrap/>
            <w:hideMark/>
            <w:tcPrChange w:id="5567" w:author="Morozova Klavdia" w:date="2019-07-19T15:53:00Z">
              <w:tcPr>
                <w:tcW w:w="2170" w:type="dxa"/>
                <w:gridSpan w:val="2"/>
                <w:shd w:val="clear" w:color="auto" w:fill="FFC000"/>
                <w:noWrap/>
                <w:hideMark/>
              </w:tcPr>
            </w:tcPrChange>
          </w:tcPr>
          <w:p w14:paraId="3CFF544D" w14:textId="77777777" w:rsidR="006A5314" w:rsidRPr="00AD3599" w:rsidRDefault="006A5314" w:rsidP="0015370E">
            <w:pPr>
              <w:jc w:val="center"/>
              <w:rPr>
                <w:ins w:id="5568" w:author="Morozova Klavdia" w:date="2019-07-19T13:41:00Z"/>
                <w:rFonts w:ascii="Arial" w:hAnsi="Arial" w:cs="Arial"/>
                <w:b/>
                <w:sz w:val="20"/>
                <w:szCs w:val="20"/>
                <w:highlight w:val="green"/>
              </w:rPr>
            </w:pPr>
            <w:ins w:id="5569" w:author="Morozova Klavdia" w:date="2019-07-19T13:41:00Z">
              <w:r w:rsidRPr="00AD3599">
                <w:rPr>
                  <w:rFonts w:ascii="Arial" w:hAnsi="Arial" w:cs="Arial"/>
                  <w:b/>
                  <w:sz w:val="20"/>
                  <w:szCs w:val="20"/>
                  <w:highlight w:val="green"/>
                </w:rPr>
                <w:t>Таблица-поле</w:t>
              </w:r>
            </w:ins>
          </w:p>
        </w:tc>
        <w:tc>
          <w:tcPr>
            <w:tcW w:w="2835" w:type="dxa"/>
            <w:shd w:val="clear" w:color="auto" w:fill="FFC000"/>
            <w:tcPrChange w:id="5570" w:author="Morozova Klavdia" w:date="2019-07-19T15:53:00Z">
              <w:tcPr>
                <w:tcW w:w="2410" w:type="dxa"/>
                <w:gridSpan w:val="3"/>
                <w:shd w:val="clear" w:color="auto" w:fill="FFC000"/>
              </w:tcPr>
            </w:tcPrChange>
          </w:tcPr>
          <w:p w14:paraId="2A51DCE0" w14:textId="77777777" w:rsidR="006A5314" w:rsidRPr="00AD3599" w:rsidRDefault="006A5314" w:rsidP="0015370E">
            <w:pPr>
              <w:jc w:val="center"/>
              <w:rPr>
                <w:ins w:id="5571" w:author="Morozova Klavdia" w:date="2019-07-19T13:41:00Z"/>
                <w:rFonts w:ascii="Arial" w:hAnsi="Arial" w:cs="Arial"/>
                <w:b/>
                <w:sz w:val="20"/>
                <w:szCs w:val="20"/>
                <w:highlight w:val="green"/>
              </w:rPr>
            </w:pPr>
            <w:ins w:id="5572" w:author="Morozova Klavdia" w:date="2019-07-19T13:41:00Z">
              <w:r w:rsidRPr="00AD3599">
                <w:rPr>
                  <w:rFonts w:ascii="Arial" w:hAnsi="Arial" w:cs="Arial"/>
                  <w:b/>
                  <w:sz w:val="20"/>
                  <w:szCs w:val="20"/>
                  <w:highlight w:val="green"/>
                </w:rPr>
                <w:t>Поле ВАР</w:t>
              </w:r>
              <w:r w:rsidRPr="00AD3599">
                <w:rPr>
                  <w:rFonts w:ascii="Arial" w:hAnsi="Arial" w:cs="Arial"/>
                  <w:b/>
                  <w:sz w:val="20"/>
                  <w:szCs w:val="20"/>
                  <w:highlight w:val="green"/>
                  <w:lang w:val="en-US"/>
                </w:rPr>
                <w:t>I</w:t>
              </w:r>
              <w:r w:rsidRPr="00AD3599">
                <w:rPr>
                  <w:rFonts w:ascii="Arial" w:hAnsi="Arial" w:cs="Arial"/>
                  <w:b/>
                  <w:sz w:val="20"/>
                  <w:szCs w:val="20"/>
                  <w:highlight w:val="green"/>
                </w:rPr>
                <w:t>, ФМ и т.д.</w:t>
              </w:r>
            </w:ins>
          </w:p>
        </w:tc>
        <w:tc>
          <w:tcPr>
            <w:tcW w:w="2835" w:type="dxa"/>
            <w:shd w:val="clear" w:color="auto" w:fill="FFC000"/>
            <w:noWrap/>
            <w:hideMark/>
            <w:tcPrChange w:id="5573" w:author="Morozova Klavdia" w:date="2019-07-19T15:53:00Z">
              <w:tcPr>
                <w:tcW w:w="2239" w:type="dxa"/>
                <w:gridSpan w:val="3"/>
                <w:shd w:val="clear" w:color="auto" w:fill="FFC000"/>
                <w:noWrap/>
                <w:hideMark/>
              </w:tcPr>
            </w:tcPrChange>
          </w:tcPr>
          <w:p w14:paraId="21933B1E" w14:textId="77777777" w:rsidR="006A5314" w:rsidRPr="00AD3599" w:rsidRDefault="006A5314" w:rsidP="0015370E">
            <w:pPr>
              <w:jc w:val="center"/>
              <w:rPr>
                <w:ins w:id="5574" w:author="Morozova Klavdia" w:date="2019-07-19T13:41:00Z"/>
                <w:rFonts w:ascii="Arial" w:hAnsi="Arial" w:cs="Arial"/>
                <w:b/>
                <w:sz w:val="20"/>
                <w:szCs w:val="20"/>
                <w:highlight w:val="green"/>
              </w:rPr>
            </w:pPr>
            <w:ins w:id="5575" w:author="Morozova Klavdia" w:date="2019-07-19T13:41:00Z">
              <w:r w:rsidRPr="00AD3599">
                <w:rPr>
                  <w:rFonts w:ascii="Arial" w:hAnsi="Arial" w:cs="Arial"/>
                  <w:b/>
                  <w:sz w:val="20"/>
                  <w:szCs w:val="20"/>
                  <w:highlight w:val="green"/>
                </w:rPr>
                <w:t>Наименование поля</w:t>
              </w:r>
            </w:ins>
          </w:p>
        </w:tc>
        <w:tc>
          <w:tcPr>
            <w:tcW w:w="2268" w:type="dxa"/>
            <w:shd w:val="clear" w:color="auto" w:fill="FFC000"/>
            <w:noWrap/>
            <w:hideMark/>
            <w:tcPrChange w:id="5576" w:author="Morozova Klavdia" w:date="2019-07-19T15:53:00Z">
              <w:tcPr>
                <w:tcW w:w="3289" w:type="dxa"/>
                <w:gridSpan w:val="3"/>
                <w:shd w:val="clear" w:color="auto" w:fill="FFC000"/>
                <w:noWrap/>
                <w:hideMark/>
              </w:tcPr>
            </w:tcPrChange>
          </w:tcPr>
          <w:p w14:paraId="284FBB27" w14:textId="77777777" w:rsidR="006A5314" w:rsidRPr="00AD3599" w:rsidRDefault="006A5314" w:rsidP="0015370E">
            <w:pPr>
              <w:jc w:val="center"/>
              <w:rPr>
                <w:ins w:id="5577" w:author="Morozova Klavdia" w:date="2019-07-19T13:41:00Z"/>
                <w:rFonts w:ascii="Arial" w:hAnsi="Arial" w:cs="Arial"/>
                <w:b/>
                <w:sz w:val="20"/>
                <w:szCs w:val="20"/>
                <w:highlight w:val="green"/>
              </w:rPr>
            </w:pPr>
            <w:ins w:id="5578" w:author="Morozova Klavdia" w:date="2019-07-19T13:41:00Z">
              <w:r w:rsidRPr="00AD3599">
                <w:rPr>
                  <w:rFonts w:ascii="Arial" w:hAnsi="Arial" w:cs="Arial"/>
                  <w:b/>
                  <w:sz w:val="20"/>
                  <w:szCs w:val="20"/>
                  <w:highlight w:val="green"/>
                </w:rPr>
                <w:t>Значение</w:t>
              </w:r>
            </w:ins>
          </w:p>
        </w:tc>
      </w:tr>
      <w:tr w:rsidR="006A5314" w:rsidRPr="00AD3599" w14:paraId="467A283A" w14:textId="77777777" w:rsidTr="006A5314">
        <w:tblPrEx>
          <w:tblPrExChange w:id="5579" w:author="Morozova Klavdia" w:date="2019-07-19T15:53:00Z">
            <w:tblPrEx>
              <w:tblW w:w="15778" w:type="dxa"/>
            </w:tblPrEx>
          </w:tblPrExChange>
        </w:tblPrEx>
        <w:trPr>
          <w:trHeight w:val="300"/>
          <w:ins w:id="5580" w:author="Morozova Klavdia" w:date="2019-07-19T13:41:00Z"/>
          <w:trPrChange w:id="5581" w:author="Morozova Klavdia" w:date="2019-07-19T15:53:00Z">
            <w:trPr>
              <w:gridAfter w:val="0"/>
              <w:wAfter w:w="5670" w:type="dxa"/>
              <w:trHeight w:val="300"/>
            </w:trPr>
          </w:trPrChange>
        </w:trPr>
        <w:tc>
          <w:tcPr>
            <w:tcW w:w="10108" w:type="dxa"/>
            <w:gridSpan w:val="4"/>
            <w:noWrap/>
            <w:tcPrChange w:id="5582" w:author="Morozova Klavdia" w:date="2019-07-19T15:53:00Z">
              <w:tcPr>
                <w:tcW w:w="10108" w:type="dxa"/>
                <w:gridSpan w:val="11"/>
                <w:noWrap/>
              </w:tcPr>
            </w:tcPrChange>
          </w:tcPr>
          <w:p w14:paraId="3BBC6BA3" w14:textId="77777777" w:rsidR="006A5314" w:rsidRPr="00AD3599" w:rsidRDefault="006A5314" w:rsidP="0015370E">
            <w:pPr>
              <w:rPr>
                <w:ins w:id="5583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584" w:author="Morozova Klavdia" w:date="2019-07-19T13:41:00Z">
              <w:r w:rsidRPr="00AD3599">
                <w:rPr>
                  <w:rFonts w:ascii="Arial" w:hAnsi="Arial" w:cs="Arial"/>
                  <w:b/>
                  <w:sz w:val="20"/>
                  <w:szCs w:val="20"/>
                  <w:highlight w:val="green"/>
                </w:rPr>
                <w:t xml:space="preserve">Входящие данные </w:t>
              </w:r>
            </w:ins>
          </w:p>
        </w:tc>
      </w:tr>
      <w:tr w:rsidR="006A5314" w:rsidRPr="00AD3599" w14:paraId="6F7D233E" w14:textId="77777777" w:rsidTr="006A5314">
        <w:trPr>
          <w:trHeight w:val="300"/>
          <w:ins w:id="5585" w:author="Morozova Klavdia" w:date="2019-07-19T13:41:00Z"/>
          <w:trPrChange w:id="5586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5587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57661502" w14:textId="29F3C81C" w:rsidR="006A5314" w:rsidRPr="00AD3599" w:rsidRDefault="006A5314" w:rsidP="009D054A">
            <w:pPr>
              <w:rPr>
                <w:ins w:id="5588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589" w:author="Morozova Klavdia" w:date="2019-07-19T14:5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59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</w:t>
              </w:r>
            </w:ins>
          </w:p>
        </w:tc>
        <w:tc>
          <w:tcPr>
            <w:tcW w:w="2835" w:type="dxa"/>
            <w:tcPrChange w:id="5591" w:author="Morozova Klavdia" w:date="2019-07-19T15:53:00Z">
              <w:tcPr>
                <w:tcW w:w="2410" w:type="dxa"/>
                <w:gridSpan w:val="3"/>
              </w:tcPr>
            </w:tcPrChange>
          </w:tcPr>
          <w:p w14:paraId="0240C2B3" w14:textId="261F0A00" w:rsidR="006A5314" w:rsidRPr="00AD3599" w:rsidRDefault="006A5314" w:rsidP="009D054A">
            <w:pPr>
              <w:rPr>
                <w:ins w:id="5592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593" w:author="Morozova Klavdia" w:date="2019-07-19T14:4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59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5595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0979FFC2" w14:textId="136B86D7" w:rsidR="006A5314" w:rsidRPr="00AD3599" w:rsidRDefault="006A5314" w:rsidP="009D054A">
            <w:pPr>
              <w:rPr>
                <w:ins w:id="5596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597" w:author="Morozova Klavdia" w:date="2019-07-19T15:0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59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DOC_TYPE</w:t>
              </w:r>
            </w:ins>
          </w:p>
        </w:tc>
        <w:tc>
          <w:tcPr>
            <w:tcW w:w="2268" w:type="dxa"/>
            <w:noWrap/>
            <w:tcPrChange w:id="5599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285567D5" w14:textId="64B95F70" w:rsidR="006A5314" w:rsidRPr="00AD3599" w:rsidRDefault="006A5314">
            <w:pPr>
              <w:rPr>
                <w:ins w:id="5600" w:author="Morozova Klavdia" w:date="2019-07-19T13:41:00Z"/>
                <w:rFonts w:ascii="Arial" w:hAnsi="Arial" w:cs="Arial"/>
                <w:sz w:val="20"/>
                <w:szCs w:val="20"/>
                <w:highlight w:val="green"/>
                <w:lang w:val="en-US"/>
                <w:rPrChange w:id="5601" w:author="Morozova Klavdia" w:date="2019-08-06T12:06:00Z">
                  <w:rPr>
                    <w:ins w:id="5602" w:author="Morozova Klavdia" w:date="2019-07-19T13:41:00Z"/>
                    <w:rFonts w:ascii="Arial" w:hAnsi="Arial" w:cs="Arial"/>
                    <w:sz w:val="20"/>
                    <w:szCs w:val="20"/>
                    <w:highlight w:val="green"/>
                  </w:rPr>
                </w:rPrChange>
              </w:rPr>
            </w:pPr>
            <w:ins w:id="5603" w:author="Morozova Klavdia" w:date="2019-07-19T15:4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5604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ZDK</w:t>
              </w:r>
            </w:ins>
          </w:p>
        </w:tc>
      </w:tr>
      <w:tr w:rsidR="006A5314" w:rsidRPr="00AD3599" w14:paraId="0E0CFCB2" w14:textId="77777777" w:rsidTr="006A5314">
        <w:trPr>
          <w:trHeight w:val="300"/>
          <w:ins w:id="5605" w:author="Morozova Klavdia" w:date="2019-07-19T13:41:00Z"/>
          <w:trPrChange w:id="5606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5607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2EBE006A" w14:textId="778EF76E" w:rsidR="006A5314" w:rsidRPr="00AD3599" w:rsidRDefault="006A5314" w:rsidP="009D054A">
            <w:pPr>
              <w:rPr>
                <w:ins w:id="5608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609" w:author="Morozova Klavdia" w:date="2019-07-19T14:5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61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</w:t>
              </w:r>
            </w:ins>
          </w:p>
        </w:tc>
        <w:tc>
          <w:tcPr>
            <w:tcW w:w="2835" w:type="dxa"/>
            <w:tcPrChange w:id="5611" w:author="Morozova Klavdia" w:date="2019-07-19T15:53:00Z">
              <w:tcPr>
                <w:tcW w:w="2410" w:type="dxa"/>
                <w:gridSpan w:val="3"/>
              </w:tcPr>
            </w:tcPrChange>
          </w:tcPr>
          <w:p w14:paraId="4A22C08B" w14:textId="79A1F1D6" w:rsidR="006A5314" w:rsidRPr="00AD3599" w:rsidRDefault="006A5314" w:rsidP="009D054A">
            <w:pPr>
              <w:rPr>
                <w:ins w:id="5612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613" w:author="Morozova Klavdia" w:date="2019-07-19T14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614" w:author="Morozova Klavdia" w:date="2019-08-06T12:06:00Z">
                    <w:rPr/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5615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32416CC3" w14:textId="5D0D275F" w:rsidR="006A5314" w:rsidRPr="00AD3599" w:rsidRDefault="006A5314" w:rsidP="009D054A">
            <w:pPr>
              <w:rPr>
                <w:ins w:id="5616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617" w:author="Morozova Klavdia" w:date="2019-07-19T15:0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61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PURCH_ORG</w:t>
              </w:r>
            </w:ins>
          </w:p>
        </w:tc>
        <w:tc>
          <w:tcPr>
            <w:tcW w:w="2268" w:type="dxa"/>
            <w:noWrap/>
            <w:tcPrChange w:id="5619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12F64DA2" w14:textId="75DD5385" w:rsidR="006A5314" w:rsidRPr="00AD3599" w:rsidRDefault="006A5314">
            <w:pPr>
              <w:rPr>
                <w:ins w:id="5620" w:author="Morozova Klavdia" w:date="2019-07-19T13:41:00Z"/>
                <w:rFonts w:ascii="Arial" w:hAnsi="Arial" w:cs="Arial"/>
                <w:sz w:val="20"/>
                <w:szCs w:val="20"/>
                <w:highlight w:val="green"/>
                <w:rPrChange w:id="5621" w:author="Morozova Klavdia" w:date="2019-08-06T12:06:00Z">
                  <w:rPr>
                    <w:ins w:id="5622" w:author="Morozova Klavdia" w:date="2019-07-19T13:41:00Z"/>
                    <w:rFonts w:ascii="Arial" w:hAnsi="Arial" w:cs="Arial"/>
                    <w:sz w:val="20"/>
                    <w:szCs w:val="20"/>
                    <w:highlight w:val="green"/>
                    <w:lang w:val="en-US"/>
                  </w:rPr>
                </w:rPrChange>
              </w:rPr>
            </w:pPr>
            <w:ins w:id="5623" w:author="Morozova Klavdia" w:date="2019-07-19T15:0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624" w:author="Morozova Klavdia" w:date="2019-08-06T12:06:00Z">
                    <w:rPr>
                      <w:highlight w:val="yellow"/>
                      <w:lang w:val="en-US" w:eastAsia="ru-RU"/>
                    </w:rPr>
                  </w:rPrChange>
                </w:rPr>
                <w:t>EKORG</w:t>
              </w:r>
            </w:ins>
          </w:p>
        </w:tc>
      </w:tr>
      <w:tr w:rsidR="006A5314" w:rsidRPr="00AD3599" w14:paraId="731474F1" w14:textId="77777777" w:rsidTr="006A5314">
        <w:trPr>
          <w:trHeight w:val="300"/>
          <w:ins w:id="5625" w:author="Morozova Klavdia" w:date="2019-07-19T13:41:00Z"/>
          <w:trPrChange w:id="5626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5627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2346FF06" w14:textId="2D92F3A0" w:rsidR="006A5314" w:rsidRPr="00AD3599" w:rsidRDefault="006A5314" w:rsidP="009D054A">
            <w:pPr>
              <w:rPr>
                <w:ins w:id="5628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629" w:author="Morozova Klavdia" w:date="2019-07-19T14:5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63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</w:t>
              </w:r>
            </w:ins>
          </w:p>
        </w:tc>
        <w:tc>
          <w:tcPr>
            <w:tcW w:w="2835" w:type="dxa"/>
            <w:tcPrChange w:id="5631" w:author="Morozova Klavdia" w:date="2019-07-19T15:53:00Z">
              <w:tcPr>
                <w:tcW w:w="2410" w:type="dxa"/>
                <w:gridSpan w:val="3"/>
              </w:tcPr>
            </w:tcPrChange>
          </w:tcPr>
          <w:p w14:paraId="75B25228" w14:textId="083526BB" w:rsidR="006A5314" w:rsidRPr="00AD3599" w:rsidRDefault="006A5314" w:rsidP="009D054A">
            <w:pPr>
              <w:rPr>
                <w:ins w:id="5632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633" w:author="Morozova Klavdia" w:date="2019-07-19T14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634" w:author="Morozova Klavdia" w:date="2019-08-06T12:06:00Z">
                    <w:rPr/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5635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5506C596" w14:textId="5C066AF3" w:rsidR="006A5314" w:rsidRPr="00AD3599" w:rsidRDefault="006A5314" w:rsidP="009D054A">
            <w:pPr>
              <w:rPr>
                <w:ins w:id="5636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637" w:author="Morozova Klavdia" w:date="2019-07-19T15:0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638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COMP_CODE</w:t>
              </w:r>
            </w:ins>
          </w:p>
        </w:tc>
        <w:tc>
          <w:tcPr>
            <w:tcW w:w="2268" w:type="dxa"/>
            <w:noWrap/>
            <w:tcPrChange w:id="5639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7FD6EB79" w14:textId="3516FC7B" w:rsidR="006A5314" w:rsidRPr="00AD3599" w:rsidRDefault="006A5314">
            <w:pPr>
              <w:rPr>
                <w:ins w:id="5640" w:author="Morozova Klavdia" w:date="2019-07-19T13:41:00Z"/>
                <w:rFonts w:ascii="Arial" w:hAnsi="Arial" w:cs="Arial"/>
                <w:sz w:val="20"/>
                <w:szCs w:val="20"/>
                <w:highlight w:val="green"/>
                <w:rPrChange w:id="5641" w:author="Morozova Klavdia" w:date="2019-08-06T12:06:00Z">
                  <w:rPr>
                    <w:ins w:id="5642" w:author="Morozova Klavdia" w:date="2019-07-19T13:41:00Z"/>
                    <w:rFonts w:ascii="Arial" w:hAnsi="Arial" w:cs="Arial"/>
                    <w:sz w:val="20"/>
                    <w:szCs w:val="20"/>
                    <w:highlight w:val="green"/>
                    <w:lang w:val="en-US"/>
                  </w:rPr>
                </w:rPrChange>
              </w:rPr>
            </w:pPr>
            <w:ins w:id="5643" w:author="Morozova Klavdia" w:date="2019-07-19T15:0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644" w:author="Morozova Klavdia" w:date="2019-08-06T12:06:00Z">
                    <w:rPr>
                      <w:highlight w:val="yellow"/>
                    </w:rPr>
                  </w:rPrChange>
                </w:rPr>
                <w:t>BUKRS</w:t>
              </w:r>
            </w:ins>
          </w:p>
        </w:tc>
      </w:tr>
      <w:tr w:rsidR="006A5314" w:rsidRPr="00AD3599" w14:paraId="0185C44F" w14:textId="77777777" w:rsidTr="006A5314">
        <w:trPr>
          <w:trHeight w:val="300"/>
          <w:ins w:id="5645" w:author="Morozova Klavdia" w:date="2019-07-19T13:41:00Z"/>
          <w:trPrChange w:id="5646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5647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72D748A5" w14:textId="6CAF4006" w:rsidR="006A5314" w:rsidRPr="00AD3599" w:rsidRDefault="006A5314" w:rsidP="009D054A">
            <w:pPr>
              <w:rPr>
                <w:ins w:id="5648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649" w:author="Morozova Klavdia" w:date="2019-07-19T14:5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65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</w:t>
              </w:r>
            </w:ins>
          </w:p>
        </w:tc>
        <w:tc>
          <w:tcPr>
            <w:tcW w:w="2835" w:type="dxa"/>
            <w:tcPrChange w:id="5651" w:author="Morozova Klavdia" w:date="2019-07-19T15:53:00Z">
              <w:tcPr>
                <w:tcW w:w="2410" w:type="dxa"/>
                <w:gridSpan w:val="3"/>
              </w:tcPr>
            </w:tcPrChange>
          </w:tcPr>
          <w:p w14:paraId="480ACEF6" w14:textId="0FEC98E0" w:rsidR="006A5314" w:rsidRPr="00AD3599" w:rsidRDefault="006A5314" w:rsidP="009D054A">
            <w:pPr>
              <w:rPr>
                <w:ins w:id="5652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653" w:author="Morozova Klavdia" w:date="2019-07-19T14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654" w:author="Morozova Klavdia" w:date="2019-08-06T12:06:00Z">
                    <w:rPr/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5655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61B2984B" w14:textId="2B5BFAB9" w:rsidR="006A5314" w:rsidRPr="00AD3599" w:rsidRDefault="006A5314" w:rsidP="009D054A">
            <w:pPr>
              <w:rPr>
                <w:ins w:id="5656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657" w:author="Morozova Klavdia" w:date="2019-07-19T15:0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65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PUR_GROUP</w:t>
              </w:r>
            </w:ins>
          </w:p>
        </w:tc>
        <w:tc>
          <w:tcPr>
            <w:tcW w:w="2268" w:type="dxa"/>
            <w:noWrap/>
            <w:tcPrChange w:id="5659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1B8968CA" w14:textId="44F28E1A" w:rsidR="006A5314" w:rsidRPr="00AD3599" w:rsidRDefault="006A5314">
            <w:pPr>
              <w:rPr>
                <w:ins w:id="5660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661" w:author="Morozova Klavdia" w:date="2019-07-19T15:0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662" w:author="Morozova Klavdia" w:date="2019-08-06T12:06:00Z">
                    <w:rPr>
                      <w:highlight w:val="yellow"/>
                      <w:lang w:val="en-US" w:eastAsia="ru-RU"/>
                    </w:rPr>
                  </w:rPrChange>
                </w:rPr>
                <w:t>EKGRP</w:t>
              </w:r>
            </w:ins>
          </w:p>
        </w:tc>
      </w:tr>
      <w:tr w:rsidR="006A5314" w:rsidRPr="00AD3599" w14:paraId="0C0E13EF" w14:textId="77777777" w:rsidTr="006A5314">
        <w:trPr>
          <w:trHeight w:val="300"/>
          <w:ins w:id="5663" w:author="Morozova Klavdia" w:date="2019-07-19T13:41:00Z"/>
          <w:trPrChange w:id="5664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5665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03C8C3A6" w14:textId="1B1F3517" w:rsidR="006A5314" w:rsidRPr="00AD3599" w:rsidRDefault="006A5314" w:rsidP="009D054A">
            <w:pPr>
              <w:rPr>
                <w:ins w:id="5666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667" w:author="Morozova Klavdia" w:date="2019-07-19T14:5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66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</w:t>
              </w:r>
            </w:ins>
          </w:p>
        </w:tc>
        <w:tc>
          <w:tcPr>
            <w:tcW w:w="2835" w:type="dxa"/>
            <w:tcPrChange w:id="5669" w:author="Morozova Klavdia" w:date="2019-07-19T15:53:00Z">
              <w:tcPr>
                <w:tcW w:w="2410" w:type="dxa"/>
                <w:gridSpan w:val="3"/>
              </w:tcPr>
            </w:tcPrChange>
          </w:tcPr>
          <w:p w14:paraId="48066C94" w14:textId="315F5075" w:rsidR="006A5314" w:rsidRPr="00AD3599" w:rsidRDefault="006A5314" w:rsidP="009D054A">
            <w:pPr>
              <w:rPr>
                <w:ins w:id="5670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671" w:author="Morozova Klavdia" w:date="2019-07-19T14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672" w:author="Morozova Klavdia" w:date="2019-08-06T12:06:00Z">
                    <w:rPr/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5673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398054B9" w14:textId="1F2B8CF4" w:rsidR="006A5314" w:rsidRPr="00AD3599" w:rsidRDefault="006A5314" w:rsidP="009D054A">
            <w:pPr>
              <w:rPr>
                <w:ins w:id="5674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675" w:author="Morozova Klavdia" w:date="2019-07-19T15:04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67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DOC_DATE</w:t>
              </w:r>
            </w:ins>
          </w:p>
        </w:tc>
        <w:tc>
          <w:tcPr>
            <w:tcW w:w="2268" w:type="dxa"/>
            <w:noWrap/>
            <w:tcPrChange w:id="5677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0B3F0777" w14:textId="1466FC57" w:rsidR="006A5314" w:rsidRPr="00AD3599" w:rsidRDefault="006A5314">
            <w:pPr>
              <w:rPr>
                <w:ins w:id="5678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679" w:author="Morozova Klavdia" w:date="2019-07-19T15:0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680" w:author="Morozova Klavdia" w:date="2019-08-06T12:06:00Z">
                    <w:rPr>
                      <w:highlight w:val="yellow"/>
                    </w:rPr>
                  </w:rPrChange>
                </w:rPr>
                <w:t>BEDAT</w:t>
              </w:r>
            </w:ins>
          </w:p>
        </w:tc>
      </w:tr>
      <w:tr w:rsidR="006A5314" w:rsidRPr="00AD3599" w14:paraId="1015E84B" w14:textId="77777777" w:rsidTr="006A5314">
        <w:trPr>
          <w:trHeight w:val="300"/>
          <w:ins w:id="5681" w:author="Morozova Klavdia" w:date="2019-07-19T13:41:00Z"/>
          <w:trPrChange w:id="5682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5683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131F780A" w14:textId="174483D5" w:rsidR="006A5314" w:rsidRPr="00AD3599" w:rsidRDefault="006A5314" w:rsidP="009D054A">
            <w:pPr>
              <w:rPr>
                <w:ins w:id="5684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685" w:author="Morozova Klavdia" w:date="2019-07-19T14:5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68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</w:t>
              </w:r>
            </w:ins>
          </w:p>
        </w:tc>
        <w:tc>
          <w:tcPr>
            <w:tcW w:w="2835" w:type="dxa"/>
            <w:tcPrChange w:id="5687" w:author="Morozova Klavdia" w:date="2019-07-19T15:53:00Z">
              <w:tcPr>
                <w:tcW w:w="2410" w:type="dxa"/>
                <w:gridSpan w:val="3"/>
              </w:tcPr>
            </w:tcPrChange>
          </w:tcPr>
          <w:p w14:paraId="394CE4A9" w14:textId="472E4751" w:rsidR="006A5314" w:rsidRPr="00AD3599" w:rsidRDefault="006A5314" w:rsidP="009D054A">
            <w:pPr>
              <w:rPr>
                <w:ins w:id="5688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689" w:author="Morozova Klavdia" w:date="2019-07-19T14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690" w:author="Morozova Klavdia" w:date="2019-08-06T12:06:00Z">
                    <w:rPr/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5691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55ECF6BE" w14:textId="7DB3F26D" w:rsidR="006A5314" w:rsidRPr="00AD3599" w:rsidRDefault="006A5314" w:rsidP="009D054A">
            <w:pPr>
              <w:rPr>
                <w:ins w:id="5692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693" w:author="Morozova Klavdia" w:date="2019-07-19T15:0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69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VPER_START</w:t>
              </w:r>
            </w:ins>
          </w:p>
        </w:tc>
        <w:tc>
          <w:tcPr>
            <w:tcW w:w="2268" w:type="dxa"/>
            <w:noWrap/>
            <w:tcPrChange w:id="5695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7EC2BE92" w14:textId="581188C5" w:rsidR="006A5314" w:rsidRPr="00AD3599" w:rsidRDefault="006A5314">
            <w:pPr>
              <w:rPr>
                <w:ins w:id="5696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697" w:author="Morozova Klavdia" w:date="2019-07-19T15:0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698" w:author="Morozova Klavdia" w:date="2019-08-06T12:06:00Z">
                    <w:rPr>
                      <w:highlight w:val="yellow"/>
                    </w:rPr>
                  </w:rPrChange>
                </w:rPr>
                <w:t>KDATB</w:t>
              </w:r>
            </w:ins>
          </w:p>
        </w:tc>
      </w:tr>
      <w:tr w:rsidR="006A5314" w:rsidRPr="00AD3599" w14:paraId="3DD11176" w14:textId="77777777" w:rsidTr="006A5314">
        <w:trPr>
          <w:trHeight w:val="300"/>
          <w:ins w:id="5699" w:author="Morozova Klavdia" w:date="2019-07-19T13:41:00Z"/>
          <w:trPrChange w:id="5700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5701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337D4576" w14:textId="3A823901" w:rsidR="006A5314" w:rsidRPr="00AD3599" w:rsidRDefault="006A5314" w:rsidP="009D054A">
            <w:pPr>
              <w:rPr>
                <w:ins w:id="5702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703" w:author="Morozova Klavdia" w:date="2019-07-19T14:5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70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</w:t>
              </w:r>
            </w:ins>
          </w:p>
        </w:tc>
        <w:tc>
          <w:tcPr>
            <w:tcW w:w="2835" w:type="dxa"/>
            <w:tcPrChange w:id="5705" w:author="Morozova Klavdia" w:date="2019-07-19T15:53:00Z">
              <w:tcPr>
                <w:tcW w:w="2410" w:type="dxa"/>
                <w:gridSpan w:val="3"/>
              </w:tcPr>
            </w:tcPrChange>
          </w:tcPr>
          <w:p w14:paraId="67DE8CE4" w14:textId="2F572BEE" w:rsidR="006A5314" w:rsidRPr="00AD3599" w:rsidRDefault="006A5314" w:rsidP="009D054A">
            <w:pPr>
              <w:rPr>
                <w:ins w:id="5706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707" w:author="Morozova Klavdia" w:date="2019-07-19T14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708" w:author="Morozova Klavdia" w:date="2019-08-06T12:06:00Z">
                    <w:rPr/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5709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5FCFFC8A" w14:textId="00AFEAC2" w:rsidR="006A5314" w:rsidRPr="00AD3599" w:rsidRDefault="006A5314" w:rsidP="009D054A">
            <w:pPr>
              <w:rPr>
                <w:ins w:id="5710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711" w:author="Morozova Klavdia" w:date="2019-07-19T15:0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71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VPER_END</w:t>
              </w:r>
            </w:ins>
          </w:p>
        </w:tc>
        <w:tc>
          <w:tcPr>
            <w:tcW w:w="2268" w:type="dxa"/>
            <w:noWrap/>
            <w:tcPrChange w:id="5713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491821AF" w14:textId="57305FA0" w:rsidR="006A5314" w:rsidRPr="00AD3599" w:rsidRDefault="006A5314">
            <w:pPr>
              <w:rPr>
                <w:ins w:id="5714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715" w:author="Morozova Klavdia" w:date="2019-07-19T15:0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716" w:author="Morozova Klavdia" w:date="2019-08-06T12:06:00Z">
                    <w:rPr/>
                  </w:rPrChange>
                </w:rPr>
                <w:t>KDATE</w:t>
              </w:r>
            </w:ins>
          </w:p>
        </w:tc>
      </w:tr>
      <w:tr w:rsidR="006A5314" w:rsidRPr="00AD3599" w14:paraId="2799A7D4" w14:textId="77777777" w:rsidTr="006A5314">
        <w:trPr>
          <w:trHeight w:val="300"/>
          <w:ins w:id="5717" w:author="Morozova Klavdia" w:date="2019-07-19T13:41:00Z"/>
          <w:trPrChange w:id="5718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5719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1897C25F" w14:textId="30D19ECD" w:rsidR="006A5314" w:rsidRPr="00AD3599" w:rsidRDefault="006A5314" w:rsidP="009D054A">
            <w:pPr>
              <w:rPr>
                <w:ins w:id="5720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721" w:author="Morozova Klavdia" w:date="2019-07-19T14:5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72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</w:t>
              </w:r>
            </w:ins>
          </w:p>
        </w:tc>
        <w:tc>
          <w:tcPr>
            <w:tcW w:w="2835" w:type="dxa"/>
            <w:tcPrChange w:id="5723" w:author="Morozova Klavdia" w:date="2019-07-19T15:53:00Z">
              <w:tcPr>
                <w:tcW w:w="2410" w:type="dxa"/>
                <w:gridSpan w:val="3"/>
              </w:tcPr>
            </w:tcPrChange>
          </w:tcPr>
          <w:p w14:paraId="11087C93" w14:textId="4658827F" w:rsidR="006A5314" w:rsidRPr="00AD3599" w:rsidRDefault="006A5314" w:rsidP="009D054A">
            <w:pPr>
              <w:rPr>
                <w:ins w:id="5724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725" w:author="Morozova Klavdia" w:date="2019-07-19T14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726" w:author="Morozova Klavdia" w:date="2019-08-06T12:06:00Z">
                    <w:rPr/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5727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0D9FC083" w14:textId="36C5A11C" w:rsidR="006A5314" w:rsidRPr="00AD3599" w:rsidRDefault="006A5314" w:rsidP="009D054A">
            <w:pPr>
              <w:rPr>
                <w:ins w:id="5728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729" w:author="Morozova Klavdia" w:date="2019-07-19T15:0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73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INCOTERMS1</w:t>
              </w:r>
            </w:ins>
          </w:p>
        </w:tc>
        <w:tc>
          <w:tcPr>
            <w:tcW w:w="2268" w:type="dxa"/>
            <w:noWrap/>
            <w:tcPrChange w:id="5731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44A92267" w14:textId="7F718051" w:rsidR="006A5314" w:rsidRPr="00AD3599" w:rsidRDefault="006A5314">
            <w:pPr>
              <w:rPr>
                <w:ins w:id="5732" w:author="Morozova Klavdia" w:date="2019-07-19T13:41:00Z"/>
                <w:rFonts w:ascii="Arial" w:hAnsi="Arial" w:cs="Arial"/>
                <w:sz w:val="20"/>
                <w:szCs w:val="20"/>
                <w:highlight w:val="green"/>
                <w:rPrChange w:id="5733" w:author="Morozova Klavdia" w:date="2019-08-06T12:06:00Z">
                  <w:rPr>
                    <w:ins w:id="5734" w:author="Morozova Klavdia" w:date="2019-07-19T13:41:00Z"/>
                    <w:rFonts w:ascii="Arial" w:hAnsi="Arial" w:cs="Arial"/>
                    <w:sz w:val="20"/>
                    <w:szCs w:val="20"/>
                    <w:highlight w:val="green"/>
                    <w:lang w:val="en-US"/>
                  </w:rPr>
                </w:rPrChange>
              </w:rPr>
            </w:pPr>
            <w:ins w:id="5735" w:author="Morozova Klavdia" w:date="2019-07-19T15:0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736" w:author="Morozova Klavdia" w:date="2019-08-06T12:06:00Z">
                    <w:rPr/>
                  </w:rPrChange>
                </w:rPr>
                <w:t>INCO1</w:t>
              </w:r>
            </w:ins>
          </w:p>
        </w:tc>
      </w:tr>
      <w:tr w:rsidR="006A5314" w:rsidRPr="00AD3599" w14:paraId="53B68266" w14:textId="77777777" w:rsidTr="006A5314">
        <w:trPr>
          <w:trHeight w:val="300"/>
          <w:ins w:id="5737" w:author="Morozova Klavdia" w:date="2019-07-19T13:41:00Z"/>
          <w:trPrChange w:id="5738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5739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4CC844C2" w14:textId="2CE82C8C" w:rsidR="006A5314" w:rsidRPr="00AD3599" w:rsidRDefault="006A5314" w:rsidP="009D054A">
            <w:pPr>
              <w:rPr>
                <w:ins w:id="5740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741" w:author="Morozova Klavdia" w:date="2019-07-19T14:5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74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</w:t>
              </w:r>
            </w:ins>
          </w:p>
        </w:tc>
        <w:tc>
          <w:tcPr>
            <w:tcW w:w="2835" w:type="dxa"/>
            <w:tcPrChange w:id="5743" w:author="Morozova Klavdia" w:date="2019-07-19T15:53:00Z">
              <w:tcPr>
                <w:tcW w:w="2410" w:type="dxa"/>
                <w:gridSpan w:val="3"/>
              </w:tcPr>
            </w:tcPrChange>
          </w:tcPr>
          <w:p w14:paraId="3A02B106" w14:textId="411E2915" w:rsidR="006A5314" w:rsidRPr="00AD3599" w:rsidRDefault="006A5314" w:rsidP="009D054A">
            <w:pPr>
              <w:rPr>
                <w:ins w:id="5744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745" w:author="Morozova Klavdia" w:date="2019-07-19T14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746" w:author="Morozova Klavdia" w:date="2019-08-06T12:06:00Z">
                    <w:rPr/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5747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144E1843" w14:textId="7E064B42" w:rsidR="006A5314" w:rsidRPr="00AD3599" w:rsidRDefault="006A5314" w:rsidP="009D054A">
            <w:pPr>
              <w:rPr>
                <w:ins w:id="5748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749" w:author="Morozova Klavdia" w:date="2019-07-19T15:0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75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INCOTERMS2</w:t>
              </w:r>
            </w:ins>
          </w:p>
        </w:tc>
        <w:tc>
          <w:tcPr>
            <w:tcW w:w="2268" w:type="dxa"/>
            <w:noWrap/>
            <w:tcPrChange w:id="5751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13057718" w14:textId="350F47DE" w:rsidR="006A5314" w:rsidRPr="00AD3599" w:rsidRDefault="006A5314">
            <w:pPr>
              <w:rPr>
                <w:ins w:id="5752" w:author="Morozova Klavdia" w:date="2019-07-19T13:41:00Z"/>
                <w:rFonts w:ascii="Arial" w:hAnsi="Arial" w:cs="Arial"/>
                <w:sz w:val="20"/>
                <w:szCs w:val="20"/>
                <w:highlight w:val="green"/>
                <w:rPrChange w:id="5753" w:author="Morozova Klavdia" w:date="2019-08-06T12:06:00Z">
                  <w:rPr>
                    <w:ins w:id="5754" w:author="Morozova Klavdia" w:date="2019-07-19T13:41:00Z"/>
                    <w:rFonts w:ascii="Arial" w:hAnsi="Arial" w:cs="Arial"/>
                    <w:sz w:val="20"/>
                    <w:szCs w:val="20"/>
                    <w:highlight w:val="green"/>
                    <w:lang w:val="en-US"/>
                  </w:rPr>
                </w:rPrChange>
              </w:rPr>
            </w:pPr>
            <w:ins w:id="5755" w:author="Morozova Klavdia" w:date="2019-07-19T15:0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756" w:author="Morozova Klavdia" w:date="2019-08-06T12:06:00Z">
                    <w:rPr/>
                  </w:rPrChange>
                </w:rPr>
                <w:t>INCO2</w:t>
              </w:r>
            </w:ins>
          </w:p>
        </w:tc>
      </w:tr>
      <w:tr w:rsidR="006A5314" w:rsidRPr="00AD3599" w14:paraId="650B1C48" w14:textId="77777777" w:rsidTr="006A5314">
        <w:trPr>
          <w:trHeight w:val="300"/>
          <w:ins w:id="5757" w:author="Morozova Klavdia" w:date="2019-07-19T13:41:00Z"/>
          <w:trPrChange w:id="5758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5759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1BB5631E" w14:textId="6201CD66" w:rsidR="006A5314" w:rsidRPr="00AD3599" w:rsidRDefault="006A5314" w:rsidP="009D054A">
            <w:pPr>
              <w:rPr>
                <w:ins w:id="5760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761" w:author="Morozova Klavdia" w:date="2019-07-19T14:59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76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lastRenderedPageBreak/>
                <w:t>HEADER</w:t>
              </w:r>
            </w:ins>
          </w:p>
        </w:tc>
        <w:tc>
          <w:tcPr>
            <w:tcW w:w="2835" w:type="dxa"/>
            <w:tcPrChange w:id="5763" w:author="Morozova Klavdia" w:date="2019-07-19T15:53:00Z">
              <w:tcPr>
                <w:tcW w:w="2410" w:type="dxa"/>
                <w:gridSpan w:val="3"/>
              </w:tcPr>
            </w:tcPrChange>
          </w:tcPr>
          <w:p w14:paraId="18A82422" w14:textId="496B7BE8" w:rsidR="006A5314" w:rsidRPr="00AD3599" w:rsidRDefault="006A5314" w:rsidP="009D054A">
            <w:pPr>
              <w:rPr>
                <w:ins w:id="5764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765" w:author="Morozova Klavdia" w:date="2019-07-19T14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766" w:author="Morozova Klavdia" w:date="2019-08-06T12:06:00Z">
                    <w:rPr/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5767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057EE29B" w14:textId="2740663E" w:rsidR="006A5314" w:rsidRPr="00AD3599" w:rsidRDefault="006A5314" w:rsidP="009D054A">
            <w:pPr>
              <w:rPr>
                <w:ins w:id="5768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769" w:author="Morozova Klavdia" w:date="2019-07-19T15:0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77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VENDOR</w:t>
              </w:r>
            </w:ins>
          </w:p>
        </w:tc>
        <w:tc>
          <w:tcPr>
            <w:tcW w:w="2268" w:type="dxa"/>
            <w:noWrap/>
            <w:tcPrChange w:id="5771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6FC7F4E6" w14:textId="3931DAF3" w:rsidR="006A5314" w:rsidRPr="00AD3599" w:rsidRDefault="006A5314">
            <w:pPr>
              <w:rPr>
                <w:ins w:id="5772" w:author="Morozova Klavdia" w:date="2019-07-19T13:41:00Z"/>
                <w:rFonts w:ascii="Arial" w:hAnsi="Arial" w:cs="Arial"/>
                <w:sz w:val="20"/>
                <w:szCs w:val="20"/>
                <w:highlight w:val="green"/>
                <w:rPrChange w:id="5773" w:author="Morozova Klavdia" w:date="2019-08-06T12:06:00Z">
                  <w:rPr>
                    <w:ins w:id="5774" w:author="Morozova Klavdia" w:date="2019-07-19T13:41:00Z"/>
                    <w:rFonts w:ascii="Arial" w:hAnsi="Arial" w:cs="Arial"/>
                    <w:sz w:val="20"/>
                    <w:szCs w:val="20"/>
                    <w:highlight w:val="green"/>
                    <w:lang w:val="en-US"/>
                  </w:rPr>
                </w:rPrChange>
              </w:rPr>
            </w:pPr>
            <w:ins w:id="5775" w:author="Morozova Klavdia" w:date="2019-07-19T15:0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776" w:author="Morozova Klavdia" w:date="2019-08-06T12:06:00Z">
                    <w:rPr/>
                  </w:rPrChange>
                </w:rPr>
                <w:t>LIFNR</w:t>
              </w:r>
            </w:ins>
          </w:p>
        </w:tc>
      </w:tr>
      <w:tr w:rsidR="006A5314" w:rsidRPr="00AD3599" w14:paraId="157D7679" w14:textId="77777777" w:rsidTr="006A5314">
        <w:trPr>
          <w:trHeight w:val="300"/>
          <w:ins w:id="5777" w:author="Morozova Klavdia" w:date="2019-07-19T13:41:00Z"/>
          <w:trPrChange w:id="5778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5779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7648D264" w14:textId="2B60CD3C" w:rsidR="006A5314" w:rsidRPr="00AD3599" w:rsidRDefault="006A5314" w:rsidP="009D054A">
            <w:pPr>
              <w:rPr>
                <w:ins w:id="5780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781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78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</w:t>
              </w:r>
            </w:ins>
          </w:p>
        </w:tc>
        <w:tc>
          <w:tcPr>
            <w:tcW w:w="2835" w:type="dxa"/>
            <w:tcPrChange w:id="5783" w:author="Morozova Klavdia" w:date="2019-07-19T15:53:00Z">
              <w:tcPr>
                <w:tcW w:w="2410" w:type="dxa"/>
                <w:gridSpan w:val="3"/>
              </w:tcPr>
            </w:tcPrChange>
          </w:tcPr>
          <w:p w14:paraId="62BC372B" w14:textId="51B0E82C" w:rsidR="006A5314" w:rsidRPr="00AD3599" w:rsidRDefault="006A5314" w:rsidP="009D054A">
            <w:pPr>
              <w:rPr>
                <w:ins w:id="5784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785" w:author="Morozova Klavdia" w:date="2019-07-19T14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786" w:author="Morozova Klavdia" w:date="2019-08-06T12:06:00Z">
                    <w:rPr/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5787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699D5BBD" w14:textId="0F43E255" w:rsidR="006A5314" w:rsidRPr="00AD3599" w:rsidRDefault="006A5314">
            <w:pPr>
              <w:rPr>
                <w:ins w:id="5788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789" w:author="Morozova Klavdia" w:date="2019-07-19T15:0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79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DIFF_INV</w:t>
              </w:r>
            </w:ins>
          </w:p>
        </w:tc>
        <w:tc>
          <w:tcPr>
            <w:tcW w:w="2268" w:type="dxa"/>
            <w:noWrap/>
            <w:tcPrChange w:id="5791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54D549CF" w14:textId="27C372F8" w:rsidR="006A5314" w:rsidRPr="00AD3599" w:rsidRDefault="006A5314">
            <w:pPr>
              <w:rPr>
                <w:ins w:id="5792" w:author="Morozova Klavdia" w:date="2019-07-19T13:41:00Z"/>
                <w:rFonts w:ascii="Arial" w:hAnsi="Arial" w:cs="Arial"/>
                <w:sz w:val="20"/>
                <w:szCs w:val="20"/>
                <w:highlight w:val="green"/>
                <w:rPrChange w:id="5793" w:author="Morozova Klavdia" w:date="2019-08-06T12:06:00Z">
                  <w:rPr>
                    <w:ins w:id="5794" w:author="Morozova Klavdia" w:date="2019-07-19T13:41:00Z"/>
                    <w:rFonts w:ascii="Arial" w:hAnsi="Arial" w:cs="Arial"/>
                    <w:sz w:val="20"/>
                    <w:szCs w:val="20"/>
                    <w:highlight w:val="green"/>
                    <w:lang w:val="en-US"/>
                  </w:rPr>
                </w:rPrChange>
              </w:rPr>
            </w:pPr>
            <w:ins w:id="5795" w:author="Morozova Klavdia" w:date="2019-07-19T15:0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796" w:author="Morozova Klavdia" w:date="2019-08-06T12:06:00Z">
                    <w:rPr/>
                  </w:rPrChange>
                </w:rPr>
                <w:t>LIFRE</w:t>
              </w:r>
            </w:ins>
          </w:p>
        </w:tc>
      </w:tr>
      <w:tr w:rsidR="006A5314" w:rsidRPr="00AD3599" w14:paraId="72F9353E" w14:textId="77777777" w:rsidTr="006A5314">
        <w:trPr>
          <w:trHeight w:val="300"/>
          <w:ins w:id="5797" w:author="Morozova Klavdia" w:date="2019-07-19T13:41:00Z"/>
          <w:trPrChange w:id="5798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5799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0936C57F" w14:textId="28E27431" w:rsidR="006A5314" w:rsidRPr="00AD3599" w:rsidRDefault="006A5314" w:rsidP="009D054A">
            <w:pPr>
              <w:rPr>
                <w:ins w:id="5800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801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80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</w:t>
              </w:r>
            </w:ins>
          </w:p>
        </w:tc>
        <w:tc>
          <w:tcPr>
            <w:tcW w:w="2835" w:type="dxa"/>
            <w:tcPrChange w:id="5803" w:author="Morozova Klavdia" w:date="2019-07-19T15:53:00Z">
              <w:tcPr>
                <w:tcW w:w="2410" w:type="dxa"/>
                <w:gridSpan w:val="3"/>
              </w:tcPr>
            </w:tcPrChange>
          </w:tcPr>
          <w:p w14:paraId="15433BD5" w14:textId="2E4FC15F" w:rsidR="006A5314" w:rsidRPr="00AD3599" w:rsidRDefault="006A5314" w:rsidP="009D054A">
            <w:pPr>
              <w:rPr>
                <w:ins w:id="5804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805" w:author="Morozova Klavdia" w:date="2019-07-19T14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806" w:author="Morozova Klavdia" w:date="2019-08-06T12:06:00Z">
                    <w:rPr/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5807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4F5B11AD" w14:textId="68BDBD5F" w:rsidR="006A5314" w:rsidRPr="00AD3599" w:rsidRDefault="006A5314" w:rsidP="009D054A">
            <w:pPr>
              <w:rPr>
                <w:ins w:id="5808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809" w:author="Morozova Klavdia" w:date="2019-07-19T15:0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81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PMNTTRMS</w:t>
              </w:r>
            </w:ins>
          </w:p>
        </w:tc>
        <w:tc>
          <w:tcPr>
            <w:tcW w:w="2268" w:type="dxa"/>
            <w:noWrap/>
            <w:tcPrChange w:id="5811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73C1F5A2" w14:textId="785B534A" w:rsidR="006A5314" w:rsidRPr="00AD3599" w:rsidRDefault="006A5314">
            <w:pPr>
              <w:rPr>
                <w:ins w:id="5812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813" w:author="Morozova Klavdia" w:date="2019-07-19T15:0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814" w:author="Morozova Klavdia" w:date="2019-08-06T12:06:00Z">
                    <w:rPr/>
                  </w:rPrChange>
                </w:rPr>
                <w:t>ZTERM</w:t>
              </w:r>
            </w:ins>
          </w:p>
        </w:tc>
      </w:tr>
      <w:tr w:rsidR="006A5314" w:rsidRPr="00AD3599" w14:paraId="6D9AA8A6" w14:textId="77777777" w:rsidTr="006A5314">
        <w:trPr>
          <w:trHeight w:val="300"/>
          <w:ins w:id="5815" w:author="Morozova Klavdia" w:date="2019-07-19T13:41:00Z"/>
          <w:trPrChange w:id="5816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5817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5D7C9338" w14:textId="5029BCEC" w:rsidR="006A5314" w:rsidRPr="00AD3599" w:rsidRDefault="006A5314" w:rsidP="00C065A8">
            <w:pPr>
              <w:rPr>
                <w:ins w:id="5818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819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82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</w:t>
              </w:r>
            </w:ins>
          </w:p>
        </w:tc>
        <w:tc>
          <w:tcPr>
            <w:tcW w:w="2835" w:type="dxa"/>
            <w:tcPrChange w:id="5821" w:author="Morozova Klavdia" w:date="2019-07-19T15:53:00Z">
              <w:tcPr>
                <w:tcW w:w="2410" w:type="dxa"/>
                <w:gridSpan w:val="3"/>
              </w:tcPr>
            </w:tcPrChange>
          </w:tcPr>
          <w:p w14:paraId="0F28A363" w14:textId="3708CD17" w:rsidR="006A5314" w:rsidRPr="00AD3599" w:rsidRDefault="006A5314" w:rsidP="00C065A8">
            <w:pPr>
              <w:rPr>
                <w:ins w:id="5822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823" w:author="Morozova Klavdia" w:date="2019-07-19T14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824" w:author="Morozova Klavdia" w:date="2019-08-06T12:06:00Z">
                    <w:rPr/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5825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2510D0DA" w14:textId="268C7C43" w:rsidR="006A5314" w:rsidRPr="00AD3599" w:rsidRDefault="006A5314" w:rsidP="00C065A8">
            <w:pPr>
              <w:rPr>
                <w:ins w:id="5826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827" w:author="Morozova Klavdia" w:date="2019-07-19T15:0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82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CURRENCY</w:t>
              </w:r>
            </w:ins>
          </w:p>
        </w:tc>
        <w:tc>
          <w:tcPr>
            <w:tcW w:w="2268" w:type="dxa"/>
            <w:noWrap/>
            <w:tcPrChange w:id="5829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11290467" w14:textId="5DCB7408" w:rsidR="006A5314" w:rsidRPr="00AD3599" w:rsidRDefault="006A5314">
            <w:pPr>
              <w:rPr>
                <w:ins w:id="5830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831" w:author="Morozova Klavdia" w:date="2019-07-19T15:0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832" w:author="Morozova Klavdia" w:date="2019-08-06T12:06:00Z">
                    <w:rPr>
                      <w:highlight w:val="yellow"/>
                    </w:rPr>
                  </w:rPrChange>
                </w:rPr>
                <w:t>WAERS</w:t>
              </w:r>
            </w:ins>
          </w:p>
        </w:tc>
      </w:tr>
      <w:tr w:rsidR="006A5314" w:rsidRPr="00AD3599" w14:paraId="1AE8140A" w14:textId="77777777" w:rsidTr="006A5314">
        <w:trPr>
          <w:trHeight w:val="300"/>
          <w:ins w:id="5833" w:author="Morozova Klavdia" w:date="2019-07-19T13:41:00Z"/>
          <w:trPrChange w:id="5834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5835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6144E236" w14:textId="2B04F1AF" w:rsidR="006A5314" w:rsidRPr="00AD3599" w:rsidRDefault="006A5314" w:rsidP="00C065A8">
            <w:pPr>
              <w:rPr>
                <w:ins w:id="5836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837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83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</w:t>
              </w:r>
            </w:ins>
          </w:p>
        </w:tc>
        <w:tc>
          <w:tcPr>
            <w:tcW w:w="2835" w:type="dxa"/>
            <w:tcPrChange w:id="5839" w:author="Morozova Klavdia" w:date="2019-07-19T15:53:00Z">
              <w:tcPr>
                <w:tcW w:w="2410" w:type="dxa"/>
                <w:gridSpan w:val="3"/>
              </w:tcPr>
            </w:tcPrChange>
          </w:tcPr>
          <w:p w14:paraId="2AA71FD7" w14:textId="04309957" w:rsidR="006A5314" w:rsidRPr="00AD3599" w:rsidRDefault="006A5314" w:rsidP="00C065A8">
            <w:pPr>
              <w:rPr>
                <w:ins w:id="5840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841" w:author="Morozova Klavdia" w:date="2019-07-19T14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842" w:author="Morozova Klavdia" w:date="2019-08-06T12:06:00Z">
                    <w:rPr/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5843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687D35FF" w14:textId="7687EB88" w:rsidR="006A5314" w:rsidRPr="00AD3599" w:rsidRDefault="006A5314" w:rsidP="00C065A8">
            <w:pPr>
              <w:rPr>
                <w:ins w:id="5844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845" w:author="Morozova Klavdia" w:date="2019-07-19T15:07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84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EXCH_RATE</w:t>
              </w:r>
            </w:ins>
          </w:p>
        </w:tc>
        <w:tc>
          <w:tcPr>
            <w:tcW w:w="2268" w:type="dxa"/>
            <w:noWrap/>
            <w:tcPrChange w:id="5847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268D6F00" w14:textId="6E7B925F" w:rsidR="006A5314" w:rsidRPr="00AD3599" w:rsidRDefault="006A5314">
            <w:pPr>
              <w:rPr>
                <w:ins w:id="5848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849" w:author="Morozova Klavdia" w:date="2019-07-19T15:0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850" w:author="Morozova Klavdia" w:date="2019-08-06T12:06:00Z">
                    <w:rPr/>
                  </w:rPrChange>
                </w:rPr>
                <w:t>WKURS</w:t>
              </w:r>
            </w:ins>
          </w:p>
        </w:tc>
      </w:tr>
      <w:tr w:rsidR="006A5314" w:rsidRPr="00AD3599" w14:paraId="3C27B9E3" w14:textId="77777777" w:rsidTr="006A5314">
        <w:trPr>
          <w:trHeight w:val="300"/>
          <w:ins w:id="5851" w:author="Morozova Klavdia" w:date="2019-07-19T13:41:00Z"/>
          <w:trPrChange w:id="5852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5853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54559095" w14:textId="77B896AB" w:rsidR="006A5314" w:rsidRPr="00AD3599" w:rsidRDefault="006A5314" w:rsidP="00C065A8">
            <w:pPr>
              <w:rPr>
                <w:ins w:id="5854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855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85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</w:t>
              </w:r>
            </w:ins>
          </w:p>
        </w:tc>
        <w:tc>
          <w:tcPr>
            <w:tcW w:w="2835" w:type="dxa"/>
            <w:tcPrChange w:id="5857" w:author="Morozova Klavdia" w:date="2019-07-19T15:53:00Z">
              <w:tcPr>
                <w:tcW w:w="2410" w:type="dxa"/>
                <w:gridSpan w:val="3"/>
              </w:tcPr>
            </w:tcPrChange>
          </w:tcPr>
          <w:p w14:paraId="719892DF" w14:textId="16305157" w:rsidR="006A5314" w:rsidRPr="00AD3599" w:rsidRDefault="006A5314" w:rsidP="00C065A8">
            <w:pPr>
              <w:rPr>
                <w:ins w:id="5858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859" w:author="Morozova Klavdia" w:date="2019-07-19T14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860" w:author="Morozova Klavdia" w:date="2019-08-06T12:06:00Z">
                    <w:rPr/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5861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054760B0" w14:textId="7A6E8107" w:rsidR="006A5314" w:rsidRPr="00AD3599" w:rsidRDefault="006A5314" w:rsidP="00C065A8">
            <w:pPr>
              <w:rPr>
                <w:ins w:id="5862" w:author="Morozova Klavdia" w:date="2019-07-19T13:41:00Z"/>
                <w:rFonts w:ascii="Arial" w:hAnsi="Arial" w:cs="Arial"/>
                <w:sz w:val="20"/>
                <w:szCs w:val="20"/>
                <w:highlight w:val="green"/>
              </w:rPr>
            </w:pPr>
            <w:ins w:id="5863" w:author="Morozova Klavdia" w:date="2019-07-19T15:0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86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EX_RATE_FX</w:t>
              </w:r>
            </w:ins>
          </w:p>
        </w:tc>
        <w:tc>
          <w:tcPr>
            <w:tcW w:w="2268" w:type="dxa"/>
            <w:noWrap/>
            <w:tcPrChange w:id="5865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1E54F42A" w14:textId="623880AD" w:rsidR="006A5314" w:rsidRPr="00AD3599" w:rsidRDefault="006A5314">
            <w:pPr>
              <w:rPr>
                <w:ins w:id="5866" w:author="Morozova Klavdia" w:date="2019-07-19T13:41:00Z"/>
                <w:rFonts w:ascii="Arial" w:hAnsi="Arial" w:cs="Arial"/>
                <w:sz w:val="20"/>
                <w:szCs w:val="20"/>
                <w:highlight w:val="green"/>
                <w:rPrChange w:id="5867" w:author="Morozova Klavdia" w:date="2019-08-06T12:06:00Z">
                  <w:rPr>
                    <w:ins w:id="5868" w:author="Morozova Klavdia" w:date="2019-07-19T13:41:00Z"/>
                    <w:rFonts w:ascii="Arial" w:hAnsi="Arial" w:cs="Arial"/>
                    <w:sz w:val="20"/>
                    <w:szCs w:val="20"/>
                    <w:highlight w:val="green"/>
                    <w:lang w:val="en-US"/>
                  </w:rPr>
                </w:rPrChange>
              </w:rPr>
            </w:pPr>
            <w:ins w:id="5869" w:author="Morozova Klavdia" w:date="2019-07-19T15:0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870" w:author="Morozova Klavdia" w:date="2019-08-06T12:06:00Z">
                    <w:rPr/>
                  </w:rPrChange>
                </w:rPr>
                <w:t>KUFIX</w:t>
              </w:r>
            </w:ins>
          </w:p>
        </w:tc>
      </w:tr>
      <w:tr w:rsidR="006A5314" w:rsidRPr="00AD3599" w14:paraId="6D03C2D6" w14:textId="77777777" w:rsidTr="006A5314">
        <w:trPr>
          <w:trHeight w:val="300"/>
          <w:ins w:id="5871" w:author="Morozova Klavdia" w:date="2019-07-19T14:47:00Z"/>
          <w:trPrChange w:id="5872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5873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2F0683C6" w14:textId="6CB87362" w:rsidR="006A5314" w:rsidRPr="00AD3599" w:rsidRDefault="006A5314" w:rsidP="0081119F">
            <w:pPr>
              <w:rPr>
                <w:ins w:id="5874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5875" w:author="Morozova Klavdia" w:date="2019-08-06T12:06:00Z">
                  <w:rPr>
                    <w:ins w:id="5876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877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87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HEADERX</w:t>
              </w:r>
            </w:ins>
          </w:p>
        </w:tc>
        <w:tc>
          <w:tcPr>
            <w:tcW w:w="2835" w:type="dxa"/>
            <w:tcPrChange w:id="5879" w:author="Morozova Klavdia" w:date="2019-07-19T15:53:00Z">
              <w:tcPr>
                <w:tcW w:w="2410" w:type="dxa"/>
                <w:gridSpan w:val="3"/>
              </w:tcPr>
            </w:tcPrChange>
          </w:tcPr>
          <w:p w14:paraId="27FA1C8C" w14:textId="3E65AECA" w:rsidR="006A5314" w:rsidRPr="00AD3599" w:rsidRDefault="006A5314" w:rsidP="0081119F">
            <w:pPr>
              <w:rPr>
                <w:ins w:id="5880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5881" w:author="Morozova Klavdia" w:date="2019-08-06T12:06:00Z">
                  <w:rPr>
                    <w:ins w:id="5882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883" w:author="Morozova Klavdia" w:date="2019-07-19T15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88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5885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4125E3A0" w14:textId="3E8EC0F2" w:rsidR="006A5314" w:rsidRPr="00AD3599" w:rsidRDefault="006A5314" w:rsidP="0081119F">
            <w:pPr>
              <w:rPr>
                <w:ins w:id="5886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5887" w:author="Morozova Klavdia" w:date="2019-08-06T12:06:00Z">
                  <w:rPr>
                    <w:ins w:id="5888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889" w:author="Morozova Klavdia" w:date="2019-07-19T15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890" w:author="Morozova Klavdia" w:date="2019-08-06T12:06:00Z">
                    <w:rPr>
                      <w:sz w:val="20"/>
                      <w:szCs w:val="20"/>
                    </w:rPr>
                  </w:rPrChange>
                </w:rPr>
                <w:t>ACUM_VALUE</w:t>
              </w:r>
            </w:ins>
          </w:p>
        </w:tc>
        <w:tc>
          <w:tcPr>
            <w:tcW w:w="2268" w:type="dxa"/>
            <w:noWrap/>
            <w:tcPrChange w:id="5891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659A56E0" w14:textId="056F45F5" w:rsidR="006A5314" w:rsidRPr="00AD3599" w:rsidRDefault="006A5314" w:rsidP="0081119F">
            <w:pPr>
              <w:rPr>
                <w:ins w:id="5892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5893" w:author="Morozova Klavdia" w:date="2019-08-06T12:06:00Z">
                  <w:rPr>
                    <w:ins w:id="5894" w:author="Morozova Klavdia" w:date="2019-07-19T14:47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5895" w:author="Morozova Klavdia" w:date="2019-07-19T15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89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KTWRT</w:t>
              </w:r>
            </w:ins>
          </w:p>
        </w:tc>
      </w:tr>
      <w:tr w:rsidR="006A5314" w:rsidRPr="00AD3599" w14:paraId="2D0362ED" w14:textId="77777777" w:rsidTr="006A5314">
        <w:trPr>
          <w:trHeight w:val="300"/>
          <w:ins w:id="5897" w:author="Morozova Klavdia" w:date="2019-07-19T14:47:00Z"/>
          <w:trPrChange w:id="5898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5899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4456886C" w14:textId="310B4E8A" w:rsidR="006A5314" w:rsidRPr="00AD3599" w:rsidRDefault="006A5314" w:rsidP="0081119F">
            <w:pPr>
              <w:rPr>
                <w:ins w:id="5900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5901" w:author="Morozova Klavdia" w:date="2019-08-06T12:06:00Z">
                  <w:rPr>
                    <w:ins w:id="5902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903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90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HEADERX</w:t>
              </w:r>
            </w:ins>
          </w:p>
        </w:tc>
        <w:tc>
          <w:tcPr>
            <w:tcW w:w="2835" w:type="dxa"/>
            <w:tcPrChange w:id="5905" w:author="Morozova Klavdia" w:date="2019-07-19T15:53:00Z">
              <w:tcPr>
                <w:tcW w:w="2410" w:type="dxa"/>
                <w:gridSpan w:val="3"/>
              </w:tcPr>
            </w:tcPrChange>
          </w:tcPr>
          <w:p w14:paraId="46BC7AAA" w14:textId="4AEE6BE7" w:rsidR="006A5314" w:rsidRPr="00AD3599" w:rsidRDefault="006A5314" w:rsidP="0081119F">
            <w:pPr>
              <w:rPr>
                <w:ins w:id="5906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5907" w:author="Morozova Klavdia" w:date="2019-08-06T12:06:00Z">
                  <w:rPr>
                    <w:ins w:id="5908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909" w:author="Morozova Klavdia" w:date="2019-07-19T14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91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5911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47BAA705" w14:textId="427CC080" w:rsidR="006A5314" w:rsidRPr="00AD3599" w:rsidRDefault="006A5314" w:rsidP="0081119F">
            <w:pPr>
              <w:rPr>
                <w:ins w:id="5912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5913" w:author="Morozova Klavdia" w:date="2019-08-06T12:06:00Z">
                  <w:rPr>
                    <w:ins w:id="5914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915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91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DOC_TYPE</w:t>
              </w:r>
            </w:ins>
          </w:p>
        </w:tc>
        <w:tc>
          <w:tcPr>
            <w:tcW w:w="2268" w:type="dxa"/>
            <w:noWrap/>
            <w:tcPrChange w:id="5917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5EA64DCC" w14:textId="3B0B51DB" w:rsidR="006A5314" w:rsidRPr="00AD3599" w:rsidRDefault="006A5314" w:rsidP="0081119F">
            <w:pPr>
              <w:rPr>
                <w:ins w:id="5918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5919" w:author="Morozova Klavdia" w:date="2019-08-06T12:06:00Z">
                  <w:rPr>
                    <w:ins w:id="5920" w:author="Morozova Klavdia" w:date="2019-07-19T14:47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5921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92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х</w:t>
              </w:r>
            </w:ins>
          </w:p>
        </w:tc>
      </w:tr>
      <w:tr w:rsidR="006A5314" w:rsidRPr="00AD3599" w14:paraId="1190A348" w14:textId="77777777" w:rsidTr="006A5314">
        <w:trPr>
          <w:trHeight w:val="300"/>
          <w:ins w:id="5923" w:author="Morozova Klavdia" w:date="2019-07-19T14:47:00Z"/>
          <w:trPrChange w:id="5924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5925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75F6F370" w14:textId="669681B9" w:rsidR="006A5314" w:rsidRPr="00AD3599" w:rsidRDefault="006A5314" w:rsidP="0081119F">
            <w:pPr>
              <w:rPr>
                <w:ins w:id="5926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5927" w:author="Morozova Klavdia" w:date="2019-08-06T12:06:00Z">
                  <w:rPr>
                    <w:ins w:id="5928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929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93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HEADERX</w:t>
              </w:r>
            </w:ins>
          </w:p>
        </w:tc>
        <w:tc>
          <w:tcPr>
            <w:tcW w:w="2835" w:type="dxa"/>
            <w:tcPrChange w:id="5931" w:author="Morozova Klavdia" w:date="2019-07-19T15:53:00Z">
              <w:tcPr>
                <w:tcW w:w="2410" w:type="dxa"/>
                <w:gridSpan w:val="3"/>
              </w:tcPr>
            </w:tcPrChange>
          </w:tcPr>
          <w:p w14:paraId="1DE60B9F" w14:textId="37AE5F73" w:rsidR="006A5314" w:rsidRPr="00AD3599" w:rsidRDefault="006A5314" w:rsidP="0081119F">
            <w:pPr>
              <w:rPr>
                <w:ins w:id="5932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5933" w:author="Morozova Klavdia" w:date="2019-08-06T12:06:00Z">
                  <w:rPr>
                    <w:ins w:id="5934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935" w:author="Morozova Klavdia" w:date="2019-07-19T14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93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5937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1D589706" w14:textId="45EA1468" w:rsidR="006A5314" w:rsidRPr="00AD3599" w:rsidRDefault="006A5314" w:rsidP="0081119F">
            <w:pPr>
              <w:rPr>
                <w:ins w:id="5938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5939" w:author="Morozova Klavdia" w:date="2019-08-06T12:06:00Z">
                  <w:rPr>
                    <w:ins w:id="5940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941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94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PURCH_ORG</w:t>
              </w:r>
            </w:ins>
          </w:p>
        </w:tc>
        <w:tc>
          <w:tcPr>
            <w:tcW w:w="2268" w:type="dxa"/>
            <w:noWrap/>
            <w:tcPrChange w:id="5943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6AA686DC" w14:textId="3C500EF5" w:rsidR="006A5314" w:rsidRPr="00AD3599" w:rsidRDefault="006A5314" w:rsidP="0081119F">
            <w:pPr>
              <w:rPr>
                <w:ins w:id="5944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5945" w:author="Morozova Klavdia" w:date="2019-08-06T12:06:00Z">
                  <w:rPr>
                    <w:ins w:id="5946" w:author="Morozova Klavdia" w:date="2019-07-19T14:47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5947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94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х</w:t>
              </w:r>
            </w:ins>
          </w:p>
        </w:tc>
      </w:tr>
      <w:tr w:rsidR="006A5314" w:rsidRPr="00AD3599" w14:paraId="131DBC14" w14:textId="77777777" w:rsidTr="006A5314">
        <w:trPr>
          <w:trHeight w:val="300"/>
          <w:ins w:id="5949" w:author="Morozova Klavdia" w:date="2019-07-19T14:47:00Z"/>
          <w:trPrChange w:id="5950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5951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74D4B035" w14:textId="7D249A0E" w:rsidR="006A5314" w:rsidRPr="00AD3599" w:rsidRDefault="006A5314" w:rsidP="0081119F">
            <w:pPr>
              <w:rPr>
                <w:ins w:id="5952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5953" w:author="Morozova Klavdia" w:date="2019-08-06T12:06:00Z">
                  <w:rPr>
                    <w:ins w:id="5954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955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95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HEADERX</w:t>
              </w:r>
            </w:ins>
          </w:p>
        </w:tc>
        <w:tc>
          <w:tcPr>
            <w:tcW w:w="2835" w:type="dxa"/>
            <w:tcPrChange w:id="5957" w:author="Morozova Klavdia" w:date="2019-07-19T15:53:00Z">
              <w:tcPr>
                <w:tcW w:w="2410" w:type="dxa"/>
                <w:gridSpan w:val="3"/>
              </w:tcPr>
            </w:tcPrChange>
          </w:tcPr>
          <w:p w14:paraId="1E78E428" w14:textId="37909326" w:rsidR="006A5314" w:rsidRPr="00AD3599" w:rsidRDefault="006A5314" w:rsidP="0081119F">
            <w:pPr>
              <w:rPr>
                <w:ins w:id="5958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5959" w:author="Morozova Klavdia" w:date="2019-08-06T12:06:00Z">
                  <w:rPr>
                    <w:ins w:id="5960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961" w:author="Morozova Klavdia" w:date="2019-07-19T14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96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5963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1ED59299" w14:textId="4C67249E" w:rsidR="006A5314" w:rsidRPr="00AD3599" w:rsidRDefault="006A5314" w:rsidP="0081119F">
            <w:pPr>
              <w:rPr>
                <w:ins w:id="5964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5965" w:author="Morozova Klavdia" w:date="2019-08-06T12:06:00Z">
                  <w:rPr>
                    <w:ins w:id="5966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967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96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COMP_CODE</w:t>
              </w:r>
            </w:ins>
          </w:p>
        </w:tc>
        <w:tc>
          <w:tcPr>
            <w:tcW w:w="2268" w:type="dxa"/>
            <w:noWrap/>
            <w:tcPrChange w:id="5969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0265B6AD" w14:textId="665AA305" w:rsidR="006A5314" w:rsidRPr="00AD3599" w:rsidRDefault="006A5314" w:rsidP="0081119F">
            <w:pPr>
              <w:rPr>
                <w:ins w:id="5970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5971" w:author="Morozova Klavdia" w:date="2019-08-06T12:06:00Z">
                  <w:rPr>
                    <w:ins w:id="5972" w:author="Morozova Klavdia" w:date="2019-07-19T14:47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5973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97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х</w:t>
              </w:r>
            </w:ins>
          </w:p>
        </w:tc>
      </w:tr>
      <w:tr w:rsidR="006A5314" w:rsidRPr="00AD3599" w14:paraId="2C295512" w14:textId="77777777" w:rsidTr="006A5314">
        <w:trPr>
          <w:trHeight w:val="300"/>
          <w:ins w:id="5975" w:author="Morozova Klavdia" w:date="2019-07-19T14:47:00Z"/>
          <w:trPrChange w:id="5976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5977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76C50BB4" w14:textId="2A997AD1" w:rsidR="006A5314" w:rsidRPr="00AD3599" w:rsidRDefault="006A5314" w:rsidP="0081119F">
            <w:pPr>
              <w:rPr>
                <w:ins w:id="5978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5979" w:author="Morozova Klavdia" w:date="2019-08-06T12:06:00Z">
                  <w:rPr>
                    <w:ins w:id="5980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981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98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HEADERX</w:t>
              </w:r>
            </w:ins>
          </w:p>
        </w:tc>
        <w:tc>
          <w:tcPr>
            <w:tcW w:w="2835" w:type="dxa"/>
            <w:tcPrChange w:id="5983" w:author="Morozova Klavdia" w:date="2019-07-19T15:53:00Z">
              <w:tcPr>
                <w:tcW w:w="2410" w:type="dxa"/>
                <w:gridSpan w:val="3"/>
              </w:tcPr>
            </w:tcPrChange>
          </w:tcPr>
          <w:p w14:paraId="005EF154" w14:textId="4069E083" w:rsidR="006A5314" w:rsidRPr="00AD3599" w:rsidRDefault="006A5314" w:rsidP="0081119F">
            <w:pPr>
              <w:rPr>
                <w:ins w:id="5984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5985" w:author="Morozova Klavdia" w:date="2019-08-06T12:06:00Z">
                  <w:rPr>
                    <w:ins w:id="5986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987" w:author="Morozova Klavdia" w:date="2019-07-19T14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98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5989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555CDD96" w14:textId="62645FC9" w:rsidR="006A5314" w:rsidRPr="00AD3599" w:rsidRDefault="006A5314" w:rsidP="0081119F">
            <w:pPr>
              <w:rPr>
                <w:ins w:id="5990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5991" w:author="Morozova Klavdia" w:date="2019-08-06T12:06:00Z">
                  <w:rPr>
                    <w:ins w:id="5992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5993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599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PUR_GROUP</w:t>
              </w:r>
            </w:ins>
          </w:p>
        </w:tc>
        <w:tc>
          <w:tcPr>
            <w:tcW w:w="2268" w:type="dxa"/>
            <w:noWrap/>
            <w:tcPrChange w:id="5995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66AD9490" w14:textId="3E2CE4BD" w:rsidR="006A5314" w:rsidRPr="00AD3599" w:rsidRDefault="006A5314" w:rsidP="0081119F">
            <w:pPr>
              <w:rPr>
                <w:ins w:id="5996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5997" w:author="Morozova Klavdia" w:date="2019-08-06T12:06:00Z">
                  <w:rPr>
                    <w:ins w:id="5998" w:author="Morozova Klavdia" w:date="2019-07-19T14:47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5999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00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х</w:t>
              </w:r>
            </w:ins>
          </w:p>
        </w:tc>
      </w:tr>
      <w:tr w:rsidR="006A5314" w:rsidRPr="00AD3599" w14:paraId="47FBD183" w14:textId="77777777" w:rsidTr="006A5314">
        <w:trPr>
          <w:trHeight w:val="300"/>
          <w:ins w:id="6001" w:author="Morozova Klavdia" w:date="2019-07-19T14:47:00Z"/>
          <w:trPrChange w:id="6002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6003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48B15793" w14:textId="5D096650" w:rsidR="006A5314" w:rsidRPr="00AD3599" w:rsidRDefault="006A5314" w:rsidP="0081119F">
            <w:pPr>
              <w:rPr>
                <w:ins w:id="6004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005" w:author="Morozova Klavdia" w:date="2019-08-06T12:06:00Z">
                  <w:rPr>
                    <w:ins w:id="6006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007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00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HEADERX</w:t>
              </w:r>
            </w:ins>
          </w:p>
        </w:tc>
        <w:tc>
          <w:tcPr>
            <w:tcW w:w="2835" w:type="dxa"/>
            <w:tcPrChange w:id="6009" w:author="Morozova Klavdia" w:date="2019-07-19T15:53:00Z">
              <w:tcPr>
                <w:tcW w:w="2410" w:type="dxa"/>
                <w:gridSpan w:val="3"/>
              </w:tcPr>
            </w:tcPrChange>
          </w:tcPr>
          <w:p w14:paraId="5679798B" w14:textId="38D6D4E9" w:rsidR="006A5314" w:rsidRPr="00AD3599" w:rsidRDefault="006A5314" w:rsidP="0081119F">
            <w:pPr>
              <w:rPr>
                <w:ins w:id="6010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011" w:author="Morozova Klavdia" w:date="2019-08-06T12:06:00Z">
                  <w:rPr>
                    <w:ins w:id="6012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013" w:author="Morozova Klavdia" w:date="2019-07-19T14:4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01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015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0D38ACDB" w14:textId="1B2323B4" w:rsidR="006A5314" w:rsidRPr="00AD3599" w:rsidRDefault="006A5314" w:rsidP="0081119F">
            <w:pPr>
              <w:rPr>
                <w:ins w:id="6016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017" w:author="Morozova Klavdia" w:date="2019-08-06T12:06:00Z">
                  <w:rPr>
                    <w:ins w:id="6018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019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02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DOC_DATE</w:t>
              </w:r>
            </w:ins>
          </w:p>
        </w:tc>
        <w:tc>
          <w:tcPr>
            <w:tcW w:w="2268" w:type="dxa"/>
            <w:noWrap/>
            <w:tcPrChange w:id="6021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524BFB7D" w14:textId="5B4FEC0B" w:rsidR="006A5314" w:rsidRPr="00AD3599" w:rsidRDefault="006A5314" w:rsidP="0081119F">
            <w:pPr>
              <w:rPr>
                <w:ins w:id="6022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023" w:author="Morozova Klavdia" w:date="2019-08-06T12:06:00Z">
                  <w:rPr>
                    <w:ins w:id="6024" w:author="Morozova Klavdia" w:date="2019-07-19T14:47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6025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02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х</w:t>
              </w:r>
            </w:ins>
          </w:p>
        </w:tc>
      </w:tr>
      <w:tr w:rsidR="006A5314" w:rsidRPr="00AD3599" w14:paraId="17C3E6B3" w14:textId="77777777" w:rsidTr="006A5314">
        <w:trPr>
          <w:trHeight w:val="300"/>
          <w:ins w:id="6027" w:author="Morozova Klavdia" w:date="2019-07-19T14:47:00Z"/>
          <w:trPrChange w:id="6028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6029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22A16609" w14:textId="4CA6E25A" w:rsidR="006A5314" w:rsidRPr="00AD3599" w:rsidRDefault="006A5314" w:rsidP="0081119F">
            <w:pPr>
              <w:rPr>
                <w:ins w:id="6030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031" w:author="Morozova Klavdia" w:date="2019-08-06T12:06:00Z">
                  <w:rPr>
                    <w:ins w:id="6032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033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03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HEADERX</w:t>
              </w:r>
            </w:ins>
          </w:p>
        </w:tc>
        <w:tc>
          <w:tcPr>
            <w:tcW w:w="2835" w:type="dxa"/>
            <w:tcPrChange w:id="6035" w:author="Morozova Klavdia" w:date="2019-07-19T15:53:00Z">
              <w:tcPr>
                <w:tcW w:w="2410" w:type="dxa"/>
                <w:gridSpan w:val="3"/>
              </w:tcPr>
            </w:tcPrChange>
          </w:tcPr>
          <w:p w14:paraId="24D419C6" w14:textId="7468DA2F" w:rsidR="006A5314" w:rsidRPr="00AD3599" w:rsidRDefault="006A5314" w:rsidP="0081119F">
            <w:pPr>
              <w:rPr>
                <w:ins w:id="6036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037" w:author="Morozova Klavdia" w:date="2019-08-06T12:06:00Z">
                  <w:rPr>
                    <w:ins w:id="6038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039" w:author="Morozova Klavdia" w:date="2019-07-19T14:5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04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041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77ED84BD" w14:textId="38DAA9D4" w:rsidR="006A5314" w:rsidRPr="00AD3599" w:rsidRDefault="006A5314" w:rsidP="0081119F">
            <w:pPr>
              <w:rPr>
                <w:ins w:id="6042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043" w:author="Morozova Klavdia" w:date="2019-08-06T12:06:00Z">
                  <w:rPr>
                    <w:ins w:id="6044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045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04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VPER_START</w:t>
              </w:r>
            </w:ins>
          </w:p>
        </w:tc>
        <w:tc>
          <w:tcPr>
            <w:tcW w:w="2268" w:type="dxa"/>
            <w:noWrap/>
            <w:tcPrChange w:id="6047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6E0A2F42" w14:textId="241F437B" w:rsidR="006A5314" w:rsidRPr="00AD3599" w:rsidRDefault="006A5314" w:rsidP="0081119F">
            <w:pPr>
              <w:rPr>
                <w:ins w:id="6048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049" w:author="Morozova Klavdia" w:date="2019-08-06T12:06:00Z">
                  <w:rPr>
                    <w:ins w:id="6050" w:author="Morozova Klavdia" w:date="2019-07-19T14:47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6051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05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х</w:t>
              </w:r>
            </w:ins>
          </w:p>
        </w:tc>
      </w:tr>
      <w:tr w:rsidR="006A5314" w:rsidRPr="00AD3599" w14:paraId="4550EA8B" w14:textId="77777777" w:rsidTr="006A5314">
        <w:trPr>
          <w:trHeight w:val="300"/>
          <w:ins w:id="6053" w:author="Morozova Klavdia" w:date="2019-07-19T14:47:00Z"/>
          <w:trPrChange w:id="6054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6055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51760DE9" w14:textId="394687FD" w:rsidR="006A5314" w:rsidRPr="00AD3599" w:rsidRDefault="006A5314" w:rsidP="0081119F">
            <w:pPr>
              <w:rPr>
                <w:ins w:id="6056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057" w:author="Morozova Klavdia" w:date="2019-08-06T12:06:00Z">
                  <w:rPr>
                    <w:ins w:id="6058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059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06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HEADERX</w:t>
              </w:r>
            </w:ins>
          </w:p>
        </w:tc>
        <w:tc>
          <w:tcPr>
            <w:tcW w:w="2835" w:type="dxa"/>
            <w:tcPrChange w:id="6061" w:author="Morozova Klavdia" w:date="2019-07-19T15:53:00Z">
              <w:tcPr>
                <w:tcW w:w="2410" w:type="dxa"/>
                <w:gridSpan w:val="3"/>
              </w:tcPr>
            </w:tcPrChange>
          </w:tcPr>
          <w:p w14:paraId="390075EB" w14:textId="60B3D9A0" w:rsidR="006A5314" w:rsidRPr="00AD3599" w:rsidRDefault="006A5314" w:rsidP="0081119F">
            <w:pPr>
              <w:rPr>
                <w:ins w:id="6062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063" w:author="Morozova Klavdia" w:date="2019-08-06T12:06:00Z">
                  <w:rPr>
                    <w:ins w:id="6064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065" w:author="Morozova Klavdia" w:date="2019-07-19T14:5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06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067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61B87CC7" w14:textId="43CC1469" w:rsidR="006A5314" w:rsidRPr="00AD3599" w:rsidRDefault="006A5314" w:rsidP="0081119F">
            <w:pPr>
              <w:rPr>
                <w:ins w:id="6068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069" w:author="Morozova Klavdia" w:date="2019-08-06T12:06:00Z">
                  <w:rPr>
                    <w:ins w:id="6070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071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07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VPER_END</w:t>
              </w:r>
            </w:ins>
          </w:p>
        </w:tc>
        <w:tc>
          <w:tcPr>
            <w:tcW w:w="2268" w:type="dxa"/>
            <w:noWrap/>
            <w:tcPrChange w:id="6073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7D97D846" w14:textId="5E6C8539" w:rsidR="006A5314" w:rsidRPr="00AD3599" w:rsidRDefault="006A5314" w:rsidP="0081119F">
            <w:pPr>
              <w:rPr>
                <w:ins w:id="6074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075" w:author="Morozova Klavdia" w:date="2019-08-06T12:06:00Z">
                  <w:rPr>
                    <w:ins w:id="6076" w:author="Morozova Klavdia" w:date="2019-07-19T14:47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6077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07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х</w:t>
              </w:r>
            </w:ins>
          </w:p>
        </w:tc>
      </w:tr>
      <w:tr w:rsidR="006A5314" w:rsidRPr="00AD3599" w14:paraId="3F507D33" w14:textId="77777777" w:rsidTr="006A5314">
        <w:trPr>
          <w:trHeight w:val="300"/>
          <w:ins w:id="6079" w:author="Morozova Klavdia" w:date="2019-07-19T14:47:00Z"/>
          <w:trPrChange w:id="6080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6081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4C42ACBD" w14:textId="695C8D8D" w:rsidR="006A5314" w:rsidRPr="00AD3599" w:rsidRDefault="006A5314" w:rsidP="0081119F">
            <w:pPr>
              <w:rPr>
                <w:ins w:id="6082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083" w:author="Morozova Klavdia" w:date="2019-08-06T12:06:00Z">
                  <w:rPr>
                    <w:ins w:id="6084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085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08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HEADERX</w:t>
              </w:r>
            </w:ins>
          </w:p>
        </w:tc>
        <w:tc>
          <w:tcPr>
            <w:tcW w:w="2835" w:type="dxa"/>
            <w:tcPrChange w:id="6087" w:author="Morozova Klavdia" w:date="2019-07-19T15:53:00Z">
              <w:tcPr>
                <w:tcW w:w="2410" w:type="dxa"/>
                <w:gridSpan w:val="3"/>
              </w:tcPr>
            </w:tcPrChange>
          </w:tcPr>
          <w:p w14:paraId="34E9AB1F" w14:textId="0AD31775" w:rsidR="006A5314" w:rsidRPr="00AD3599" w:rsidRDefault="006A5314" w:rsidP="0081119F">
            <w:pPr>
              <w:rPr>
                <w:ins w:id="6088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089" w:author="Morozova Klavdia" w:date="2019-08-06T12:06:00Z">
                  <w:rPr>
                    <w:ins w:id="6090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091" w:author="Morozova Klavdia" w:date="2019-07-19T14:5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09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093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0356A3A6" w14:textId="535C6D18" w:rsidR="006A5314" w:rsidRPr="00AD3599" w:rsidRDefault="006A5314" w:rsidP="0081119F">
            <w:pPr>
              <w:rPr>
                <w:ins w:id="6094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095" w:author="Morozova Klavdia" w:date="2019-08-06T12:06:00Z">
                  <w:rPr>
                    <w:ins w:id="6096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097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09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INCOTERMS1</w:t>
              </w:r>
            </w:ins>
          </w:p>
        </w:tc>
        <w:tc>
          <w:tcPr>
            <w:tcW w:w="2268" w:type="dxa"/>
            <w:noWrap/>
            <w:tcPrChange w:id="6099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2DD0D38C" w14:textId="043FB6C0" w:rsidR="006A5314" w:rsidRPr="00AD3599" w:rsidRDefault="006A5314" w:rsidP="0081119F">
            <w:pPr>
              <w:rPr>
                <w:ins w:id="6100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101" w:author="Morozova Klavdia" w:date="2019-08-06T12:06:00Z">
                  <w:rPr>
                    <w:ins w:id="6102" w:author="Morozova Klavdia" w:date="2019-07-19T14:47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6103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10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х</w:t>
              </w:r>
            </w:ins>
          </w:p>
        </w:tc>
      </w:tr>
      <w:tr w:rsidR="006A5314" w:rsidRPr="00AD3599" w14:paraId="445D27D9" w14:textId="77777777" w:rsidTr="006A5314">
        <w:trPr>
          <w:trHeight w:val="300"/>
          <w:ins w:id="6105" w:author="Morozova Klavdia" w:date="2019-07-19T14:47:00Z"/>
          <w:trPrChange w:id="6106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6107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0DDFD11E" w14:textId="1EAF45F9" w:rsidR="006A5314" w:rsidRPr="00AD3599" w:rsidRDefault="006A5314" w:rsidP="0081119F">
            <w:pPr>
              <w:rPr>
                <w:ins w:id="6108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109" w:author="Morozova Klavdia" w:date="2019-08-06T12:06:00Z">
                  <w:rPr>
                    <w:ins w:id="6110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111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11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HEADERX</w:t>
              </w:r>
            </w:ins>
          </w:p>
        </w:tc>
        <w:tc>
          <w:tcPr>
            <w:tcW w:w="2835" w:type="dxa"/>
            <w:tcPrChange w:id="6113" w:author="Morozova Klavdia" w:date="2019-07-19T15:53:00Z">
              <w:tcPr>
                <w:tcW w:w="2410" w:type="dxa"/>
                <w:gridSpan w:val="3"/>
              </w:tcPr>
            </w:tcPrChange>
          </w:tcPr>
          <w:p w14:paraId="5E66193B" w14:textId="72ECE9C0" w:rsidR="006A5314" w:rsidRPr="00AD3599" w:rsidRDefault="006A5314" w:rsidP="0081119F">
            <w:pPr>
              <w:rPr>
                <w:ins w:id="6114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115" w:author="Morozova Klavdia" w:date="2019-08-06T12:06:00Z">
                  <w:rPr>
                    <w:ins w:id="6116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117" w:author="Morozova Klavdia" w:date="2019-07-19T14:5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11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119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0DE2C228" w14:textId="66C41F95" w:rsidR="006A5314" w:rsidRPr="00AD3599" w:rsidRDefault="006A5314" w:rsidP="0081119F">
            <w:pPr>
              <w:rPr>
                <w:ins w:id="6120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121" w:author="Morozova Klavdia" w:date="2019-08-06T12:06:00Z">
                  <w:rPr>
                    <w:ins w:id="6122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123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12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INCOTERMS2</w:t>
              </w:r>
            </w:ins>
          </w:p>
        </w:tc>
        <w:tc>
          <w:tcPr>
            <w:tcW w:w="2268" w:type="dxa"/>
            <w:noWrap/>
            <w:tcPrChange w:id="6125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4F3F2437" w14:textId="1B528B77" w:rsidR="006A5314" w:rsidRPr="00AD3599" w:rsidRDefault="006A5314" w:rsidP="0081119F">
            <w:pPr>
              <w:rPr>
                <w:ins w:id="6126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127" w:author="Morozova Klavdia" w:date="2019-08-06T12:06:00Z">
                  <w:rPr>
                    <w:ins w:id="6128" w:author="Morozova Klavdia" w:date="2019-07-19T14:47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6129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13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х</w:t>
              </w:r>
            </w:ins>
          </w:p>
        </w:tc>
      </w:tr>
      <w:tr w:rsidR="006A5314" w:rsidRPr="00AD3599" w14:paraId="315BE461" w14:textId="77777777" w:rsidTr="006A5314">
        <w:trPr>
          <w:trHeight w:val="300"/>
          <w:ins w:id="6131" w:author="Morozova Klavdia" w:date="2019-07-19T14:47:00Z"/>
          <w:trPrChange w:id="6132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6133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44CE8FD1" w14:textId="451C3394" w:rsidR="006A5314" w:rsidRPr="00AD3599" w:rsidRDefault="006A5314" w:rsidP="0081119F">
            <w:pPr>
              <w:rPr>
                <w:ins w:id="6134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135" w:author="Morozova Klavdia" w:date="2019-08-06T12:06:00Z">
                  <w:rPr>
                    <w:ins w:id="6136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137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13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HEADERX</w:t>
              </w:r>
            </w:ins>
          </w:p>
        </w:tc>
        <w:tc>
          <w:tcPr>
            <w:tcW w:w="2835" w:type="dxa"/>
            <w:tcPrChange w:id="6139" w:author="Morozova Klavdia" w:date="2019-07-19T15:53:00Z">
              <w:tcPr>
                <w:tcW w:w="2410" w:type="dxa"/>
                <w:gridSpan w:val="3"/>
              </w:tcPr>
            </w:tcPrChange>
          </w:tcPr>
          <w:p w14:paraId="4370128D" w14:textId="05D05454" w:rsidR="006A5314" w:rsidRPr="00AD3599" w:rsidRDefault="006A5314" w:rsidP="0081119F">
            <w:pPr>
              <w:rPr>
                <w:ins w:id="6140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141" w:author="Morozova Klavdia" w:date="2019-08-06T12:06:00Z">
                  <w:rPr>
                    <w:ins w:id="6142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143" w:author="Morozova Klavdia" w:date="2019-07-19T14:5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14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145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3D848BF5" w14:textId="4CB75E0E" w:rsidR="006A5314" w:rsidRPr="00AD3599" w:rsidRDefault="006A5314" w:rsidP="0081119F">
            <w:pPr>
              <w:rPr>
                <w:ins w:id="6146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147" w:author="Morozova Klavdia" w:date="2019-08-06T12:06:00Z">
                  <w:rPr>
                    <w:ins w:id="6148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149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15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VENDOR</w:t>
              </w:r>
            </w:ins>
          </w:p>
        </w:tc>
        <w:tc>
          <w:tcPr>
            <w:tcW w:w="2268" w:type="dxa"/>
            <w:noWrap/>
            <w:tcPrChange w:id="6151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20F9FC97" w14:textId="6C958563" w:rsidR="006A5314" w:rsidRPr="00AD3599" w:rsidRDefault="006A5314" w:rsidP="0081119F">
            <w:pPr>
              <w:rPr>
                <w:ins w:id="6152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153" w:author="Morozova Klavdia" w:date="2019-08-06T12:06:00Z">
                  <w:rPr>
                    <w:ins w:id="6154" w:author="Morozova Klavdia" w:date="2019-07-19T14:47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6155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15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х</w:t>
              </w:r>
            </w:ins>
          </w:p>
        </w:tc>
      </w:tr>
      <w:tr w:rsidR="006A5314" w:rsidRPr="00AD3599" w14:paraId="5C812CA4" w14:textId="77777777" w:rsidTr="006A5314">
        <w:trPr>
          <w:trHeight w:val="300"/>
          <w:ins w:id="6157" w:author="Morozova Klavdia" w:date="2019-07-19T14:47:00Z"/>
          <w:trPrChange w:id="6158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6159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2D552792" w14:textId="65F3919A" w:rsidR="006A5314" w:rsidRPr="00AD3599" w:rsidRDefault="006A5314" w:rsidP="0081119F">
            <w:pPr>
              <w:rPr>
                <w:ins w:id="6160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161" w:author="Morozova Klavdia" w:date="2019-08-06T12:06:00Z">
                  <w:rPr>
                    <w:ins w:id="6162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163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16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HEADERX</w:t>
              </w:r>
            </w:ins>
          </w:p>
        </w:tc>
        <w:tc>
          <w:tcPr>
            <w:tcW w:w="2835" w:type="dxa"/>
            <w:tcPrChange w:id="6165" w:author="Morozova Klavdia" w:date="2019-07-19T15:53:00Z">
              <w:tcPr>
                <w:tcW w:w="2410" w:type="dxa"/>
                <w:gridSpan w:val="3"/>
              </w:tcPr>
            </w:tcPrChange>
          </w:tcPr>
          <w:p w14:paraId="36DBC6B5" w14:textId="243FCB72" w:rsidR="006A5314" w:rsidRPr="00AD3599" w:rsidRDefault="006A5314" w:rsidP="0081119F">
            <w:pPr>
              <w:rPr>
                <w:ins w:id="6166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167" w:author="Morozova Klavdia" w:date="2019-08-06T12:06:00Z">
                  <w:rPr>
                    <w:ins w:id="6168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169" w:author="Morozova Klavdia" w:date="2019-07-19T14:5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17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171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2862F036" w14:textId="695E65EF" w:rsidR="006A5314" w:rsidRPr="00AD3599" w:rsidRDefault="006A5314" w:rsidP="0081119F">
            <w:pPr>
              <w:rPr>
                <w:ins w:id="6172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173" w:author="Morozova Klavdia" w:date="2019-08-06T12:06:00Z">
                  <w:rPr>
                    <w:ins w:id="6174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175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17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DIFF_INV</w:t>
              </w:r>
            </w:ins>
          </w:p>
        </w:tc>
        <w:tc>
          <w:tcPr>
            <w:tcW w:w="2268" w:type="dxa"/>
            <w:noWrap/>
            <w:tcPrChange w:id="6177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76A61504" w14:textId="3BF04FE6" w:rsidR="006A5314" w:rsidRPr="00AD3599" w:rsidRDefault="006A5314" w:rsidP="0081119F">
            <w:pPr>
              <w:rPr>
                <w:ins w:id="6178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179" w:author="Morozova Klavdia" w:date="2019-08-06T12:06:00Z">
                  <w:rPr>
                    <w:ins w:id="6180" w:author="Morozova Klavdia" w:date="2019-07-19T14:47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6181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18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х</w:t>
              </w:r>
            </w:ins>
          </w:p>
        </w:tc>
      </w:tr>
      <w:tr w:rsidR="006A5314" w:rsidRPr="00AD3599" w14:paraId="0B8FC309" w14:textId="77777777" w:rsidTr="006A5314">
        <w:trPr>
          <w:trHeight w:val="300"/>
          <w:ins w:id="6183" w:author="Morozova Klavdia" w:date="2019-07-19T14:47:00Z"/>
          <w:trPrChange w:id="6184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6185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629A88E3" w14:textId="34E542D6" w:rsidR="006A5314" w:rsidRPr="00AD3599" w:rsidRDefault="006A5314" w:rsidP="0081119F">
            <w:pPr>
              <w:rPr>
                <w:ins w:id="6186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187" w:author="Morozova Klavdia" w:date="2019-08-06T12:06:00Z">
                  <w:rPr>
                    <w:ins w:id="6188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189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19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HEADERX</w:t>
              </w:r>
            </w:ins>
          </w:p>
        </w:tc>
        <w:tc>
          <w:tcPr>
            <w:tcW w:w="2835" w:type="dxa"/>
            <w:tcPrChange w:id="6191" w:author="Morozova Klavdia" w:date="2019-07-19T15:53:00Z">
              <w:tcPr>
                <w:tcW w:w="2410" w:type="dxa"/>
                <w:gridSpan w:val="3"/>
              </w:tcPr>
            </w:tcPrChange>
          </w:tcPr>
          <w:p w14:paraId="5D824939" w14:textId="3E6C9F58" w:rsidR="006A5314" w:rsidRPr="00AD3599" w:rsidRDefault="006A5314" w:rsidP="0081119F">
            <w:pPr>
              <w:rPr>
                <w:ins w:id="6192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193" w:author="Morozova Klavdia" w:date="2019-08-06T12:06:00Z">
                  <w:rPr>
                    <w:ins w:id="6194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195" w:author="Morozova Klavdia" w:date="2019-07-19T14:5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19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197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6A400AF6" w14:textId="00EE5EAF" w:rsidR="006A5314" w:rsidRPr="00AD3599" w:rsidRDefault="006A5314" w:rsidP="0081119F">
            <w:pPr>
              <w:rPr>
                <w:ins w:id="6198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199" w:author="Morozova Klavdia" w:date="2019-08-06T12:06:00Z">
                  <w:rPr>
                    <w:ins w:id="6200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201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20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PMNTTRMS</w:t>
              </w:r>
            </w:ins>
          </w:p>
        </w:tc>
        <w:tc>
          <w:tcPr>
            <w:tcW w:w="2268" w:type="dxa"/>
            <w:noWrap/>
            <w:tcPrChange w:id="6203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35F177DA" w14:textId="0D36061F" w:rsidR="006A5314" w:rsidRPr="00AD3599" w:rsidRDefault="006A5314" w:rsidP="0081119F">
            <w:pPr>
              <w:rPr>
                <w:ins w:id="6204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205" w:author="Morozova Klavdia" w:date="2019-08-06T12:06:00Z">
                  <w:rPr>
                    <w:ins w:id="6206" w:author="Morozova Klavdia" w:date="2019-07-19T14:47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6207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20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х</w:t>
              </w:r>
            </w:ins>
          </w:p>
        </w:tc>
      </w:tr>
      <w:tr w:rsidR="006A5314" w:rsidRPr="00AD3599" w14:paraId="418FCD98" w14:textId="77777777" w:rsidTr="006A5314">
        <w:trPr>
          <w:trHeight w:val="300"/>
          <w:ins w:id="6209" w:author="Morozova Klavdia" w:date="2019-07-19T14:47:00Z"/>
          <w:trPrChange w:id="6210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6211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2539E5C5" w14:textId="5A41CB6E" w:rsidR="006A5314" w:rsidRPr="00AD3599" w:rsidRDefault="006A5314" w:rsidP="0081119F">
            <w:pPr>
              <w:rPr>
                <w:ins w:id="6212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213" w:author="Morozova Klavdia" w:date="2019-08-06T12:06:00Z">
                  <w:rPr>
                    <w:ins w:id="6214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215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21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HEADERX</w:t>
              </w:r>
            </w:ins>
          </w:p>
        </w:tc>
        <w:tc>
          <w:tcPr>
            <w:tcW w:w="2835" w:type="dxa"/>
            <w:tcPrChange w:id="6217" w:author="Morozova Klavdia" w:date="2019-07-19T15:53:00Z">
              <w:tcPr>
                <w:tcW w:w="2410" w:type="dxa"/>
                <w:gridSpan w:val="3"/>
              </w:tcPr>
            </w:tcPrChange>
          </w:tcPr>
          <w:p w14:paraId="39308491" w14:textId="6829BF05" w:rsidR="006A5314" w:rsidRPr="00AD3599" w:rsidRDefault="006A5314" w:rsidP="0081119F">
            <w:pPr>
              <w:rPr>
                <w:ins w:id="6218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219" w:author="Morozova Klavdia" w:date="2019-08-06T12:06:00Z">
                  <w:rPr>
                    <w:ins w:id="6220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221" w:author="Morozova Klavdia" w:date="2019-07-19T14:5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22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223" w:author="Morozova Klavdia" w:date="2019-07-19T15:53:00Z">
              <w:tcPr>
                <w:tcW w:w="2239" w:type="dxa"/>
                <w:gridSpan w:val="3"/>
                <w:noWrap/>
              </w:tcPr>
            </w:tcPrChange>
          </w:tcPr>
          <w:p w14:paraId="155A8BE4" w14:textId="19FF939A" w:rsidR="006A5314" w:rsidRPr="00AD3599" w:rsidRDefault="006A5314" w:rsidP="0081119F">
            <w:pPr>
              <w:rPr>
                <w:ins w:id="6224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225" w:author="Morozova Klavdia" w:date="2019-08-06T12:06:00Z">
                  <w:rPr>
                    <w:ins w:id="6226" w:author="Morozova Klavdia" w:date="2019-07-19T14:4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227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22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CURRENCY</w:t>
              </w:r>
            </w:ins>
          </w:p>
        </w:tc>
        <w:tc>
          <w:tcPr>
            <w:tcW w:w="2268" w:type="dxa"/>
            <w:noWrap/>
            <w:tcPrChange w:id="6229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4DB55BCE" w14:textId="3F2B14A9" w:rsidR="006A5314" w:rsidRPr="00AD3599" w:rsidRDefault="006A5314" w:rsidP="0081119F">
            <w:pPr>
              <w:rPr>
                <w:ins w:id="6230" w:author="Morozova Klavdia" w:date="2019-07-19T14:47:00Z"/>
                <w:rFonts w:ascii="Arial" w:hAnsi="Arial" w:cs="Arial"/>
                <w:sz w:val="20"/>
                <w:szCs w:val="20"/>
                <w:highlight w:val="green"/>
                <w:rPrChange w:id="6231" w:author="Morozova Klavdia" w:date="2019-08-06T12:06:00Z">
                  <w:rPr>
                    <w:ins w:id="6232" w:author="Morozova Klavdia" w:date="2019-07-19T14:47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6233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23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х</w:t>
              </w:r>
            </w:ins>
          </w:p>
        </w:tc>
      </w:tr>
      <w:tr w:rsidR="006A5314" w:rsidRPr="00AD3599" w14:paraId="154C4647" w14:textId="77777777" w:rsidTr="006A5314">
        <w:tblPrEx>
          <w:tblPrExChange w:id="6235" w:author="Morozova Klavdia" w:date="2019-07-19T15:53:00Z">
            <w:tblPrEx>
              <w:tblW w:w="15778" w:type="dxa"/>
            </w:tblPrEx>
          </w:tblPrExChange>
        </w:tblPrEx>
        <w:trPr>
          <w:trHeight w:val="300"/>
          <w:ins w:id="6236" w:author="Morozova Klavdia" w:date="2019-07-19T14:56:00Z"/>
          <w:trPrChange w:id="6237" w:author="Morozova Klavdia" w:date="2019-07-19T15:53:00Z">
            <w:trPr>
              <w:gridAfter w:val="0"/>
              <w:wAfter w:w="5670" w:type="dxa"/>
              <w:trHeight w:val="300"/>
            </w:trPr>
          </w:trPrChange>
        </w:trPr>
        <w:tc>
          <w:tcPr>
            <w:tcW w:w="2170" w:type="dxa"/>
            <w:noWrap/>
            <w:tcPrChange w:id="6238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38A87DDB" w14:textId="292623F0" w:rsidR="006A5314" w:rsidRPr="00AD3599" w:rsidRDefault="006A5314" w:rsidP="0081119F">
            <w:pPr>
              <w:rPr>
                <w:ins w:id="6239" w:author="Morozova Klavdia" w:date="2019-07-19T14:56:00Z"/>
                <w:rFonts w:ascii="Arial" w:hAnsi="Arial" w:cs="Arial"/>
                <w:sz w:val="20"/>
                <w:szCs w:val="20"/>
                <w:highlight w:val="green"/>
                <w:rPrChange w:id="6240" w:author="Morozova Klavdia" w:date="2019-08-06T12:06:00Z">
                  <w:rPr>
                    <w:ins w:id="6241" w:author="Morozova Klavdia" w:date="2019-07-19T14:56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242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24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HEADERX</w:t>
              </w:r>
            </w:ins>
          </w:p>
        </w:tc>
        <w:tc>
          <w:tcPr>
            <w:tcW w:w="2835" w:type="dxa"/>
            <w:tcPrChange w:id="6244" w:author="Morozova Klavdia" w:date="2019-07-19T15:53:00Z">
              <w:tcPr>
                <w:tcW w:w="2835" w:type="dxa"/>
                <w:gridSpan w:val="4"/>
              </w:tcPr>
            </w:tcPrChange>
          </w:tcPr>
          <w:p w14:paraId="32F11C0B" w14:textId="2A30CFC3" w:rsidR="006A5314" w:rsidRPr="00AD3599" w:rsidRDefault="006A5314" w:rsidP="0081119F">
            <w:pPr>
              <w:rPr>
                <w:ins w:id="6245" w:author="Morozova Klavdia" w:date="2019-07-19T14:56:00Z"/>
                <w:rFonts w:ascii="Arial" w:hAnsi="Arial" w:cs="Arial"/>
                <w:sz w:val="20"/>
                <w:szCs w:val="20"/>
                <w:highlight w:val="green"/>
                <w:rPrChange w:id="6246" w:author="Morozova Klavdia" w:date="2019-08-06T12:06:00Z">
                  <w:rPr>
                    <w:ins w:id="6247" w:author="Morozova Klavdia" w:date="2019-07-19T14:56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248" w:author="Morozova Klavdia" w:date="2019-07-19T14:5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24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250" w:author="Morozova Klavdia" w:date="2019-07-19T15:53:00Z">
              <w:tcPr>
                <w:tcW w:w="2835" w:type="dxa"/>
                <w:gridSpan w:val="3"/>
                <w:noWrap/>
              </w:tcPr>
            </w:tcPrChange>
          </w:tcPr>
          <w:p w14:paraId="66CD9189" w14:textId="0FD73461" w:rsidR="006A5314" w:rsidRPr="00AD3599" w:rsidRDefault="006A5314" w:rsidP="0081119F">
            <w:pPr>
              <w:rPr>
                <w:ins w:id="6251" w:author="Morozova Klavdia" w:date="2019-07-19T14:56:00Z"/>
                <w:rFonts w:ascii="Arial" w:hAnsi="Arial" w:cs="Arial"/>
                <w:sz w:val="20"/>
                <w:szCs w:val="20"/>
                <w:highlight w:val="green"/>
                <w:rPrChange w:id="6252" w:author="Morozova Klavdia" w:date="2019-08-06T12:06:00Z">
                  <w:rPr>
                    <w:ins w:id="6253" w:author="Morozova Klavdia" w:date="2019-07-19T14:56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254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25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EXCH_RATE</w:t>
              </w:r>
            </w:ins>
          </w:p>
        </w:tc>
        <w:tc>
          <w:tcPr>
            <w:tcW w:w="2268" w:type="dxa"/>
            <w:noWrap/>
            <w:tcPrChange w:id="6256" w:author="Morozova Klavdia" w:date="2019-07-19T15:53:00Z">
              <w:tcPr>
                <w:tcW w:w="2268" w:type="dxa"/>
                <w:gridSpan w:val="2"/>
                <w:noWrap/>
              </w:tcPr>
            </w:tcPrChange>
          </w:tcPr>
          <w:p w14:paraId="77550FCE" w14:textId="72C46E3C" w:rsidR="006A5314" w:rsidRPr="00AD3599" w:rsidRDefault="006A5314" w:rsidP="0081119F">
            <w:pPr>
              <w:rPr>
                <w:ins w:id="6257" w:author="Morozova Klavdia" w:date="2019-07-19T14:56:00Z"/>
                <w:rFonts w:ascii="Arial" w:hAnsi="Arial" w:cs="Arial"/>
                <w:sz w:val="20"/>
                <w:szCs w:val="20"/>
                <w:highlight w:val="green"/>
                <w:lang w:val="en-US"/>
                <w:rPrChange w:id="6258" w:author="Morozova Klavdia" w:date="2019-08-06T12:06:00Z">
                  <w:rPr>
                    <w:ins w:id="6259" w:author="Morozova Klavdia" w:date="2019-07-19T14:56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6260" w:author="Morozova Klavdia" w:date="2019-07-19T15:0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26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х</w:t>
              </w:r>
            </w:ins>
          </w:p>
        </w:tc>
      </w:tr>
      <w:tr w:rsidR="006A5314" w:rsidRPr="00AD3599" w14:paraId="4926E6BE" w14:textId="77777777" w:rsidTr="006A5314">
        <w:tblPrEx>
          <w:tblPrExChange w:id="6262" w:author="Morozova Klavdia" w:date="2019-07-19T15:53:00Z">
            <w:tblPrEx>
              <w:tblW w:w="15778" w:type="dxa"/>
            </w:tblPrEx>
          </w:tblPrExChange>
        </w:tblPrEx>
        <w:trPr>
          <w:trHeight w:val="300"/>
          <w:ins w:id="6263" w:author="Morozova Klavdia" w:date="2019-07-19T15:30:00Z"/>
          <w:trPrChange w:id="6264" w:author="Morozova Klavdia" w:date="2019-07-19T15:53:00Z">
            <w:trPr>
              <w:gridAfter w:val="0"/>
              <w:wAfter w:w="5670" w:type="dxa"/>
              <w:trHeight w:val="300"/>
            </w:trPr>
          </w:trPrChange>
        </w:trPr>
        <w:tc>
          <w:tcPr>
            <w:tcW w:w="2170" w:type="dxa"/>
            <w:noWrap/>
            <w:tcPrChange w:id="6265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101A4535" w14:textId="03E70BFC" w:rsidR="006A5314" w:rsidRPr="00AD3599" w:rsidRDefault="006A5314" w:rsidP="0081119F">
            <w:pPr>
              <w:rPr>
                <w:ins w:id="6266" w:author="Morozova Klavdia" w:date="2019-07-19T15:30:00Z"/>
                <w:rFonts w:ascii="Arial" w:hAnsi="Arial" w:cs="Arial"/>
                <w:sz w:val="20"/>
                <w:szCs w:val="20"/>
                <w:highlight w:val="green"/>
                <w:rPrChange w:id="6267" w:author="Morozova Klavdia" w:date="2019-08-06T12:06:00Z">
                  <w:rPr>
                    <w:ins w:id="6268" w:author="Morozova Klavdia" w:date="2019-07-19T15:30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269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27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HEADERX</w:t>
              </w:r>
            </w:ins>
          </w:p>
        </w:tc>
        <w:tc>
          <w:tcPr>
            <w:tcW w:w="2835" w:type="dxa"/>
            <w:tcPrChange w:id="6271" w:author="Morozova Klavdia" w:date="2019-07-19T15:53:00Z">
              <w:tcPr>
                <w:tcW w:w="2835" w:type="dxa"/>
                <w:gridSpan w:val="4"/>
              </w:tcPr>
            </w:tcPrChange>
          </w:tcPr>
          <w:p w14:paraId="5ADDB820" w14:textId="51C365D6" w:rsidR="006A5314" w:rsidRPr="00AD3599" w:rsidRDefault="006A5314" w:rsidP="0081119F">
            <w:pPr>
              <w:rPr>
                <w:ins w:id="6272" w:author="Morozova Klavdia" w:date="2019-07-19T15:30:00Z"/>
                <w:rFonts w:ascii="Arial" w:hAnsi="Arial" w:cs="Arial"/>
                <w:sz w:val="20"/>
                <w:szCs w:val="20"/>
                <w:highlight w:val="green"/>
                <w:rPrChange w:id="6273" w:author="Morozova Klavdia" w:date="2019-08-06T12:06:00Z">
                  <w:rPr>
                    <w:ins w:id="6274" w:author="Morozova Klavdia" w:date="2019-07-19T15:30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275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27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277" w:author="Morozova Klavdia" w:date="2019-07-19T15:53:00Z">
              <w:tcPr>
                <w:tcW w:w="2835" w:type="dxa"/>
                <w:gridSpan w:val="3"/>
                <w:noWrap/>
              </w:tcPr>
            </w:tcPrChange>
          </w:tcPr>
          <w:p w14:paraId="06ED9479" w14:textId="4E012C8D" w:rsidR="006A5314" w:rsidRPr="00AD3599" w:rsidRDefault="006A5314" w:rsidP="0081119F">
            <w:pPr>
              <w:rPr>
                <w:ins w:id="6278" w:author="Morozova Klavdia" w:date="2019-07-19T15:30:00Z"/>
                <w:rFonts w:ascii="Arial" w:hAnsi="Arial" w:cs="Arial"/>
                <w:sz w:val="20"/>
                <w:szCs w:val="20"/>
                <w:highlight w:val="green"/>
                <w:rPrChange w:id="6279" w:author="Morozova Klavdia" w:date="2019-08-06T12:06:00Z">
                  <w:rPr>
                    <w:ins w:id="6280" w:author="Morozova Klavdia" w:date="2019-07-19T15:30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281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28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EX_RATE_FX</w:t>
              </w:r>
            </w:ins>
          </w:p>
        </w:tc>
        <w:tc>
          <w:tcPr>
            <w:tcW w:w="2268" w:type="dxa"/>
            <w:noWrap/>
            <w:tcPrChange w:id="6283" w:author="Morozova Klavdia" w:date="2019-07-19T15:53:00Z">
              <w:tcPr>
                <w:tcW w:w="2268" w:type="dxa"/>
                <w:gridSpan w:val="2"/>
                <w:noWrap/>
              </w:tcPr>
            </w:tcPrChange>
          </w:tcPr>
          <w:p w14:paraId="63658833" w14:textId="5026B1C9" w:rsidR="006A5314" w:rsidRPr="00AD3599" w:rsidRDefault="006A5314" w:rsidP="0081119F">
            <w:pPr>
              <w:rPr>
                <w:ins w:id="6284" w:author="Morozova Klavdia" w:date="2019-07-19T15:30:00Z"/>
                <w:rFonts w:ascii="Arial" w:hAnsi="Arial" w:cs="Arial"/>
                <w:sz w:val="20"/>
                <w:szCs w:val="20"/>
                <w:highlight w:val="green"/>
                <w:lang w:val="en-US"/>
                <w:rPrChange w:id="6285" w:author="Morozova Klavdia" w:date="2019-08-06T12:06:00Z">
                  <w:rPr>
                    <w:ins w:id="6286" w:author="Morozova Klavdia" w:date="2019-07-19T15:30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287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6288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x</w:t>
              </w:r>
            </w:ins>
          </w:p>
        </w:tc>
      </w:tr>
      <w:tr w:rsidR="006A5314" w:rsidRPr="00AD3599" w14:paraId="1EE33869" w14:textId="1E1709B9" w:rsidTr="006A5314">
        <w:tblPrEx>
          <w:tblPrExChange w:id="6289" w:author="Morozova Klavdia" w:date="2019-07-19T15:53:00Z">
            <w:tblPrEx>
              <w:tblW w:w="15778" w:type="dxa"/>
            </w:tblPrEx>
          </w:tblPrExChange>
        </w:tblPrEx>
        <w:trPr>
          <w:trHeight w:val="300"/>
          <w:ins w:id="6290" w:author="Morozova Klavdia" w:date="2019-07-19T15:11:00Z"/>
          <w:trPrChange w:id="6291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10108" w:type="dxa"/>
            <w:gridSpan w:val="4"/>
            <w:noWrap/>
            <w:tcPrChange w:id="6292" w:author="Morozova Klavdia" w:date="2019-07-19T15:53:00Z">
              <w:tcPr>
                <w:tcW w:w="10108" w:type="dxa"/>
                <w:gridSpan w:val="11"/>
                <w:noWrap/>
              </w:tcPr>
            </w:tcPrChange>
          </w:tcPr>
          <w:p w14:paraId="507B2264" w14:textId="06F90188" w:rsidR="006A5314" w:rsidRPr="00AD3599" w:rsidRDefault="00AD3599" w:rsidP="0081119F">
            <w:pPr>
              <w:rPr>
                <w:ins w:id="6293" w:author="Morozova Klavdia" w:date="2019-07-19T15:11:00Z"/>
                <w:rFonts w:ascii="Arial" w:hAnsi="Arial" w:cs="Arial"/>
                <w:sz w:val="20"/>
                <w:szCs w:val="20"/>
                <w:highlight w:val="green"/>
                <w:rPrChange w:id="6294" w:author="Morozova Klavdia" w:date="2019-08-06T12:06:00Z">
                  <w:rPr>
                    <w:ins w:id="6295" w:author="Morozova Klavdia" w:date="2019-07-19T15:1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296" w:author="Morozova Klavdia" w:date="2019-08-06T11:59:00Z">
              <w:r w:rsidRPr="00AD3599">
                <w:rPr>
                  <w:rFonts w:ascii="Arial" w:hAnsi="Arial" w:cs="Arial"/>
                  <w:b/>
                  <w:sz w:val="20"/>
                  <w:szCs w:val="20"/>
                  <w:highlight w:val="green"/>
                  <w:rPrChange w:id="6297" w:author="Morozova Klavdia" w:date="2019-08-06T12:06:00Z">
                    <w:rPr>
                      <w:rFonts w:ascii="Arial" w:hAnsi="Arial" w:cs="Arial"/>
                      <w:b/>
                      <w:sz w:val="20"/>
                      <w:szCs w:val="20"/>
                    </w:rPr>
                  </w:rPrChange>
                </w:rPr>
                <w:t>Входящие</w:t>
              </w:r>
            </w:ins>
            <w:commentRangeStart w:id="6298"/>
            <w:commentRangeStart w:id="6299"/>
            <w:ins w:id="6300" w:author="Morozova Klavdia" w:date="2019-07-19T15:11:00Z">
              <w:r w:rsidR="006A5314" w:rsidRPr="00AD3599">
                <w:rPr>
                  <w:rFonts w:ascii="Arial" w:hAnsi="Arial" w:cs="Arial"/>
                  <w:b/>
                  <w:sz w:val="20"/>
                  <w:szCs w:val="20"/>
                  <w:highlight w:val="green"/>
                  <w:rPrChange w:id="6301" w:author="Morozova Klavdia" w:date="2019-08-06T12:06:00Z">
                    <w:rPr>
                      <w:rFonts w:ascii="Arial" w:hAnsi="Arial" w:cs="Arial"/>
                      <w:b/>
                      <w:sz w:val="20"/>
                      <w:szCs w:val="20"/>
                    </w:rPr>
                  </w:rPrChange>
                </w:rPr>
                <w:t xml:space="preserve"> данные</w:t>
              </w:r>
              <w:r w:rsidR="006A5314"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30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commentRangeEnd w:id="6298"/>
            <w:r w:rsidR="00957B46" w:rsidRPr="00AD3599">
              <w:rPr>
                <w:rStyle w:val="aff5"/>
                <w:highlight w:val="green"/>
                <w:rPrChange w:id="6303" w:author="Morozova Klavdia" w:date="2019-08-06T12:06:00Z">
                  <w:rPr>
                    <w:rStyle w:val="aff5"/>
                  </w:rPr>
                </w:rPrChange>
              </w:rPr>
              <w:commentReference w:id="6298"/>
            </w:r>
            <w:commentRangeEnd w:id="6299"/>
            <w:r w:rsidRPr="00AD3599">
              <w:rPr>
                <w:rStyle w:val="aff5"/>
                <w:highlight w:val="green"/>
                <w:rPrChange w:id="6304" w:author="Morozova Klavdia" w:date="2019-08-06T12:06:00Z">
                  <w:rPr>
                    <w:rStyle w:val="aff5"/>
                  </w:rPr>
                </w:rPrChange>
              </w:rPr>
              <w:commentReference w:id="6299"/>
            </w:r>
          </w:p>
        </w:tc>
      </w:tr>
      <w:tr w:rsidR="006A5314" w:rsidRPr="00AD3599" w14:paraId="3D1B1550" w14:textId="77777777" w:rsidTr="006A5314">
        <w:trPr>
          <w:trHeight w:val="300"/>
          <w:ins w:id="6305" w:author="Morozova Klavdia" w:date="2019-07-19T15:11:00Z"/>
          <w:trPrChange w:id="6306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6307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3E4553E1" w14:textId="37ECA579" w:rsidR="006A5314" w:rsidRPr="00AD3599" w:rsidRDefault="006A5314" w:rsidP="0081119F">
            <w:pPr>
              <w:rPr>
                <w:ins w:id="6308" w:author="Morozova Klavdia" w:date="2019-07-19T15:11:00Z"/>
                <w:rFonts w:ascii="Arial" w:hAnsi="Arial" w:cs="Arial"/>
                <w:sz w:val="20"/>
                <w:szCs w:val="20"/>
                <w:highlight w:val="green"/>
                <w:lang w:val="en-US"/>
                <w:rPrChange w:id="6309" w:author="Morozova Klavdia" w:date="2019-08-06T12:06:00Z">
                  <w:rPr>
                    <w:ins w:id="6310" w:author="Morozova Klavdia" w:date="2019-07-19T15:1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311" w:author="Morozova Klavdia" w:date="2019-07-19T15:1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31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ITEM</w:t>
              </w:r>
            </w:ins>
          </w:p>
        </w:tc>
        <w:tc>
          <w:tcPr>
            <w:tcW w:w="2835" w:type="dxa"/>
            <w:tcPrChange w:id="6313" w:author="Morozova Klavdia" w:date="2019-07-19T15:53:00Z">
              <w:tcPr>
                <w:tcW w:w="2240" w:type="dxa"/>
                <w:gridSpan w:val="2"/>
              </w:tcPr>
            </w:tcPrChange>
          </w:tcPr>
          <w:p w14:paraId="04AFC3F8" w14:textId="29DE066B" w:rsidR="006A5314" w:rsidRPr="00AD3599" w:rsidRDefault="006A5314" w:rsidP="0081119F">
            <w:pPr>
              <w:rPr>
                <w:ins w:id="6314" w:author="Morozova Klavdia" w:date="2019-07-19T15:11:00Z"/>
                <w:sz w:val="20"/>
                <w:szCs w:val="20"/>
                <w:highlight w:val="green"/>
                <w:rPrChange w:id="6315" w:author="Morozova Klavdia" w:date="2019-08-06T12:06:00Z">
                  <w:rPr>
                    <w:ins w:id="6316" w:author="Morozova Klavdia" w:date="2019-07-19T15:11:00Z"/>
                    <w:sz w:val="20"/>
                    <w:szCs w:val="20"/>
                  </w:rPr>
                </w:rPrChange>
              </w:rPr>
            </w:pPr>
            <w:ins w:id="6317" w:author="Morozova Klavdia" w:date="2019-07-19T15:1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31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319" w:author="Morozova Klavdia" w:date="2019-07-19T15:53:00Z">
              <w:tcPr>
                <w:tcW w:w="2409" w:type="dxa"/>
                <w:gridSpan w:val="4"/>
                <w:noWrap/>
              </w:tcPr>
            </w:tcPrChange>
          </w:tcPr>
          <w:p w14:paraId="65FDC3C7" w14:textId="167F0FEA" w:rsidR="006A5314" w:rsidRPr="00AD3599" w:rsidRDefault="006A5314" w:rsidP="0081119F">
            <w:pPr>
              <w:rPr>
                <w:ins w:id="6320" w:author="Morozova Klavdia" w:date="2019-07-19T15:11:00Z"/>
                <w:sz w:val="20"/>
                <w:szCs w:val="20"/>
                <w:highlight w:val="green"/>
                <w:rPrChange w:id="6321" w:author="Morozova Klavdia" w:date="2019-08-06T12:06:00Z">
                  <w:rPr>
                    <w:ins w:id="6322" w:author="Morozova Klavdia" w:date="2019-07-19T15:11:00Z"/>
                    <w:sz w:val="20"/>
                    <w:szCs w:val="20"/>
                  </w:rPr>
                </w:rPrChange>
              </w:rPr>
            </w:pPr>
            <w:ins w:id="6323" w:author="Morozova Klavdia" w:date="2019-07-19T15:1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6324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ITEM_NO</w:t>
              </w:r>
            </w:ins>
          </w:p>
        </w:tc>
        <w:tc>
          <w:tcPr>
            <w:tcW w:w="2268" w:type="dxa"/>
            <w:noWrap/>
            <w:tcPrChange w:id="6325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534C9C75" w14:textId="1AF4347B" w:rsidR="006A5314" w:rsidRPr="00AD3599" w:rsidRDefault="006A5314">
            <w:pPr>
              <w:rPr>
                <w:ins w:id="6326" w:author="Morozova Klavdia" w:date="2019-07-19T15:11:00Z"/>
                <w:rFonts w:ascii="Arial" w:hAnsi="Arial" w:cs="Arial"/>
                <w:sz w:val="20"/>
                <w:szCs w:val="20"/>
                <w:highlight w:val="green"/>
                <w:lang w:val="en-US"/>
                <w:rPrChange w:id="6327" w:author="Morozova Klavdia" w:date="2019-08-06T12:06:00Z">
                  <w:rPr>
                    <w:ins w:id="6328" w:author="Morozova Klavdia" w:date="2019-07-19T15:11:00Z"/>
                    <w:lang w:val="en-US"/>
                  </w:rPr>
                </w:rPrChange>
              </w:rPr>
            </w:pPr>
            <w:ins w:id="6329" w:author="Morozova Klavdia" w:date="2019-07-19T15:1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330" w:author="Morozova Klavdia" w:date="2019-08-06T12:06:00Z">
                    <w:rPr/>
                  </w:rPrChange>
                </w:rPr>
                <w:t>EBELP</w:t>
              </w:r>
            </w:ins>
          </w:p>
        </w:tc>
      </w:tr>
      <w:tr w:rsidR="006A5314" w:rsidRPr="00AD3599" w14:paraId="32E72AC6" w14:textId="77777777" w:rsidTr="006A5314">
        <w:trPr>
          <w:trHeight w:val="300"/>
          <w:ins w:id="6331" w:author="Morozova Klavdia" w:date="2019-07-19T15:11:00Z"/>
          <w:trPrChange w:id="6332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6333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530D6B9D" w14:textId="5069ACC7" w:rsidR="006A5314" w:rsidRPr="00AD3599" w:rsidRDefault="006A5314" w:rsidP="0081119F">
            <w:pPr>
              <w:rPr>
                <w:ins w:id="6334" w:author="Morozova Klavdia" w:date="2019-07-19T15:11:00Z"/>
                <w:rFonts w:ascii="Arial" w:hAnsi="Arial" w:cs="Arial"/>
                <w:sz w:val="20"/>
                <w:szCs w:val="20"/>
                <w:highlight w:val="green"/>
                <w:rPrChange w:id="6335" w:author="Morozova Klavdia" w:date="2019-08-06T12:06:00Z">
                  <w:rPr>
                    <w:ins w:id="6336" w:author="Morozova Klavdia" w:date="2019-07-19T15:11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6337" w:author="Morozova Klavdia" w:date="2019-07-19T15:1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33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ITEM</w:t>
              </w:r>
            </w:ins>
          </w:p>
        </w:tc>
        <w:tc>
          <w:tcPr>
            <w:tcW w:w="2835" w:type="dxa"/>
            <w:tcPrChange w:id="6339" w:author="Morozova Klavdia" w:date="2019-07-19T15:53:00Z">
              <w:tcPr>
                <w:tcW w:w="2240" w:type="dxa"/>
                <w:gridSpan w:val="2"/>
              </w:tcPr>
            </w:tcPrChange>
          </w:tcPr>
          <w:p w14:paraId="44E63FCD" w14:textId="7F638546" w:rsidR="006A5314" w:rsidRPr="00AD3599" w:rsidRDefault="006A5314" w:rsidP="0081119F">
            <w:pPr>
              <w:rPr>
                <w:ins w:id="6340" w:author="Morozova Klavdia" w:date="2019-07-19T15:11:00Z"/>
                <w:sz w:val="20"/>
                <w:szCs w:val="20"/>
                <w:highlight w:val="green"/>
                <w:rPrChange w:id="6341" w:author="Morozova Klavdia" w:date="2019-08-06T12:06:00Z">
                  <w:rPr>
                    <w:ins w:id="6342" w:author="Morozova Klavdia" w:date="2019-07-19T15:11:00Z"/>
                    <w:sz w:val="20"/>
                    <w:szCs w:val="20"/>
                  </w:rPr>
                </w:rPrChange>
              </w:rPr>
            </w:pPr>
            <w:ins w:id="6343" w:author="Morozova Klavdia" w:date="2019-07-19T15:1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34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345" w:author="Morozova Klavdia" w:date="2019-07-19T15:53:00Z">
              <w:tcPr>
                <w:tcW w:w="2409" w:type="dxa"/>
                <w:gridSpan w:val="4"/>
                <w:noWrap/>
              </w:tcPr>
            </w:tcPrChange>
          </w:tcPr>
          <w:p w14:paraId="502A662D" w14:textId="0E064391" w:rsidR="006A5314" w:rsidRPr="00AD3599" w:rsidRDefault="006A5314" w:rsidP="0081119F">
            <w:pPr>
              <w:rPr>
                <w:ins w:id="6346" w:author="Morozova Klavdia" w:date="2019-07-19T15:11:00Z"/>
                <w:rFonts w:ascii="Arial" w:hAnsi="Arial" w:cs="Arial"/>
                <w:sz w:val="20"/>
                <w:szCs w:val="20"/>
                <w:highlight w:val="green"/>
                <w:rPrChange w:id="6347" w:author="Morozova Klavdia" w:date="2019-08-06T12:06:00Z">
                  <w:rPr>
                    <w:ins w:id="6348" w:author="Morozova Klavdia" w:date="2019-07-19T15:1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349" w:author="Morozova Klavdia" w:date="2019-07-19T15:2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35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PLANT</w:t>
              </w:r>
            </w:ins>
          </w:p>
        </w:tc>
        <w:tc>
          <w:tcPr>
            <w:tcW w:w="2268" w:type="dxa"/>
            <w:noWrap/>
            <w:tcPrChange w:id="6351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059EA9DD" w14:textId="5649D0A6" w:rsidR="006A5314" w:rsidRPr="00AD3599" w:rsidRDefault="006A5314">
            <w:pPr>
              <w:rPr>
                <w:ins w:id="6352" w:author="Morozova Klavdia" w:date="2019-07-19T15:11:00Z"/>
                <w:rFonts w:ascii="Arial" w:hAnsi="Arial" w:cs="Arial"/>
                <w:sz w:val="20"/>
                <w:szCs w:val="20"/>
                <w:highlight w:val="green"/>
                <w:lang w:val="en-US"/>
                <w:rPrChange w:id="6353" w:author="Morozova Klavdia" w:date="2019-08-06T12:06:00Z">
                  <w:rPr>
                    <w:ins w:id="6354" w:author="Morozova Klavdia" w:date="2019-07-19T15:11:00Z"/>
                    <w:lang w:val="en-US"/>
                  </w:rPr>
                </w:rPrChange>
              </w:rPr>
            </w:pPr>
            <w:ins w:id="6355" w:author="Morozova Klavdia" w:date="2019-07-19T15:1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356" w:author="Morozova Klavdia" w:date="2019-08-06T12:06:00Z">
                    <w:rPr>
                      <w:highlight w:val="yellow"/>
                    </w:rPr>
                  </w:rPrChange>
                </w:rPr>
                <w:t>WERKS</w:t>
              </w:r>
            </w:ins>
          </w:p>
        </w:tc>
      </w:tr>
      <w:tr w:rsidR="006A5314" w:rsidRPr="00AD3599" w14:paraId="45410A80" w14:textId="77777777" w:rsidTr="006A5314">
        <w:trPr>
          <w:trHeight w:val="300"/>
          <w:ins w:id="6357" w:author="Morozova Klavdia" w:date="2019-07-19T15:11:00Z"/>
          <w:trPrChange w:id="6358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6359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6960BD34" w14:textId="64D3C84C" w:rsidR="006A5314" w:rsidRPr="00AD3599" w:rsidRDefault="006A5314" w:rsidP="0081119F">
            <w:pPr>
              <w:rPr>
                <w:ins w:id="6360" w:author="Morozova Klavdia" w:date="2019-07-19T15:11:00Z"/>
                <w:rFonts w:ascii="Arial" w:hAnsi="Arial" w:cs="Arial"/>
                <w:sz w:val="20"/>
                <w:szCs w:val="20"/>
                <w:highlight w:val="green"/>
                <w:lang w:val="en-US"/>
                <w:rPrChange w:id="6361" w:author="Morozova Klavdia" w:date="2019-08-06T12:06:00Z">
                  <w:rPr>
                    <w:ins w:id="6362" w:author="Morozova Klavdia" w:date="2019-07-19T15:11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6363" w:author="Morozova Klavdia" w:date="2019-07-19T15:1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36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ITEM</w:t>
              </w:r>
            </w:ins>
          </w:p>
        </w:tc>
        <w:tc>
          <w:tcPr>
            <w:tcW w:w="2835" w:type="dxa"/>
            <w:tcPrChange w:id="6365" w:author="Morozova Klavdia" w:date="2019-07-19T15:53:00Z">
              <w:tcPr>
                <w:tcW w:w="2240" w:type="dxa"/>
                <w:gridSpan w:val="2"/>
              </w:tcPr>
            </w:tcPrChange>
          </w:tcPr>
          <w:p w14:paraId="3F475479" w14:textId="25935100" w:rsidR="006A5314" w:rsidRPr="00AD3599" w:rsidRDefault="006A5314" w:rsidP="0081119F">
            <w:pPr>
              <w:rPr>
                <w:ins w:id="6366" w:author="Morozova Klavdia" w:date="2019-07-19T15:11:00Z"/>
                <w:sz w:val="20"/>
                <w:szCs w:val="20"/>
                <w:highlight w:val="green"/>
                <w:rPrChange w:id="6367" w:author="Morozova Klavdia" w:date="2019-08-06T12:06:00Z">
                  <w:rPr>
                    <w:ins w:id="6368" w:author="Morozova Klavdia" w:date="2019-07-19T15:11:00Z"/>
                    <w:sz w:val="20"/>
                    <w:szCs w:val="20"/>
                  </w:rPr>
                </w:rPrChange>
              </w:rPr>
            </w:pPr>
            <w:ins w:id="6369" w:author="Morozova Klavdia" w:date="2019-07-19T15:1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37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371" w:author="Morozova Klavdia" w:date="2019-07-19T15:53:00Z">
              <w:tcPr>
                <w:tcW w:w="2409" w:type="dxa"/>
                <w:gridSpan w:val="4"/>
                <w:noWrap/>
              </w:tcPr>
            </w:tcPrChange>
          </w:tcPr>
          <w:p w14:paraId="2E8084F8" w14:textId="0097BF76" w:rsidR="006A5314" w:rsidRPr="00AD3599" w:rsidRDefault="006A5314" w:rsidP="0081119F">
            <w:pPr>
              <w:rPr>
                <w:ins w:id="6372" w:author="Morozova Klavdia" w:date="2019-07-19T15:11:00Z"/>
                <w:rFonts w:ascii="Arial" w:hAnsi="Arial" w:cs="Arial"/>
                <w:sz w:val="20"/>
                <w:szCs w:val="20"/>
                <w:highlight w:val="green"/>
                <w:rPrChange w:id="6373" w:author="Morozova Klavdia" w:date="2019-08-06T12:06:00Z">
                  <w:rPr>
                    <w:ins w:id="6374" w:author="Morozova Klavdia" w:date="2019-07-19T15:1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375" w:author="Morozova Klavdia" w:date="2019-07-19T15:2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37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MATERIAL</w:t>
              </w:r>
            </w:ins>
          </w:p>
        </w:tc>
        <w:tc>
          <w:tcPr>
            <w:tcW w:w="2268" w:type="dxa"/>
            <w:noWrap/>
            <w:tcPrChange w:id="6377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1379DDDC" w14:textId="0276A1A2" w:rsidR="006A5314" w:rsidRPr="00AD3599" w:rsidRDefault="006A5314">
            <w:pPr>
              <w:rPr>
                <w:ins w:id="6378" w:author="Morozova Klavdia" w:date="2019-07-19T15:11:00Z"/>
                <w:rFonts w:ascii="Arial" w:hAnsi="Arial" w:cs="Arial"/>
                <w:sz w:val="20"/>
                <w:szCs w:val="20"/>
                <w:highlight w:val="green"/>
                <w:lang w:val="en-US"/>
                <w:rPrChange w:id="6379" w:author="Morozova Klavdia" w:date="2019-08-06T12:06:00Z">
                  <w:rPr>
                    <w:ins w:id="6380" w:author="Morozova Klavdia" w:date="2019-07-19T15:11:00Z"/>
                    <w:lang w:val="en-US"/>
                  </w:rPr>
                </w:rPrChange>
              </w:rPr>
            </w:pPr>
            <w:ins w:id="6381" w:author="Morozova Klavdia" w:date="2019-07-19T15:1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382" w:author="Morozova Klavdia" w:date="2019-08-06T12:06:00Z">
                    <w:rPr>
                      <w:highlight w:val="yellow"/>
                    </w:rPr>
                  </w:rPrChange>
                </w:rPr>
                <w:t>MATNR</w:t>
              </w:r>
            </w:ins>
          </w:p>
        </w:tc>
      </w:tr>
      <w:tr w:rsidR="006A5314" w:rsidRPr="00AD3599" w14:paraId="1F2438FD" w14:textId="77777777" w:rsidTr="006A5314">
        <w:trPr>
          <w:trHeight w:val="300"/>
          <w:ins w:id="6383" w:author="Morozova Klavdia" w:date="2019-07-19T15:11:00Z"/>
          <w:trPrChange w:id="6384" w:author="Morozova Klavdia" w:date="2019-07-19T15:53:00Z">
            <w:trPr>
              <w:gridAfter w:val="0"/>
              <w:trHeight w:val="300"/>
            </w:trPr>
          </w:trPrChange>
        </w:trPr>
        <w:tc>
          <w:tcPr>
            <w:tcW w:w="2170" w:type="dxa"/>
            <w:noWrap/>
            <w:tcPrChange w:id="6385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6B3CB893" w14:textId="4D13AF3C" w:rsidR="006A5314" w:rsidRPr="00AD3599" w:rsidRDefault="006A5314" w:rsidP="0081119F">
            <w:pPr>
              <w:rPr>
                <w:ins w:id="6386" w:author="Morozova Klavdia" w:date="2019-07-19T15:11:00Z"/>
                <w:rFonts w:ascii="Arial" w:hAnsi="Arial" w:cs="Arial"/>
                <w:sz w:val="20"/>
                <w:szCs w:val="20"/>
                <w:highlight w:val="green"/>
                <w:rPrChange w:id="6387" w:author="Morozova Klavdia" w:date="2019-08-06T12:06:00Z">
                  <w:rPr>
                    <w:ins w:id="6388" w:author="Morozova Klavdia" w:date="2019-07-19T15:1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389" w:author="Morozova Klavdia" w:date="2019-07-19T15:1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39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ITEM</w:t>
              </w:r>
            </w:ins>
          </w:p>
        </w:tc>
        <w:tc>
          <w:tcPr>
            <w:tcW w:w="2835" w:type="dxa"/>
            <w:tcPrChange w:id="6391" w:author="Morozova Klavdia" w:date="2019-07-19T15:53:00Z">
              <w:tcPr>
                <w:tcW w:w="2240" w:type="dxa"/>
                <w:gridSpan w:val="2"/>
              </w:tcPr>
            </w:tcPrChange>
          </w:tcPr>
          <w:p w14:paraId="1381C4B5" w14:textId="080CE8B9" w:rsidR="006A5314" w:rsidRPr="00AD3599" w:rsidRDefault="006A5314" w:rsidP="0081119F">
            <w:pPr>
              <w:rPr>
                <w:ins w:id="6392" w:author="Morozova Klavdia" w:date="2019-07-19T15:11:00Z"/>
                <w:sz w:val="20"/>
                <w:szCs w:val="20"/>
                <w:highlight w:val="green"/>
                <w:rPrChange w:id="6393" w:author="Morozova Klavdia" w:date="2019-08-06T12:06:00Z">
                  <w:rPr>
                    <w:ins w:id="6394" w:author="Morozova Klavdia" w:date="2019-07-19T15:11:00Z"/>
                    <w:sz w:val="20"/>
                    <w:szCs w:val="20"/>
                  </w:rPr>
                </w:rPrChange>
              </w:rPr>
            </w:pPr>
            <w:ins w:id="6395" w:author="Morozova Klavdia" w:date="2019-07-19T15:1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39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397" w:author="Morozova Klavdia" w:date="2019-07-19T15:53:00Z">
              <w:tcPr>
                <w:tcW w:w="2409" w:type="dxa"/>
                <w:gridSpan w:val="4"/>
                <w:noWrap/>
              </w:tcPr>
            </w:tcPrChange>
          </w:tcPr>
          <w:p w14:paraId="74641D68" w14:textId="04E0ECFA" w:rsidR="006A5314" w:rsidRPr="00AD3599" w:rsidRDefault="006A5314" w:rsidP="0081119F">
            <w:pPr>
              <w:rPr>
                <w:ins w:id="6398" w:author="Morozova Klavdia" w:date="2019-07-19T15:11:00Z"/>
                <w:rFonts w:ascii="Arial" w:hAnsi="Arial" w:cs="Arial"/>
                <w:sz w:val="20"/>
                <w:szCs w:val="20"/>
                <w:highlight w:val="green"/>
                <w:rPrChange w:id="6399" w:author="Morozova Klavdia" w:date="2019-08-06T12:06:00Z">
                  <w:rPr>
                    <w:ins w:id="6400" w:author="Morozova Klavdia" w:date="2019-07-19T15:1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401" w:author="Morozova Klavdia" w:date="2019-07-19T15:25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40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SHORT_TEXT</w:t>
              </w:r>
            </w:ins>
          </w:p>
        </w:tc>
        <w:tc>
          <w:tcPr>
            <w:tcW w:w="2268" w:type="dxa"/>
            <w:noWrap/>
            <w:tcPrChange w:id="6403" w:author="Morozova Klavdia" w:date="2019-07-19T15:53:00Z">
              <w:tcPr>
                <w:tcW w:w="3289" w:type="dxa"/>
                <w:gridSpan w:val="3"/>
                <w:noWrap/>
              </w:tcPr>
            </w:tcPrChange>
          </w:tcPr>
          <w:p w14:paraId="3FC90DD3" w14:textId="14C0048F" w:rsidR="006A5314" w:rsidRPr="00AD3599" w:rsidRDefault="006A5314">
            <w:pPr>
              <w:rPr>
                <w:ins w:id="6404" w:author="Morozova Klavdia" w:date="2019-07-19T15:11:00Z"/>
                <w:rFonts w:ascii="Arial" w:hAnsi="Arial" w:cs="Arial"/>
                <w:sz w:val="20"/>
                <w:szCs w:val="20"/>
                <w:highlight w:val="green"/>
                <w:lang w:val="en-US"/>
                <w:rPrChange w:id="6405" w:author="Morozova Klavdia" w:date="2019-08-06T12:06:00Z">
                  <w:rPr>
                    <w:ins w:id="6406" w:author="Morozova Klavdia" w:date="2019-07-19T15:11:00Z"/>
                    <w:lang w:val="en-US"/>
                  </w:rPr>
                </w:rPrChange>
              </w:rPr>
            </w:pPr>
            <w:ins w:id="6407" w:author="Morozova Klavdia" w:date="2019-07-19T15:1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408" w:author="Morozova Klavdia" w:date="2019-08-06T12:06:00Z">
                    <w:rPr/>
                  </w:rPrChange>
                </w:rPr>
                <w:t>TXZ01</w:t>
              </w:r>
            </w:ins>
          </w:p>
        </w:tc>
      </w:tr>
      <w:tr w:rsidR="006A5314" w:rsidRPr="00AD3599" w14:paraId="1663A25F" w14:textId="77777777" w:rsidTr="006A5314">
        <w:tblPrEx>
          <w:tblPrExChange w:id="6409" w:author="Morozova Klavdia" w:date="2019-07-19T15:53:00Z">
            <w:tblPrEx>
              <w:tblW w:w="15778" w:type="dxa"/>
            </w:tblPrEx>
          </w:tblPrExChange>
        </w:tblPrEx>
        <w:trPr>
          <w:trHeight w:val="300"/>
          <w:ins w:id="6410" w:author="Morozova Klavdia" w:date="2019-07-19T15:11:00Z"/>
          <w:trPrChange w:id="6411" w:author="Morozova Klavdia" w:date="2019-07-19T15:53:00Z">
            <w:trPr>
              <w:gridAfter w:val="0"/>
              <w:wAfter w:w="5670" w:type="dxa"/>
              <w:trHeight w:val="300"/>
            </w:trPr>
          </w:trPrChange>
        </w:trPr>
        <w:tc>
          <w:tcPr>
            <w:tcW w:w="2170" w:type="dxa"/>
            <w:noWrap/>
            <w:tcPrChange w:id="6412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3F82B8E6" w14:textId="5AD58D1D" w:rsidR="006A5314" w:rsidRPr="00AD3599" w:rsidRDefault="006A5314" w:rsidP="0081119F">
            <w:pPr>
              <w:rPr>
                <w:ins w:id="6413" w:author="Morozova Klavdia" w:date="2019-07-19T15:11:00Z"/>
                <w:rFonts w:ascii="Arial" w:hAnsi="Arial" w:cs="Arial"/>
                <w:sz w:val="20"/>
                <w:szCs w:val="20"/>
                <w:highlight w:val="green"/>
                <w:lang w:val="en-US"/>
                <w:rPrChange w:id="6414" w:author="Morozova Klavdia" w:date="2019-08-06T12:06:00Z">
                  <w:rPr>
                    <w:ins w:id="6415" w:author="Morozova Klavdia" w:date="2019-07-19T15:11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6416" w:author="Morozova Klavdia" w:date="2019-07-19T15:1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41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ITEM</w:t>
              </w:r>
            </w:ins>
          </w:p>
        </w:tc>
        <w:tc>
          <w:tcPr>
            <w:tcW w:w="2835" w:type="dxa"/>
            <w:tcPrChange w:id="6418" w:author="Morozova Klavdia" w:date="2019-07-19T15:53:00Z">
              <w:tcPr>
                <w:tcW w:w="2835" w:type="dxa"/>
                <w:gridSpan w:val="4"/>
              </w:tcPr>
            </w:tcPrChange>
          </w:tcPr>
          <w:p w14:paraId="14FC2952" w14:textId="0758E5CA" w:rsidR="006A5314" w:rsidRPr="00AD3599" w:rsidRDefault="006A5314" w:rsidP="0081119F">
            <w:pPr>
              <w:rPr>
                <w:ins w:id="6419" w:author="Morozova Klavdia" w:date="2019-07-19T15:11:00Z"/>
                <w:rFonts w:ascii="Arial" w:hAnsi="Arial" w:cs="Arial"/>
                <w:sz w:val="20"/>
                <w:szCs w:val="20"/>
                <w:highlight w:val="green"/>
                <w:rPrChange w:id="6420" w:author="Morozova Klavdia" w:date="2019-08-06T12:06:00Z">
                  <w:rPr>
                    <w:ins w:id="6421" w:author="Morozova Klavdia" w:date="2019-07-19T15:1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422" w:author="Morozova Klavdia" w:date="2019-07-19T15:1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42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424" w:author="Morozova Klavdia" w:date="2019-07-19T15:53:00Z">
              <w:tcPr>
                <w:tcW w:w="2835" w:type="dxa"/>
                <w:gridSpan w:val="3"/>
                <w:noWrap/>
              </w:tcPr>
            </w:tcPrChange>
          </w:tcPr>
          <w:p w14:paraId="28C9F97F" w14:textId="18F37B0E" w:rsidR="006A5314" w:rsidRPr="00AD3599" w:rsidRDefault="006A5314" w:rsidP="0081119F">
            <w:pPr>
              <w:rPr>
                <w:ins w:id="6425" w:author="Morozova Klavdia" w:date="2019-07-19T15:11:00Z"/>
                <w:rFonts w:ascii="Arial" w:hAnsi="Arial" w:cs="Arial"/>
                <w:sz w:val="20"/>
                <w:szCs w:val="20"/>
                <w:highlight w:val="green"/>
                <w:rPrChange w:id="6426" w:author="Morozova Klavdia" w:date="2019-08-06T12:06:00Z">
                  <w:rPr>
                    <w:ins w:id="6427" w:author="Morozova Klavdia" w:date="2019-07-19T15:1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428" w:author="Morozova Klavdia" w:date="2019-07-19T15:2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42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TARGET_QTY</w:t>
              </w:r>
            </w:ins>
          </w:p>
        </w:tc>
        <w:tc>
          <w:tcPr>
            <w:tcW w:w="2268" w:type="dxa"/>
            <w:noWrap/>
            <w:tcPrChange w:id="6430" w:author="Morozova Klavdia" w:date="2019-07-19T15:53:00Z">
              <w:tcPr>
                <w:tcW w:w="2268" w:type="dxa"/>
                <w:gridSpan w:val="2"/>
                <w:noWrap/>
              </w:tcPr>
            </w:tcPrChange>
          </w:tcPr>
          <w:p w14:paraId="67753448" w14:textId="12DDD43A" w:rsidR="006A5314" w:rsidRPr="00AD3599" w:rsidRDefault="006A5314">
            <w:pPr>
              <w:rPr>
                <w:ins w:id="6431" w:author="Morozova Klavdia" w:date="2019-07-19T15:11:00Z"/>
                <w:rFonts w:ascii="Arial" w:hAnsi="Arial" w:cs="Arial"/>
                <w:sz w:val="20"/>
                <w:szCs w:val="20"/>
                <w:highlight w:val="green"/>
                <w:rPrChange w:id="6432" w:author="Morozova Klavdia" w:date="2019-08-06T12:06:00Z">
                  <w:rPr>
                    <w:ins w:id="6433" w:author="Morozova Klavdia" w:date="2019-07-19T15:11:00Z"/>
                  </w:rPr>
                </w:rPrChange>
              </w:rPr>
            </w:pPr>
            <w:ins w:id="6434" w:author="Morozova Klavdia" w:date="2019-07-19T15:1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435" w:author="Morozova Klavdia" w:date="2019-08-06T12:06:00Z">
                    <w:rPr/>
                  </w:rPrChange>
                </w:rPr>
                <w:t>KTMNG</w:t>
              </w:r>
            </w:ins>
          </w:p>
        </w:tc>
      </w:tr>
      <w:tr w:rsidR="006A5314" w:rsidRPr="00AD3599" w14:paraId="01D41034" w14:textId="77777777" w:rsidTr="006A5314">
        <w:tblPrEx>
          <w:tblPrExChange w:id="6436" w:author="Morozova Klavdia" w:date="2019-07-19T15:53:00Z">
            <w:tblPrEx>
              <w:tblW w:w="15778" w:type="dxa"/>
            </w:tblPrEx>
          </w:tblPrExChange>
        </w:tblPrEx>
        <w:trPr>
          <w:trHeight w:val="300"/>
          <w:ins w:id="6437" w:author="Morozova Klavdia" w:date="2019-07-19T15:11:00Z"/>
          <w:trPrChange w:id="6438" w:author="Morozova Klavdia" w:date="2019-07-19T15:53:00Z">
            <w:trPr>
              <w:gridAfter w:val="0"/>
              <w:wAfter w:w="5670" w:type="dxa"/>
              <w:trHeight w:val="300"/>
            </w:trPr>
          </w:trPrChange>
        </w:trPr>
        <w:tc>
          <w:tcPr>
            <w:tcW w:w="2170" w:type="dxa"/>
            <w:noWrap/>
            <w:tcPrChange w:id="6439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520DB6AA" w14:textId="07366E2A" w:rsidR="006A5314" w:rsidRPr="00AD3599" w:rsidRDefault="006A5314" w:rsidP="0081119F">
            <w:pPr>
              <w:rPr>
                <w:ins w:id="6440" w:author="Morozova Klavdia" w:date="2019-07-19T15:11:00Z"/>
                <w:rFonts w:ascii="Arial" w:hAnsi="Arial" w:cs="Arial"/>
                <w:sz w:val="20"/>
                <w:szCs w:val="20"/>
                <w:highlight w:val="green"/>
                <w:rPrChange w:id="6441" w:author="Morozova Klavdia" w:date="2019-08-06T12:06:00Z">
                  <w:rPr>
                    <w:ins w:id="6442" w:author="Morozova Klavdia" w:date="2019-07-19T15:11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6443" w:author="Morozova Klavdia" w:date="2019-07-19T15:1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44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ITEM</w:t>
              </w:r>
            </w:ins>
          </w:p>
        </w:tc>
        <w:tc>
          <w:tcPr>
            <w:tcW w:w="2835" w:type="dxa"/>
            <w:tcPrChange w:id="6445" w:author="Morozova Klavdia" w:date="2019-07-19T15:53:00Z">
              <w:tcPr>
                <w:tcW w:w="2835" w:type="dxa"/>
                <w:gridSpan w:val="4"/>
              </w:tcPr>
            </w:tcPrChange>
          </w:tcPr>
          <w:p w14:paraId="73258AFF" w14:textId="3F7E4E97" w:rsidR="006A5314" w:rsidRPr="00AD3599" w:rsidRDefault="006A5314" w:rsidP="0081119F">
            <w:pPr>
              <w:rPr>
                <w:ins w:id="6446" w:author="Morozova Klavdia" w:date="2019-07-19T15:11:00Z"/>
                <w:rFonts w:ascii="Arial" w:hAnsi="Arial" w:cs="Arial"/>
                <w:sz w:val="20"/>
                <w:szCs w:val="20"/>
                <w:highlight w:val="green"/>
                <w:rPrChange w:id="6447" w:author="Morozova Klavdia" w:date="2019-08-06T12:06:00Z">
                  <w:rPr>
                    <w:ins w:id="6448" w:author="Morozova Klavdia" w:date="2019-07-19T15:1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449" w:author="Morozova Klavdia" w:date="2019-07-19T15:1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45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451" w:author="Morozova Klavdia" w:date="2019-07-19T15:53:00Z">
              <w:tcPr>
                <w:tcW w:w="2835" w:type="dxa"/>
                <w:gridSpan w:val="3"/>
                <w:noWrap/>
              </w:tcPr>
            </w:tcPrChange>
          </w:tcPr>
          <w:p w14:paraId="0252406B" w14:textId="0A76101F" w:rsidR="006A5314" w:rsidRPr="00AD3599" w:rsidRDefault="006A5314" w:rsidP="0081119F">
            <w:pPr>
              <w:rPr>
                <w:ins w:id="6452" w:author="Morozova Klavdia" w:date="2019-07-19T15:11:00Z"/>
                <w:rFonts w:ascii="Arial" w:hAnsi="Arial" w:cs="Arial"/>
                <w:sz w:val="20"/>
                <w:szCs w:val="20"/>
                <w:highlight w:val="green"/>
                <w:rPrChange w:id="6453" w:author="Morozova Klavdia" w:date="2019-08-06T12:06:00Z">
                  <w:rPr>
                    <w:ins w:id="6454" w:author="Morozova Klavdia" w:date="2019-07-19T15:1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455" w:author="Morozova Klavdia" w:date="2019-07-19T15:26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45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PO_UNIT</w:t>
              </w:r>
            </w:ins>
          </w:p>
        </w:tc>
        <w:tc>
          <w:tcPr>
            <w:tcW w:w="2268" w:type="dxa"/>
            <w:noWrap/>
            <w:tcPrChange w:id="6457" w:author="Morozova Klavdia" w:date="2019-07-19T15:53:00Z">
              <w:tcPr>
                <w:tcW w:w="2268" w:type="dxa"/>
                <w:gridSpan w:val="2"/>
                <w:noWrap/>
              </w:tcPr>
            </w:tcPrChange>
          </w:tcPr>
          <w:p w14:paraId="287DEC04" w14:textId="625FDE28" w:rsidR="006A5314" w:rsidRPr="00AD3599" w:rsidRDefault="006A5314">
            <w:pPr>
              <w:rPr>
                <w:ins w:id="6458" w:author="Morozova Klavdia" w:date="2019-07-19T15:11:00Z"/>
                <w:rFonts w:ascii="Arial" w:hAnsi="Arial" w:cs="Arial"/>
                <w:sz w:val="20"/>
                <w:szCs w:val="20"/>
                <w:highlight w:val="green"/>
                <w:rPrChange w:id="6459" w:author="Morozova Klavdia" w:date="2019-08-06T12:06:00Z">
                  <w:rPr>
                    <w:ins w:id="6460" w:author="Morozova Klavdia" w:date="2019-07-19T15:11:00Z"/>
                  </w:rPr>
                </w:rPrChange>
              </w:rPr>
            </w:pPr>
            <w:ins w:id="6461" w:author="Morozova Klavdia" w:date="2019-07-19T15:1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462" w:author="Morozova Klavdia" w:date="2019-08-06T12:06:00Z">
                    <w:rPr>
                      <w:highlight w:val="yellow"/>
                    </w:rPr>
                  </w:rPrChange>
                </w:rPr>
                <w:t>MEINS</w:t>
              </w:r>
            </w:ins>
          </w:p>
        </w:tc>
      </w:tr>
      <w:tr w:rsidR="006A5314" w:rsidRPr="00AD3599" w14:paraId="2A50ED8D" w14:textId="77777777" w:rsidTr="006A5314">
        <w:tblPrEx>
          <w:tblPrExChange w:id="6463" w:author="Morozova Klavdia" w:date="2019-07-19T15:53:00Z">
            <w:tblPrEx>
              <w:tblW w:w="15778" w:type="dxa"/>
            </w:tblPrEx>
          </w:tblPrExChange>
        </w:tblPrEx>
        <w:trPr>
          <w:trHeight w:val="300"/>
          <w:ins w:id="6464" w:author="Morozova Klavdia" w:date="2019-07-19T15:11:00Z"/>
          <w:trPrChange w:id="6465" w:author="Morozova Klavdia" w:date="2019-07-19T15:53:00Z">
            <w:trPr>
              <w:gridAfter w:val="0"/>
              <w:wAfter w:w="5670" w:type="dxa"/>
              <w:trHeight w:val="300"/>
            </w:trPr>
          </w:trPrChange>
        </w:trPr>
        <w:tc>
          <w:tcPr>
            <w:tcW w:w="2170" w:type="dxa"/>
            <w:noWrap/>
            <w:tcPrChange w:id="6466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44B8EAE3" w14:textId="54CCD08E" w:rsidR="006A5314" w:rsidRPr="00AD3599" w:rsidRDefault="006A5314" w:rsidP="0081119F">
            <w:pPr>
              <w:rPr>
                <w:ins w:id="6467" w:author="Morozova Klavdia" w:date="2019-07-19T15:11:00Z"/>
                <w:rFonts w:ascii="Arial" w:hAnsi="Arial" w:cs="Arial"/>
                <w:sz w:val="20"/>
                <w:szCs w:val="20"/>
                <w:highlight w:val="green"/>
                <w:lang w:val="en-US"/>
                <w:rPrChange w:id="6468" w:author="Morozova Klavdia" w:date="2019-08-06T12:06:00Z">
                  <w:rPr>
                    <w:ins w:id="6469" w:author="Morozova Klavdia" w:date="2019-07-19T15:11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6470" w:author="Morozova Klavdia" w:date="2019-07-19T15:1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47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ITEM</w:t>
              </w:r>
            </w:ins>
          </w:p>
        </w:tc>
        <w:tc>
          <w:tcPr>
            <w:tcW w:w="2835" w:type="dxa"/>
            <w:tcPrChange w:id="6472" w:author="Morozova Klavdia" w:date="2019-07-19T15:53:00Z">
              <w:tcPr>
                <w:tcW w:w="2835" w:type="dxa"/>
                <w:gridSpan w:val="4"/>
              </w:tcPr>
            </w:tcPrChange>
          </w:tcPr>
          <w:p w14:paraId="0517E661" w14:textId="7DB600BA" w:rsidR="006A5314" w:rsidRPr="00AD3599" w:rsidRDefault="006A5314" w:rsidP="0081119F">
            <w:pPr>
              <w:rPr>
                <w:ins w:id="6473" w:author="Morozova Klavdia" w:date="2019-07-19T15:11:00Z"/>
                <w:rFonts w:ascii="Arial" w:hAnsi="Arial" w:cs="Arial"/>
                <w:sz w:val="20"/>
                <w:szCs w:val="20"/>
                <w:highlight w:val="green"/>
                <w:rPrChange w:id="6474" w:author="Morozova Klavdia" w:date="2019-08-06T12:06:00Z">
                  <w:rPr>
                    <w:ins w:id="6475" w:author="Morozova Klavdia" w:date="2019-07-19T15:1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476" w:author="Morozova Klavdia" w:date="2019-07-19T15:1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47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478" w:author="Morozova Klavdia" w:date="2019-07-19T15:53:00Z">
              <w:tcPr>
                <w:tcW w:w="2835" w:type="dxa"/>
                <w:gridSpan w:val="3"/>
                <w:noWrap/>
              </w:tcPr>
            </w:tcPrChange>
          </w:tcPr>
          <w:p w14:paraId="00EDB789" w14:textId="2047D654" w:rsidR="006A5314" w:rsidRPr="00AD3599" w:rsidRDefault="006A5314" w:rsidP="0081119F">
            <w:pPr>
              <w:rPr>
                <w:ins w:id="6479" w:author="Morozova Klavdia" w:date="2019-07-19T15:11:00Z"/>
                <w:rFonts w:ascii="Arial" w:hAnsi="Arial" w:cs="Arial"/>
                <w:sz w:val="20"/>
                <w:szCs w:val="20"/>
                <w:highlight w:val="green"/>
                <w:rPrChange w:id="6480" w:author="Morozova Klavdia" w:date="2019-08-06T12:06:00Z">
                  <w:rPr>
                    <w:ins w:id="6481" w:author="Morozova Klavdia" w:date="2019-07-19T15:1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482" w:author="Morozova Klavdia" w:date="2019-07-19T15:28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48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NET_PRICE</w:t>
              </w:r>
            </w:ins>
          </w:p>
        </w:tc>
        <w:tc>
          <w:tcPr>
            <w:tcW w:w="2268" w:type="dxa"/>
            <w:noWrap/>
            <w:tcPrChange w:id="6484" w:author="Morozova Klavdia" w:date="2019-07-19T15:53:00Z">
              <w:tcPr>
                <w:tcW w:w="2268" w:type="dxa"/>
                <w:gridSpan w:val="2"/>
                <w:noWrap/>
              </w:tcPr>
            </w:tcPrChange>
          </w:tcPr>
          <w:p w14:paraId="3AA6C143" w14:textId="6581D969" w:rsidR="006A5314" w:rsidRPr="00AD3599" w:rsidRDefault="006A5314">
            <w:pPr>
              <w:rPr>
                <w:ins w:id="6485" w:author="Morozova Klavdia" w:date="2019-07-19T15:11:00Z"/>
                <w:rFonts w:ascii="Arial" w:hAnsi="Arial" w:cs="Arial"/>
                <w:sz w:val="20"/>
                <w:szCs w:val="20"/>
                <w:highlight w:val="green"/>
                <w:rPrChange w:id="6486" w:author="Morozova Klavdia" w:date="2019-08-06T12:06:00Z">
                  <w:rPr>
                    <w:ins w:id="6487" w:author="Morozova Klavdia" w:date="2019-07-19T15:11:00Z"/>
                  </w:rPr>
                </w:rPrChange>
              </w:rPr>
            </w:pPr>
            <w:ins w:id="6488" w:author="Morozova Klavdia" w:date="2019-07-19T15:1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489" w:author="Morozova Klavdia" w:date="2019-08-06T12:06:00Z">
                    <w:rPr>
                      <w:highlight w:val="yellow"/>
                    </w:rPr>
                  </w:rPrChange>
                </w:rPr>
                <w:t>NETPR</w:t>
              </w:r>
            </w:ins>
          </w:p>
        </w:tc>
      </w:tr>
      <w:tr w:rsidR="006A5314" w:rsidRPr="00AD3599" w14:paraId="2F87B079" w14:textId="77777777" w:rsidTr="006A5314">
        <w:tblPrEx>
          <w:tblPrExChange w:id="6490" w:author="Morozova Klavdia" w:date="2019-07-19T15:53:00Z">
            <w:tblPrEx>
              <w:tblW w:w="15778" w:type="dxa"/>
            </w:tblPrEx>
          </w:tblPrExChange>
        </w:tblPrEx>
        <w:trPr>
          <w:trHeight w:val="300"/>
          <w:ins w:id="6491" w:author="Morozova Klavdia" w:date="2019-07-19T15:11:00Z"/>
          <w:trPrChange w:id="6492" w:author="Morozova Klavdia" w:date="2019-07-19T15:53:00Z">
            <w:trPr>
              <w:gridAfter w:val="0"/>
              <w:wAfter w:w="5670" w:type="dxa"/>
              <w:trHeight w:val="300"/>
            </w:trPr>
          </w:trPrChange>
        </w:trPr>
        <w:tc>
          <w:tcPr>
            <w:tcW w:w="2170" w:type="dxa"/>
            <w:noWrap/>
            <w:tcPrChange w:id="6493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6D7014CE" w14:textId="7649D2ED" w:rsidR="006A5314" w:rsidRPr="00AD3599" w:rsidRDefault="006A5314" w:rsidP="0081119F">
            <w:pPr>
              <w:rPr>
                <w:ins w:id="6494" w:author="Morozova Klavdia" w:date="2019-07-19T15:11:00Z"/>
                <w:rFonts w:ascii="Arial" w:hAnsi="Arial" w:cs="Arial"/>
                <w:sz w:val="20"/>
                <w:szCs w:val="20"/>
                <w:highlight w:val="green"/>
                <w:lang w:val="en-US"/>
                <w:rPrChange w:id="6495" w:author="Morozova Klavdia" w:date="2019-08-06T12:06:00Z">
                  <w:rPr>
                    <w:ins w:id="6496" w:author="Morozova Klavdia" w:date="2019-07-19T15:11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6497" w:author="Morozova Klavdia" w:date="2019-07-19T15:1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49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ITEM</w:t>
              </w:r>
            </w:ins>
          </w:p>
        </w:tc>
        <w:tc>
          <w:tcPr>
            <w:tcW w:w="2835" w:type="dxa"/>
            <w:tcPrChange w:id="6499" w:author="Morozova Klavdia" w:date="2019-07-19T15:53:00Z">
              <w:tcPr>
                <w:tcW w:w="2835" w:type="dxa"/>
                <w:gridSpan w:val="4"/>
              </w:tcPr>
            </w:tcPrChange>
          </w:tcPr>
          <w:p w14:paraId="7FDB0D88" w14:textId="39D7F9C2" w:rsidR="006A5314" w:rsidRPr="00AD3599" w:rsidRDefault="006A5314" w:rsidP="0081119F">
            <w:pPr>
              <w:rPr>
                <w:ins w:id="6500" w:author="Morozova Klavdia" w:date="2019-07-19T15:11:00Z"/>
                <w:rFonts w:ascii="Arial" w:hAnsi="Arial" w:cs="Arial"/>
                <w:sz w:val="20"/>
                <w:szCs w:val="20"/>
                <w:highlight w:val="green"/>
                <w:rPrChange w:id="6501" w:author="Morozova Klavdia" w:date="2019-08-06T12:06:00Z">
                  <w:rPr>
                    <w:ins w:id="6502" w:author="Morozova Klavdia" w:date="2019-07-19T15:1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503" w:author="Morozova Klavdia" w:date="2019-07-19T15:1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50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505" w:author="Morozova Klavdia" w:date="2019-07-19T15:53:00Z">
              <w:tcPr>
                <w:tcW w:w="2835" w:type="dxa"/>
                <w:gridSpan w:val="3"/>
                <w:noWrap/>
              </w:tcPr>
            </w:tcPrChange>
          </w:tcPr>
          <w:p w14:paraId="11A30D6D" w14:textId="1C8CBDEF" w:rsidR="006A5314" w:rsidRPr="00AD3599" w:rsidRDefault="006A5314" w:rsidP="0081119F">
            <w:pPr>
              <w:rPr>
                <w:ins w:id="6506" w:author="Morozova Klavdia" w:date="2019-07-19T15:11:00Z"/>
                <w:rFonts w:ascii="Arial" w:hAnsi="Arial" w:cs="Arial"/>
                <w:sz w:val="20"/>
                <w:szCs w:val="20"/>
                <w:highlight w:val="green"/>
                <w:rPrChange w:id="6507" w:author="Morozova Klavdia" w:date="2019-08-06T12:06:00Z">
                  <w:rPr>
                    <w:ins w:id="6508" w:author="Morozova Klavdia" w:date="2019-07-19T15:1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509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6510" w:author="Morozova Klavdia" w:date="2019-08-06T12:06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ITEM_NO</w:t>
              </w:r>
            </w:ins>
          </w:p>
        </w:tc>
        <w:tc>
          <w:tcPr>
            <w:tcW w:w="2268" w:type="dxa"/>
            <w:noWrap/>
            <w:tcPrChange w:id="6511" w:author="Morozova Klavdia" w:date="2019-07-19T15:53:00Z">
              <w:tcPr>
                <w:tcW w:w="2268" w:type="dxa"/>
                <w:gridSpan w:val="2"/>
                <w:noWrap/>
              </w:tcPr>
            </w:tcPrChange>
          </w:tcPr>
          <w:p w14:paraId="3746BB2E" w14:textId="16E51CB3" w:rsidR="006A5314" w:rsidRPr="00AD3599" w:rsidRDefault="006A5314" w:rsidP="0081119F">
            <w:pPr>
              <w:rPr>
                <w:ins w:id="6512" w:author="Morozova Klavdia" w:date="2019-07-19T15:11:00Z"/>
                <w:rFonts w:ascii="Arial" w:hAnsi="Arial" w:cs="Arial"/>
                <w:sz w:val="20"/>
                <w:szCs w:val="20"/>
                <w:highlight w:val="green"/>
                <w:rPrChange w:id="6513" w:author="Morozova Klavdia" w:date="2019-08-06T12:06:00Z">
                  <w:rPr>
                    <w:ins w:id="6514" w:author="Morozova Klavdia" w:date="2019-07-19T15:1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515" w:author="Morozova Klavdia" w:date="2019-07-19T15:1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51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х</w:t>
              </w:r>
            </w:ins>
          </w:p>
        </w:tc>
      </w:tr>
      <w:tr w:rsidR="006A5314" w:rsidRPr="00AD3599" w14:paraId="055D65CD" w14:textId="77777777" w:rsidTr="006A5314">
        <w:tblPrEx>
          <w:tblPrExChange w:id="6517" w:author="Morozova Klavdia" w:date="2019-07-19T15:53:00Z">
            <w:tblPrEx>
              <w:tblW w:w="15778" w:type="dxa"/>
            </w:tblPrEx>
          </w:tblPrExChange>
        </w:tblPrEx>
        <w:trPr>
          <w:trHeight w:val="300"/>
          <w:ins w:id="6518" w:author="Morozova Klavdia" w:date="2019-07-19T15:11:00Z"/>
          <w:trPrChange w:id="6519" w:author="Morozova Klavdia" w:date="2019-07-19T15:53:00Z">
            <w:trPr>
              <w:gridAfter w:val="0"/>
              <w:wAfter w:w="5670" w:type="dxa"/>
              <w:trHeight w:val="300"/>
            </w:trPr>
          </w:trPrChange>
        </w:trPr>
        <w:tc>
          <w:tcPr>
            <w:tcW w:w="2170" w:type="dxa"/>
            <w:noWrap/>
            <w:tcPrChange w:id="6520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538590C8" w14:textId="2D954FDC" w:rsidR="006A5314" w:rsidRPr="00AD3599" w:rsidRDefault="006A5314" w:rsidP="0081119F">
            <w:pPr>
              <w:rPr>
                <w:ins w:id="6521" w:author="Morozova Klavdia" w:date="2019-07-19T15:11:00Z"/>
                <w:rFonts w:ascii="Arial" w:hAnsi="Arial" w:cs="Arial"/>
                <w:sz w:val="20"/>
                <w:szCs w:val="20"/>
                <w:highlight w:val="green"/>
                <w:lang w:val="en-US"/>
                <w:rPrChange w:id="6522" w:author="Morozova Klavdia" w:date="2019-08-06T12:06:00Z">
                  <w:rPr>
                    <w:ins w:id="6523" w:author="Morozova Klavdia" w:date="2019-07-19T15:11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6524" w:author="Morozova Klavdia" w:date="2019-07-19T15:1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52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ITEM</w:t>
              </w:r>
            </w:ins>
          </w:p>
        </w:tc>
        <w:tc>
          <w:tcPr>
            <w:tcW w:w="2835" w:type="dxa"/>
            <w:tcPrChange w:id="6526" w:author="Morozova Klavdia" w:date="2019-07-19T15:53:00Z">
              <w:tcPr>
                <w:tcW w:w="2835" w:type="dxa"/>
                <w:gridSpan w:val="4"/>
              </w:tcPr>
            </w:tcPrChange>
          </w:tcPr>
          <w:p w14:paraId="461018C1" w14:textId="3B4F61F3" w:rsidR="006A5314" w:rsidRPr="00AD3599" w:rsidRDefault="006A5314" w:rsidP="0081119F">
            <w:pPr>
              <w:rPr>
                <w:ins w:id="6527" w:author="Morozova Klavdia" w:date="2019-07-19T15:11:00Z"/>
                <w:rFonts w:ascii="Arial" w:hAnsi="Arial" w:cs="Arial"/>
                <w:sz w:val="20"/>
                <w:szCs w:val="20"/>
                <w:highlight w:val="green"/>
                <w:rPrChange w:id="6528" w:author="Morozova Klavdia" w:date="2019-08-06T12:06:00Z">
                  <w:rPr>
                    <w:ins w:id="6529" w:author="Morozova Klavdia" w:date="2019-07-19T15:1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530" w:author="Morozova Klavdia" w:date="2019-07-19T15:1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53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532" w:author="Morozova Klavdia" w:date="2019-07-19T15:53:00Z">
              <w:tcPr>
                <w:tcW w:w="2835" w:type="dxa"/>
                <w:gridSpan w:val="3"/>
                <w:noWrap/>
              </w:tcPr>
            </w:tcPrChange>
          </w:tcPr>
          <w:p w14:paraId="7292849E" w14:textId="5E5F292D" w:rsidR="006A5314" w:rsidRPr="00AD3599" w:rsidRDefault="006A5314" w:rsidP="0081119F">
            <w:pPr>
              <w:rPr>
                <w:ins w:id="6533" w:author="Morozova Klavdia" w:date="2019-07-19T15:11:00Z"/>
                <w:rFonts w:ascii="Arial" w:hAnsi="Arial" w:cs="Arial"/>
                <w:sz w:val="20"/>
                <w:szCs w:val="20"/>
                <w:highlight w:val="green"/>
                <w:rPrChange w:id="6534" w:author="Morozova Klavdia" w:date="2019-08-06T12:06:00Z">
                  <w:rPr>
                    <w:ins w:id="6535" w:author="Morozova Klavdia" w:date="2019-07-19T15:1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536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53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PLANT</w:t>
              </w:r>
            </w:ins>
          </w:p>
        </w:tc>
        <w:tc>
          <w:tcPr>
            <w:tcW w:w="2268" w:type="dxa"/>
            <w:noWrap/>
            <w:tcPrChange w:id="6538" w:author="Morozova Klavdia" w:date="2019-07-19T15:53:00Z">
              <w:tcPr>
                <w:tcW w:w="2268" w:type="dxa"/>
                <w:gridSpan w:val="2"/>
                <w:noWrap/>
              </w:tcPr>
            </w:tcPrChange>
          </w:tcPr>
          <w:p w14:paraId="79F69FCD" w14:textId="6E8AC109" w:rsidR="006A5314" w:rsidRPr="00AD3599" w:rsidRDefault="006A5314" w:rsidP="0081119F">
            <w:pPr>
              <w:rPr>
                <w:ins w:id="6539" w:author="Morozova Klavdia" w:date="2019-07-19T15:11:00Z"/>
                <w:rFonts w:ascii="Arial" w:hAnsi="Arial" w:cs="Arial"/>
                <w:sz w:val="20"/>
                <w:szCs w:val="20"/>
                <w:highlight w:val="green"/>
                <w:rPrChange w:id="6540" w:author="Morozova Klavdia" w:date="2019-08-06T12:06:00Z">
                  <w:rPr>
                    <w:ins w:id="6541" w:author="Morozova Klavdia" w:date="2019-07-19T15:11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542" w:author="Morozova Klavdia" w:date="2019-07-19T15:1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54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х</w:t>
              </w:r>
            </w:ins>
          </w:p>
        </w:tc>
      </w:tr>
      <w:tr w:rsidR="006A5314" w:rsidRPr="00AD3599" w14:paraId="02220FAF" w14:textId="77777777" w:rsidTr="006A5314">
        <w:tblPrEx>
          <w:tblPrExChange w:id="6544" w:author="Morozova Klavdia" w:date="2019-07-19T15:53:00Z">
            <w:tblPrEx>
              <w:tblW w:w="15778" w:type="dxa"/>
            </w:tblPrEx>
          </w:tblPrExChange>
        </w:tblPrEx>
        <w:trPr>
          <w:trHeight w:val="300"/>
          <w:ins w:id="6545" w:author="Morozova Klavdia" w:date="2019-07-19T15:12:00Z"/>
          <w:trPrChange w:id="6546" w:author="Morozova Klavdia" w:date="2019-07-19T15:53:00Z">
            <w:trPr>
              <w:gridAfter w:val="0"/>
              <w:wAfter w:w="5670" w:type="dxa"/>
              <w:trHeight w:val="300"/>
            </w:trPr>
          </w:trPrChange>
        </w:trPr>
        <w:tc>
          <w:tcPr>
            <w:tcW w:w="2170" w:type="dxa"/>
            <w:noWrap/>
            <w:tcPrChange w:id="6547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1FBD61F8" w14:textId="6F6D6AEF" w:rsidR="006A5314" w:rsidRPr="00AD3599" w:rsidRDefault="006A5314" w:rsidP="0081119F">
            <w:pPr>
              <w:rPr>
                <w:ins w:id="6548" w:author="Morozova Klavdia" w:date="2019-07-19T15:12:00Z"/>
                <w:rFonts w:ascii="Arial" w:hAnsi="Arial" w:cs="Arial"/>
                <w:sz w:val="20"/>
                <w:szCs w:val="20"/>
                <w:highlight w:val="green"/>
                <w:lang w:val="en-US"/>
                <w:rPrChange w:id="6549" w:author="Morozova Klavdia" w:date="2019-08-06T12:06:00Z">
                  <w:rPr>
                    <w:ins w:id="6550" w:author="Morozova Klavdia" w:date="2019-07-19T15:12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6551" w:author="Morozova Klavdia" w:date="2019-07-19T15:1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55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ITEM</w:t>
              </w:r>
            </w:ins>
          </w:p>
        </w:tc>
        <w:tc>
          <w:tcPr>
            <w:tcW w:w="2835" w:type="dxa"/>
            <w:tcPrChange w:id="6553" w:author="Morozova Klavdia" w:date="2019-07-19T15:53:00Z">
              <w:tcPr>
                <w:tcW w:w="2835" w:type="dxa"/>
                <w:gridSpan w:val="4"/>
              </w:tcPr>
            </w:tcPrChange>
          </w:tcPr>
          <w:p w14:paraId="3F64261C" w14:textId="53AC53DA" w:rsidR="006A5314" w:rsidRPr="00AD3599" w:rsidRDefault="006A5314" w:rsidP="0081119F">
            <w:pPr>
              <w:rPr>
                <w:ins w:id="6554" w:author="Morozova Klavdia" w:date="2019-07-19T15:12:00Z"/>
                <w:rFonts w:ascii="Arial" w:hAnsi="Arial" w:cs="Arial"/>
                <w:sz w:val="20"/>
                <w:szCs w:val="20"/>
                <w:highlight w:val="green"/>
                <w:rPrChange w:id="6555" w:author="Morozova Klavdia" w:date="2019-08-06T12:06:00Z">
                  <w:rPr>
                    <w:ins w:id="6556" w:author="Morozova Klavdia" w:date="2019-07-19T15:12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557" w:author="Morozova Klavdia" w:date="2019-07-19T15:1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55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559" w:author="Morozova Klavdia" w:date="2019-07-19T15:53:00Z">
              <w:tcPr>
                <w:tcW w:w="2835" w:type="dxa"/>
                <w:gridSpan w:val="3"/>
                <w:noWrap/>
              </w:tcPr>
            </w:tcPrChange>
          </w:tcPr>
          <w:p w14:paraId="0016D0CD" w14:textId="03BB9BC3" w:rsidR="006A5314" w:rsidRPr="00AD3599" w:rsidRDefault="006A5314" w:rsidP="0081119F">
            <w:pPr>
              <w:rPr>
                <w:ins w:id="6560" w:author="Morozova Klavdia" w:date="2019-07-19T15:12:00Z"/>
                <w:rFonts w:ascii="Arial" w:hAnsi="Arial" w:cs="Arial"/>
                <w:sz w:val="20"/>
                <w:szCs w:val="20"/>
                <w:highlight w:val="green"/>
                <w:rPrChange w:id="6561" w:author="Morozova Klavdia" w:date="2019-08-06T12:06:00Z">
                  <w:rPr>
                    <w:ins w:id="6562" w:author="Morozova Klavdia" w:date="2019-07-19T15:12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563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56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MATERIAL</w:t>
              </w:r>
            </w:ins>
          </w:p>
        </w:tc>
        <w:tc>
          <w:tcPr>
            <w:tcW w:w="2268" w:type="dxa"/>
            <w:noWrap/>
            <w:tcPrChange w:id="6565" w:author="Morozova Klavdia" w:date="2019-07-19T15:53:00Z">
              <w:tcPr>
                <w:tcW w:w="2268" w:type="dxa"/>
                <w:gridSpan w:val="2"/>
                <w:noWrap/>
              </w:tcPr>
            </w:tcPrChange>
          </w:tcPr>
          <w:p w14:paraId="0654E6AC" w14:textId="5C1C7772" w:rsidR="006A5314" w:rsidRPr="00AD3599" w:rsidRDefault="006A5314" w:rsidP="0081119F">
            <w:pPr>
              <w:rPr>
                <w:ins w:id="6566" w:author="Morozova Klavdia" w:date="2019-07-19T15:12:00Z"/>
                <w:rFonts w:ascii="Arial" w:hAnsi="Arial" w:cs="Arial"/>
                <w:sz w:val="20"/>
                <w:szCs w:val="20"/>
                <w:highlight w:val="green"/>
                <w:rPrChange w:id="6567" w:author="Morozova Klavdia" w:date="2019-08-06T12:06:00Z">
                  <w:rPr>
                    <w:ins w:id="6568" w:author="Morozova Klavdia" w:date="2019-07-19T15:12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569" w:author="Morozova Klavdia" w:date="2019-07-19T15:1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57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х</w:t>
              </w:r>
            </w:ins>
          </w:p>
        </w:tc>
      </w:tr>
      <w:tr w:rsidR="006A5314" w:rsidRPr="00AD3599" w14:paraId="5E3605F6" w14:textId="77777777" w:rsidTr="006A5314">
        <w:tblPrEx>
          <w:tblPrExChange w:id="6571" w:author="Morozova Klavdia" w:date="2019-07-19T15:53:00Z">
            <w:tblPrEx>
              <w:tblW w:w="15778" w:type="dxa"/>
            </w:tblPrEx>
          </w:tblPrExChange>
        </w:tblPrEx>
        <w:trPr>
          <w:trHeight w:val="300"/>
          <w:ins w:id="6572" w:author="Morozova Klavdia" w:date="2019-07-19T15:12:00Z"/>
          <w:trPrChange w:id="6573" w:author="Morozova Klavdia" w:date="2019-07-19T15:53:00Z">
            <w:trPr>
              <w:gridAfter w:val="0"/>
              <w:wAfter w:w="5670" w:type="dxa"/>
              <w:trHeight w:val="300"/>
            </w:trPr>
          </w:trPrChange>
        </w:trPr>
        <w:tc>
          <w:tcPr>
            <w:tcW w:w="2170" w:type="dxa"/>
            <w:noWrap/>
            <w:tcPrChange w:id="6574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6FC05A5F" w14:textId="1519A3F2" w:rsidR="006A5314" w:rsidRPr="00AD3599" w:rsidRDefault="006A5314" w:rsidP="0081119F">
            <w:pPr>
              <w:rPr>
                <w:ins w:id="6575" w:author="Morozova Klavdia" w:date="2019-07-19T15:12:00Z"/>
                <w:rFonts w:ascii="Arial" w:hAnsi="Arial" w:cs="Arial"/>
                <w:sz w:val="20"/>
                <w:szCs w:val="20"/>
                <w:highlight w:val="green"/>
                <w:lang w:val="en-US"/>
                <w:rPrChange w:id="6576" w:author="Morozova Klavdia" w:date="2019-08-06T12:06:00Z">
                  <w:rPr>
                    <w:ins w:id="6577" w:author="Morozova Klavdia" w:date="2019-07-19T15:12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6578" w:author="Morozova Klavdia" w:date="2019-07-19T15:1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57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ITEM</w:t>
              </w:r>
            </w:ins>
          </w:p>
        </w:tc>
        <w:tc>
          <w:tcPr>
            <w:tcW w:w="2835" w:type="dxa"/>
            <w:tcPrChange w:id="6580" w:author="Morozova Klavdia" w:date="2019-07-19T15:53:00Z">
              <w:tcPr>
                <w:tcW w:w="2835" w:type="dxa"/>
                <w:gridSpan w:val="4"/>
              </w:tcPr>
            </w:tcPrChange>
          </w:tcPr>
          <w:p w14:paraId="4157E632" w14:textId="13B334E9" w:rsidR="006A5314" w:rsidRPr="00AD3599" w:rsidRDefault="006A5314" w:rsidP="0081119F">
            <w:pPr>
              <w:rPr>
                <w:ins w:id="6581" w:author="Morozova Klavdia" w:date="2019-07-19T15:12:00Z"/>
                <w:rFonts w:ascii="Arial" w:hAnsi="Arial" w:cs="Arial"/>
                <w:sz w:val="20"/>
                <w:szCs w:val="20"/>
                <w:highlight w:val="green"/>
                <w:rPrChange w:id="6582" w:author="Morozova Klavdia" w:date="2019-08-06T12:06:00Z">
                  <w:rPr>
                    <w:ins w:id="6583" w:author="Morozova Klavdia" w:date="2019-07-19T15:12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584" w:author="Morozova Klavdia" w:date="2019-07-19T15:1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58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586" w:author="Morozova Klavdia" w:date="2019-07-19T15:53:00Z">
              <w:tcPr>
                <w:tcW w:w="2835" w:type="dxa"/>
                <w:gridSpan w:val="3"/>
                <w:noWrap/>
              </w:tcPr>
            </w:tcPrChange>
          </w:tcPr>
          <w:p w14:paraId="6426D1EC" w14:textId="4F533758" w:rsidR="006A5314" w:rsidRPr="00AD3599" w:rsidRDefault="006A5314" w:rsidP="0081119F">
            <w:pPr>
              <w:rPr>
                <w:ins w:id="6587" w:author="Morozova Klavdia" w:date="2019-07-19T15:12:00Z"/>
                <w:rFonts w:ascii="Arial" w:hAnsi="Arial" w:cs="Arial"/>
                <w:sz w:val="20"/>
                <w:szCs w:val="20"/>
                <w:highlight w:val="green"/>
                <w:rPrChange w:id="6588" w:author="Morozova Klavdia" w:date="2019-08-06T12:06:00Z">
                  <w:rPr>
                    <w:ins w:id="6589" w:author="Morozova Klavdia" w:date="2019-07-19T15:12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590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59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SHORT_TEXT</w:t>
              </w:r>
            </w:ins>
          </w:p>
        </w:tc>
        <w:tc>
          <w:tcPr>
            <w:tcW w:w="2268" w:type="dxa"/>
            <w:noWrap/>
            <w:tcPrChange w:id="6592" w:author="Morozova Klavdia" w:date="2019-07-19T15:53:00Z">
              <w:tcPr>
                <w:tcW w:w="2268" w:type="dxa"/>
                <w:gridSpan w:val="2"/>
                <w:noWrap/>
              </w:tcPr>
            </w:tcPrChange>
          </w:tcPr>
          <w:p w14:paraId="405028B2" w14:textId="4B1F2FF3" w:rsidR="006A5314" w:rsidRPr="00AD3599" w:rsidRDefault="006A5314" w:rsidP="0081119F">
            <w:pPr>
              <w:rPr>
                <w:ins w:id="6593" w:author="Morozova Klavdia" w:date="2019-07-19T15:12:00Z"/>
                <w:rFonts w:ascii="Arial" w:hAnsi="Arial" w:cs="Arial"/>
                <w:sz w:val="20"/>
                <w:szCs w:val="20"/>
                <w:highlight w:val="green"/>
                <w:rPrChange w:id="6594" w:author="Morozova Klavdia" w:date="2019-08-06T12:06:00Z">
                  <w:rPr>
                    <w:ins w:id="6595" w:author="Morozova Klavdia" w:date="2019-07-19T15:12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596" w:author="Morozova Klavdia" w:date="2019-07-19T15:1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59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х</w:t>
              </w:r>
            </w:ins>
          </w:p>
        </w:tc>
      </w:tr>
      <w:tr w:rsidR="006A5314" w:rsidRPr="00AD3599" w14:paraId="273812EA" w14:textId="77777777" w:rsidTr="006A5314">
        <w:tblPrEx>
          <w:tblPrExChange w:id="6598" w:author="Morozova Klavdia" w:date="2019-07-19T15:53:00Z">
            <w:tblPrEx>
              <w:tblW w:w="15778" w:type="dxa"/>
            </w:tblPrEx>
          </w:tblPrExChange>
        </w:tblPrEx>
        <w:trPr>
          <w:trHeight w:val="300"/>
          <w:ins w:id="6599" w:author="Morozova Klavdia" w:date="2019-07-19T15:12:00Z"/>
          <w:trPrChange w:id="6600" w:author="Morozova Klavdia" w:date="2019-07-19T15:53:00Z">
            <w:trPr>
              <w:gridAfter w:val="0"/>
              <w:wAfter w:w="5670" w:type="dxa"/>
              <w:trHeight w:val="300"/>
            </w:trPr>
          </w:trPrChange>
        </w:trPr>
        <w:tc>
          <w:tcPr>
            <w:tcW w:w="2170" w:type="dxa"/>
            <w:noWrap/>
            <w:tcPrChange w:id="6601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598F8B47" w14:textId="5D0198BF" w:rsidR="006A5314" w:rsidRPr="00AD3599" w:rsidRDefault="006A5314" w:rsidP="0081119F">
            <w:pPr>
              <w:rPr>
                <w:ins w:id="6602" w:author="Morozova Klavdia" w:date="2019-07-19T15:12:00Z"/>
                <w:rFonts w:ascii="Arial" w:hAnsi="Arial" w:cs="Arial"/>
                <w:sz w:val="20"/>
                <w:szCs w:val="20"/>
                <w:highlight w:val="green"/>
                <w:lang w:val="en-US"/>
                <w:rPrChange w:id="6603" w:author="Morozova Klavdia" w:date="2019-08-06T12:06:00Z">
                  <w:rPr>
                    <w:ins w:id="6604" w:author="Morozova Klavdia" w:date="2019-07-19T15:12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6605" w:author="Morozova Klavdia" w:date="2019-07-19T15:1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60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ITEM</w:t>
              </w:r>
            </w:ins>
          </w:p>
        </w:tc>
        <w:tc>
          <w:tcPr>
            <w:tcW w:w="2835" w:type="dxa"/>
            <w:tcPrChange w:id="6607" w:author="Morozova Klavdia" w:date="2019-07-19T15:53:00Z">
              <w:tcPr>
                <w:tcW w:w="2835" w:type="dxa"/>
                <w:gridSpan w:val="4"/>
              </w:tcPr>
            </w:tcPrChange>
          </w:tcPr>
          <w:p w14:paraId="72DF059F" w14:textId="214DC9E1" w:rsidR="006A5314" w:rsidRPr="00AD3599" w:rsidRDefault="006A5314" w:rsidP="0081119F">
            <w:pPr>
              <w:rPr>
                <w:ins w:id="6608" w:author="Morozova Klavdia" w:date="2019-07-19T15:12:00Z"/>
                <w:rFonts w:ascii="Arial" w:hAnsi="Arial" w:cs="Arial"/>
                <w:sz w:val="20"/>
                <w:szCs w:val="20"/>
                <w:highlight w:val="green"/>
                <w:rPrChange w:id="6609" w:author="Morozova Klavdia" w:date="2019-08-06T12:06:00Z">
                  <w:rPr>
                    <w:ins w:id="6610" w:author="Morozova Klavdia" w:date="2019-07-19T15:12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611" w:author="Morozova Klavdia" w:date="2019-07-19T15:1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61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613" w:author="Morozova Klavdia" w:date="2019-07-19T15:53:00Z">
              <w:tcPr>
                <w:tcW w:w="2835" w:type="dxa"/>
                <w:gridSpan w:val="3"/>
                <w:noWrap/>
              </w:tcPr>
            </w:tcPrChange>
          </w:tcPr>
          <w:p w14:paraId="70E79500" w14:textId="467F0AF4" w:rsidR="006A5314" w:rsidRPr="00AD3599" w:rsidRDefault="006A5314" w:rsidP="0081119F">
            <w:pPr>
              <w:rPr>
                <w:ins w:id="6614" w:author="Morozova Klavdia" w:date="2019-07-19T15:12:00Z"/>
                <w:rFonts w:ascii="Arial" w:hAnsi="Arial" w:cs="Arial"/>
                <w:sz w:val="20"/>
                <w:szCs w:val="20"/>
                <w:highlight w:val="green"/>
                <w:rPrChange w:id="6615" w:author="Morozova Klavdia" w:date="2019-08-06T12:06:00Z">
                  <w:rPr>
                    <w:ins w:id="6616" w:author="Morozova Klavdia" w:date="2019-07-19T15:12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617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61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TARGET_QTY</w:t>
              </w:r>
            </w:ins>
          </w:p>
        </w:tc>
        <w:tc>
          <w:tcPr>
            <w:tcW w:w="2268" w:type="dxa"/>
            <w:noWrap/>
            <w:tcPrChange w:id="6619" w:author="Morozova Klavdia" w:date="2019-07-19T15:53:00Z">
              <w:tcPr>
                <w:tcW w:w="2268" w:type="dxa"/>
                <w:gridSpan w:val="2"/>
                <w:noWrap/>
              </w:tcPr>
            </w:tcPrChange>
          </w:tcPr>
          <w:p w14:paraId="7F4C2518" w14:textId="067F4776" w:rsidR="006A5314" w:rsidRPr="00AD3599" w:rsidRDefault="006A5314" w:rsidP="0081119F">
            <w:pPr>
              <w:rPr>
                <w:ins w:id="6620" w:author="Morozova Klavdia" w:date="2019-07-19T15:12:00Z"/>
                <w:rFonts w:ascii="Arial" w:hAnsi="Arial" w:cs="Arial"/>
                <w:sz w:val="20"/>
                <w:szCs w:val="20"/>
                <w:highlight w:val="green"/>
                <w:rPrChange w:id="6621" w:author="Morozova Klavdia" w:date="2019-08-06T12:06:00Z">
                  <w:rPr>
                    <w:ins w:id="6622" w:author="Morozova Klavdia" w:date="2019-07-19T15:12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623" w:author="Morozova Klavdia" w:date="2019-07-19T15:1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624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х</w:t>
              </w:r>
            </w:ins>
          </w:p>
        </w:tc>
      </w:tr>
      <w:tr w:rsidR="006A5314" w:rsidRPr="00AD3599" w14:paraId="747EA8A1" w14:textId="77777777" w:rsidTr="006A5314">
        <w:tblPrEx>
          <w:tblPrExChange w:id="6625" w:author="Morozova Klavdia" w:date="2019-07-19T15:53:00Z">
            <w:tblPrEx>
              <w:tblW w:w="15778" w:type="dxa"/>
            </w:tblPrEx>
          </w:tblPrExChange>
        </w:tblPrEx>
        <w:trPr>
          <w:trHeight w:val="300"/>
          <w:ins w:id="6626" w:author="Morozova Klavdia" w:date="2019-07-19T15:12:00Z"/>
          <w:trPrChange w:id="6627" w:author="Morozova Klavdia" w:date="2019-07-19T15:53:00Z">
            <w:trPr>
              <w:gridAfter w:val="0"/>
              <w:wAfter w:w="5670" w:type="dxa"/>
              <w:trHeight w:val="300"/>
            </w:trPr>
          </w:trPrChange>
        </w:trPr>
        <w:tc>
          <w:tcPr>
            <w:tcW w:w="2170" w:type="dxa"/>
            <w:noWrap/>
            <w:tcPrChange w:id="6628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2D3A64F7" w14:textId="42D2C6C4" w:rsidR="006A5314" w:rsidRPr="00AD3599" w:rsidRDefault="006A5314" w:rsidP="0081119F">
            <w:pPr>
              <w:rPr>
                <w:ins w:id="6629" w:author="Morozova Klavdia" w:date="2019-07-19T15:12:00Z"/>
                <w:rFonts w:ascii="Arial" w:hAnsi="Arial" w:cs="Arial"/>
                <w:sz w:val="20"/>
                <w:szCs w:val="20"/>
                <w:highlight w:val="green"/>
                <w:lang w:val="en-US"/>
                <w:rPrChange w:id="6630" w:author="Morozova Klavdia" w:date="2019-08-06T12:06:00Z">
                  <w:rPr>
                    <w:ins w:id="6631" w:author="Morozova Klavdia" w:date="2019-07-19T15:12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6632" w:author="Morozova Klavdia" w:date="2019-07-19T15:1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633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ITEM</w:t>
              </w:r>
            </w:ins>
          </w:p>
        </w:tc>
        <w:tc>
          <w:tcPr>
            <w:tcW w:w="2835" w:type="dxa"/>
            <w:tcPrChange w:id="6634" w:author="Morozova Klavdia" w:date="2019-07-19T15:53:00Z">
              <w:tcPr>
                <w:tcW w:w="2835" w:type="dxa"/>
                <w:gridSpan w:val="4"/>
              </w:tcPr>
            </w:tcPrChange>
          </w:tcPr>
          <w:p w14:paraId="344015EC" w14:textId="2BC02BFA" w:rsidR="006A5314" w:rsidRPr="00AD3599" w:rsidRDefault="006A5314" w:rsidP="0081119F">
            <w:pPr>
              <w:rPr>
                <w:ins w:id="6635" w:author="Morozova Klavdia" w:date="2019-07-19T15:12:00Z"/>
                <w:rFonts w:ascii="Arial" w:hAnsi="Arial" w:cs="Arial"/>
                <w:sz w:val="20"/>
                <w:szCs w:val="20"/>
                <w:highlight w:val="green"/>
                <w:rPrChange w:id="6636" w:author="Morozova Klavdia" w:date="2019-08-06T12:06:00Z">
                  <w:rPr>
                    <w:ins w:id="6637" w:author="Morozova Klavdia" w:date="2019-07-19T15:12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638" w:author="Morozova Klavdia" w:date="2019-07-19T15:1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639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640" w:author="Morozova Klavdia" w:date="2019-07-19T15:53:00Z">
              <w:tcPr>
                <w:tcW w:w="2835" w:type="dxa"/>
                <w:gridSpan w:val="3"/>
                <w:noWrap/>
              </w:tcPr>
            </w:tcPrChange>
          </w:tcPr>
          <w:p w14:paraId="1995CF6F" w14:textId="12D40045" w:rsidR="006A5314" w:rsidRPr="00AD3599" w:rsidRDefault="006A5314" w:rsidP="0081119F">
            <w:pPr>
              <w:rPr>
                <w:ins w:id="6641" w:author="Morozova Klavdia" w:date="2019-07-19T15:12:00Z"/>
                <w:rFonts w:ascii="Arial" w:hAnsi="Arial" w:cs="Arial"/>
                <w:sz w:val="20"/>
                <w:szCs w:val="20"/>
                <w:highlight w:val="green"/>
                <w:rPrChange w:id="6642" w:author="Morozova Klavdia" w:date="2019-08-06T12:06:00Z">
                  <w:rPr>
                    <w:ins w:id="6643" w:author="Morozova Klavdia" w:date="2019-07-19T15:12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644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64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PO_UNIT</w:t>
              </w:r>
            </w:ins>
          </w:p>
        </w:tc>
        <w:tc>
          <w:tcPr>
            <w:tcW w:w="2268" w:type="dxa"/>
            <w:noWrap/>
            <w:tcPrChange w:id="6646" w:author="Morozova Klavdia" w:date="2019-07-19T15:53:00Z">
              <w:tcPr>
                <w:tcW w:w="2268" w:type="dxa"/>
                <w:gridSpan w:val="2"/>
                <w:noWrap/>
              </w:tcPr>
            </w:tcPrChange>
          </w:tcPr>
          <w:p w14:paraId="2343A0DB" w14:textId="5BE52699" w:rsidR="006A5314" w:rsidRPr="00AD3599" w:rsidRDefault="006A5314" w:rsidP="0081119F">
            <w:pPr>
              <w:rPr>
                <w:ins w:id="6647" w:author="Morozova Klavdia" w:date="2019-07-19T15:12:00Z"/>
                <w:rFonts w:ascii="Arial" w:hAnsi="Arial" w:cs="Arial"/>
                <w:sz w:val="20"/>
                <w:szCs w:val="20"/>
                <w:highlight w:val="green"/>
                <w:rPrChange w:id="6648" w:author="Morozova Klavdia" w:date="2019-08-06T12:06:00Z">
                  <w:rPr>
                    <w:ins w:id="6649" w:author="Morozova Klavdia" w:date="2019-07-19T15:12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650" w:author="Morozova Klavdia" w:date="2019-07-19T15:1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651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х</w:t>
              </w:r>
            </w:ins>
          </w:p>
        </w:tc>
      </w:tr>
      <w:tr w:rsidR="006A5314" w:rsidRPr="00AD3599" w14:paraId="46B08640" w14:textId="77777777" w:rsidTr="006A5314">
        <w:tblPrEx>
          <w:tblPrExChange w:id="6652" w:author="Morozova Klavdia" w:date="2019-07-19T15:53:00Z">
            <w:tblPrEx>
              <w:tblW w:w="15778" w:type="dxa"/>
            </w:tblPrEx>
          </w:tblPrExChange>
        </w:tblPrEx>
        <w:trPr>
          <w:trHeight w:val="300"/>
          <w:ins w:id="6653" w:author="Morozova Klavdia" w:date="2019-07-19T15:12:00Z"/>
          <w:trPrChange w:id="6654" w:author="Morozova Klavdia" w:date="2019-07-19T15:53:00Z">
            <w:trPr>
              <w:gridAfter w:val="0"/>
              <w:wAfter w:w="5670" w:type="dxa"/>
              <w:trHeight w:val="300"/>
            </w:trPr>
          </w:trPrChange>
        </w:trPr>
        <w:tc>
          <w:tcPr>
            <w:tcW w:w="2170" w:type="dxa"/>
            <w:noWrap/>
            <w:tcPrChange w:id="6655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3A1815BC" w14:textId="4089B39D" w:rsidR="006A5314" w:rsidRPr="00AD3599" w:rsidRDefault="006A5314" w:rsidP="0081119F">
            <w:pPr>
              <w:rPr>
                <w:ins w:id="6656" w:author="Morozova Klavdia" w:date="2019-07-19T15:12:00Z"/>
                <w:rFonts w:ascii="Arial" w:hAnsi="Arial" w:cs="Arial"/>
                <w:sz w:val="20"/>
                <w:szCs w:val="20"/>
                <w:highlight w:val="green"/>
                <w:lang w:val="en-US"/>
                <w:rPrChange w:id="6657" w:author="Morozova Klavdia" w:date="2019-08-06T12:06:00Z">
                  <w:rPr>
                    <w:ins w:id="6658" w:author="Morozova Klavdia" w:date="2019-07-19T15:12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6659" w:author="Morozova Klavdia" w:date="2019-07-19T15:1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66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ITEM</w:t>
              </w:r>
            </w:ins>
          </w:p>
        </w:tc>
        <w:tc>
          <w:tcPr>
            <w:tcW w:w="2835" w:type="dxa"/>
            <w:tcPrChange w:id="6661" w:author="Morozova Klavdia" w:date="2019-07-19T15:53:00Z">
              <w:tcPr>
                <w:tcW w:w="2835" w:type="dxa"/>
                <w:gridSpan w:val="4"/>
              </w:tcPr>
            </w:tcPrChange>
          </w:tcPr>
          <w:p w14:paraId="4906A0D7" w14:textId="3F2936B6" w:rsidR="006A5314" w:rsidRPr="00AD3599" w:rsidRDefault="006A5314" w:rsidP="0081119F">
            <w:pPr>
              <w:rPr>
                <w:ins w:id="6662" w:author="Morozova Klavdia" w:date="2019-07-19T15:12:00Z"/>
                <w:rFonts w:ascii="Arial" w:hAnsi="Arial" w:cs="Arial"/>
                <w:sz w:val="20"/>
                <w:szCs w:val="20"/>
                <w:highlight w:val="green"/>
                <w:rPrChange w:id="6663" w:author="Morozova Klavdia" w:date="2019-08-06T12:06:00Z">
                  <w:rPr>
                    <w:ins w:id="6664" w:author="Morozova Klavdia" w:date="2019-07-19T15:12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665" w:author="Morozova Klavdia" w:date="2019-07-19T15:12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666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667" w:author="Morozova Klavdia" w:date="2019-07-19T15:53:00Z">
              <w:tcPr>
                <w:tcW w:w="2835" w:type="dxa"/>
                <w:gridSpan w:val="3"/>
                <w:noWrap/>
              </w:tcPr>
            </w:tcPrChange>
          </w:tcPr>
          <w:p w14:paraId="1E554641" w14:textId="6A1B116F" w:rsidR="006A5314" w:rsidRPr="00AD3599" w:rsidRDefault="006A5314" w:rsidP="0081119F">
            <w:pPr>
              <w:rPr>
                <w:ins w:id="6668" w:author="Morozova Klavdia" w:date="2019-07-19T15:12:00Z"/>
                <w:rFonts w:ascii="Arial" w:hAnsi="Arial" w:cs="Arial"/>
                <w:sz w:val="20"/>
                <w:szCs w:val="20"/>
                <w:highlight w:val="green"/>
                <w:rPrChange w:id="6669" w:author="Morozova Klavdia" w:date="2019-08-06T12:06:00Z">
                  <w:rPr>
                    <w:ins w:id="6670" w:author="Morozova Klavdia" w:date="2019-07-19T15:12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671" w:author="Morozova Klavdia" w:date="2019-07-19T15:31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67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NET_PRICE</w:t>
              </w:r>
            </w:ins>
          </w:p>
        </w:tc>
        <w:tc>
          <w:tcPr>
            <w:tcW w:w="2268" w:type="dxa"/>
            <w:noWrap/>
            <w:tcPrChange w:id="6673" w:author="Morozova Klavdia" w:date="2019-07-19T15:53:00Z">
              <w:tcPr>
                <w:tcW w:w="2268" w:type="dxa"/>
                <w:gridSpan w:val="2"/>
                <w:noWrap/>
              </w:tcPr>
            </w:tcPrChange>
          </w:tcPr>
          <w:p w14:paraId="4874DF8A" w14:textId="0106A649" w:rsidR="006A5314" w:rsidRPr="00AD3599" w:rsidRDefault="006A5314" w:rsidP="0081119F">
            <w:pPr>
              <w:rPr>
                <w:ins w:id="6674" w:author="Morozova Klavdia" w:date="2019-07-19T15:12:00Z"/>
                <w:rFonts w:ascii="Arial" w:hAnsi="Arial" w:cs="Arial"/>
                <w:sz w:val="20"/>
                <w:szCs w:val="20"/>
                <w:highlight w:val="green"/>
                <w:rPrChange w:id="6675" w:author="Morozova Klavdia" w:date="2019-08-06T12:06:00Z">
                  <w:rPr>
                    <w:ins w:id="6676" w:author="Morozova Klavdia" w:date="2019-07-19T15:12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677" w:author="Morozova Klavdia" w:date="2019-07-19T15:13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678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х</w:t>
              </w:r>
            </w:ins>
          </w:p>
        </w:tc>
      </w:tr>
      <w:tr w:rsidR="00F02821" w:rsidRPr="00AD3599" w14:paraId="786FC6EB" w14:textId="77777777" w:rsidTr="006A5314">
        <w:tblPrEx>
          <w:tblPrExChange w:id="6679" w:author="Morozova Klavdia" w:date="2019-07-19T15:53:00Z">
            <w:tblPrEx>
              <w:tblW w:w="15778" w:type="dxa"/>
            </w:tblPrEx>
          </w:tblPrExChange>
        </w:tblPrEx>
        <w:trPr>
          <w:trHeight w:val="300"/>
          <w:ins w:id="6680" w:author="Morozova Klavdia" w:date="2019-07-19T15:12:00Z"/>
          <w:trPrChange w:id="6681" w:author="Morozova Klavdia" w:date="2019-07-19T15:53:00Z">
            <w:trPr>
              <w:gridAfter w:val="0"/>
              <w:wAfter w:w="5670" w:type="dxa"/>
              <w:trHeight w:val="300"/>
            </w:trPr>
          </w:trPrChange>
        </w:trPr>
        <w:tc>
          <w:tcPr>
            <w:tcW w:w="2170" w:type="dxa"/>
            <w:noWrap/>
            <w:tcPrChange w:id="6682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57AB36BE" w14:textId="0EBAF0DA" w:rsidR="00F02821" w:rsidRPr="00AD3599" w:rsidRDefault="00F02821" w:rsidP="00F02821">
            <w:pPr>
              <w:rPr>
                <w:ins w:id="6683" w:author="Morozova Klavdia" w:date="2019-07-19T15:12:00Z"/>
                <w:rFonts w:ascii="Arial" w:hAnsi="Arial" w:cs="Arial"/>
                <w:sz w:val="20"/>
                <w:szCs w:val="20"/>
                <w:highlight w:val="green"/>
                <w:lang w:val="en-US"/>
                <w:rPrChange w:id="6684" w:author="Morozova Klavdia" w:date="2019-08-06T12:06:00Z">
                  <w:rPr>
                    <w:ins w:id="6685" w:author="Morozova Klavdia" w:date="2019-07-19T15:12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6686" w:author="Morozova Klavdia" w:date="2019-07-29T14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687" w:author="Morozova Klavdia" w:date="2019-08-06T12:06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t>EXTENSIONIN</w:t>
              </w:r>
            </w:ins>
          </w:p>
        </w:tc>
        <w:tc>
          <w:tcPr>
            <w:tcW w:w="2835" w:type="dxa"/>
            <w:tcPrChange w:id="6688" w:author="Morozova Klavdia" w:date="2019-07-19T15:53:00Z">
              <w:tcPr>
                <w:tcW w:w="2835" w:type="dxa"/>
                <w:gridSpan w:val="4"/>
              </w:tcPr>
            </w:tcPrChange>
          </w:tcPr>
          <w:p w14:paraId="5E5FF668" w14:textId="58B1E37E" w:rsidR="00F02821" w:rsidRPr="00AD3599" w:rsidRDefault="00F02821" w:rsidP="00F02821">
            <w:pPr>
              <w:rPr>
                <w:ins w:id="6689" w:author="Morozova Klavdia" w:date="2019-07-19T15:12:00Z"/>
                <w:rFonts w:ascii="Arial" w:hAnsi="Arial" w:cs="Arial"/>
                <w:sz w:val="20"/>
                <w:szCs w:val="20"/>
                <w:highlight w:val="green"/>
                <w:rPrChange w:id="6690" w:author="Morozova Klavdia" w:date="2019-08-06T12:06:00Z">
                  <w:rPr>
                    <w:ins w:id="6691" w:author="Morozova Klavdia" w:date="2019-07-19T15:12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692" w:author="Morozova Klavdia" w:date="2019-07-29T14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693" w:author="Morozova Klavdia" w:date="2019-08-06T12:06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694" w:author="Morozova Klavdia" w:date="2019-07-19T15:53:00Z">
              <w:tcPr>
                <w:tcW w:w="2835" w:type="dxa"/>
                <w:gridSpan w:val="3"/>
                <w:noWrap/>
              </w:tcPr>
            </w:tcPrChange>
          </w:tcPr>
          <w:p w14:paraId="227CD664" w14:textId="04C8B382" w:rsidR="00F02821" w:rsidRPr="00AD3599" w:rsidRDefault="00F02821" w:rsidP="00F02821">
            <w:pPr>
              <w:rPr>
                <w:ins w:id="6695" w:author="Morozova Klavdia" w:date="2019-07-19T15:12:00Z"/>
                <w:rFonts w:ascii="Arial" w:hAnsi="Arial" w:cs="Arial"/>
                <w:sz w:val="20"/>
                <w:szCs w:val="20"/>
                <w:highlight w:val="green"/>
                <w:rPrChange w:id="6696" w:author="Morozova Klavdia" w:date="2019-08-06T12:06:00Z">
                  <w:rPr>
                    <w:ins w:id="6697" w:author="Morozova Klavdia" w:date="2019-07-19T15:12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698" w:author="Morozova Klavdia" w:date="2019-07-29T14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699" w:author="Morozova Klavdia" w:date="2019-08-06T12:06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t>STRUCTURE</w:t>
              </w:r>
            </w:ins>
          </w:p>
        </w:tc>
        <w:tc>
          <w:tcPr>
            <w:tcW w:w="2268" w:type="dxa"/>
            <w:noWrap/>
            <w:tcPrChange w:id="6700" w:author="Morozova Klavdia" w:date="2019-07-19T15:53:00Z">
              <w:tcPr>
                <w:tcW w:w="2268" w:type="dxa"/>
                <w:gridSpan w:val="2"/>
                <w:noWrap/>
              </w:tcPr>
            </w:tcPrChange>
          </w:tcPr>
          <w:p w14:paraId="2A396F4E" w14:textId="36233AAD" w:rsidR="00F02821" w:rsidRPr="00AD3599" w:rsidRDefault="00F02821">
            <w:pPr>
              <w:rPr>
                <w:ins w:id="6701" w:author="Morozova Klavdia" w:date="2019-07-19T15:12:00Z"/>
                <w:rFonts w:ascii="Arial" w:hAnsi="Arial" w:cs="Arial"/>
                <w:sz w:val="20"/>
                <w:szCs w:val="20"/>
                <w:highlight w:val="green"/>
                <w:rPrChange w:id="6702" w:author="Morozova Klavdia" w:date="2019-08-06T12:06:00Z">
                  <w:rPr>
                    <w:ins w:id="6703" w:author="Morozova Klavdia" w:date="2019-07-19T15:12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704" w:author="Morozova Klavdia" w:date="2019-07-29T14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705" w:author="Morozova Klavdia" w:date="2019-08-06T12:06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t>BAPI_TE_MEOUTHEADER</w:t>
              </w:r>
            </w:ins>
          </w:p>
        </w:tc>
      </w:tr>
      <w:tr w:rsidR="00F02821" w:rsidRPr="00AD3599" w14:paraId="37E0BE6B" w14:textId="77777777" w:rsidTr="006A5314">
        <w:tblPrEx>
          <w:tblPrExChange w:id="6706" w:author="Morozova Klavdia" w:date="2019-07-19T15:53:00Z">
            <w:tblPrEx>
              <w:tblW w:w="15778" w:type="dxa"/>
            </w:tblPrEx>
          </w:tblPrExChange>
        </w:tblPrEx>
        <w:trPr>
          <w:trHeight w:val="300"/>
          <w:ins w:id="6707" w:author="Morozova Klavdia" w:date="2019-07-19T15:12:00Z"/>
          <w:trPrChange w:id="6708" w:author="Morozova Klavdia" w:date="2019-07-19T15:53:00Z">
            <w:trPr>
              <w:gridAfter w:val="0"/>
              <w:wAfter w:w="5670" w:type="dxa"/>
              <w:trHeight w:val="300"/>
            </w:trPr>
          </w:trPrChange>
        </w:trPr>
        <w:tc>
          <w:tcPr>
            <w:tcW w:w="2170" w:type="dxa"/>
            <w:noWrap/>
            <w:tcPrChange w:id="6709" w:author="Morozova Klavdia" w:date="2019-07-19T15:53:00Z">
              <w:tcPr>
                <w:tcW w:w="2170" w:type="dxa"/>
                <w:gridSpan w:val="2"/>
                <w:noWrap/>
              </w:tcPr>
            </w:tcPrChange>
          </w:tcPr>
          <w:p w14:paraId="732F1F6D" w14:textId="03D68135" w:rsidR="00F02821" w:rsidRPr="00AD3599" w:rsidRDefault="00F02821" w:rsidP="00F02821">
            <w:pPr>
              <w:rPr>
                <w:ins w:id="6710" w:author="Morozova Klavdia" w:date="2019-07-19T15:12:00Z"/>
                <w:rFonts w:ascii="Arial" w:hAnsi="Arial" w:cs="Arial"/>
                <w:sz w:val="20"/>
                <w:szCs w:val="20"/>
                <w:highlight w:val="green"/>
                <w:lang w:val="en-US"/>
                <w:rPrChange w:id="6711" w:author="Morozova Klavdia" w:date="2019-08-06T12:06:00Z">
                  <w:rPr>
                    <w:ins w:id="6712" w:author="Morozova Klavdia" w:date="2019-07-19T15:12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ins w:id="6713" w:author="Morozova Klavdia" w:date="2019-07-29T14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714" w:author="Morozova Klavdia" w:date="2019-08-06T12:06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t>EXTENSIONIN</w:t>
              </w:r>
            </w:ins>
          </w:p>
        </w:tc>
        <w:tc>
          <w:tcPr>
            <w:tcW w:w="2835" w:type="dxa"/>
            <w:tcPrChange w:id="6715" w:author="Morozova Klavdia" w:date="2019-07-19T15:53:00Z">
              <w:tcPr>
                <w:tcW w:w="2835" w:type="dxa"/>
                <w:gridSpan w:val="4"/>
              </w:tcPr>
            </w:tcPrChange>
          </w:tcPr>
          <w:p w14:paraId="71D594C0" w14:textId="21B15FB7" w:rsidR="00F02821" w:rsidRPr="00AD3599" w:rsidRDefault="00F02821" w:rsidP="00F02821">
            <w:pPr>
              <w:rPr>
                <w:ins w:id="6716" w:author="Morozova Klavdia" w:date="2019-07-19T15:12:00Z"/>
                <w:rFonts w:ascii="Arial" w:hAnsi="Arial" w:cs="Arial"/>
                <w:sz w:val="20"/>
                <w:szCs w:val="20"/>
                <w:highlight w:val="green"/>
                <w:rPrChange w:id="6717" w:author="Morozova Klavdia" w:date="2019-08-06T12:06:00Z">
                  <w:rPr>
                    <w:ins w:id="6718" w:author="Morozova Klavdia" w:date="2019-07-19T15:12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719" w:author="Morozova Klavdia" w:date="2019-07-29T14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720" w:author="Morozova Klavdia" w:date="2019-08-06T12:06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  <w:tcPrChange w:id="6721" w:author="Morozova Klavdia" w:date="2019-07-19T15:53:00Z">
              <w:tcPr>
                <w:tcW w:w="2835" w:type="dxa"/>
                <w:gridSpan w:val="3"/>
                <w:noWrap/>
              </w:tcPr>
            </w:tcPrChange>
          </w:tcPr>
          <w:p w14:paraId="29B88934" w14:textId="3AA7CA6B" w:rsidR="00F02821" w:rsidRPr="00AD3599" w:rsidRDefault="00F02821" w:rsidP="00F02821">
            <w:pPr>
              <w:rPr>
                <w:ins w:id="6722" w:author="Morozova Klavdia" w:date="2019-07-19T15:12:00Z"/>
                <w:rFonts w:ascii="Arial" w:hAnsi="Arial" w:cs="Arial"/>
                <w:sz w:val="20"/>
                <w:szCs w:val="20"/>
                <w:highlight w:val="green"/>
                <w:rPrChange w:id="6723" w:author="Morozova Klavdia" w:date="2019-08-06T12:06:00Z">
                  <w:rPr>
                    <w:ins w:id="6724" w:author="Morozova Klavdia" w:date="2019-07-19T15:12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725" w:author="Morozova Klavdia" w:date="2019-07-29T14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726" w:author="Morozova Klavdia" w:date="2019-08-06T12:06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t>VALUEPART1</w:t>
              </w:r>
            </w:ins>
          </w:p>
        </w:tc>
        <w:tc>
          <w:tcPr>
            <w:tcW w:w="2268" w:type="dxa"/>
            <w:noWrap/>
            <w:tcPrChange w:id="6727" w:author="Morozova Klavdia" w:date="2019-07-19T15:53:00Z">
              <w:tcPr>
                <w:tcW w:w="2268" w:type="dxa"/>
                <w:gridSpan w:val="2"/>
                <w:noWrap/>
              </w:tcPr>
            </w:tcPrChange>
          </w:tcPr>
          <w:p w14:paraId="277468AF" w14:textId="4D4B8126" w:rsidR="00F02821" w:rsidRPr="00AD3599" w:rsidRDefault="00141F00">
            <w:pPr>
              <w:rPr>
                <w:ins w:id="6728" w:author="Morozova Klavdia" w:date="2019-07-19T15:12:00Z"/>
                <w:rFonts w:ascii="Arial" w:hAnsi="Arial" w:cs="Arial"/>
                <w:sz w:val="20"/>
                <w:szCs w:val="20"/>
                <w:highlight w:val="green"/>
                <w:rPrChange w:id="6729" w:author="Morozova Klavdia" w:date="2019-08-06T12:06:00Z">
                  <w:rPr>
                    <w:ins w:id="6730" w:author="Morozova Klavdia" w:date="2019-07-19T15:12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6731" w:author="Morozova Klavdia" w:date="2019-07-29T14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732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25</w:t>
              </w:r>
              <w:r w:rsidR="00F02821"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733" w:author="Morozova Klavdia" w:date="2019-08-06T12:06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t xml:space="preserve"> символов пропустить и ввести значение «</w:t>
              </w:r>
            </w:ins>
            <w:ins w:id="6734" w:author="Morozova Klavdia" w:date="2019-07-29T14:32:00Z">
              <w:r w:rsidR="00E07C21"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735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ZZ_DELIVBASIS</w:t>
              </w:r>
            </w:ins>
            <w:ins w:id="6736" w:author="Morozova Klavdia" w:date="2019-07-29T14:30:00Z">
              <w:r w:rsidR="00F02821"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737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»</w:t>
              </w:r>
            </w:ins>
          </w:p>
        </w:tc>
      </w:tr>
      <w:tr w:rsidR="00F02821" w:rsidRPr="00AD3599" w14:paraId="6D783DE5" w14:textId="77777777" w:rsidTr="006A5314">
        <w:trPr>
          <w:trHeight w:val="300"/>
          <w:ins w:id="6738" w:author="Morozova Klavdia" w:date="2019-07-29T14:30:00Z"/>
        </w:trPr>
        <w:tc>
          <w:tcPr>
            <w:tcW w:w="2170" w:type="dxa"/>
            <w:noWrap/>
          </w:tcPr>
          <w:p w14:paraId="3D1FF187" w14:textId="600A794D" w:rsidR="00F02821" w:rsidRPr="00AD3599" w:rsidRDefault="00F02821" w:rsidP="00F02821">
            <w:pPr>
              <w:rPr>
                <w:ins w:id="6739" w:author="Morozova Klavdia" w:date="2019-07-29T14:30:00Z"/>
                <w:rFonts w:ascii="Arial" w:hAnsi="Arial" w:cs="Arial"/>
                <w:sz w:val="20"/>
                <w:szCs w:val="20"/>
                <w:highlight w:val="green"/>
                <w:rPrChange w:id="6740" w:author="Morozova Klavdia" w:date="2019-08-06T12:06:00Z">
                  <w:rPr>
                    <w:ins w:id="6741" w:author="Morozova Klavdia" w:date="2019-07-29T14:30:00Z"/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</w:pPr>
            <w:ins w:id="6742" w:author="Morozova Klavdia" w:date="2019-07-29T14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743" w:author="Morozova Klavdia" w:date="2019-08-06T12:06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t>EXTENSIONIN</w:t>
              </w:r>
            </w:ins>
          </w:p>
        </w:tc>
        <w:tc>
          <w:tcPr>
            <w:tcW w:w="2835" w:type="dxa"/>
          </w:tcPr>
          <w:p w14:paraId="0D819958" w14:textId="0CDC62DB" w:rsidR="00F02821" w:rsidRPr="00AD3599" w:rsidRDefault="00F02821" w:rsidP="00F02821">
            <w:pPr>
              <w:rPr>
                <w:ins w:id="6744" w:author="Morozova Klavdia" w:date="2019-07-29T14:30:00Z"/>
                <w:rFonts w:ascii="Arial" w:hAnsi="Arial" w:cs="Arial"/>
                <w:sz w:val="20"/>
                <w:szCs w:val="20"/>
                <w:highlight w:val="green"/>
                <w:rPrChange w:id="6745" w:author="Morozova Klavdia" w:date="2019-08-06T12:06:00Z">
                  <w:rPr>
                    <w:ins w:id="6746" w:author="Morozova Klavdia" w:date="2019-07-29T14:30:00Z"/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</w:pPr>
            <w:ins w:id="6747" w:author="Morozova Klavdia" w:date="2019-07-29T14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748" w:author="Morozova Klavdia" w:date="2019-08-06T12:06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</w:tcPr>
          <w:p w14:paraId="3FE47B84" w14:textId="7DC923E7" w:rsidR="00F02821" w:rsidRPr="00AD3599" w:rsidRDefault="00F02821" w:rsidP="00F02821">
            <w:pPr>
              <w:rPr>
                <w:ins w:id="6749" w:author="Morozova Klavdia" w:date="2019-07-29T14:30:00Z"/>
                <w:rFonts w:ascii="Arial" w:hAnsi="Arial" w:cs="Arial"/>
                <w:sz w:val="20"/>
                <w:szCs w:val="20"/>
                <w:highlight w:val="green"/>
                <w:rPrChange w:id="6750" w:author="Morozova Klavdia" w:date="2019-08-06T12:06:00Z">
                  <w:rPr>
                    <w:ins w:id="6751" w:author="Morozova Klavdia" w:date="2019-07-29T14:30:00Z"/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</w:pPr>
            <w:ins w:id="6752" w:author="Morozova Klavdia" w:date="2019-07-29T14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753" w:author="Morozova Klavdia" w:date="2019-08-06T12:06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t>STRUCTURE</w:t>
              </w:r>
            </w:ins>
          </w:p>
        </w:tc>
        <w:tc>
          <w:tcPr>
            <w:tcW w:w="2268" w:type="dxa"/>
            <w:noWrap/>
          </w:tcPr>
          <w:p w14:paraId="3B6359C9" w14:textId="70410188" w:rsidR="00F02821" w:rsidRPr="00AD3599" w:rsidRDefault="00F02821" w:rsidP="00F02821">
            <w:pPr>
              <w:rPr>
                <w:ins w:id="6754" w:author="Morozova Klavdia" w:date="2019-07-29T14:30:00Z"/>
                <w:rFonts w:ascii="Arial" w:hAnsi="Arial" w:cs="Arial"/>
                <w:sz w:val="20"/>
                <w:szCs w:val="20"/>
                <w:highlight w:val="green"/>
                <w:lang w:val="en-US"/>
                <w:rPrChange w:id="6755" w:author="Morozova Klavdia" w:date="2019-08-06T12:06:00Z">
                  <w:rPr>
                    <w:ins w:id="6756" w:author="Morozova Klavdia" w:date="2019-07-29T14:30:00Z"/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</w:pPr>
            <w:ins w:id="6757" w:author="Morozova Klavdia" w:date="2019-07-29T14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758" w:author="Morozova Klavdia" w:date="2019-08-06T12:06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t>BAPI_TE_MEOUTHEADER</w:t>
              </w:r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lang w:val="en-US"/>
                  <w:rPrChange w:id="6759" w:author="Morozova Klavdia" w:date="2019-08-06T12:06:00Z">
                    <w:rPr>
                      <w:rFonts w:ascii="Arial" w:hAnsi="Arial" w:cs="Arial"/>
                      <w:sz w:val="20"/>
                      <w:szCs w:val="20"/>
                      <w:highlight w:val="yellow"/>
                      <w:lang w:val="en-US"/>
                    </w:rPr>
                  </w:rPrChange>
                </w:rPr>
                <w:t>X</w:t>
              </w:r>
            </w:ins>
          </w:p>
        </w:tc>
      </w:tr>
      <w:tr w:rsidR="00F02821" w:rsidRPr="00682E5E" w14:paraId="1CA83ECF" w14:textId="77777777" w:rsidTr="006A5314">
        <w:trPr>
          <w:trHeight w:val="300"/>
          <w:ins w:id="6760" w:author="Morozova Klavdia" w:date="2019-07-29T14:30:00Z"/>
        </w:trPr>
        <w:tc>
          <w:tcPr>
            <w:tcW w:w="2170" w:type="dxa"/>
            <w:noWrap/>
          </w:tcPr>
          <w:p w14:paraId="38EB7E24" w14:textId="693F72E8" w:rsidR="00F02821" w:rsidRPr="00AD3599" w:rsidRDefault="00F02821" w:rsidP="00F02821">
            <w:pPr>
              <w:rPr>
                <w:ins w:id="6761" w:author="Morozova Klavdia" w:date="2019-07-29T14:30:00Z"/>
                <w:rFonts w:ascii="Arial" w:hAnsi="Arial" w:cs="Arial"/>
                <w:sz w:val="20"/>
                <w:szCs w:val="20"/>
                <w:highlight w:val="green"/>
                <w:rPrChange w:id="6762" w:author="Morozova Klavdia" w:date="2019-08-06T12:06:00Z">
                  <w:rPr>
                    <w:ins w:id="6763" w:author="Morozova Klavdia" w:date="2019-07-29T14:30:00Z"/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</w:pPr>
            <w:ins w:id="6764" w:author="Morozova Klavdia" w:date="2019-07-29T14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765" w:author="Morozova Klavdia" w:date="2019-08-06T12:06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lastRenderedPageBreak/>
                <w:t>EXTENSIONIN</w:t>
              </w:r>
            </w:ins>
          </w:p>
        </w:tc>
        <w:tc>
          <w:tcPr>
            <w:tcW w:w="2835" w:type="dxa"/>
          </w:tcPr>
          <w:p w14:paraId="3D52FFF9" w14:textId="42281BD4" w:rsidR="00F02821" w:rsidRPr="00AD3599" w:rsidRDefault="00F02821" w:rsidP="00F02821">
            <w:pPr>
              <w:rPr>
                <w:ins w:id="6766" w:author="Morozova Klavdia" w:date="2019-07-29T14:30:00Z"/>
                <w:rFonts w:ascii="Arial" w:hAnsi="Arial" w:cs="Arial"/>
                <w:sz w:val="20"/>
                <w:szCs w:val="20"/>
                <w:highlight w:val="green"/>
                <w:rPrChange w:id="6767" w:author="Morozova Klavdia" w:date="2019-08-06T12:06:00Z">
                  <w:rPr>
                    <w:ins w:id="6768" w:author="Morozova Klavdia" w:date="2019-07-29T14:30:00Z"/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</w:pPr>
            <w:ins w:id="6769" w:author="Morozova Klavdia" w:date="2019-07-29T14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770" w:author="Morozova Klavdia" w:date="2019-08-06T12:06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t>BAPI_CONTRACT_CREATE</w:t>
              </w:r>
            </w:ins>
          </w:p>
        </w:tc>
        <w:tc>
          <w:tcPr>
            <w:tcW w:w="2835" w:type="dxa"/>
            <w:noWrap/>
          </w:tcPr>
          <w:p w14:paraId="3432C594" w14:textId="17C05CEC" w:rsidR="00F02821" w:rsidRPr="00AD3599" w:rsidRDefault="00F02821" w:rsidP="00F02821">
            <w:pPr>
              <w:rPr>
                <w:ins w:id="6771" w:author="Morozova Klavdia" w:date="2019-07-29T14:30:00Z"/>
                <w:rFonts w:ascii="Arial" w:hAnsi="Arial" w:cs="Arial"/>
                <w:sz w:val="20"/>
                <w:szCs w:val="20"/>
                <w:highlight w:val="green"/>
                <w:rPrChange w:id="6772" w:author="Morozova Klavdia" w:date="2019-08-06T12:06:00Z">
                  <w:rPr>
                    <w:ins w:id="6773" w:author="Morozova Klavdia" w:date="2019-07-29T14:30:00Z"/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</w:pPr>
            <w:ins w:id="6774" w:author="Morozova Klavdia" w:date="2019-07-29T14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775" w:author="Morozova Klavdia" w:date="2019-08-06T12:06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t>VALUEPART1</w:t>
              </w:r>
            </w:ins>
          </w:p>
        </w:tc>
        <w:tc>
          <w:tcPr>
            <w:tcW w:w="2268" w:type="dxa"/>
            <w:noWrap/>
          </w:tcPr>
          <w:p w14:paraId="1AD29B9B" w14:textId="61EEF23F" w:rsidR="00F02821" w:rsidRPr="00141F00" w:rsidRDefault="00141F00" w:rsidP="00F02821">
            <w:pPr>
              <w:rPr>
                <w:ins w:id="6776" w:author="Morozova Klavdia" w:date="2019-07-29T14:30:00Z"/>
                <w:rFonts w:ascii="Arial" w:hAnsi="Arial" w:cs="Arial"/>
                <w:sz w:val="20"/>
                <w:szCs w:val="20"/>
                <w:rPrChange w:id="6777" w:author="Morozova Klavdia" w:date="2019-08-05T11:04:00Z">
                  <w:rPr>
                    <w:ins w:id="6778" w:author="Morozova Klavdia" w:date="2019-07-29T14:30:00Z"/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</w:pPr>
            <w:ins w:id="6779" w:author="Morozova Klavdia" w:date="2019-07-29T14:30:00Z">
              <w:r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780" w:author="Morozova Klavdia" w:date="2019-08-06T12:0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15</w:t>
              </w:r>
              <w:r w:rsidR="00F02821" w:rsidRPr="00AD3599">
                <w:rPr>
                  <w:rFonts w:ascii="Arial" w:hAnsi="Arial" w:cs="Arial"/>
                  <w:sz w:val="20"/>
                  <w:szCs w:val="20"/>
                  <w:highlight w:val="green"/>
                  <w:rPrChange w:id="6781" w:author="Morozova Klavdia" w:date="2019-08-06T12:06:00Z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PrChange>
                </w:rPr>
                <w:t xml:space="preserve"> символов пропустить и ввести значение «X»</w:t>
              </w:r>
            </w:ins>
          </w:p>
        </w:tc>
      </w:tr>
    </w:tbl>
    <w:p w14:paraId="5B131001" w14:textId="77777777" w:rsidR="006B601A" w:rsidRPr="000F3256" w:rsidRDefault="006B601A" w:rsidP="006B601A">
      <w:pPr>
        <w:rPr>
          <w:ins w:id="6782" w:author="Morozova Klavdia" w:date="2019-07-19T13:41:00Z"/>
          <w:rFonts w:ascii="Arial" w:hAnsi="Arial" w:cs="Arial"/>
          <w:highlight w:val="green"/>
          <w:rPrChange w:id="6783" w:author="Morozova Klavdia" w:date="2019-07-23T10:42:00Z">
            <w:rPr>
              <w:ins w:id="6784" w:author="Morozova Klavdia" w:date="2019-07-19T13:41:00Z"/>
              <w:rFonts w:ascii="Arial" w:hAnsi="Arial" w:cs="Arial"/>
              <w:highlight w:val="green"/>
              <w:lang w:val="en-US"/>
            </w:rPr>
          </w:rPrChange>
        </w:rPr>
      </w:pPr>
    </w:p>
    <w:p w14:paraId="57E355AA" w14:textId="773C2B31" w:rsidR="00B701E8" w:rsidRPr="00D1434C" w:rsidRDefault="006670C3">
      <w:pPr>
        <w:pStyle w:val="1"/>
        <w:numPr>
          <w:ilvl w:val="0"/>
          <w:numId w:val="0"/>
        </w:numPr>
        <w:ind w:left="432" w:hanging="432"/>
        <w:rPr>
          <w:ins w:id="6785" w:author="Morozova Klavdia" w:date="2019-07-18T18:44:00Z"/>
          <w:rPrChange w:id="6786" w:author="Morozova Klavdia" w:date="2019-07-24T15:09:00Z">
            <w:rPr>
              <w:ins w:id="6787" w:author="Morozova Klavdia" w:date="2019-07-18T18:44:00Z"/>
              <w:rFonts w:ascii="Arial" w:hAnsi="Arial" w:cs="Arial"/>
              <w:highlight w:val="yellow"/>
            </w:rPr>
          </w:rPrChange>
        </w:rPr>
        <w:pPrChange w:id="6788" w:author="Morozova Klavdia" w:date="2019-07-19T11:10:00Z">
          <w:pPr>
            <w:pStyle w:val="afa"/>
            <w:numPr>
              <w:numId w:val="51"/>
            </w:numPr>
            <w:spacing w:after="240"/>
            <w:ind w:left="720" w:hanging="360"/>
          </w:pPr>
        </w:pPrChange>
      </w:pPr>
      <w:ins w:id="6789" w:author="Morozova Klavdia" w:date="2019-07-18T09:58:00Z">
        <w:r w:rsidRPr="00D1434C">
          <w:rPr>
            <w:szCs w:val="24"/>
            <w:lang w:eastAsia="ru-RU"/>
            <w:rPrChange w:id="6790" w:author="Morozova Klavdia" w:date="2019-07-24T15:09:00Z">
              <w:rPr>
                <w:b/>
                <w:bCs/>
                <w:caps/>
                <w:szCs w:val="24"/>
                <w:lang w:val="en-US" w:eastAsia="ru-RU"/>
              </w:rPr>
            </w:rPrChange>
          </w:rPr>
          <w:t xml:space="preserve">2.3.6.3. </w:t>
        </w:r>
      </w:ins>
      <w:ins w:id="6791" w:author="Morozova Klavdia" w:date="2019-07-18T09:59:00Z">
        <w:r w:rsidRPr="00E61483">
          <w:t>Формирование заказа на поставку со ссылкой на текстовую позицию контракта</w:t>
        </w:r>
      </w:ins>
    </w:p>
    <w:p w14:paraId="7E266149" w14:textId="227CAC25" w:rsidR="003323E7" w:rsidRPr="006757BD" w:rsidRDefault="00957B46">
      <w:pPr>
        <w:rPr>
          <w:ins w:id="6792" w:author="Morozova Klavdia" w:date="2019-07-24T15:45:00Z"/>
          <w:rFonts w:ascii="Arial" w:hAnsi="Arial" w:cs="Arial"/>
          <w:rPrChange w:id="6793" w:author="Morozova Klavdia" w:date="2019-07-29T09:24:00Z">
            <w:rPr>
              <w:ins w:id="6794" w:author="Morozova Klavdia" w:date="2019-07-24T15:45:00Z"/>
              <w:rFonts w:ascii="Arial" w:hAnsi="Arial" w:cs="Arial"/>
              <w:highlight w:val="green"/>
            </w:rPr>
          </w:rPrChange>
        </w:rPr>
        <w:pPrChange w:id="6795" w:author="Morozova Klavdia" w:date="2019-07-24T15:31:00Z">
          <w:pPr>
            <w:pStyle w:val="afa"/>
            <w:numPr>
              <w:numId w:val="51"/>
            </w:numPr>
            <w:spacing w:after="240"/>
            <w:ind w:left="720" w:hanging="360"/>
          </w:pPr>
        </w:pPrChange>
      </w:pPr>
      <w:commentRangeStart w:id="6796"/>
      <w:del w:id="6797" w:author="Morozova Klavdia" w:date="2019-08-06T13:12:00Z">
        <w:r w:rsidRPr="00AD3599" w:rsidDel="00347CAB">
          <w:rPr>
            <w:rStyle w:val="aff5"/>
            <w:highlight w:val="green"/>
            <w:rPrChange w:id="6798" w:author="Morozova Klavdia" w:date="2019-08-06T12:06:00Z">
              <w:rPr>
                <w:rStyle w:val="aff5"/>
              </w:rPr>
            </w:rPrChange>
          </w:rPr>
          <w:commentReference w:id="6799"/>
        </w:r>
        <w:bookmarkStart w:id="6800" w:name="_GoBack"/>
        <w:bookmarkEnd w:id="6800"/>
        <w:commentRangeEnd w:id="6796"/>
        <w:r w:rsidR="00AD3599" w:rsidRPr="00AD3599" w:rsidDel="00347CAB">
          <w:rPr>
            <w:rStyle w:val="aff5"/>
            <w:highlight w:val="green"/>
            <w:rPrChange w:id="6801" w:author="Morozova Klavdia" w:date="2019-08-06T12:06:00Z">
              <w:rPr>
                <w:rStyle w:val="aff5"/>
              </w:rPr>
            </w:rPrChange>
          </w:rPr>
          <w:commentReference w:id="6796"/>
        </w:r>
      </w:del>
      <w:ins w:id="6802" w:author="Morozova Klavdia" w:date="2019-07-19T09:43:00Z">
        <w:r w:rsidR="00157BD8" w:rsidRPr="006757BD">
          <w:rPr>
            <w:rFonts w:ascii="Arial" w:hAnsi="Arial" w:cs="Arial"/>
          </w:rPr>
          <w:t xml:space="preserve">В </w:t>
        </w:r>
        <w:r w:rsidR="00157BD8" w:rsidRPr="006757BD">
          <w:rPr>
            <w:rFonts w:ascii="Arial" w:hAnsi="Arial" w:cs="Arial"/>
            <w:lang w:val="en-US"/>
            <w:rPrChange w:id="6803" w:author="Morozova Klavdia" w:date="2019-07-29T09:24:00Z">
              <w:rPr>
                <w:rFonts w:ascii="Arial" w:hAnsi="Arial" w:cs="Arial"/>
              </w:rPr>
            </w:rPrChange>
          </w:rPr>
          <w:t>BADI</w:t>
        </w:r>
        <w:r w:rsidR="00157BD8" w:rsidRPr="006757BD">
          <w:rPr>
            <w:rFonts w:ascii="Arial" w:hAnsi="Arial" w:cs="Arial"/>
          </w:rPr>
          <w:t xml:space="preserve"> </w:t>
        </w:r>
        <w:r w:rsidR="00157BD8" w:rsidRPr="006757BD">
          <w:rPr>
            <w:rFonts w:ascii="Arial" w:hAnsi="Arial" w:cs="Arial"/>
            <w:lang w:val="en-US"/>
            <w:rPrChange w:id="6804" w:author="Morozova Klavdia" w:date="2019-07-29T09:24:00Z">
              <w:rPr>
                <w:rFonts w:ascii="Arial" w:hAnsi="Arial" w:cs="Arial"/>
              </w:rPr>
            </w:rPrChange>
          </w:rPr>
          <w:t>ME</w:t>
        </w:r>
        <w:r w:rsidR="00157BD8" w:rsidRPr="006757BD">
          <w:rPr>
            <w:rFonts w:ascii="Arial" w:hAnsi="Arial" w:cs="Arial"/>
          </w:rPr>
          <w:t>_</w:t>
        </w:r>
        <w:r w:rsidR="00157BD8" w:rsidRPr="006757BD">
          <w:rPr>
            <w:rFonts w:ascii="Arial" w:hAnsi="Arial" w:cs="Arial"/>
            <w:lang w:val="en-US"/>
            <w:rPrChange w:id="6805" w:author="Morozova Klavdia" w:date="2019-07-29T09:24:00Z">
              <w:rPr>
                <w:rFonts w:ascii="Arial" w:hAnsi="Arial" w:cs="Arial"/>
              </w:rPr>
            </w:rPrChange>
          </w:rPr>
          <w:t>PO</w:t>
        </w:r>
        <w:r w:rsidR="00157BD8" w:rsidRPr="006757BD">
          <w:rPr>
            <w:rFonts w:ascii="Arial" w:hAnsi="Arial" w:cs="Arial"/>
          </w:rPr>
          <w:t>_</w:t>
        </w:r>
        <w:r w:rsidR="00157BD8" w:rsidRPr="006757BD">
          <w:rPr>
            <w:rFonts w:ascii="Arial" w:hAnsi="Arial" w:cs="Arial"/>
            <w:lang w:val="en-US"/>
            <w:rPrChange w:id="6806" w:author="Morozova Klavdia" w:date="2019-07-29T09:24:00Z">
              <w:rPr>
                <w:rFonts w:ascii="Arial" w:hAnsi="Arial" w:cs="Arial"/>
              </w:rPr>
            </w:rPrChange>
          </w:rPr>
          <w:t>PRICING</w:t>
        </w:r>
        <w:r w:rsidR="00157BD8" w:rsidRPr="006757BD">
          <w:rPr>
            <w:rFonts w:ascii="Arial" w:hAnsi="Arial" w:cs="Arial"/>
          </w:rPr>
          <w:t>_</w:t>
        </w:r>
        <w:r w:rsidR="00157BD8" w:rsidRPr="006757BD">
          <w:rPr>
            <w:rFonts w:ascii="Arial" w:hAnsi="Arial" w:cs="Arial"/>
            <w:lang w:val="en-US"/>
            <w:rPrChange w:id="6807" w:author="Morozova Klavdia" w:date="2019-07-29T09:24:00Z">
              <w:rPr>
                <w:rFonts w:ascii="Arial" w:hAnsi="Arial" w:cs="Arial"/>
              </w:rPr>
            </w:rPrChange>
          </w:rPr>
          <w:t>CUST</w:t>
        </w:r>
        <w:r w:rsidR="00157BD8" w:rsidRPr="006757BD">
          <w:rPr>
            <w:rFonts w:ascii="Arial" w:hAnsi="Arial" w:cs="Arial"/>
          </w:rPr>
          <w:t xml:space="preserve"> реализовать внедряющий класс </w:t>
        </w:r>
        <w:r w:rsidR="00157BD8" w:rsidRPr="006757BD">
          <w:rPr>
            <w:rFonts w:ascii="Arial" w:hAnsi="Arial" w:cs="Arial"/>
            <w:lang w:val="en-US"/>
            <w:rPrChange w:id="6808" w:author="Morozova Klavdia" w:date="2019-07-29T09:24:00Z">
              <w:rPr>
                <w:rFonts w:ascii="Arial" w:hAnsi="Arial" w:cs="Arial"/>
              </w:rPr>
            </w:rPrChange>
          </w:rPr>
          <w:t>ZCL</w:t>
        </w:r>
        <w:r w:rsidR="00157BD8" w:rsidRPr="006757BD">
          <w:rPr>
            <w:rFonts w:ascii="Arial" w:hAnsi="Arial" w:cs="Arial"/>
          </w:rPr>
          <w:t>_</w:t>
        </w:r>
        <w:r w:rsidR="00157BD8" w:rsidRPr="006757BD">
          <w:rPr>
            <w:rFonts w:ascii="Arial" w:hAnsi="Arial" w:cs="Arial"/>
            <w:lang w:val="en-US"/>
            <w:rPrChange w:id="6809" w:author="Morozova Klavdia" w:date="2019-07-29T09:24:00Z">
              <w:rPr>
                <w:rFonts w:ascii="Arial" w:hAnsi="Arial" w:cs="Arial"/>
              </w:rPr>
            </w:rPrChange>
          </w:rPr>
          <w:t>BADI</w:t>
        </w:r>
        <w:r w:rsidR="00157BD8" w:rsidRPr="006757BD">
          <w:rPr>
            <w:rFonts w:ascii="Arial" w:hAnsi="Arial" w:cs="Arial"/>
          </w:rPr>
          <w:t>_</w:t>
        </w:r>
        <w:r w:rsidR="00157BD8" w:rsidRPr="006757BD">
          <w:rPr>
            <w:rFonts w:ascii="Arial" w:hAnsi="Arial" w:cs="Arial"/>
            <w:lang w:val="en-US"/>
            <w:rPrChange w:id="6810" w:author="Morozova Klavdia" w:date="2019-07-29T09:24:00Z">
              <w:rPr>
                <w:rFonts w:ascii="Arial" w:hAnsi="Arial" w:cs="Arial"/>
              </w:rPr>
            </w:rPrChange>
          </w:rPr>
          <w:t>ME</w:t>
        </w:r>
        <w:r w:rsidR="00157BD8" w:rsidRPr="006757BD">
          <w:rPr>
            <w:rFonts w:ascii="Arial" w:hAnsi="Arial" w:cs="Arial"/>
          </w:rPr>
          <w:t>_</w:t>
        </w:r>
        <w:r w:rsidR="00157BD8" w:rsidRPr="006757BD">
          <w:rPr>
            <w:rFonts w:ascii="Arial" w:hAnsi="Arial" w:cs="Arial"/>
            <w:lang w:val="en-US"/>
            <w:rPrChange w:id="6811" w:author="Morozova Klavdia" w:date="2019-07-29T09:24:00Z">
              <w:rPr>
                <w:rFonts w:ascii="Arial" w:hAnsi="Arial" w:cs="Arial"/>
              </w:rPr>
            </w:rPrChange>
          </w:rPr>
          <w:t>PO</w:t>
        </w:r>
        <w:r w:rsidR="00157BD8" w:rsidRPr="006757BD">
          <w:rPr>
            <w:rFonts w:ascii="Arial" w:hAnsi="Arial" w:cs="Arial"/>
          </w:rPr>
          <w:t>_</w:t>
        </w:r>
        <w:r w:rsidR="00157BD8" w:rsidRPr="006757BD">
          <w:rPr>
            <w:rFonts w:ascii="Arial" w:hAnsi="Arial" w:cs="Arial"/>
            <w:lang w:val="en-US"/>
            <w:rPrChange w:id="6812" w:author="Morozova Klavdia" w:date="2019-07-29T09:24:00Z">
              <w:rPr>
                <w:rFonts w:ascii="Arial" w:hAnsi="Arial" w:cs="Arial"/>
              </w:rPr>
            </w:rPrChange>
          </w:rPr>
          <w:t>PRI</w:t>
        </w:r>
        <w:r w:rsidR="00B701E8" w:rsidRPr="006757BD">
          <w:rPr>
            <w:rFonts w:ascii="Arial" w:hAnsi="Arial" w:cs="Arial"/>
            <w:lang w:val="en-US"/>
            <w:rPrChange w:id="6813" w:author="Morozova Klavdia" w:date="2019-07-29T09:24:00Z">
              <w:rPr>
                <w:rFonts w:ascii="Arial" w:hAnsi="Arial" w:cs="Arial"/>
              </w:rPr>
            </w:rPrChange>
          </w:rPr>
          <w:t>CING</w:t>
        </w:r>
        <w:r w:rsidR="00B701E8" w:rsidRPr="006757BD">
          <w:rPr>
            <w:rFonts w:ascii="Arial" w:hAnsi="Arial" w:cs="Arial"/>
          </w:rPr>
          <w:t>_</w:t>
        </w:r>
        <w:r w:rsidR="00B701E8" w:rsidRPr="006757BD">
          <w:rPr>
            <w:rFonts w:ascii="Arial" w:hAnsi="Arial" w:cs="Arial"/>
            <w:lang w:val="en-US"/>
            <w:rPrChange w:id="6814" w:author="Morozova Klavdia" w:date="2019-07-29T09:24:00Z">
              <w:rPr>
                <w:rFonts w:ascii="Arial" w:hAnsi="Arial" w:cs="Arial"/>
              </w:rPr>
            </w:rPrChange>
          </w:rPr>
          <w:t>CUST</w:t>
        </w:r>
        <w:r w:rsidR="00B701E8" w:rsidRPr="006757BD">
          <w:rPr>
            <w:rFonts w:ascii="Arial" w:hAnsi="Arial" w:cs="Arial"/>
          </w:rPr>
          <w:t xml:space="preserve">, в методе </w:t>
        </w:r>
        <w:r w:rsidR="00B701E8" w:rsidRPr="006757BD">
          <w:rPr>
            <w:rFonts w:ascii="Arial" w:hAnsi="Arial" w:cs="Arial"/>
            <w:lang w:val="en-US"/>
            <w:rPrChange w:id="6815" w:author="Morozova Klavdia" w:date="2019-07-29T09:24:00Z">
              <w:rPr>
                <w:rFonts w:ascii="Arial" w:hAnsi="Arial" w:cs="Arial"/>
              </w:rPr>
            </w:rPrChange>
          </w:rPr>
          <w:t>PROCESS</w:t>
        </w:r>
        <w:r w:rsidR="00B701E8" w:rsidRPr="006757BD">
          <w:rPr>
            <w:rFonts w:ascii="Arial" w:hAnsi="Arial" w:cs="Arial"/>
          </w:rPr>
          <w:t>_</w:t>
        </w:r>
        <w:r w:rsidR="00B701E8" w:rsidRPr="006757BD">
          <w:rPr>
            <w:rFonts w:ascii="Arial" w:hAnsi="Arial" w:cs="Arial"/>
            <w:lang w:val="en-US"/>
            <w:rPrChange w:id="6816" w:author="Morozova Klavdia" w:date="2019-07-29T09:24:00Z">
              <w:rPr>
                <w:rFonts w:ascii="Arial" w:hAnsi="Arial" w:cs="Arial"/>
              </w:rPr>
            </w:rPrChange>
          </w:rPr>
          <w:t>KOM</w:t>
        </w:r>
      </w:ins>
      <w:ins w:id="6817" w:author="Morozova Klavdia" w:date="2019-07-19T11:04:00Z">
        <w:r w:rsidR="00B701E8" w:rsidRPr="006757BD">
          <w:rPr>
            <w:rFonts w:ascii="Arial" w:hAnsi="Arial" w:cs="Arial"/>
            <w:lang w:val="en-US"/>
          </w:rPr>
          <w:t>P</w:t>
        </w:r>
      </w:ins>
      <w:ins w:id="6818" w:author="Morozova Klavdia" w:date="2019-07-19T09:43:00Z">
        <w:r w:rsidR="00157BD8" w:rsidRPr="006757BD">
          <w:rPr>
            <w:rFonts w:ascii="Arial" w:hAnsi="Arial" w:cs="Arial"/>
          </w:rPr>
          <w:t xml:space="preserve"> </w:t>
        </w:r>
      </w:ins>
      <w:ins w:id="6819" w:author="Morozova Klavdia" w:date="2019-07-24T15:25:00Z">
        <w:r w:rsidR="003E2134" w:rsidRPr="006757BD">
          <w:rPr>
            <w:rFonts w:ascii="Arial" w:hAnsi="Arial" w:cs="Arial"/>
          </w:rPr>
          <w:t xml:space="preserve">выполнить проверку </w:t>
        </w:r>
      </w:ins>
    </w:p>
    <w:p w14:paraId="46056E1D" w14:textId="094FD0AC" w:rsidR="003323E7" w:rsidRPr="006757BD" w:rsidRDefault="003E2134">
      <w:pPr>
        <w:pStyle w:val="afa"/>
        <w:numPr>
          <w:ilvl w:val="0"/>
          <w:numId w:val="78"/>
        </w:numPr>
        <w:rPr>
          <w:ins w:id="6820" w:author="Morozova Klavdia" w:date="2019-07-24T15:45:00Z"/>
          <w:rFonts w:ascii="Arial" w:hAnsi="Arial" w:cs="Arial"/>
          <w:rPrChange w:id="6821" w:author="Morozova Klavdia" w:date="2019-07-29T09:24:00Z">
            <w:rPr>
              <w:ins w:id="6822" w:author="Morozova Klavdia" w:date="2019-07-24T15:45:00Z"/>
              <w:rFonts w:ascii="Arial" w:hAnsi="Arial" w:cs="Arial"/>
              <w:highlight w:val="green"/>
            </w:rPr>
          </w:rPrChange>
        </w:rPr>
        <w:pPrChange w:id="6823" w:author="Morozova Klavdia" w:date="2019-07-24T15:45:00Z">
          <w:pPr>
            <w:pStyle w:val="afa"/>
            <w:numPr>
              <w:numId w:val="51"/>
            </w:numPr>
            <w:spacing w:after="240"/>
            <w:ind w:left="720" w:hanging="360"/>
          </w:pPr>
        </w:pPrChange>
      </w:pPr>
      <w:ins w:id="6824" w:author="Morozova Klavdia" w:date="2019-07-24T15:25:00Z">
        <w:r w:rsidRPr="006757BD">
          <w:rPr>
            <w:rFonts w:ascii="Arial" w:hAnsi="Arial" w:cs="Arial"/>
            <w:rPrChange w:id="6825" w:author="Morozova Klavdia" w:date="2019-07-29T09:24:00Z">
              <w:rPr/>
            </w:rPrChange>
          </w:rPr>
          <w:t xml:space="preserve">если </w:t>
        </w:r>
      </w:ins>
      <w:ins w:id="6826" w:author="Morozova Klavdia" w:date="2019-07-24T15:23:00Z">
        <w:r w:rsidRPr="006757BD">
          <w:rPr>
            <w:rFonts w:ascii="Arial" w:hAnsi="Arial" w:cs="Arial"/>
            <w:rPrChange w:id="6827" w:author="Morozova Klavdia" w:date="2019-07-29T09:24:00Z">
              <w:rPr/>
            </w:rPrChange>
          </w:rPr>
          <w:t>BKLAS (MBEW – MATNR = IM_EKPO – MATNR)  содержится в ZSPS - ZRMM_MBEW_BKLAS</w:t>
        </w:r>
      </w:ins>
      <w:ins w:id="6828" w:author="Morozova Klavdia" w:date="2019-07-24T15:24:00Z">
        <w:r w:rsidRPr="006757BD">
          <w:rPr>
            <w:rFonts w:ascii="Arial" w:hAnsi="Arial" w:cs="Arial"/>
            <w:rPrChange w:id="6829" w:author="Morozova Klavdia" w:date="2019-07-29T09:24:00Z">
              <w:rPr/>
            </w:rPrChange>
          </w:rPr>
          <w:t>, то</w:t>
        </w:r>
      </w:ins>
      <w:ins w:id="6830" w:author="Morozova Klavdia" w:date="2019-07-24T15:30:00Z">
        <w:r w:rsidRPr="006757BD">
          <w:rPr>
            <w:rFonts w:ascii="Arial" w:hAnsi="Arial" w:cs="Arial"/>
            <w:rPrChange w:id="6831" w:author="Morozova Klavdia" w:date="2019-07-29T09:24:00Z">
              <w:rPr/>
            </w:rPrChange>
          </w:rPr>
          <w:t xml:space="preserve"> </w:t>
        </w:r>
      </w:ins>
      <w:ins w:id="6832" w:author="Morozova Klavdia" w:date="2019-07-24T15:38:00Z">
        <w:r w:rsidR="001618FE" w:rsidRPr="006757BD">
          <w:rPr>
            <w:rFonts w:ascii="Arial" w:hAnsi="Arial" w:cs="Arial"/>
            <w:rPrChange w:id="6833" w:author="Morozova Klavdia" w:date="2019-07-29T09:24:00Z">
              <w:rPr>
                <w:highlight w:val="green"/>
              </w:rPr>
            </w:rPrChange>
          </w:rPr>
          <w:t xml:space="preserve">реализовать  заполнение </w:t>
        </w:r>
        <w:r w:rsidR="001618FE" w:rsidRPr="006757BD">
          <w:rPr>
            <w:rFonts w:ascii="Arial" w:hAnsi="Arial" w:cs="Arial"/>
            <w:lang w:val="en-US"/>
            <w:rPrChange w:id="6834" w:author="Morozova Klavdia" w:date="2019-07-29T09:24:00Z">
              <w:rPr>
                <w:highlight w:val="green"/>
                <w:lang w:val="en-US"/>
              </w:rPr>
            </w:rPrChange>
          </w:rPr>
          <w:t>KOMP</w:t>
        </w:r>
        <w:r w:rsidR="001618FE" w:rsidRPr="006757BD">
          <w:rPr>
            <w:rFonts w:ascii="Arial" w:hAnsi="Arial" w:cs="Arial"/>
            <w:rPrChange w:id="6835" w:author="Morozova Klavdia" w:date="2019-07-29T09:24:00Z">
              <w:rPr>
                <w:highlight w:val="green"/>
              </w:rPr>
            </w:rPrChange>
          </w:rPr>
          <w:t xml:space="preserve"> – </w:t>
        </w:r>
        <w:r w:rsidR="001618FE" w:rsidRPr="006757BD">
          <w:rPr>
            <w:rFonts w:ascii="Arial" w:hAnsi="Arial" w:cs="Arial"/>
            <w:lang w:val="en-US"/>
            <w:rPrChange w:id="6836" w:author="Morozova Klavdia" w:date="2019-07-29T09:24:00Z">
              <w:rPr>
                <w:highlight w:val="green"/>
                <w:lang w:val="en-US"/>
              </w:rPr>
            </w:rPrChange>
          </w:rPr>
          <w:t>ZZMM</w:t>
        </w:r>
        <w:r w:rsidR="001618FE" w:rsidRPr="006757BD">
          <w:rPr>
            <w:rFonts w:ascii="Arial" w:hAnsi="Arial" w:cs="Arial"/>
            <w:rPrChange w:id="6837" w:author="Morozova Klavdia" w:date="2019-07-29T09:24:00Z">
              <w:rPr>
                <w:highlight w:val="green"/>
              </w:rPr>
            </w:rPrChange>
          </w:rPr>
          <w:t>_</w:t>
        </w:r>
        <w:r w:rsidR="001618FE" w:rsidRPr="006757BD">
          <w:rPr>
            <w:rFonts w:ascii="Arial" w:hAnsi="Arial" w:cs="Arial"/>
            <w:lang w:val="en-US"/>
            <w:rPrChange w:id="6838" w:author="Morozova Klavdia" w:date="2019-07-29T09:24:00Z">
              <w:rPr>
                <w:highlight w:val="green"/>
                <w:lang w:val="en-US"/>
              </w:rPr>
            </w:rPrChange>
          </w:rPr>
          <w:t>MFRPN</w:t>
        </w:r>
        <w:r w:rsidR="001618FE" w:rsidRPr="006757BD">
          <w:rPr>
            <w:rFonts w:ascii="Arial" w:hAnsi="Arial" w:cs="Arial"/>
            <w:rPrChange w:id="6839" w:author="Morozova Klavdia" w:date="2019-07-29T09:24:00Z">
              <w:rPr>
                <w:highlight w:val="green"/>
              </w:rPr>
            </w:rPrChange>
          </w:rPr>
          <w:t xml:space="preserve">  значением поля </w:t>
        </w:r>
        <w:r w:rsidR="001618FE" w:rsidRPr="006757BD">
          <w:rPr>
            <w:rFonts w:ascii="Arial" w:hAnsi="Arial" w:cs="Arial"/>
            <w:lang w:val="en-US"/>
            <w:rPrChange w:id="6840" w:author="Morozova Klavdia" w:date="2019-07-29T09:24:00Z">
              <w:rPr>
                <w:highlight w:val="green"/>
                <w:lang w:val="en-US"/>
              </w:rPr>
            </w:rPrChange>
          </w:rPr>
          <w:t>MARA</w:t>
        </w:r>
        <w:r w:rsidR="001618FE" w:rsidRPr="006757BD">
          <w:rPr>
            <w:rFonts w:ascii="Arial" w:hAnsi="Arial" w:cs="Arial"/>
            <w:rPrChange w:id="6841" w:author="Morozova Klavdia" w:date="2019-07-29T09:24:00Z">
              <w:rPr>
                <w:highlight w:val="green"/>
              </w:rPr>
            </w:rPrChange>
          </w:rPr>
          <w:t xml:space="preserve"> – ZZMD_YEINR, где </w:t>
        </w:r>
        <w:r w:rsidR="001618FE" w:rsidRPr="006757BD">
          <w:rPr>
            <w:rFonts w:ascii="Arial" w:hAnsi="Arial" w:cs="Arial"/>
            <w:lang w:val="en-US"/>
            <w:rPrChange w:id="6842" w:author="Morozova Klavdia" w:date="2019-07-29T09:24:00Z">
              <w:rPr>
                <w:highlight w:val="green"/>
                <w:lang w:val="en-US"/>
              </w:rPr>
            </w:rPrChange>
          </w:rPr>
          <w:t>MARA</w:t>
        </w:r>
        <w:r w:rsidR="001618FE" w:rsidRPr="006757BD">
          <w:rPr>
            <w:rFonts w:ascii="Arial" w:hAnsi="Arial" w:cs="Arial"/>
            <w:rPrChange w:id="6843" w:author="Morozova Klavdia" w:date="2019-07-29T09:24:00Z">
              <w:rPr>
                <w:highlight w:val="green"/>
              </w:rPr>
            </w:rPrChange>
          </w:rPr>
          <w:t xml:space="preserve"> – </w:t>
        </w:r>
        <w:r w:rsidR="001618FE" w:rsidRPr="006757BD">
          <w:rPr>
            <w:rFonts w:ascii="Arial" w:hAnsi="Arial" w:cs="Arial"/>
            <w:lang w:val="en-US"/>
            <w:rPrChange w:id="6844" w:author="Morozova Klavdia" w:date="2019-07-29T09:24:00Z">
              <w:rPr>
                <w:highlight w:val="green"/>
                <w:lang w:val="en-US"/>
              </w:rPr>
            </w:rPrChange>
          </w:rPr>
          <w:t>MATNR</w:t>
        </w:r>
        <w:r w:rsidR="001618FE" w:rsidRPr="006757BD">
          <w:rPr>
            <w:rFonts w:ascii="Arial" w:hAnsi="Arial" w:cs="Arial"/>
            <w:rPrChange w:id="6845" w:author="Morozova Klavdia" w:date="2019-07-29T09:24:00Z">
              <w:rPr>
                <w:highlight w:val="green"/>
              </w:rPr>
            </w:rPrChange>
          </w:rPr>
          <w:t xml:space="preserve"> = </w:t>
        </w:r>
        <w:r w:rsidR="001618FE" w:rsidRPr="006757BD">
          <w:rPr>
            <w:rFonts w:ascii="Arial" w:hAnsi="Arial" w:cs="Arial"/>
            <w:lang w:val="en-US"/>
            <w:rPrChange w:id="6846" w:author="Morozova Klavdia" w:date="2019-07-29T09:24:00Z">
              <w:rPr>
                <w:highlight w:val="green"/>
                <w:lang w:val="en-US"/>
              </w:rPr>
            </w:rPrChange>
          </w:rPr>
          <w:t>IM</w:t>
        </w:r>
        <w:r w:rsidR="001618FE" w:rsidRPr="006757BD">
          <w:rPr>
            <w:rFonts w:ascii="Arial" w:hAnsi="Arial" w:cs="Arial"/>
            <w:rPrChange w:id="6847" w:author="Morozova Klavdia" w:date="2019-07-29T09:24:00Z">
              <w:rPr>
                <w:highlight w:val="green"/>
              </w:rPr>
            </w:rPrChange>
          </w:rPr>
          <w:t>_</w:t>
        </w:r>
        <w:r w:rsidR="001618FE" w:rsidRPr="006757BD">
          <w:rPr>
            <w:rFonts w:ascii="Arial" w:hAnsi="Arial" w:cs="Arial"/>
            <w:lang w:val="en-US"/>
            <w:rPrChange w:id="6848" w:author="Morozova Klavdia" w:date="2019-07-29T09:24:00Z">
              <w:rPr>
                <w:highlight w:val="green"/>
                <w:lang w:val="en-US"/>
              </w:rPr>
            </w:rPrChange>
          </w:rPr>
          <w:t>EKPO</w:t>
        </w:r>
        <w:r w:rsidR="001618FE" w:rsidRPr="006757BD">
          <w:rPr>
            <w:rFonts w:ascii="Arial" w:hAnsi="Arial" w:cs="Arial"/>
            <w:rPrChange w:id="6849" w:author="Morozova Klavdia" w:date="2019-07-29T09:24:00Z">
              <w:rPr>
                <w:highlight w:val="green"/>
              </w:rPr>
            </w:rPrChange>
          </w:rPr>
          <w:t xml:space="preserve"> – </w:t>
        </w:r>
        <w:r w:rsidR="001618FE" w:rsidRPr="006757BD">
          <w:rPr>
            <w:rFonts w:ascii="Arial" w:hAnsi="Arial" w:cs="Arial"/>
            <w:lang w:val="en-US"/>
            <w:rPrChange w:id="6850" w:author="Morozova Klavdia" w:date="2019-07-29T09:24:00Z">
              <w:rPr>
                <w:highlight w:val="green"/>
                <w:lang w:val="en-US"/>
              </w:rPr>
            </w:rPrChange>
          </w:rPr>
          <w:t>MATNR</w:t>
        </w:r>
        <w:r w:rsidR="001618FE" w:rsidRPr="006757BD">
          <w:rPr>
            <w:rFonts w:ascii="Arial" w:hAnsi="Arial" w:cs="Arial"/>
            <w:rPrChange w:id="6851" w:author="Morozova Klavdia" w:date="2019-07-29T09:24:00Z">
              <w:rPr>
                <w:highlight w:val="green"/>
              </w:rPr>
            </w:rPrChange>
          </w:rPr>
          <w:t>.</w:t>
        </w:r>
      </w:ins>
      <w:ins w:id="6852" w:author="Morozova Klavdia" w:date="2019-07-24T15:30:00Z">
        <w:r w:rsidRPr="006757BD">
          <w:rPr>
            <w:rFonts w:ascii="Arial" w:hAnsi="Arial" w:cs="Arial"/>
            <w:rPrChange w:id="6853" w:author="Morozova Klavdia" w:date="2019-07-29T09:24:00Z">
              <w:rPr/>
            </w:rPrChange>
          </w:rPr>
          <w:t xml:space="preserve"> </w:t>
        </w:r>
      </w:ins>
    </w:p>
    <w:p w14:paraId="48F5C95C" w14:textId="595E28BF" w:rsidR="003E2134" w:rsidRPr="006757BD" w:rsidRDefault="003E2134">
      <w:pPr>
        <w:pStyle w:val="afa"/>
        <w:numPr>
          <w:ilvl w:val="0"/>
          <w:numId w:val="78"/>
        </w:numPr>
        <w:rPr>
          <w:ins w:id="6854" w:author="Morozova Klavdia" w:date="2019-07-24T15:23:00Z"/>
          <w:rFonts w:ascii="Arial" w:hAnsi="Arial" w:cs="Arial"/>
          <w:rPrChange w:id="6855" w:author="Morozova Klavdia" w:date="2019-07-29T09:24:00Z">
            <w:rPr>
              <w:ins w:id="6856" w:author="Morozova Klavdia" w:date="2019-07-24T15:23:00Z"/>
            </w:rPr>
          </w:rPrChange>
        </w:rPr>
        <w:pPrChange w:id="6857" w:author="Morozova Klavdia" w:date="2019-07-24T15:45:00Z">
          <w:pPr>
            <w:pStyle w:val="afa"/>
            <w:numPr>
              <w:numId w:val="51"/>
            </w:numPr>
            <w:spacing w:after="240"/>
            <w:ind w:left="720" w:hanging="360"/>
          </w:pPr>
        </w:pPrChange>
      </w:pPr>
      <w:ins w:id="6858" w:author="Morozova Klavdia" w:date="2019-07-24T15:30:00Z">
        <w:r w:rsidRPr="006757BD">
          <w:rPr>
            <w:rFonts w:ascii="Arial" w:hAnsi="Arial" w:cs="Arial"/>
            <w:rPrChange w:id="6859" w:author="Morozova Klavdia" w:date="2019-07-29T09:24:00Z">
              <w:rPr/>
            </w:rPrChange>
          </w:rPr>
          <w:t xml:space="preserve">В остальных случаях, </w:t>
        </w:r>
      </w:ins>
      <w:ins w:id="6860" w:author="Morozova Klavdia" w:date="2019-07-24T15:38:00Z">
        <w:r w:rsidR="001618FE" w:rsidRPr="006757BD">
          <w:rPr>
            <w:rFonts w:ascii="Arial" w:hAnsi="Arial" w:cs="Arial"/>
            <w:rPrChange w:id="6861" w:author="Morozova Klavdia" w:date="2019-07-29T09:24:00Z">
              <w:rPr>
                <w:highlight w:val="green"/>
              </w:rPr>
            </w:rPrChange>
          </w:rPr>
          <w:t xml:space="preserve">реализовать  заполнение </w:t>
        </w:r>
        <w:r w:rsidR="001618FE" w:rsidRPr="006757BD">
          <w:rPr>
            <w:rFonts w:ascii="Arial" w:hAnsi="Arial" w:cs="Arial"/>
            <w:lang w:val="en-US"/>
            <w:rPrChange w:id="6862" w:author="Morozova Klavdia" w:date="2019-07-29T09:24:00Z">
              <w:rPr>
                <w:highlight w:val="green"/>
                <w:lang w:val="en-US"/>
              </w:rPr>
            </w:rPrChange>
          </w:rPr>
          <w:t>KOMP</w:t>
        </w:r>
        <w:r w:rsidR="001618FE" w:rsidRPr="006757BD">
          <w:rPr>
            <w:rFonts w:ascii="Arial" w:hAnsi="Arial" w:cs="Arial"/>
            <w:rPrChange w:id="6863" w:author="Morozova Klavdia" w:date="2019-07-29T09:24:00Z">
              <w:rPr>
                <w:highlight w:val="green"/>
              </w:rPr>
            </w:rPrChange>
          </w:rPr>
          <w:t xml:space="preserve"> – </w:t>
        </w:r>
        <w:r w:rsidR="001618FE" w:rsidRPr="006757BD">
          <w:rPr>
            <w:rFonts w:ascii="Arial" w:hAnsi="Arial" w:cs="Arial"/>
            <w:lang w:val="en-US"/>
            <w:rPrChange w:id="6864" w:author="Morozova Klavdia" w:date="2019-07-29T09:24:00Z">
              <w:rPr>
                <w:highlight w:val="green"/>
                <w:lang w:val="en-US"/>
              </w:rPr>
            </w:rPrChange>
          </w:rPr>
          <w:t>ZZMM</w:t>
        </w:r>
        <w:r w:rsidR="001618FE" w:rsidRPr="006757BD">
          <w:rPr>
            <w:rFonts w:ascii="Arial" w:hAnsi="Arial" w:cs="Arial"/>
            <w:rPrChange w:id="6865" w:author="Morozova Klavdia" w:date="2019-07-29T09:24:00Z">
              <w:rPr>
                <w:highlight w:val="green"/>
              </w:rPr>
            </w:rPrChange>
          </w:rPr>
          <w:t>_</w:t>
        </w:r>
        <w:r w:rsidR="001618FE" w:rsidRPr="006757BD">
          <w:rPr>
            <w:rFonts w:ascii="Arial" w:hAnsi="Arial" w:cs="Arial"/>
            <w:lang w:val="en-US"/>
            <w:rPrChange w:id="6866" w:author="Morozova Klavdia" w:date="2019-07-29T09:24:00Z">
              <w:rPr>
                <w:highlight w:val="green"/>
                <w:lang w:val="en-US"/>
              </w:rPr>
            </w:rPrChange>
          </w:rPr>
          <w:t>MFRPN</w:t>
        </w:r>
        <w:r w:rsidR="001618FE" w:rsidRPr="006757BD">
          <w:rPr>
            <w:rFonts w:ascii="Arial" w:hAnsi="Arial" w:cs="Arial"/>
            <w:rPrChange w:id="6867" w:author="Morozova Klavdia" w:date="2019-07-29T09:24:00Z">
              <w:rPr>
                <w:highlight w:val="green"/>
              </w:rPr>
            </w:rPrChange>
          </w:rPr>
          <w:t xml:space="preserve">  значением поля </w:t>
        </w:r>
        <w:r w:rsidR="001618FE" w:rsidRPr="006757BD">
          <w:rPr>
            <w:rFonts w:ascii="Arial" w:hAnsi="Arial" w:cs="Arial"/>
            <w:lang w:val="en-US"/>
            <w:rPrChange w:id="6868" w:author="Morozova Klavdia" w:date="2019-07-29T09:24:00Z">
              <w:rPr>
                <w:highlight w:val="green"/>
                <w:lang w:val="en-US"/>
              </w:rPr>
            </w:rPrChange>
          </w:rPr>
          <w:t>MARA</w:t>
        </w:r>
        <w:r w:rsidR="001618FE" w:rsidRPr="006757BD">
          <w:rPr>
            <w:rFonts w:ascii="Arial" w:hAnsi="Arial" w:cs="Arial"/>
            <w:rPrChange w:id="6869" w:author="Morozova Klavdia" w:date="2019-07-29T09:24:00Z">
              <w:rPr>
                <w:highlight w:val="green"/>
              </w:rPr>
            </w:rPrChange>
          </w:rPr>
          <w:t xml:space="preserve"> – </w:t>
        </w:r>
        <w:r w:rsidR="001618FE" w:rsidRPr="006757BD">
          <w:rPr>
            <w:rFonts w:ascii="Arial" w:hAnsi="Arial" w:cs="Arial"/>
            <w:lang w:val="en-US"/>
            <w:rPrChange w:id="6870" w:author="Morozova Klavdia" w:date="2019-07-29T09:24:00Z">
              <w:rPr>
                <w:highlight w:val="green"/>
                <w:lang w:val="en-US"/>
              </w:rPr>
            </w:rPrChange>
          </w:rPr>
          <w:t>MFRPN</w:t>
        </w:r>
        <w:r w:rsidR="001618FE" w:rsidRPr="006757BD">
          <w:rPr>
            <w:rFonts w:ascii="Arial" w:hAnsi="Arial" w:cs="Arial"/>
            <w:rPrChange w:id="6871" w:author="Morozova Klavdia" w:date="2019-07-29T09:24:00Z">
              <w:rPr>
                <w:highlight w:val="green"/>
              </w:rPr>
            </w:rPrChange>
          </w:rPr>
          <w:t xml:space="preserve">, где </w:t>
        </w:r>
        <w:r w:rsidR="001618FE" w:rsidRPr="006757BD">
          <w:rPr>
            <w:rFonts w:ascii="Arial" w:hAnsi="Arial" w:cs="Arial"/>
            <w:lang w:val="en-US"/>
            <w:rPrChange w:id="6872" w:author="Morozova Klavdia" w:date="2019-07-29T09:24:00Z">
              <w:rPr>
                <w:highlight w:val="green"/>
                <w:lang w:val="en-US"/>
              </w:rPr>
            </w:rPrChange>
          </w:rPr>
          <w:t>MARA</w:t>
        </w:r>
        <w:r w:rsidR="001618FE" w:rsidRPr="006757BD">
          <w:rPr>
            <w:rFonts w:ascii="Arial" w:hAnsi="Arial" w:cs="Arial"/>
            <w:rPrChange w:id="6873" w:author="Morozova Klavdia" w:date="2019-07-29T09:24:00Z">
              <w:rPr>
                <w:highlight w:val="green"/>
              </w:rPr>
            </w:rPrChange>
          </w:rPr>
          <w:t xml:space="preserve"> – </w:t>
        </w:r>
        <w:r w:rsidR="001618FE" w:rsidRPr="006757BD">
          <w:rPr>
            <w:rFonts w:ascii="Arial" w:hAnsi="Arial" w:cs="Arial"/>
            <w:lang w:val="en-US"/>
            <w:rPrChange w:id="6874" w:author="Morozova Klavdia" w:date="2019-07-29T09:24:00Z">
              <w:rPr>
                <w:highlight w:val="green"/>
                <w:lang w:val="en-US"/>
              </w:rPr>
            </w:rPrChange>
          </w:rPr>
          <w:t>MATNR</w:t>
        </w:r>
        <w:r w:rsidR="001618FE" w:rsidRPr="006757BD">
          <w:rPr>
            <w:rFonts w:ascii="Arial" w:hAnsi="Arial" w:cs="Arial"/>
            <w:rPrChange w:id="6875" w:author="Morozova Klavdia" w:date="2019-07-29T09:24:00Z">
              <w:rPr>
                <w:highlight w:val="green"/>
              </w:rPr>
            </w:rPrChange>
          </w:rPr>
          <w:t xml:space="preserve"> = </w:t>
        </w:r>
        <w:r w:rsidR="001618FE" w:rsidRPr="006757BD">
          <w:rPr>
            <w:rFonts w:ascii="Arial" w:hAnsi="Arial" w:cs="Arial"/>
            <w:lang w:val="en-US"/>
            <w:rPrChange w:id="6876" w:author="Morozova Klavdia" w:date="2019-07-29T09:24:00Z">
              <w:rPr>
                <w:highlight w:val="green"/>
                <w:lang w:val="en-US"/>
              </w:rPr>
            </w:rPrChange>
          </w:rPr>
          <w:t>IM</w:t>
        </w:r>
        <w:r w:rsidR="001618FE" w:rsidRPr="006757BD">
          <w:rPr>
            <w:rFonts w:ascii="Arial" w:hAnsi="Arial" w:cs="Arial"/>
            <w:rPrChange w:id="6877" w:author="Morozova Klavdia" w:date="2019-07-29T09:24:00Z">
              <w:rPr>
                <w:highlight w:val="green"/>
              </w:rPr>
            </w:rPrChange>
          </w:rPr>
          <w:t>_</w:t>
        </w:r>
        <w:r w:rsidR="001618FE" w:rsidRPr="006757BD">
          <w:rPr>
            <w:rFonts w:ascii="Arial" w:hAnsi="Arial" w:cs="Arial"/>
            <w:lang w:val="en-US"/>
            <w:rPrChange w:id="6878" w:author="Morozova Klavdia" w:date="2019-07-29T09:24:00Z">
              <w:rPr>
                <w:highlight w:val="green"/>
                <w:lang w:val="en-US"/>
              </w:rPr>
            </w:rPrChange>
          </w:rPr>
          <w:t>EKPO</w:t>
        </w:r>
        <w:r w:rsidR="001618FE" w:rsidRPr="006757BD">
          <w:rPr>
            <w:rFonts w:ascii="Arial" w:hAnsi="Arial" w:cs="Arial"/>
            <w:rPrChange w:id="6879" w:author="Morozova Klavdia" w:date="2019-07-29T09:24:00Z">
              <w:rPr>
                <w:highlight w:val="green"/>
              </w:rPr>
            </w:rPrChange>
          </w:rPr>
          <w:t xml:space="preserve"> – </w:t>
        </w:r>
        <w:r w:rsidR="001618FE" w:rsidRPr="006757BD">
          <w:rPr>
            <w:rFonts w:ascii="Arial" w:hAnsi="Arial" w:cs="Arial"/>
            <w:lang w:val="en-US"/>
            <w:rPrChange w:id="6880" w:author="Morozova Klavdia" w:date="2019-07-29T09:24:00Z">
              <w:rPr>
                <w:highlight w:val="green"/>
                <w:lang w:val="en-US"/>
              </w:rPr>
            </w:rPrChange>
          </w:rPr>
          <w:t>MATNR</w:t>
        </w:r>
        <w:r w:rsidR="001618FE" w:rsidRPr="006757BD">
          <w:rPr>
            <w:rFonts w:ascii="Arial" w:hAnsi="Arial" w:cs="Arial"/>
            <w:rPrChange w:id="6881" w:author="Morozova Klavdia" w:date="2019-07-29T09:24:00Z">
              <w:rPr>
                <w:highlight w:val="green"/>
              </w:rPr>
            </w:rPrChange>
          </w:rPr>
          <w:t>.</w:t>
        </w:r>
      </w:ins>
    </w:p>
    <w:p w14:paraId="0CCB4E98" w14:textId="0268FF3B" w:rsidR="008B0005" w:rsidRPr="00DF5998" w:rsidRDefault="00891E1A">
      <w:pPr>
        <w:pStyle w:val="1"/>
        <w:numPr>
          <w:ilvl w:val="0"/>
          <w:numId w:val="0"/>
        </w:numPr>
        <w:ind w:left="432" w:hanging="432"/>
        <w:rPr>
          <w:ins w:id="6882" w:author="Morozova Klavdia" w:date="2019-07-15T17:07:00Z"/>
          <w:rPrChange w:id="6883" w:author="Morozova Klavdia" w:date="2019-07-18T09:05:00Z">
            <w:rPr>
              <w:ins w:id="6884" w:author="Morozova Klavdia" w:date="2019-07-15T17:07:00Z"/>
              <w:rFonts w:ascii="Arial" w:hAnsi="Arial" w:cs="Arial"/>
              <w:highlight w:val="green"/>
            </w:rPr>
          </w:rPrChange>
        </w:rPr>
        <w:pPrChange w:id="6885" w:author="Morozova Klavdia" w:date="2019-07-15T17:07:00Z">
          <w:pPr>
            <w:pStyle w:val="afa"/>
            <w:numPr>
              <w:numId w:val="51"/>
            </w:numPr>
            <w:ind w:left="720" w:hanging="360"/>
          </w:pPr>
        </w:pPrChange>
      </w:pPr>
      <w:ins w:id="6886" w:author="Morozova Klavdia" w:date="2019-07-15T17:07:00Z">
        <w:r>
          <w:rPr>
            <w:szCs w:val="24"/>
            <w:lang w:eastAsia="ru-RU"/>
          </w:rPr>
          <w:t>2.3.6.</w:t>
        </w:r>
        <w:r w:rsidRPr="006670C3">
          <w:rPr>
            <w:strike/>
            <w:szCs w:val="24"/>
            <w:highlight w:val="red"/>
            <w:lang w:eastAsia="ru-RU"/>
            <w:rPrChange w:id="6887" w:author="Morozova Klavdia" w:date="2019-07-18T09:59:00Z">
              <w:rPr>
                <w:szCs w:val="24"/>
                <w:lang w:eastAsia="ru-RU"/>
              </w:rPr>
            </w:rPrChange>
          </w:rPr>
          <w:t>3</w:t>
        </w:r>
      </w:ins>
      <w:ins w:id="6888" w:author="Morozova Klavdia" w:date="2019-07-18T09:59:00Z">
        <w:r w:rsidR="006670C3" w:rsidRPr="006670C3">
          <w:rPr>
            <w:strike/>
            <w:szCs w:val="24"/>
            <w:highlight w:val="green"/>
            <w:lang w:eastAsia="ru-RU"/>
            <w:rPrChange w:id="6889" w:author="Morozova Klavdia" w:date="2019-07-18T09:59:00Z">
              <w:rPr>
                <w:strike/>
                <w:szCs w:val="24"/>
                <w:lang w:eastAsia="ru-RU"/>
              </w:rPr>
            </w:rPrChange>
          </w:rPr>
          <w:t>4</w:t>
        </w:r>
      </w:ins>
      <w:ins w:id="6890" w:author="Morozova Klavdia" w:date="2019-07-15T17:07:00Z">
        <w:r w:rsidR="008B0005">
          <w:rPr>
            <w:szCs w:val="24"/>
            <w:lang w:eastAsia="ru-RU"/>
          </w:rPr>
          <w:t xml:space="preserve">. </w:t>
        </w:r>
        <w:r w:rsidR="008B0005">
          <w:t>расширение стандартной техники условий на дополнительные атрибуты</w:t>
        </w:r>
        <w:r w:rsidR="008B0005" w:rsidRPr="008B0005">
          <w:rPr>
            <w:rPrChange w:id="6891" w:author="Morozova Klavdia" w:date="2019-07-15T17:07:00Z">
              <w:rPr>
                <w:b/>
                <w:bCs/>
                <w:caps/>
                <w:highlight w:val="green"/>
              </w:rPr>
            </w:rPrChange>
          </w:rPr>
          <w:t xml:space="preserve"> </w:t>
        </w:r>
      </w:ins>
    </w:p>
    <w:p w14:paraId="383106CA" w14:textId="7EC30199" w:rsidR="008D239F" w:rsidRPr="00524C7A" w:rsidRDefault="008D239F">
      <w:pPr>
        <w:rPr>
          <w:ins w:id="6892" w:author="Morozova Klavdia" w:date="2019-07-09T11:31:00Z"/>
          <w:rFonts w:ascii="Arial" w:hAnsi="Arial" w:cs="Arial"/>
        </w:rPr>
        <w:pPrChange w:id="6893" w:author="Morozova Klavdia" w:date="2019-07-09T11:31:00Z">
          <w:pPr>
            <w:pStyle w:val="afa"/>
            <w:numPr>
              <w:numId w:val="51"/>
            </w:numPr>
            <w:ind w:left="720" w:hanging="360"/>
          </w:pPr>
        </w:pPrChange>
      </w:pPr>
      <w:ins w:id="6894" w:author="Morozova Klavdia" w:date="2019-07-09T11:31:00Z">
        <w:r w:rsidRPr="00524C7A">
          <w:rPr>
            <w:rFonts w:ascii="Arial" w:hAnsi="Arial" w:cs="Arial"/>
            <w:rPrChange w:id="6895" w:author="Morozova Klavdia" w:date="2019-07-17T15:10:00Z">
              <w:rPr/>
            </w:rPrChange>
          </w:rPr>
          <w:t>Для автоматического определения кода налога, необходимо выполнить расширение стандартной техники условий на дополнительные атрибуты. Расширение необходимо выполнить путем добавления дополнител</w:t>
        </w:r>
      </w:ins>
      <w:ins w:id="6896" w:author="Morozova Klavdia" w:date="2019-07-24T16:06:00Z">
        <w:r w:rsidR="00075317">
          <w:rPr>
            <w:rFonts w:ascii="Arial" w:hAnsi="Arial" w:cs="Arial"/>
          </w:rPr>
          <w:t>ь</w:t>
        </w:r>
      </w:ins>
      <w:ins w:id="6897" w:author="Morozova Klavdia" w:date="2019-07-09T11:31:00Z">
        <w:r w:rsidRPr="00524C7A">
          <w:rPr>
            <w:rFonts w:ascii="Arial" w:hAnsi="Arial" w:cs="Arial"/>
            <w:rPrChange w:id="6898" w:author="Morozova Klavdia" w:date="2019-07-17T15:10:00Z">
              <w:rPr/>
            </w:rPrChange>
          </w:rPr>
          <w:t xml:space="preserve">ных </w:t>
        </w:r>
      </w:ins>
      <w:ins w:id="6899" w:author="Morozova Klavdia" w:date="2019-07-09T18:28:00Z">
        <w:r w:rsidR="001C0D6B" w:rsidRPr="00524C7A">
          <w:rPr>
            <w:rFonts w:ascii="Arial" w:hAnsi="Arial" w:cs="Arial"/>
            <w:rPrChange w:id="6900" w:author="Morozova Klavdia" w:date="2019-07-17T15:10:00Z">
              <w:rPr>
                <w:rFonts w:ascii="Arial" w:hAnsi="Arial" w:cs="Arial"/>
                <w:highlight w:val="green"/>
              </w:rPr>
            </w:rPrChange>
          </w:rPr>
          <w:t xml:space="preserve">полей в </w:t>
        </w:r>
      </w:ins>
      <w:ins w:id="6901" w:author="Morozova Klavdia" w:date="2019-07-09T16:47:00Z">
        <w:r w:rsidR="00113706" w:rsidRPr="00524C7A">
          <w:rPr>
            <w:rFonts w:ascii="Arial" w:hAnsi="Arial" w:cs="Arial"/>
          </w:rPr>
          <w:t>структур</w:t>
        </w:r>
      </w:ins>
      <w:ins w:id="6902" w:author="Morozova Klavdia" w:date="2019-07-09T18:28:00Z">
        <w:r w:rsidR="001C0D6B" w:rsidRPr="00524C7A">
          <w:rPr>
            <w:rFonts w:ascii="Arial" w:hAnsi="Arial" w:cs="Arial"/>
            <w:rPrChange w:id="6903" w:author="Morozova Klavdia" w:date="2019-07-17T15:10:00Z">
              <w:rPr>
                <w:rFonts w:ascii="Arial" w:hAnsi="Arial" w:cs="Arial"/>
                <w:highlight w:val="green"/>
              </w:rPr>
            </w:rPrChange>
          </w:rPr>
          <w:t>ы</w:t>
        </w:r>
      </w:ins>
      <w:ins w:id="6904" w:author="Morozova Klavdia" w:date="2019-07-09T11:31:00Z">
        <w:r w:rsidRPr="00524C7A">
          <w:rPr>
            <w:rFonts w:ascii="Arial" w:hAnsi="Arial" w:cs="Arial"/>
          </w:rPr>
          <w:t>:</w:t>
        </w:r>
      </w:ins>
    </w:p>
    <w:p w14:paraId="1E754BD2" w14:textId="76CE008C" w:rsidR="008D239F" w:rsidRPr="00D1434C" w:rsidRDefault="008D239F">
      <w:pPr>
        <w:pStyle w:val="Text"/>
        <w:numPr>
          <w:ilvl w:val="0"/>
          <w:numId w:val="53"/>
        </w:numPr>
        <w:spacing w:after="120"/>
        <w:rPr>
          <w:ins w:id="6905" w:author="Morozova Klavdia" w:date="2019-07-09T11:38:00Z"/>
          <w:rFonts w:eastAsiaTheme="minorHAnsi"/>
          <w:sz w:val="24"/>
          <w:szCs w:val="22"/>
          <w:lang w:val="ru-RU" w:eastAsia="en-US"/>
        </w:rPr>
        <w:pPrChange w:id="6906" w:author="Morozova Klavdia" w:date="2019-07-09T18:28:00Z">
          <w:pPr>
            <w:pStyle w:val="Text"/>
            <w:spacing w:after="120"/>
            <w:ind w:firstLine="576"/>
          </w:pPr>
        </w:pPrChange>
      </w:pPr>
      <w:ins w:id="6907" w:author="Morozova Klavdia" w:date="2019-07-09T11:39:00Z">
        <w:r w:rsidRPr="00D1434C">
          <w:rPr>
            <w:rFonts w:eastAsiaTheme="minorHAnsi"/>
            <w:sz w:val="24"/>
            <w:szCs w:val="22"/>
            <w:lang w:eastAsia="en-US"/>
          </w:rPr>
          <w:t>KOMK</w:t>
        </w:r>
      </w:ins>
      <w:ins w:id="6908" w:author="Morozova Klavdia" w:date="2019-07-09T14:55:00Z">
        <w:r w:rsidR="00DF1B46" w:rsidRPr="00D1434C">
          <w:rPr>
            <w:rFonts w:eastAsiaTheme="minorHAnsi"/>
            <w:sz w:val="24"/>
            <w:szCs w:val="22"/>
            <w:lang w:val="ru-RU" w:eastAsia="en-US"/>
          </w:rPr>
          <w:t xml:space="preserve"> с помощью </w:t>
        </w:r>
        <w:r w:rsidR="00465B55" w:rsidRPr="00D1434C">
          <w:rPr>
            <w:rFonts w:eastAsiaTheme="minorHAnsi"/>
            <w:sz w:val="24"/>
            <w:szCs w:val="22"/>
            <w:lang w:val="ru-RU" w:eastAsia="en-US"/>
          </w:rPr>
          <w:t>INCLUDE–</w:t>
        </w:r>
        <w:r w:rsidR="00DF1B46" w:rsidRPr="00D1434C">
          <w:rPr>
            <w:rFonts w:eastAsiaTheme="minorHAnsi"/>
            <w:sz w:val="24"/>
            <w:szCs w:val="22"/>
            <w:lang w:val="ru-RU" w:eastAsia="en-US"/>
          </w:rPr>
          <w:t>KOMKAZ</w:t>
        </w:r>
      </w:ins>
      <w:ins w:id="6909" w:author="Morozova Klavdia" w:date="2019-07-09T11:38:00Z">
        <w:r w:rsidR="00E16F6E" w:rsidRPr="00D1434C">
          <w:rPr>
            <w:rFonts w:eastAsiaTheme="minorHAnsi"/>
            <w:sz w:val="24"/>
            <w:szCs w:val="22"/>
            <w:lang w:val="ru-RU" w:eastAsia="en-US"/>
            <w:rPrChange w:id="6910" w:author="Morozova Klavdia" w:date="2019-07-24T15:09:00Z">
              <w:rPr>
                <w:rFonts w:eastAsiaTheme="minorHAnsi"/>
                <w:sz w:val="24"/>
                <w:szCs w:val="22"/>
                <w:highlight w:val="green"/>
                <w:lang w:val="ru-RU" w:eastAsia="en-US"/>
              </w:rPr>
            </w:rPrChange>
          </w:rPr>
          <w:t>.</w:t>
        </w:r>
      </w:ins>
      <w:del w:id="6911" w:author="Morozova Klavdia" w:date="2019-07-17T15:10:00Z">
        <w:r w:rsidR="007247FC" w:rsidRPr="00D1434C" w:rsidDel="00524C7A">
          <w:rPr>
            <w:rStyle w:val="aff5"/>
            <w:rFonts w:ascii="Times New Roman" w:hAnsi="Times New Roman" w:cs="Times New Roman"/>
            <w:strike/>
            <w:lang w:val="ru-RU" w:eastAsia="en-US"/>
            <w:rPrChange w:id="6912" w:author="Morozova Klavdia" w:date="2019-07-24T15:09:00Z">
              <w:rPr>
                <w:rStyle w:val="aff5"/>
                <w:rFonts w:ascii="Times New Roman" w:hAnsi="Times New Roman" w:cs="Times New Roman"/>
                <w:lang w:val="ru-RU" w:eastAsia="en-US"/>
              </w:rPr>
            </w:rPrChange>
          </w:rPr>
          <w:commentReference w:id="6913"/>
        </w:r>
      </w:del>
    </w:p>
    <w:p w14:paraId="14EA7DBA" w14:textId="75EE9261" w:rsidR="008D239F" w:rsidRPr="00524C7A" w:rsidRDefault="008D239F" w:rsidP="008D239F">
      <w:pPr>
        <w:pStyle w:val="Text"/>
        <w:spacing w:after="120"/>
        <w:ind w:firstLine="576"/>
        <w:rPr>
          <w:ins w:id="6914" w:author="Morozova Klavdia" w:date="2019-07-09T11:38:00Z"/>
          <w:rFonts w:eastAsiaTheme="minorHAnsi"/>
          <w:sz w:val="24"/>
          <w:szCs w:val="22"/>
          <w:lang w:val="ru-RU" w:eastAsia="en-US"/>
        </w:rPr>
      </w:pPr>
      <w:ins w:id="6915" w:author="Morozova Klavdia" w:date="2019-07-09T11:38:00Z">
        <w:r w:rsidRPr="00524C7A">
          <w:rPr>
            <w:rFonts w:eastAsiaTheme="minorHAnsi"/>
            <w:sz w:val="24"/>
            <w:szCs w:val="22"/>
            <w:lang w:val="ru-RU" w:eastAsia="en-US"/>
          </w:rPr>
          <w:t>Таблица</w:t>
        </w:r>
        <w:r w:rsidR="00DF1B46" w:rsidRPr="00524C7A">
          <w:rPr>
            <w:rFonts w:eastAsiaTheme="minorHAnsi"/>
            <w:sz w:val="24"/>
            <w:szCs w:val="22"/>
            <w:lang w:val="ru-RU" w:eastAsia="en-US"/>
          </w:rPr>
          <w:t xml:space="preserve"> 1</w:t>
        </w:r>
        <w:r w:rsidR="00665EEF" w:rsidRPr="00524C7A">
          <w:rPr>
            <w:rFonts w:eastAsiaTheme="minorHAnsi"/>
            <w:sz w:val="24"/>
            <w:szCs w:val="22"/>
            <w:lang w:val="ru-RU" w:eastAsia="en-US"/>
          </w:rPr>
          <w:t>.</w:t>
        </w:r>
      </w:ins>
      <w:ins w:id="6916" w:author="Morozova Klavdia" w:date="2019-07-09T17:45:00Z">
        <w:r w:rsidR="007E3BF2" w:rsidRPr="00524C7A">
          <w:rPr>
            <w:rFonts w:eastAsiaTheme="minorHAnsi"/>
            <w:sz w:val="24"/>
            <w:szCs w:val="22"/>
            <w:lang w:val="ru-RU" w:eastAsia="en-US"/>
          </w:rPr>
          <w:tab/>
        </w:r>
      </w:ins>
    </w:p>
    <w:tbl>
      <w:tblPr>
        <w:tblW w:w="10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6917" w:author="Morozova Klavdia" w:date="2019-07-17T15:34:00Z">
          <w:tblPr>
            <w:tblW w:w="10090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701"/>
        <w:gridCol w:w="1843"/>
        <w:gridCol w:w="1843"/>
        <w:gridCol w:w="1701"/>
        <w:gridCol w:w="1134"/>
        <w:gridCol w:w="850"/>
        <w:gridCol w:w="1018"/>
        <w:tblGridChange w:id="6918">
          <w:tblGrid>
            <w:gridCol w:w="1560"/>
            <w:gridCol w:w="1984"/>
            <w:gridCol w:w="1843"/>
            <w:gridCol w:w="1701"/>
            <w:gridCol w:w="1134"/>
            <w:gridCol w:w="850"/>
            <w:gridCol w:w="1018"/>
          </w:tblGrid>
        </w:tblGridChange>
      </w:tblGrid>
      <w:tr w:rsidR="008D239F" w:rsidRPr="00524C7A" w14:paraId="4062AAD3" w14:textId="77777777" w:rsidTr="00A01E03">
        <w:trPr>
          <w:trHeight w:val="483"/>
          <w:ins w:id="6919" w:author="Morozova Klavdia" w:date="2019-07-09T11:38:00Z"/>
          <w:trPrChange w:id="6920" w:author="Morozova Klavdia" w:date="2019-07-17T15:34:00Z">
            <w:trPr>
              <w:trHeight w:val="483"/>
            </w:trPr>
          </w:trPrChange>
        </w:trPr>
        <w:tc>
          <w:tcPr>
            <w:tcW w:w="1701" w:type="dxa"/>
            <w:shd w:val="clear" w:color="auto" w:fill="FFC000"/>
            <w:tcPrChange w:id="6921" w:author="Morozova Klavdia" w:date="2019-07-17T15:34:00Z">
              <w:tcPr>
                <w:tcW w:w="1560" w:type="dxa"/>
                <w:shd w:val="clear" w:color="auto" w:fill="FFC000"/>
              </w:tcPr>
            </w:tcPrChange>
          </w:tcPr>
          <w:p w14:paraId="02E5F229" w14:textId="77777777" w:rsidR="008D239F" w:rsidRPr="00524C7A" w:rsidRDefault="008D239F" w:rsidP="00B47CBA">
            <w:pPr>
              <w:spacing w:before="100" w:beforeAutospacing="1"/>
              <w:jc w:val="center"/>
              <w:rPr>
                <w:ins w:id="6922" w:author="Morozova Klavdia" w:date="2019-07-09T11:38:00Z"/>
                <w:rFonts w:ascii="Arial" w:hAnsi="Arial" w:cs="Arial"/>
                <w:b/>
                <w:color w:val="000000"/>
                <w:sz w:val="20"/>
                <w:szCs w:val="20"/>
                <w:rPrChange w:id="6923" w:author="Morozova Klavdia" w:date="2019-07-17T15:10:00Z">
                  <w:rPr>
                    <w:ins w:id="6924" w:author="Morozova Klavdia" w:date="2019-07-09T11:38:00Z"/>
                    <w:rFonts w:ascii="Arial" w:hAnsi="Arial" w:cs="Arial"/>
                    <w:b/>
                    <w:color w:val="000000"/>
                    <w:sz w:val="20"/>
                  </w:rPr>
                </w:rPrChange>
              </w:rPr>
            </w:pPr>
            <w:ins w:id="6925" w:author="Morozova Klavdia" w:date="2019-07-09T11:38:00Z">
              <w:r w:rsidRPr="00524C7A">
                <w:rPr>
                  <w:rFonts w:ascii="Arial" w:hAnsi="Arial" w:cs="Arial"/>
                  <w:b/>
                  <w:color w:val="000000"/>
                  <w:sz w:val="20"/>
                  <w:szCs w:val="20"/>
                  <w:rPrChange w:id="6926" w:author="Morozova Klavdia" w:date="2019-07-17T15:10:00Z">
                    <w:rPr>
                      <w:rFonts w:ascii="Arial" w:hAnsi="Arial" w:cs="Arial"/>
                      <w:b/>
                      <w:color w:val="000000"/>
                      <w:sz w:val="20"/>
                    </w:rPr>
                  </w:rPrChange>
                </w:rPr>
                <w:t>Поле</w:t>
              </w:r>
            </w:ins>
          </w:p>
        </w:tc>
        <w:tc>
          <w:tcPr>
            <w:tcW w:w="1843" w:type="dxa"/>
            <w:shd w:val="clear" w:color="auto" w:fill="FFC000"/>
            <w:tcPrChange w:id="6927" w:author="Morozova Klavdia" w:date="2019-07-17T15:34:00Z">
              <w:tcPr>
                <w:tcW w:w="1984" w:type="dxa"/>
                <w:shd w:val="clear" w:color="auto" w:fill="FFC000"/>
              </w:tcPr>
            </w:tcPrChange>
          </w:tcPr>
          <w:p w14:paraId="4A87BB1A" w14:textId="77777777" w:rsidR="008D239F" w:rsidRPr="00524C7A" w:rsidRDefault="008D239F" w:rsidP="00B47CBA">
            <w:pPr>
              <w:spacing w:before="100" w:beforeAutospacing="1"/>
              <w:jc w:val="center"/>
              <w:rPr>
                <w:ins w:id="6928" w:author="Morozova Klavdia" w:date="2019-07-09T11:38:00Z"/>
                <w:rFonts w:ascii="Arial" w:hAnsi="Arial" w:cs="Arial"/>
                <w:b/>
                <w:color w:val="000000"/>
                <w:sz w:val="20"/>
                <w:szCs w:val="20"/>
                <w:rPrChange w:id="6929" w:author="Morozova Klavdia" w:date="2019-07-17T15:10:00Z">
                  <w:rPr>
                    <w:ins w:id="6930" w:author="Morozova Klavdia" w:date="2019-07-09T11:38:00Z"/>
                    <w:rFonts w:ascii="Arial" w:hAnsi="Arial" w:cs="Arial"/>
                    <w:b/>
                    <w:color w:val="000000"/>
                    <w:sz w:val="20"/>
                  </w:rPr>
                </w:rPrChange>
              </w:rPr>
            </w:pPr>
            <w:ins w:id="6931" w:author="Morozova Klavdia" w:date="2019-07-09T11:38:00Z">
              <w:r w:rsidRPr="00524C7A">
                <w:rPr>
                  <w:rFonts w:ascii="Arial" w:hAnsi="Arial" w:cs="Arial"/>
                  <w:b/>
                  <w:color w:val="000000"/>
                  <w:sz w:val="20"/>
                  <w:szCs w:val="20"/>
                  <w:rPrChange w:id="6932" w:author="Morozova Klavdia" w:date="2019-07-17T15:10:00Z">
                    <w:rPr>
                      <w:rFonts w:ascii="Arial" w:hAnsi="Arial" w:cs="Arial"/>
                      <w:b/>
                      <w:color w:val="000000"/>
                      <w:sz w:val="20"/>
                    </w:rPr>
                  </w:rPrChange>
                </w:rPr>
                <w:t>Элемент данных</w:t>
              </w:r>
            </w:ins>
          </w:p>
        </w:tc>
        <w:tc>
          <w:tcPr>
            <w:tcW w:w="1843" w:type="dxa"/>
            <w:shd w:val="clear" w:color="auto" w:fill="FFC000"/>
            <w:tcPrChange w:id="6933" w:author="Morozova Klavdia" w:date="2019-07-17T15:34:00Z">
              <w:tcPr>
                <w:tcW w:w="1843" w:type="dxa"/>
                <w:shd w:val="clear" w:color="auto" w:fill="FFC000"/>
              </w:tcPr>
            </w:tcPrChange>
          </w:tcPr>
          <w:p w14:paraId="5421B4BB" w14:textId="77777777" w:rsidR="008D239F" w:rsidRPr="00524C7A" w:rsidRDefault="008D239F" w:rsidP="00B47CBA">
            <w:pPr>
              <w:spacing w:before="100" w:beforeAutospacing="1"/>
              <w:rPr>
                <w:ins w:id="6934" w:author="Morozova Klavdia" w:date="2019-07-09T11:38:00Z"/>
                <w:rFonts w:ascii="Arial" w:hAnsi="Arial" w:cs="Arial"/>
                <w:b/>
                <w:sz w:val="20"/>
                <w:szCs w:val="20"/>
              </w:rPr>
            </w:pPr>
            <w:ins w:id="6935" w:author="Morozova Klavdia" w:date="2019-07-09T11:38:00Z">
              <w:r w:rsidRPr="00524C7A">
                <w:rPr>
                  <w:rFonts w:ascii="Arial" w:hAnsi="Arial" w:cs="Arial"/>
                  <w:b/>
                  <w:sz w:val="20"/>
                  <w:szCs w:val="20"/>
                </w:rPr>
                <w:t>Название</w:t>
              </w:r>
            </w:ins>
          </w:p>
        </w:tc>
        <w:tc>
          <w:tcPr>
            <w:tcW w:w="1701" w:type="dxa"/>
            <w:shd w:val="clear" w:color="auto" w:fill="FFC000"/>
            <w:tcPrChange w:id="6936" w:author="Morozova Klavdia" w:date="2019-07-17T15:34:00Z">
              <w:tcPr>
                <w:tcW w:w="1701" w:type="dxa"/>
                <w:shd w:val="clear" w:color="auto" w:fill="FFC000"/>
              </w:tcPr>
            </w:tcPrChange>
          </w:tcPr>
          <w:p w14:paraId="2C1F4413" w14:textId="77777777" w:rsidR="008D239F" w:rsidRPr="00571DEB" w:rsidRDefault="008D239F" w:rsidP="00B47CBA">
            <w:pPr>
              <w:spacing w:before="100" w:beforeAutospacing="1"/>
              <w:jc w:val="center"/>
              <w:rPr>
                <w:ins w:id="6937" w:author="Morozova Klavdia" w:date="2019-07-09T11:38:00Z"/>
                <w:rFonts w:ascii="Arial" w:hAnsi="Arial" w:cs="Arial"/>
                <w:b/>
                <w:color w:val="000000"/>
                <w:sz w:val="20"/>
                <w:szCs w:val="20"/>
              </w:rPr>
            </w:pPr>
            <w:ins w:id="6938" w:author="Morozova Klavdia" w:date="2019-07-09T11:38:00Z">
              <w:r w:rsidRPr="00571DEB">
                <w:rPr>
                  <w:rFonts w:ascii="Arial" w:hAnsi="Arial" w:cs="Arial"/>
                  <w:b/>
                  <w:color w:val="000000"/>
                  <w:sz w:val="20"/>
                  <w:szCs w:val="20"/>
                </w:rPr>
                <w:t>Домен</w:t>
              </w:r>
            </w:ins>
          </w:p>
        </w:tc>
        <w:tc>
          <w:tcPr>
            <w:tcW w:w="1134" w:type="dxa"/>
            <w:shd w:val="clear" w:color="auto" w:fill="FFC000"/>
            <w:tcPrChange w:id="6939" w:author="Morozova Klavdia" w:date="2019-07-17T15:34:00Z">
              <w:tcPr>
                <w:tcW w:w="1134" w:type="dxa"/>
                <w:shd w:val="clear" w:color="auto" w:fill="FFC000"/>
              </w:tcPr>
            </w:tcPrChange>
          </w:tcPr>
          <w:p w14:paraId="46835416" w14:textId="77777777" w:rsidR="008D239F" w:rsidRPr="00571DEB" w:rsidRDefault="008D239F" w:rsidP="00B47CBA">
            <w:pPr>
              <w:spacing w:before="100" w:beforeAutospacing="1"/>
              <w:jc w:val="center"/>
              <w:rPr>
                <w:ins w:id="6940" w:author="Morozova Klavdia" w:date="2019-07-09T11:38:00Z"/>
                <w:rFonts w:ascii="Arial" w:hAnsi="Arial" w:cs="Arial"/>
                <w:b/>
                <w:color w:val="000000"/>
                <w:sz w:val="20"/>
                <w:szCs w:val="20"/>
              </w:rPr>
            </w:pPr>
            <w:ins w:id="6941" w:author="Morozova Klavdia" w:date="2019-07-09T11:38:00Z">
              <w:r w:rsidRPr="00571DEB">
                <w:rPr>
                  <w:rFonts w:ascii="Arial" w:hAnsi="Arial" w:cs="Arial"/>
                  <w:b/>
                  <w:color w:val="000000"/>
                  <w:sz w:val="20"/>
                  <w:szCs w:val="20"/>
                </w:rPr>
                <w:t>Тип данных</w:t>
              </w:r>
            </w:ins>
          </w:p>
        </w:tc>
        <w:tc>
          <w:tcPr>
            <w:tcW w:w="850" w:type="dxa"/>
            <w:shd w:val="clear" w:color="auto" w:fill="FFC000"/>
            <w:tcPrChange w:id="6942" w:author="Morozova Klavdia" w:date="2019-07-17T15:34:00Z">
              <w:tcPr>
                <w:tcW w:w="850" w:type="dxa"/>
                <w:shd w:val="clear" w:color="auto" w:fill="FFC000"/>
              </w:tcPr>
            </w:tcPrChange>
          </w:tcPr>
          <w:p w14:paraId="373D98E6" w14:textId="77777777" w:rsidR="008D239F" w:rsidRPr="00E61483" w:rsidRDefault="008D239F" w:rsidP="00B47CBA">
            <w:pPr>
              <w:spacing w:before="100" w:beforeAutospacing="1"/>
              <w:jc w:val="center"/>
              <w:rPr>
                <w:ins w:id="6943" w:author="Morozova Klavdia" w:date="2019-07-09T11:38:00Z"/>
                <w:rFonts w:ascii="Arial" w:hAnsi="Arial" w:cs="Arial"/>
                <w:b/>
                <w:color w:val="000000"/>
                <w:sz w:val="20"/>
                <w:szCs w:val="20"/>
              </w:rPr>
            </w:pPr>
            <w:ins w:id="6944" w:author="Morozova Klavdia" w:date="2019-07-09T11:38:00Z">
              <w:r w:rsidRPr="00E61483">
                <w:rPr>
                  <w:rFonts w:ascii="Arial" w:hAnsi="Arial" w:cs="Arial"/>
                  <w:b/>
                  <w:color w:val="000000"/>
                  <w:sz w:val="20"/>
                  <w:szCs w:val="20"/>
                </w:rPr>
                <w:t>Длина</w:t>
              </w:r>
            </w:ins>
          </w:p>
        </w:tc>
        <w:tc>
          <w:tcPr>
            <w:tcW w:w="1018" w:type="dxa"/>
            <w:shd w:val="clear" w:color="auto" w:fill="FFC000"/>
            <w:tcPrChange w:id="6945" w:author="Morozova Klavdia" w:date="2019-07-17T15:34:00Z">
              <w:tcPr>
                <w:tcW w:w="1018" w:type="dxa"/>
                <w:shd w:val="clear" w:color="auto" w:fill="FFC000"/>
              </w:tcPr>
            </w:tcPrChange>
          </w:tcPr>
          <w:p w14:paraId="511F7F47" w14:textId="77777777" w:rsidR="008D239F" w:rsidRPr="00E61483" w:rsidRDefault="008D239F" w:rsidP="00B47CBA">
            <w:pPr>
              <w:spacing w:before="100" w:beforeAutospacing="1"/>
              <w:jc w:val="center"/>
              <w:rPr>
                <w:ins w:id="6946" w:author="Morozova Klavdia" w:date="2019-07-09T11:38:00Z"/>
                <w:rFonts w:ascii="Arial" w:hAnsi="Arial" w:cs="Arial"/>
                <w:b/>
                <w:color w:val="000000"/>
                <w:sz w:val="20"/>
                <w:szCs w:val="20"/>
              </w:rPr>
            </w:pPr>
            <w:ins w:id="6947" w:author="Morozova Klavdia" w:date="2019-07-09T11:38:00Z">
              <w:r w:rsidRPr="00E61483">
                <w:rPr>
                  <w:rFonts w:ascii="Arial" w:hAnsi="Arial" w:cs="Arial"/>
                  <w:b/>
                  <w:color w:val="000000"/>
                  <w:sz w:val="20"/>
                  <w:szCs w:val="20"/>
                </w:rPr>
                <w:t>Средство поиска</w:t>
              </w:r>
            </w:ins>
          </w:p>
        </w:tc>
      </w:tr>
      <w:tr w:rsidR="008D239F" w:rsidRPr="00524C7A" w14:paraId="67D36297" w14:textId="77777777" w:rsidTr="00A01E03">
        <w:trPr>
          <w:trHeight w:val="483"/>
          <w:ins w:id="6948" w:author="Morozova Klavdia" w:date="2019-07-09T11:38:00Z"/>
          <w:trPrChange w:id="6949" w:author="Morozova Klavdia" w:date="2019-07-17T15:34:00Z">
            <w:trPr>
              <w:trHeight w:val="483"/>
            </w:trPr>
          </w:trPrChange>
        </w:trPr>
        <w:tc>
          <w:tcPr>
            <w:tcW w:w="1701" w:type="dxa"/>
            <w:shd w:val="clear" w:color="auto" w:fill="auto"/>
            <w:tcPrChange w:id="6950" w:author="Morozova Klavdia" w:date="2019-07-17T15:34:00Z">
              <w:tcPr>
                <w:tcW w:w="1560" w:type="dxa"/>
                <w:shd w:val="clear" w:color="auto" w:fill="auto"/>
              </w:tcPr>
            </w:tcPrChange>
          </w:tcPr>
          <w:p w14:paraId="244026F0" w14:textId="3F9F540A" w:rsidR="008D239F" w:rsidRPr="00524C7A" w:rsidRDefault="00DF1B46" w:rsidP="00B47CBA">
            <w:pPr>
              <w:spacing w:before="100" w:beforeAutospacing="1"/>
              <w:rPr>
                <w:ins w:id="6951" w:author="Morozova Klavdia" w:date="2019-07-09T11:38:00Z"/>
                <w:rFonts w:ascii="Arial" w:hAnsi="Arial" w:cs="Arial"/>
                <w:sz w:val="20"/>
                <w:szCs w:val="20"/>
                <w:lang w:val="en-US"/>
                <w:rPrChange w:id="6952" w:author="Morozova Klavdia" w:date="2019-07-17T15:10:00Z">
                  <w:rPr>
                    <w:ins w:id="6953" w:author="Morozova Klavdia" w:date="2019-07-09T11:38:00Z"/>
                    <w:rFonts w:ascii="Arial" w:hAnsi="Arial" w:cs="Arial"/>
                    <w:sz w:val="18"/>
                    <w:szCs w:val="20"/>
                    <w:lang w:val="en-US"/>
                  </w:rPr>
                </w:rPrChange>
              </w:rPr>
            </w:pPr>
            <w:ins w:id="6954" w:author="Morozova Klavdia" w:date="2019-07-09T14:58:00Z">
              <w:r w:rsidRPr="00524C7A">
                <w:rPr>
                  <w:rFonts w:ascii="Arial" w:hAnsi="Arial" w:cs="Arial"/>
                  <w:sz w:val="20"/>
                  <w:szCs w:val="20"/>
                  <w:lang w:val="en-US"/>
                  <w:rPrChange w:id="6955" w:author="Morozova Klavdia" w:date="2019-07-17T15:10:00Z">
                    <w:rPr>
                      <w:rFonts w:ascii="Arial" w:hAnsi="Arial" w:cs="Arial"/>
                      <w:sz w:val="18"/>
                      <w:szCs w:val="20"/>
                      <w:lang w:val="en-US"/>
                    </w:rPr>
                  </w:rPrChange>
                </w:rPr>
                <w:t>ZZ_AGENT</w:t>
              </w:r>
            </w:ins>
          </w:p>
        </w:tc>
        <w:tc>
          <w:tcPr>
            <w:tcW w:w="1843" w:type="dxa"/>
            <w:tcPrChange w:id="6956" w:author="Morozova Klavdia" w:date="2019-07-17T15:34:00Z">
              <w:tcPr>
                <w:tcW w:w="1984" w:type="dxa"/>
              </w:tcPr>
            </w:tcPrChange>
          </w:tcPr>
          <w:p w14:paraId="4C228733" w14:textId="3D8F27FB" w:rsidR="008D239F" w:rsidRPr="00524C7A" w:rsidRDefault="00DF1B46" w:rsidP="00B47CBA">
            <w:pPr>
              <w:spacing w:before="100" w:beforeAutospacing="1"/>
              <w:jc w:val="left"/>
              <w:rPr>
                <w:ins w:id="6957" w:author="Morozova Klavdia" w:date="2019-07-09T11:38:00Z"/>
                <w:rFonts w:ascii="Arial" w:hAnsi="Arial" w:cs="Arial"/>
                <w:color w:val="000000"/>
                <w:sz w:val="20"/>
                <w:szCs w:val="20"/>
                <w:lang w:val="en-US"/>
                <w:rPrChange w:id="6958" w:author="Morozova Klavdia" w:date="2019-07-17T15:10:00Z">
                  <w:rPr>
                    <w:ins w:id="6959" w:author="Morozova Klavdia" w:date="2019-07-09T11:38:00Z"/>
                    <w:rFonts w:ascii="Arial" w:hAnsi="Arial" w:cs="Arial"/>
                    <w:color w:val="000000"/>
                    <w:sz w:val="18"/>
                    <w:highlight w:val="yellow"/>
                    <w:lang w:val="en-US"/>
                  </w:rPr>
                </w:rPrChange>
              </w:rPr>
            </w:pPr>
            <w:ins w:id="6960" w:author="Morozova Klavdia" w:date="2019-07-09T14:58:00Z">
              <w:r w:rsidRPr="00524C7A">
                <w:rPr>
                  <w:rFonts w:ascii="Arial" w:hAnsi="Arial" w:cs="Arial"/>
                  <w:sz w:val="20"/>
                  <w:szCs w:val="20"/>
                  <w:lang w:val="en-US"/>
                  <w:rPrChange w:id="6961" w:author="Morozova Klavdia" w:date="2019-07-17T15:10:00Z">
                    <w:rPr>
                      <w:rFonts w:ascii="Arial" w:hAnsi="Arial" w:cs="Arial"/>
                      <w:sz w:val="18"/>
                      <w:szCs w:val="20"/>
                      <w:lang w:val="en-US"/>
                    </w:rPr>
                  </w:rPrChange>
                </w:rPr>
                <w:t>ZEMM_AGENT</w:t>
              </w:r>
            </w:ins>
          </w:p>
        </w:tc>
        <w:tc>
          <w:tcPr>
            <w:tcW w:w="1843" w:type="dxa"/>
            <w:tcPrChange w:id="6962" w:author="Morozova Klavdia" w:date="2019-07-17T15:34:00Z">
              <w:tcPr>
                <w:tcW w:w="1843" w:type="dxa"/>
              </w:tcPr>
            </w:tcPrChange>
          </w:tcPr>
          <w:p w14:paraId="63A98A57" w14:textId="1BCE3830" w:rsidR="008D239F" w:rsidRPr="00524C7A" w:rsidRDefault="00DF1B46" w:rsidP="00B47CBA">
            <w:pPr>
              <w:spacing w:before="100" w:beforeAutospacing="1"/>
              <w:rPr>
                <w:ins w:id="6963" w:author="Morozova Klavdia" w:date="2019-07-09T11:38:00Z"/>
                <w:rFonts w:ascii="Arial" w:hAnsi="Arial" w:cs="Arial"/>
                <w:sz w:val="20"/>
                <w:szCs w:val="20"/>
                <w:lang w:val="en-US"/>
                <w:rPrChange w:id="6964" w:author="Morozova Klavdia" w:date="2019-07-17T15:10:00Z">
                  <w:rPr>
                    <w:ins w:id="6965" w:author="Morozova Klavdia" w:date="2019-07-09T11:38:00Z"/>
                    <w:rFonts w:ascii="Arial" w:hAnsi="Arial" w:cs="Arial"/>
                    <w:sz w:val="18"/>
                    <w:szCs w:val="20"/>
                    <w:lang w:val="en-US"/>
                  </w:rPr>
                </w:rPrChange>
              </w:rPr>
            </w:pPr>
            <w:ins w:id="6966" w:author="Morozova Klavdia" w:date="2019-07-09T14:56:00Z">
              <w:r w:rsidRPr="00524C7A">
                <w:rPr>
                  <w:rFonts w:ascii="Arial" w:hAnsi="Arial" w:cs="Arial"/>
                  <w:sz w:val="20"/>
                  <w:szCs w:val="20"/>
                  <w:lang w:val="en-US"/>
                  <w:rPrChange w:id="6967" w:author="Morozova Klavdia" w:date="2019-07-17T15:10:00Z">
                    <w:rPr>
                      <w:rFonts w:ascii="Arial" w:hAnsi="Arial" w:cs="Arial"/>
                      <w:sz w:val="18"/>
                      <w:szCs w:val="20"/>
                      <w:lang w:val="en-US"/>
                    </w:rPr>
                  </w:rPrChange>
                </w:rPr>
                <w:t>Налоговый агент</w:t>
              </w:r>
            </w:ins>
          </w:p>
        </w:tc>
        <w:tc>
          <w:tcPr>
            <w:tcW w:w="1701" w:type="dxa"/>
            <w:tcPrChange w:id="6968" w:author="Morozova Klavdia" w:date="2019-07-17T15:34:00Z">
              <w:tcPr>
                <w:tcW w:w="1701" w:type="dxa"/>
              </w:tcPr>
            </w:tcPrChange>
          </w:tcPr>
          <w:p w14:paraId="7A2D0B23" w14:textId="3EEF3C04" w:rsidR="008D239F" w:rsidRPr="00524C7A" w:rsidRDefault="009E71EA" w:rsidP="00B47CBA">
            <w:pPr>
              <w:spacing w:before="100" w:beforeAutospacing="1"/>
              <w:jc w:val="left"/>
              <w:rPr>
                <w:ins w:id="6969" w:author="Morozova Klavdia" w:date="2019-07-09T11:38:00Z"/>
                <w:rFonts w:ascii="Arial" w:hAnsi="Arial" w:cs="Arial"/>
                <w:color w:val="000000"/>
                <w:sz w:val="20"/>
                <w:szCs w:val="20"/>
                <w:lang w:val="en-US"/>
                <w:rPrChange w:id="6970" w:author="Morozova Klavdia" w:date="2019-07-17T15:10:00Z">
                  <w:rPr>
                    <w:ins w:id="6971" w:author="Morozova Klavdia" w:date="2019-07-09T11:38:00Z"/>
                    <w:rFonts w:ascii="Arial" w:hAnsi="Arial" w:cs="Arial"/>
                    <w:color w:val="000000"/>
                    <w:sz w:val="18"/>
                    <w:lang w:val="en-US"/>
                  </w:rPr>
                </w:rPrChange>
              </w:rPr>
            </w:pPr>
            <w:ins w:id="6972" w:author="Morozova Klavdia" w:date="2019-07-09T15:09:00Z">
              <w:r w:rsidRPr="00524C7A">
                <w:rPr>
                  <w:rFonts w:ascii="Arial" w:hAnsi="Arial" w:cs="Arial"/>
                  <w:sz w:val="20"/>
                  <w:szCs w:val="20"/>
                  <w:lang w:val="en-US"/>
                  <w:rPrChange w:id="6973" w:author="Morozova Klavdia" w:date="2019-07-17T15:10:00Z">
                    <w:rPr>
                      <w:rFonts w:ascii="Arial" w:hAnsi="Arial" w:cs="Arial"/>
                      <w:sz w:val="18"/>
                      <w:szCs w:val="20"/>
                      <w:lang w:val="en-US"/>
                    </w:rPr>
                  </w:rPrChange>
                </w:rPr>
                <w:t>ZDMM_AGENT</w:t>
              </w:r>
            </w:ins>
          </w:p>
        </w:tc>
        <w:tc>
          <w:tcPr>
            <w:tcW w:w="1134" w:type="dxa"/>
            <w:shd w:val="clear" w:color="auto" w:fill="auto"/>
            <w:tcPrChange w:id="6974" w:author="Morozova Klavdia" w:date="2019-07-17T15:34:00Z">
              <w:tcPr>
                <w:tcW w:w="1134" w:type="dxa"/>
                <w:shd w:val="clear" w:color="auto" w:fill="auto"/>
              </w:tcPr>
            </w:tcPrChange>
          </w:tcPr>
          <w:p w14:paraId="2D112E42" w14:textId="77777777" w:rsidR="008D239F" w:rsidRPr="00524C7A" w:rsidRDefault="008D239F" w:rsidP="00B47CBA">
            <w:pPr>
              <w:spacing w:before="100" w:beforeAutospacing="1"/>
              <w:jc w:val="left"/>
              <w:rPr>
                <w:ins w:id="6975" w:author="Morozova Klavdia" w:date="2019-07-09T11:38:00Z"/>
                <w:rFonts w:ascii="Arial" w:hAnsi="Arial" w:cs="Arial"/>
                <w:color w:val="000000"/>
                <w:sz w:val="20"/>
                <w:szCs w:val="20"/>
                <w:lang w:val="en-US"/>
                <w:rPrChange w:id="6976" w:author="Morozova Klavdia" w:date="2019-07-17T15:10:00Z">
                  <w:rPr>
                    <w:ins w:id="6977" w:author="Morozova Klavdia" w:date="2019-07-09T11:38:00Z"/>
                    <w:rFonts w:ascii="Arial" w:hAnsi="Arial" w:cs="Arial"/>
                    <w:color w:val="000000"/>
                    <w:sz w:val="18"/>
                    <w:lang w:val="en-US"/>
                  </w:rPr>
                </w:rPrChange>
              </w:rPr>
            </w:pPr>
            <w:ins w:id="6978" w:author="Morozova Klavdia" w:date="2019-07-09T11:38:00Z">
              <w:r w:rsidRPr="00524C7A">
                <w:rPr>
                  <w:rFonts w:ascii="Arial" w:hAnsi="Arial" w:cs="Arial"/>
                  <w:color w:val="000000"/>
                  <w:sz w:val="20"/>
                  <w:szCs w:val="20"/>
                  <w:lang w:val="en-US"/>
                  <w:rPrChange w:id="6979" w:author="Morozova Klavdia" w:date="2019-07-17T15:10:00Z">
                    <w:rPr>
                      <w:rFonts w:ascii="Arial" w:hAnsi="Arial" w:cs="Arial"/>
                      <w:color w:val="000000"/>
                      <w:sz w:val="18"/>
                      <w:lang w:val="en-US"/>
                    </w:rPr>
                  </w:rPrChange>
                </w:rPr>
                <w:t xml:space="preserve">CHAR </w:t>
              </w:r>
            </w:ins>
          </w:p>
        </w:tc>
        <w:tc>
          <w:tcPr>
            <w:tcW w:w="850" w:type="dxa"/>
            <w:tcPrChange w:id="6980" w:author="Morozova Klavdia" w:date="2019-07-17T15:34:00Z">
              <w:tcPr>
                <w:tcW w:w="850" w:type="dxa"/>
              </w:tcPr>
            </w:tcPrChange>
          </w:tcPr>
          <w:p w14:paraId="07286D3A" w14:textId="1BB09DBA" w:rsidR="008D239F" w:rsidRPr="00524C7A" w:rsidRDefault="00665EEF" w:rsidP="00B47CBA">
            <w:pPr>
              <w:spacing w:before="100" w:beforeAutospacing="1"/>
              <w:rPr>
                <w:ins w:id="6981" w:author="Morozova Klavdia" w:date="2019-07-09T11:38:00Z"/>
                <w:rFonts w:ascii="Arial" w:hAnsi="Arial" w:cs="Arial"/>
                <w:color w:val="000000"/>
                <w:sz w:val="20"/>
                <w:szCs w:val="20"/>
                <w:rPrChange w:id="6982" w:author="Morozova Klavdia" w:date="2019-07-17T15:10:00Z">
                  <w:rPr>
                    <w:ins w:id="6983" w:author="Morozova Klavdia" w:date="2019-07-09T11:38:00Z"/>
                    <w:rFonts w:ascii="Arial" w:hAnsi="Arial" w:cs="Arial"/>
                    <w:color w:val="000000"/>
                    <w:sz w:val="18"/>
                  </w:rPr>
                </w:rPrChange>
              </w:rPr>
            </w:pPr>
            <w:ins w:id="6984" w:author="Morozova Klavdia" w:date="2019-07-09T11:38:00Z">
              <w:r w:rsidRPr="00524C7A">
                <w:rPr>
                  <w:rFonts w:ascii="Arial" w:hAnsi="Arial" w:cs="Arial"/>
                  <w:color w:val="000000"/>
                  <w:sz w:val="20"/>
                  <w:szCs w:val="20"/>
                  <w:rPrChange w:id="6985" w:author="Morozova Klavdia" w:date="2019-07-17T15:10:00Z">
                    <w:rPr>
                      <w:rFonts w:ascii="Arial" w:hAnsi="Arial" w:cs="Arial"/>
                      <w:color w:val="000000"/>
                      <w:sz w:val="18"/>
                    </w:rPr>
                  </w:rPrChange>
                </w:rPr>
                <w:t>2</w:t>
              </w:r>
            </w:ins>
          </w:p>
        </w:tc>
        <w:tc>
          <w:tcPr>
            <w:tcW w:w="1018" w:type="dxa"/>
            <w:shd w:val="clear" w:color="auto" w:fill="auto"/>
            <w:tcPrChange w:id="6986" w:author="Morozova Klavdia" w:date="2019-07-17T15:34:00Z">
              <w:tcPr>
                <w:tcW w:w="1018" w:type="dxa"/>
                <w:shd w:val="clear" w:color="auto" w:fill="auto"/>
              </w:tcPr>
            </w:tcPrChange>
          </w:tcPr>
          <w:p w14:paraId="34F2F5FB" w14:textId="77777777" w:rsidR="008D239F" w:rsidRPr="00524C7A" w:rsidRDefault="008D239F" w:rsidP="00B47CBA">
            <w:pPr>
              <w:spacing w:before="100" w:beforeAutospacing="1"/>
              <w:rPr>
                <w:ins w:id="6987" w:author="Morozova Klavdia" w:date="2019-07-09T11:38:00Z"/>
                <w:rFonts w:ascii="Arial" w:hAnsi="Arial" w:cs="Arial"/>
                <w:color w:val="000000"/>
                <w:sz w:val="20"/>
                <w:szCs w:val="20"/>
                <w:lang w:val="en-US"/>
                <w:rPrChange w:id="6988" w:author="Morozova Klavdia" w:date="2019-07-17T15:10:00Z">
                  <w:rPr>
                    <w:ins w:id="6989" w:author="Morozova Klavdia" w:date="2019-07-09T11:38:00Z"/>
                    <w:rFonts w:ascii="Arial" w:hAnsi="Arial" w:cs="Arial"/>
                    <w:color w:val="000000"/>
                    <w:sz w:val="18"/>
                    <w:lang w:val="en-US"/>
                  </w:rPr>
                </w:rPrChange>
              </w:rPr>
            </w:pPr>
          </w:p>
        </w:tc>
      </w:tr>
      <w:tr w:rsidR="008D239F" w:rsidRPr="00524C7A" w14:paraId="70DD5324" w14:textId="77777777" w:rsidTr="00066D19">
        <w:trPr>
          <w:trHeight w:val="483"/>
          <w:ins w:id="6990" w:author="Morozova Klavdia" w:date="2019-07-09T11:38:00Z"/>
          <w:trPrChange w:id="6991" w:author="Morozova Klavdia" w:date="2019-07-29T10:18:00Z">
            <w:trPr>
              <w:trHeight w:val="483"/>
            </w:trPr>
          </w:trPrChange>
        </w:trPr>
        <w:tc>
          <w:tcPr>
            <w:tcW w:w="1701" w:type="dxa"/>
            <w:shd w:val="clear" w:color="auto" w:fill="auto"/>
            <w:tcPrChange w:id="6992" w:author="Morozova Klavdia" w:date="2019-07-29T10:18:00Z">
              <w:tcPr>
                <w:tcW w:w="1560" w:type="dxa"/>
                <w:shd w:val="clear" w:color="auto" w:fill="auto"/>
              </w:tcPr>
            </w:tcPrChange>
          </w:tcPr>
          <w:p w14:paraId="337A34D7" w14:textId="09126C9B" w:rsidR="008D239F" w:rsidRPr="00524C7A" w:rsidRDefault="00E16F6E" w:rsidP="00B47CBA">
            <w:pPr>
              <w:spacing w:before="100" w:beforeAutospacing="1"/>
              <w:rPr>
                <w:ins w:id="6993" w:author="Morozova Klavdia" w:date="2019-07-09T11:38:00Z"/>
                <w:rFonts w:ascii="Arial" w:hAnsi="Arial" w:cs="Arial"/>
                <w:sz w:val="20"/>
                <w:szCs w:val="20"/>
                <w:lang w:val="en-US"/>
                <w:rPrChange w:id="6994" w:author="Morozova Klavdia" w:date="2019-07-17T15:10:00Z">
                  <w:rPr>
                    <w:ins w:id="6995" w:author="Morozova Klavdia" w:date="2019-07-09T11:38:00Z"/>
                    <w:rFonts w:ascii="Arial" w:hAnsi="Arial" w:cs="Arial"/>
                    <w:sz w:val="18"/>
                    <w:szCs w:val="20"/>
                    <w:lang w:val="en-US"/>
                  </w:rPr>
                </w:rPrChange>
              </w:rPr>
            </w:pPr>
            <w:ins w:id="6996" w:author="Morozova Klavdia" w:date="2019-07-10T14:01:00Z">
              <w:r w:rsidRPr="00524C7A">
                <w:rPr>
                  <w:rFonts w:ascii="Arial" w:hAnsi="Arial" w:cs="Arial"/>
                  <w:sz w:val="20"/>
                  <w:szCs w:val="20"/>
                  <w:lang w:val="en-US"/>
                  <w:rPrChange w:id="6997" w:author="Morozova Klavdia" w:date="2019-07-17T15:10:00Z">
                    <w:rPr>
                      <w:rFonts w:ascii="Arial" w:hAnsi="Arial" w:cs="Arial"/>
                      <w:sz w:val="18"/>
                      <w:szCs w:val="20"/>
                      <w:highlight w:val="green"/>
                      <w:lang w:val="en-US"/>
                    </w:rPr>
                  </w:rPrChange>
                </w:rPr>
                <w:t>ZZMM_</w:t>
              </w:r>
            </w:ins>
            <w:ins w:id="6998" w:author="Morozova Klavdia" w:date="2019-07-09T15:19:00Z">
              <w:r w:rsidR="00665EEF" w:rsidRPr="00524C7A">
                <w:rPr>
                  <w:rFonts w:ascii="Arial" w:hAnsi="Arial" w:cs="Arial"/>
                  <w:sz w:val="20"/>
                  <w:szCs w:val="20"/>
                  <w:lang w:val="en-US"/>
                  <w:rPrChange w:id="6999" w:author="Morozova Klavdia" w:date="2019-07-17T15:10:00Z">
                    <w:rPr>
                      <w:rFonts w:ascii="Arial" w:hAnsi="Arial" w:cs="Arial"/>
                      <w:sz w:val="18"/>
                      <w:szCs w:val="20"/>
                      <w:lang w:val="en-US"/>
                    </w:rPr>
                  </w:rPrChange>
                </w:rPr>
                <w:t>BPKIND</w:t>
              </w:r>
            </w:ins>
          </w:p>
        </w:tc>
        <w:tc>
          <w:tcPr>
            <w:tcW w:w="1843" w:type="dxa"/>
            <w:shd w:val="clear" w:color="auto" w:fill="auto"/>
            <w:tcPrChange w:id="7000" w:author="Morozova Klavdia" w:date="2019-07-29T10:18:00Z">
              <w:tcPr>
                <w:tcW w:w="1984" w:type="dxa"/>
              </w:tcPr>
            </w:tcPrChange>
          </w:tcPr>
          <w:p w14:paraId="7249EADA" w14:textId="571FCABC" w:rsidR="008D239F" w:rsidRPr="00524C7A" w:rsidRDefault="00665EEF">
            <w:pPr>
              <w:spacing w:after="240"/>
              <w:jc w:val="left"/>
              <w:rPr>
                <w:ins w:id="7001" w:author="Morozova Klavdia" w:date="2019-07-09T11:38:00Z"/>
                <w:rFonts w:ascii="Arial" w:hAnsi="Arial" w:cs="Arial"/>
                <w:color w:val="000000"/>
                <w:sz w:val="20"/>
                <w:szCs w:val="20"/>
                <w:lang w:val="en-US"/>
                <w:rPrChange w:id="7002" w:author="Morozova Klavdia" w:date="2019-07-17T15:10:00Z">
                  <w:rPr>
                    <w:ins w:id="7003" w:author="Morozova Klavdia" w:date="2019-07-09T11:38:00Z"/>
                    <w:rFonts w:ascii="Arial" w:hAnsi="Arial" w:cs="Arial"/>
                    <w:color w:val="000000"/>
                    <w:sz w:val="18"/>
                    <w:highlight w:val="yellow"/>
                    <w:lang w:val="en-US"/>
                  </w:rPr>
                </w:rPrChange>
              </w:rPr>
              <w:pPrChange w:id="7004" w:author="Morozova Klavdia" w:date="2019-07-29T10:18:00Z">
                <w:pPr>
                  <w:spacing w:before="100" w:beforeAutospacing="1"/>
                  <w:jc w:val="left"/>
                </w:pPr>
              </w:pPrChange>
            </w:pPr>
            <w:ins w:id="7005" w:author="Morozova Klavdia" w:date="2019-07-09T15:19:00Z">
              <w:r w:rsidRPr="00524C7A">
                <w:rPr>
                  <w:rFonts w:ascii="Arial" w:hAnsi="Arial" w:cs="Arial"/>
                  <w:sz w:val="20"/>
                  <w:szCs w:val="20"/>
                  <w:lang w:val="en-US"/>
                  <w:rPrChange w:id="7006" w:author="Morozova Klavdia" w:date="2019-07-17T15:10:00Z">
                    <w:rPr>
                      <w:rFonts w:ascii="Arial" w:hAnsi="Arial" w:cs="Arial"/>
                      <w:sz w:val="18"/>
                      <w:szCs w:val="20"/>
                      <w:lang w:val="en-US"/>
                    </w:rPr>
                  </w:rPrChange>
                </w:rPr>
                <w:t>BU_BPKIND</w:t>
              </w:r>
            </w:ins>
          </w:p>
        </w:tc>
        <w:tc>
          <w:tcPr>
            <w:tcW w:w="1843" w:type="dxa"/>
            <w:tcPrChange w:id="7007" w:author="Morozova Klavdia" w:date="2019-07-29T10:18:00Z">
              <w:tcPr>
                <w:tcW w:w="1843" w:type="dxa"/>
              </w:tcPr>
            </w:tcPrChange>
          </w:tcPr>
          <w:p w14:paraId="18C3A9BB" w14:textId="1CBCFB45" w:rsidR="008D239F" w:rsidRPr="00524C7A" w:rsidRDefault="00DF1B46" w:rsidP="00B47CBA">
            <w:pPr>
              <w:spacing w:before="100" w:beforeAutospacing="1"/>
              <w:rPr>
                <w:ins w:id="7008" w:author="Morozova Klavdia" w:date="2019-07-09T11:38:00Z"/>
                <w:rFonts w:ascii="Arial" w:hAnsi="Arial" w:cs="Arial"/>
                <w:sz w:val="20"/>
                <w:szCs w:val="20"/>
                <w:lang w:val="en-US"/>
                <w:rPrChange w:id="7009" w:author="Morozova Klavdia" w:date="2019-07-17T15:10:00Z">
                  <w:rPr>
                    <w:ins w:id="7010" w:author="Morozova Klavdia" w:date="2019-07-09T11:38:00Z"/>
                    <w:rFonts w:ascii="Arial" w:hAnsi="Arial" w:cs="Arial"/>
                    <w:sz w:val="18"/>
                    <w:szCs w:val="20"/>
                    <w:lang w:val="en-US"/>
                  </w:rPr>
                </w:rPrChange>
              </w:rPr>
            </w:pPr>
            <w:ins w:id="7011" w:author="Morozova Klavdia" w:date="2019-07-09T14:57:00Z">
              <w:r w:rsidRPr="00524C7A">
                <w:rPr>
                  <w:rFonts w:ascii="Arial" w:hAnsi="Arial" w:cs="Arial"/>
                  <w:sz w:val="20"/>
                  <w:szCs w:val="20"/>
                  <w:lang w:val="en-US"/>
                  <w:rPrChange w:id="7012" w:author="Morozova Klavdia" w:date="2019-07-17T15:10:00Z">
                    <w:rPr>
                      <w:rFonts w:ascii="Arial" w:hAnsi="Arial" w:cs="Arial"/>
                      <w:sz w:val="18"/>
                      <w:szCs w:val="20"/>
                      <w:lang w:val="en-US"/>
                    </w:rPr>
                  </w:rPrChange>
                </w:rPr>
                <w:t>Вид делового партнера</w:t>
              </w:r>
            </w:ins>
          </w:p>
        </w:tc>
        <w:tc>
          <w:tcPr>
            <w:tcW w:w="1701" w:type="dxa"/>
            <w:tcPrChange w:id="7013" w:author="Morozova Klavdia" w:date="2019-07-29T10:18:00Z">
              <w:tcPr>
                <w:tcW w:w="1701" w:type="dxa"/>
              </w:tcPr>
            </w:tcPrChange>
          </w:tcPr>
          <w:p w14:paraId="25531A37" w14:textId="07857003" w:rsidR="008D239F" w:rsidRPr="00524C7A" w:rsidRDefault="00665EEF" w:rsidP="00B47CBA">
            <w:pPr>
              <w:spacing w:before="100" w:beforeAutospacing="1"/>
              <w:jc w:val="left"/>
              <w:rPr>
                <w:ins w:id="7014" w:author="Morozova Klavdia" w:date="2019-07-09T11:38:00Z"/>
                <w:rFonts w:ascii="Arial" w:hAnsi="Arial" w:cs="Arial"/>
                <w:color w:val="000000"/>
                <w:sz w:val="20"/>
                <w:szCs w:val="20"/>
                <w:lang w:val="en-US"/>
                <w:rPrChange w:id="7015" w:author="Morozova Klavdia" w:date="2019-07-17T15:10:00Z">
                  <w:rPr>
                    <w:ins w:id="7016" w:author="Morozova Klavdia" w:date="2019-07-09T11:38:00Z"/>
                    <w:rFonts w:ascii="Arial" w:hAnsi="Arial" w:cs="Arial"/>
                    <w:color w:val="000000"/>
                    <w:sz w:val="18"/>
                    <w:lang w:val="en-US"/>
                  </w:rPr>
                </w:rPrChange>
              </w:rPr>
            </w:pPr>
            <w:ins w:id="7017" w:author="Morozova Klavdia" w:date="2019-07-09T15:20:00Z">
              <w:r w:rsidRPr="00524C7A">
                <w:rPr>
                  <w:rFonts w:ascii="Arial" w:hAnsi="Arial" w:cs="Arial"/>
                  <w:sz w:val="20"/>
                  <w:szCs w:val="20"/>
                  <w:lang w:val="en-US"/>
                  <w:rPrChange w:id="7018" w:author="Morozova Klavdia" w:date="2019-07-17T15:10:00Z">
                    <w:rPr>
                      <w:rFonts w:ascii="Arial" w:hAnsi="Arial" w:cs="Arial"/>
                      <w:sz w:val="18"/>
                      <w:szCs w:val="20"/>
                      <w:lang w:val="en-US"/>
                    </w:rPr>
                  </w:rPrChange>
                </w:rPr>
                <w:t>BU_KIND</w:t>
              </w:r>
            </w:ins>
          </w:p>
        </w:tc>
        <w:tc>
          <w:tcPr>
            <w:tcW w:w="1134" w:type="dxa"/>
            <w:shd w:val="clear" w:color="auto" w:fill="auto"/>
            <w:tcPrChange w:id="7019" w:author="Morozova Klavdia" w:date="2019-07-29T10:18:00Z">
              <w:tcPr>
                <w:tcW w:w="1134" w:type="dxa"/>
                <w:shd w:val="clear" w:color="auto" w:fill="auto"/>
              </w:tcPr>
            </w:tcPrChange>
          </w:tcPr>
          <w:p w14:paraId="00217B10" w14:textId="77777777" w:rsidR="008D239F" w:rsidRPr="00524C7A" w:rsidRDefault="008D239F" w:rsidP="00B47CBA">
            <w:pPr>
              <w:spacing w:before="100" w:beforeAutospacing="1"/>
              <w:jc w:val="left"/>
              <w:rPr>
                <w:ins w:id="7020" w:author="Morozova Klavdia" w:date="2019-07-09T11:38:00Z"/>
                <w:rFonts w:ascii="Arial" w:hAnsi="Arial" w:cs="Arial"/>
                <w:color w:val="000000"/>
                <w:sz w:val="20"/>
                <w:szCs w:val="20"/>
                <w:lang w:val="en-US"/>
                <w:rPrChange w:id="7021" w:author="Morozova Klavdia" w:date="2019-07-17T15:10:00Z">
                  <w:rPr>
                    <w:ins w:id="7022" w:author="Morozova Klavdia" w:date="2019-07-09T11:38:00Z"/>
                    <w:rFonts w:ascii="Arial" w:hAnsi="Arial" w:cs="Arial"/>
                    <w:color w:val="000000"/>
                    <w:sz w:val="18"/>
                    <w:lang w:val="en-US"/>
                  </w:rPr>
                </w:rPrChange>
              </w:rPr>
            </w:pPr>
            <w:ins w:id="7023" w:author="Morozova Klavdia" w:date="2019-07-09T11:38:00Z">
              <w:r w:rsidRPr="00524C7A">
                <w:rPr>
                  <w:rFonts w:ascii="Arial" w:hAnsi="Arial" w:cs="Arial"/>
                  <w:color w:val="000000"/>
                  <w:sz w:val="20"/>
                  <w:szCs w:val="20"/>
                  <w:lang w:val="en-US"/>
                  <w:rPrChange w:id="7024" w:author="Morozova Klavdia" w:date="2019-07-17T15:10:00Z">
                    <w:rPr>
                      <w:rFonts w:ascii="Arial" w:hAnsi="Arial" w:cs="Arial"/>
                      <w:color w:val="000000"/>
                      <w:sz w:val="18"/>
                      <w:lang w:val="en-US"/>
                    </w:rPr>
                  </w:rPrChange>
                </w:rPr>
                <w:t xml:space="preserve">CHAR </w:t>
              </w:r>
            </w:ins>
          </w:p>
        </w:tc>
        <w:tc>
          <w:tcPr>
            <w:tcW w:w="850" w:type="dxa"/>
            <w:tcPrChange w:id="7025" w:author="Morozova Klavdia" w:date="2019-07-29T10:18:00Z">
              <w:tcPr>
                <w:tcW w:w="850" w:type="dxa"/>
              </w:tcPr>
            </w:tcPrChange>
          </w:tcPr>
          <w:p w14:paraId="1F7AC871" w14:textId="5CC058D5" w:rsidR="008D239F" w:rsidRPr="00524C7A" w:rsidRDefault="00665EEF" w:rsidP="00B47CBA">
            <w:pPr>
              <w:spacing w:before="100" w:beforeAutospacing="1"/>
              <w:rPr>
                <w:ins w:id="7026" w:author="Morozova Klavdia" w:date="2019-07-09T11:38:00Z"/>
                <w:rFonts w:ascii="Arial" w:hAnsi="Arial" w:cs="Arial"/>
                <w:color w:val="000000"/>
                <w:sz w:val="20"/>
                <w:szCs w:val="20"/>
                <w:rPrChange w:id="7027" w:author="Morozova Klavdia" w:date="2019-07-17T15:10:00Z">
                  <w:rPr>
                    <w:ins w:id="7028" w:author="Morozova Klavdia" w:date="2019-07-09T11:38:00Z"/>
                    <w:rFonts w:ascii="Arial" w:hAnsi="Arial" w:cs="Arial"/>
                    <w:color w:val="000000"/>
                    <w:sz w:val="18"/>
                  </w:rPr>
                </w:rPrChange>
              </w:rPr>
            </w:pPr>
            <w:ins w:id="7029" w:author="Morozova Klavdia" w:date="2019-07-09T11:38:00Z">
              <w:r w:rsidRPr="00524C7A">
                <w:rPr>
                  <w:rFonts w:ascii="Arial" w:hAnsi="Arial" w:cs="Arial"/>
                  <w:color w:val="000000"/>
                  <w:sz w:val="20"/>
                  <w:szCs w:val="20"/>
                  <w:rPrChange w:id="7030" w:author="Morozova Klavdia" w:date="2019-07-17T15:10:00Z">
                    <w:rPr>
                      <w:rFonts w:ascii="Arial" w:hAnsi="Arial" w:cs="Arial"/>
                      <w:color w:val="000000"/>
                      <w:sz w:val="18"/>
                    </w:rPr>
                  </w:rPrChange>
                </w:rPr>
                <w:t>4</w:t>
              </w:r>
            </w:ins>
          </w:p>
        </w:tc>
        <w:tc>
          <w:tcPr>
            <w:tcW w:w="1018" w:type="dxa"/>
            <w:shd w:val="clear" w:color="auto" w:fill="auto"/>
            <w:tcPrChange w:id="7031" w:author="Morozova Klavdia" w:date="2019-07-29T10:18:00Z">
              <w:tcPr>
                <w:tcW w:w="1018" w:type="dxa"/>
                <w:shd w:val="clear" w:color="auto" w:fill="auto"/>
              </w:tcPr>
            </w:tcPrChange>
          </w:tcPr>
          <w:p w14:paraId="4468504C" w14:textId="77777777" w:rsidR="008D239F" w:rsidRPr="00524C7A" w:rsidRDefault="008D239F" w:rsidP="00B47CBA">
            <w:pPr>
              <w:spacing w:before="100" w:beforeAutospacing="1"/>
              <w:rPr>
                <w:ins w:id="7032" w:author="Morozova Klavdia" w:date="2019-07-09T11:38:00Z"/>
                <w:rFonts w:ascii="Arial" w:hAnsi="Arial" w:cs="Arial"/>
                <w:color w:val="000000"/>
                <w:sz w:val="20"/>
                <w:szCs w:val="20"/>
                <w:lang w:val="en-US"/>
                <w:rPrChange w:id="7033" w:author="Morozova Klavdia" w:date="2019-07-17T15:10:00Z">
                  <w:rPr>
                    <w:ins w:id="7034" w:author="Morozova Klavdia" w:date="2019-07-09T11:38:00Z"/>
                    <w:rFonts w:ascii="Arial" w:hAnsi="Arial" w:cs="Arial"/>
                    <w:color w:val="000000"/>
                    <w:sz w:val="18"/>
                    <w:lang w:val="en-US"/>
                  </w:rPr>
                </w:rPrChange>
              </w:rPr>
            </w:pPr>
          </w:p>
        </w:tc>
      </w:tr>
    </w:tbl>
    <w:p w14:paraId="4CA3A221" w14:textId="347866BC" w:rsidR="00665EEF" w:rsidRPr="00524C7A" w:rsidRDefault="00665EEF">
      <w:pPr>
        <w:pStyle w:val="Text"/>
        <w:numPr>
          <w:ilvl w:val="0"/>
          <w:numId w:val="53"/>
        </w:numPr>
        <w:spacing w:after="120"/>
        <w:jc w:val="left"/>
        <w:rPr>
          <w:ins w:id="7035" w:author="Morozova Klavdia" w:date="2019-07-09T15:25:00Z"/>
          <w:rFonts w:eastAsiaTheme="minorHAnsi"/>
          <w:strike/>
          <w:sz w:val="24"/>
          <w:szCs w:val="22"/>
          <w:lang w:val="ru-RU" w:eastAsia="en-US"/>
          <w:rPrChange w:id="7036" w:author="Morozova Klavdia" w:date="2019-07-17T15:10:00Z">
            <w:rPr>
              <w:ins w:id="7037" w:author="Morozova Klavdia" w:date="2019-07-09T15:25:00Z"/>
              <w:rFonts w:eastAsiaTheme="minorHAnsi"/>
              <w:sz w:val="24"/>
              <w:szCs w:val="22"/>
              <w:lang w:val="ru-RU" w:eastAsia="en-US"/>
            </w:rPr>
          </w:rPrChange>
        </w:rPr>
        <w:pPrChange w:id="7038" w:author="Morozova Klavdia" w:date="2019-07-29T10:18:00Z">
          <w:pPr>
            <w:pStyle w:val="Text"/>
            <w:spacing w:after="120"/>
            <w:ind w:firstLine="576"/>
          </w:pPr>
        </w:pPrChange>
      </w:pPr>
      <w:ins w:id="7039" w:author="Morozova Klavdia" w:date="2019-07-09T15:25:00Z">
        <w:r w:rsidRPr="00524C7A">
          <w:rPr>
            <w:rFonts w:eastAsiaTheme="minorHAnsi"/>
            <w:sz w:val="24"/>
            <w:szCs w:val="22"/>
            <w:lang w:eastAsia="en-US"/>
          </w:rPr>
          <w:t>KOMP</w:t>
        </w:r>
        <w:r w:rsidRPr="00524C7A">
          <w:rPr>
            <w:rFonts w:eastAsiaTheme="minorHAnsi"/>
            <w:sz w:val="24"/>
            <w:szCs w:val="22"/>
            <w:lang w:val="ru-RU" w:eastAsia="en-US"/>
            <w:rPrChange w:id="7040" w:author="Morozova Klavdia" w:date="2019-07-17T15:10:00Z">
              <w:rPr>
                <w:rFonts w:eastAsiaTheme="minorHAnsi"/>
                <w:sz w:val="24"/>
                <w:szCs w:val="22"/>
                <w:lang w:eastAsia="en-US"/>
              </w:rPr>
            </w:rPrChange>
          </w:rPr>
          <w:t xml:space="preserve"> с помощью </w:t>
        </w:r>
        <w:r w:rsidR="00465B55" w:rsidRPr="00524C7A">
          <w:rPr>
            <w:rFonts w:eastAsiaTheme="minorHAnsi"/>
            <w:sz w:val="24"/>
            <w:szCs w:val="22"/>
            <w:lang w:val="ru-RU" w:eastAsia="en-US"/>
          </w:rPr>
          <w:t>INCLUDE–</w:t>
        </w:r>
      </w:ins>
      <w:ins w:id="7041" w:author="Morozova Klavdia" w:date="2019-07-09T15:26:00Z">
        <w:r w:rsidRPr="00524C7A">
          <w:rPr>
            <w:rFonts w:eastAsiaTheme="minorHAnsi"/>
            <w:sz w:val="24"/>
            <w:szCs w:val="22"/>
            <w:lang w:val="ru-RU" w:eastAsia="en-US"/>
          </w:rPr>
          <w:t>KOMPAZ</w:t>
        </w:r>
      </w:ins>
      <w:ins w:id="7042" w:author="Morozova Klavdia" w:date="2019-07-09T15:25:00Z">
        <w:r w:rsidRPr="00524C7A">
          <w:rPr>
            <w:rFonts w:eastAsiaTheme="minorHAnsi"/>
            <w:sz w:val="24"/>
            <w:szCs w:val="22"/>
            <w:lang w:val="ru-RU" w:eastAsia="en-US"/>
          </w:rPr>
          <w:t xml:space="preserve">. </w:t>
        </w:r>
      </w:ins>
    </w:p>
    <w:p w14:paraId="06C19AD1" w14:textId="118461B7" w:rsidR="008D239F" w:rsidRPr="00524C7A" w:rsidRDefault="00665EEF">
      <w:pPr>
        <w:pStyle w:val="Text"/>
        <w:spacing w:after="120"/>
        <w:ind w:firstLine="576"/>
        <w:rPr>
          <w:ins w:id="7043" w:author="Morozova Klavdia" w:date="2019-07-09T11:31:00Z"/>
          <w:rFonts w:eastAsiaTheme="minorHAnsi"/>
          <w:rPrChange w:id="7044" w:author="Morozova Klavdia" w:date="2019-07-17T15:10:00Z">
            <w:rPr>
              <w:ins w:id="7045" w:author="Morozova Klavdia" w:date="2019-07-09T11:31:00Z"/>
            </w:rPr>
          </w:rPrChange>
        </w:rPr>
        <w:pPrChange w:id="7046" w:author="Morozova Klavdia" w:date="2019-07-09T16:24:00Z">
          <w:pPr>
            <w:pStyle w:val="afa"/>
            <w:numPr>
              <w:numId w:val="51"/>
            </w:numPr>
            <w:ind w:left="720" w:hanging="360"/>
          </w:pPr>
        </w:pPrChange>
      </w:pPr>
      <w:ins w:id="7047" w:author="Morozova Klavdia" w:date="2019-07-09T15:25:00Z">
        <w:r w:rsidRPr="00524C7A">
          <w:rPr>
            <w:rFonts w:eastAsiaTheme="minorHAnsi"/>
            <w:sz w:val="24"/>
            <w:szCs w:val="22"/>
            <w:lang w:val="ru-RU" w:eastAsia="en-US"/>
            <w:rPrChange w:id="7048" w:author="Morozova Klavdia" w:date="2019-07-17T15:10:00Z">
              <w:rPr>
                <w:rFonts w:eastAsiaTheme="minorHAnsi"/>
              </w:rPr>
            </w:rPrChange>
          </w:rPr>
          <w:t>Таблица 2</w:t>
        </w:r>
        <w:r w:rsidR="00465B55" w:rsidRPr="00524C7A">
          <w:rPr>
            <w:rFonts w:eastAsiaTheme="minorHAnsi"/>
            <w:sz w:val="24"/>
            <w:szCs w:val="22"/>
            <w:lang w:val="ru-RU" w:eastAsia="en-US"/>
            <w:rPrChange w:id="7049" w:author="Morozova Klavdia" w:date="2019-07-17T15:10:00Z">
              <w:rPr>
                <w:rFonts w:eastAsiaTheme="minorHAnsi"/>
              </w:rPr>
            </w:rPrChange>
          </w:rPr>
          <w:t>.</w:t>
        </w:r>
      </w:ins>
    </w:p>
    <w:tbl>
      <w:tblPr>
        <w:tblW w:w="10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7050" w:author="Morozova Klavdia" w:date="2019-07-11T16:40:00Z">
          <w:tblPr>
            <w:tblW w:w="10090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701"/>
        <w:gridCol w:w="1843"/>
        <w:gridCol w:w="1843"/>
        <w:gridCol w:w="1701"/>
        <w:gridCol w:w="1134"/>
        <w:gridCol w:w="850"/>
        <w:gridCol w:w="1018"/>
        <w:tblGridChange w:id="7051">
          <w:tblGrid>
            <w:gridCol w:w="1560"/>
            <w:gridCol w:w="1984"/>
            <w:gridCol w:w="1843"/>
            <w:gridCol w:w="1701"/>
            <w:gridCol w:w="1134"/>
            <w:gridCol w:w="850"/>
            <w:gridCol w:w="1018"/>
          </w:tblGrid>
        </w:tblGridChange>
      </w:tblGrid>
      <w:tr w:rsidR="00665EEF" w:rsidRPr="00524C7A" w14:paraId="64FA00C8" w14:textId="77777777" w:rsidTr="00D63116">
        <w:trPr>
          <w:trHeight w:val="483"/>
          <w:ins w:id="7052" w:author="Morozova Klavdia" w:date="2019-07-09T15:26:00Z"/>
          <w:trPrChange w:id="7053" w:author="Morozova Klavdia" w:date="2019-07-11T16:40:00Z">
            <w:trPr>
              <w:trHeight w:val="483"/>
            </w:trPr>
          </w:trPrChange>
        </w:trPr>
        <w:tc>
          <w:tcPr>
            <w:tcW w:w="1701" w:type="dxa"/>
            <w:shd w:val="clear" w:color="auto" w:fill="FFC000"/>
            <w:tcPrChange w:id="7054" w:author="Morozova Klavdia" w:date="2019-07-11T16:40:00Z">
              <w:tcPr>
                <w:tcW w:w="1560" w:type="dxa"/>
                <w:shd w:val="clear" w:color="auto" w:fill="FFC000"/>
              </w:tcPr>
            </w:tcPrChange>
          </w:tcPr>
          <w:p w14:paraId="16FFF6F1" w14:textId="77777777" w:rsidR="00665EEF" w:rsidRPr="00571DEB" w:rsidRDefault="00665EEF" w:rsidP="00B47CBA">
            <w:pPr>
              <w:spacing w:before="100" w:beforeAutospacing="1"/>
              <w:jc w:val="center"/>
              <w:rPr>
                <w:ins w:id="7055" w:author="Morozova Klavdia" w:date="2019-07-09T15:26:00Z"/>
                <w:rFonts w:ascii="Arial" w:hAnsi="Arial" w:cs="Arial"/>
                <w:b/>
                <w:color w:val="000000"/>
                <w:sz w:val="20"/>
                <w:szCs w:val="20"/>
              </w:rPr>
            </w:pPr>
            <w:ins w:id="7056" w:author="Morozova Klavdia" w:date="2019-07-09T15:26:00Z">
              <w:r w:rsidRPr="00571DEB">
                <w:rPr>
                  <w:rFonts w:ascii="Arial" w:hAnsi="Arial" w:cs="Arial"/>
                  <w:b/>
                  <w:color w:val="000000"/>
                  <w:sz w:val="20"/>
                  <w:szCs w:val="20"/>
                </w:rPr>
                <w:t>Поле</w:t>
              </w:r>
            </w:ins>
          </w:p>
        </w:tc>
        <w:tc>
          <w:tcPr>
            <w:tcW w:w="1843" w:type="dxa"/>
            <w:shd w:val="clear" w:color="auto" w:fill="FFC000"/>
            <w:tcPrChange w:id="7057" w:author="Morozova Klavdia" w:date="2019-07-11T16:40:00Z">
              <w:tcPr>
                <w:tcW w:w="1984" w:type="dxa"/>
                <w:shd w:val="clear" w:color="auto" w:fill="FFC000"/>
              </w:tcPr>
            </w:tcPrChange>
          </w:tcPr>
          <w:p w14:paraId="74B13B63" w14:textId="77777777" w:rsidR="00665EEF" w:rsidRPr="00524C7A" w:rsidRDefault="00665EEF" w:rsidP="00B47CBA">
            <w:pPr>
              <w:spacing w:before="100" w:beforeAutospacing="1"/>
              <w:jc w:val="center"/>
              <w:rPr>
                <w:ins w:id="7058" w:author="Morozova Klavdia" w:date="2019-07-09T15:26:00Z"/>
                <w:rFonts w:ascii="Arial" w:hAnsi="Arial" w:cs="Arial"/>
                <w:b/>
                <w:color w:val="000000"/>
                <w:sz w:val="20"/>
                <w:szCs w:val="20"/>
                <w:rPrChange w:id="7059" w:author="Morozova Klavdia" w:date="2019-07-17T15:10:00Z">
                  <w:rPr>
                    <w:ins w:id="7060" w:author="Morozova Klavdia" w:date="2019-07-09T15:26:00Z"/>
                    <w:rFonts w:ascii="Arial" w:hAnsi="Arial" w:cs="Arial"/>
                    <w:b/>
                    <w:color w:val="000000"/>
                    <w:sz w:val="20"/>
                  </w:rPr>
                </w:rPrChange>
              </w:rPr>
            </w:pPr>
            <w:ins w:id="7061" w:author="Morozova Klavdia" w:date="2019-07-09T15:26:00Z">
              <w:r w:rsidRPr="00524C7A">
                <w:rPr>
                  <w:rFonts w:ascii="Arial" w:hAnsi="Arial" w:cs="Arial"/>
                  <w:b/>
                  <w:color w:val="000000"/>
                  <w:sz w:val="20"/>
                  <w:szCs w:val="20"/>
                  <w:rPrChange w:id="7062" w:author="Morozova Klavdia" w:date="2019-07-17T15:10:00Z">
                    <w:rPr>
                      <w:rFonts w:ascii="Arial" w:hAnsi="Arial" w:cs="Arial"/>
                      <w:b/>
                      <w:color w:val="000000"/>
                      <w:sz w:val="20"/>
                    </w:rPr>
                  </w:rPrChange>
                </w:rPr>
                <w:t>Элемент данных</w:t>
              </w:r>
            </w:ins>
          </w:p>
        </w:tc>
        <w:tc>
          <w:tcPr>
            <w:tcW w:w="1843" w:type="dxa"/>
            <w:shd w:val="clear" w:color="auto" w:fill="FFC000"/>
            <w:tcPrChange w:id="7063" w:author="Morozova Klavdia" w:date="2019-07-11T16:40:00Z">
              <w:tcPr>
                <w:tcW w:w="1843" w:type="dxa"/>
                <w:shd w:val="clear" w:color="auto" w:fill="FFC000"/>
              </w:tcPr>
            </w:tcPrChange>
          </w:tcPr>
          <w:p w14:paraId="4E403BE0" w14:textId="77777777" w:rsidR="00665EEF" w:rsidRPr="00524C7A" w:rsidRDefault="00665EEF" w:rsidP="00B47CBA">
            <w:pPr>
              <w:spacing w:before="100" w:beforeAutospacing="1"/>
              <w:rPr>
                <w:ins w:id="7064" w:author="Morozova Klavdia" w:date="2019-07-09T15:26:00Z"/>
                <w:rFonts w:ascii="Arial" w:hAnsi="Arial" w:cs="Arial"/>
                <w:b/>
                <w:sz w:val="20"/>
                <w:szCs w:val="20"/>
              </w:rPr>
            </w:pPr>
            <w:ins w:id="7065" w:author="Morozova Klavdia" w:date="2019-07-09T15:26:00Z">
              <w:r w:rsidRPr="00524C7A">
                <w:rPr>
                  <w:rFonts w:ascii="Arial" w:hAnsi="Arial" w:cs="Arial"/>
                  <w:b/>
                  <w:sz w:val="20"/>
                  <w:szCs w:val="20"/>
                </w:rPr>
                <w:t>Название</w:t>
              </w:r>
            </w:ins>
          </w:p>
        </w:tc>
        <w:tc>
          <w:tcPr>
            <w:tcW w:w="1701" w:type="dxa"/>
            <w:shd w:val="clear" w:color="auto" w:fill="FFC000"/>
            <w:tcPrChange w:id="7066" w:author="Morozova Klavdia" w:date="2019-07-11T16:40:00Z">
              <w:tcPr>
                <w:tcW w:w="1701" w:type="dxa"/>
                <w:shd w:val="clear" w:color="auto" w:fill="FFC000"/>
              </w:tcPr>
            </w:tcPrChange>
          </w:tcPr>
          <w:p w14:paraId="1145E468" w14:textId="77777777" w:rsidR="00665EEF" w:rsidRPr="00571DEB" w:rsidRDefault="00665EEF" w:rsidP="00B47CBA">
            <w:pPr>
              <w:spacing w:before="100" w:beforeAutospacing="1"/>
              <w:jc w:val="center"/>
              <w:rPr>
                <w:ins w:id="7067" w:author="Morozova Klavdia" w:date="2019-07-09T15:26:00Z"/>
                <w:rFonts w:ascii="Arial" w:hAnsi="Arial" w:cs="Arial"/>
                <w:b/>
                <w:color w:val="000000"/>
                <w:sz w:val="20"/>
                <w:szCs w:val="20"/>
              </w:rPr>
            </w:pPr>
            <w:ins w:id="7068" w:author="Morozova Klavdia" w:date="2019-07-09T15:26:00Z">
              <w:r w:rsidRPr="00571DEB">
                <w:rPr>
                  <w:rFonts w:ascii="Arial" w:hAnsi="Arial" w:cs="Arial"/>
                  <w:b/>
                  <w:color w:val="000000"/>
                  <w:sz w:val="20"/>
                  <w:szCs w:val="20"/>
                </w:rPr>
                <w:t>Домен</w:t>
              </w:r>
            </w:ins>
          </w:p>
        </w:tc>
        <w:tc>
          <w:tcPr>
            <w:tcW w:w="1134" w:type="dxa"/>
            <w:shd w:val="clear" w:color="auto" w:fill="FFC000"/>
            <w:tcPrChange w:id="7069" w:author="Morozova Klavdia" w:date="2019-07-11T16:40:00Z">
              <w:tcPr>
                <w:tcW w:w="1134" w:type="dxa"/>
                <w:shd w:val="clear" w:color="auto" w:fill="FFC000"/>
              </w:tcPr>
            </w:tcPrChange>
          </w:tcPr>
          <w:p w14:paraId="41583010" w14:textId="77777777" w:rsidR="00665EEF" w:rsidRPr="00571DEB" w:rsidRDefault="00665EEF" w:rsidP="00B47CBA">
            <w:pPr>
              <w:spacing w:before="100" w:beforeAutospacing="1"/>
              <w:jc w:val="center"/>
              <w:rPr>
                <w:ins w:id="7070" w:author="Morozova Klavdia" w:date="2019-07-09T15:26:00Z"/>
                <w:rFonts w:ascii="Arial" w:hAnsi="Arial" w:cs="Arial"/>
                <w:b/>
                <w:color w:val="000000"/>
                <w:sz w:val="20"/>
                <w:szCs w:val="20"/>
              </w:rPr>
            </w:pPr>
            <w:ins w:id="7071" w:author="Morozova Klavdia" w:date="2019-07-09T15:26:00Z">
              <w:r w:rsidRPr="00571DEB">
                <w:rPr>
                  <w:rFonts w:ascii="Arial" w:hAnsi="Arial" w:cs="Arial"/>
                  <w:b/>
                  <w:color w:val="000000"/>
                  <w:sz w:val="20"/>
                  <w:szCs w:val="20"/>
                </w:rPr>
                <w:t>Тип данных</w:t>
              </w:r>
            </w:ins>
          </w:p>
        </w:tc>
        <w:tc>
          <w:tcPr>
            <w:tcW w:w="850" w:type="dxa"/>
            <w:shd w:val="clear" w:color="auto" w:fill="FFC000"/>
            <w:tcPrChange w:id="7072" w:author="Morozova Klavdia" w:date="2019-07-11T16:40:00Z">
              <w:tcPr>
                <w:tcW w:w="850" w:type="dxa"/>
                <w:shd w:val="clear" w:color="auto" w:fill="FFC000"/>
              </w:tcPr>
            </w:tcPrChange>
          </w:tcPr>
          <w:p w14:paraId="6F38BE2F" w14:textId="77777777" w:rsidR="00665EEF" w:rsidRPr="00571DEB" w:rsidRDefault="00665EEF" w:rsidP="00B47CBA">
            <w:pPr>
              <w:spacing w:before="100" w:beforeAutospacing="1"/>
              <w:jc w:val="center"/>
              <w:rPr>
                <w:ins w:id="7073" w:author="Morozova Klavdia" w:date="2019-07-09T15:26:00Z"/>
                <w:rFonts w:ascii="Arial" w:hAnsi="Arial" w:cs="Arial"/>
                <w:b/>
                <w:color w:val="000000"/>
                <w:sz w:val="20"/>
                <w:szCs w:val="20"/>
              </w:rPr>
            </w:pPr>
            <w:ins w:id="7074" w:author="Morozova Klavdia" w:date="2019-07-09T15:26:00Z">
              <w:r w:rsidRPr="00571DEB">
                <w:rPr>
                  <w:rFonts w:ascii="Arial" w:hAnsi="Arial" w:cs="Arial"/>
                  <w:b/>
                  <w:color w:val="000000"/>
                  <w:sz w:val="20"/>
                  <w:szCs w:val="20"/>
                </w:rPr>
                <w:t>Длина</w:t>
              </w:r>
            </w:ins>
          </w:p>
        </w:tc>
        <w:tc>
          <w:tcPr>
            <w:tcW w:w="1018" w:type="dxa"/>
            <w:shd w:val="clear" w:color="auto" w:fill="FFC000"/>
            <w:tcPrChange w:id="7075" w:author="Morozova Klavdia" w:date="2019-07-11T16:40:00Z">
              <w:tcPr>
                <w:tcW w:w="1018" w:type="dxa"/>
                <w:shd w:val="clear" w:color="auto" w:fill="FFC000"/>
              </w:tcPr>
            </w:tcPrChange>
          </w:tcPr>
          <w:p w14:paraId="6EE51240" w14:textId="77777777" w:rsidR="00665EEF" w:rsidRPr="00571DEB" w:rsidRDefault="00665EEF" w:rsidP="00B47CBA">
            <w:pPr>
              <w:spacing w:before="100" w:beforeAutospacing="1"/>
              <w:jc w:val="center"/>
              <w:rPr>
                <w:ins w:id="7076" w:author="Morozova Klavdia" w:date="2019-07-09T15:26:00Z"/>
                <w:rFonts w:ascii="Arial" w:hAnsi="Arial" w:cs="Arial"/>
                <w:b/>
                <w:color w:val="000000"/>
                <w:sz w:val="20"/>
                <w:szCs w:val="20"/>
              </w:rPr>
            </w:pPr>
            <w:ins w:id="7077" w:author="Morozova Klavdia" w:date="2019-07-09T15:26:00Z">
              <w:r w:rsidRPr="00571DEB">
                <w:rPr>
                  <w:rFonts w:ascii="Arial" w:hAnsi="Arial" w:cs="Arial"/>
                  <w:b/>
                  <w:color w:val="000000"/>
                  <w:sz w:val="20"/>
                  <w:szCs w:val="20"/>
                </w:rPr>
                <w:t>Средство поиска</w:t>
              </w:r>
            </w:ins>
          </w:p>
        </w:tc>
      </w:tr>
      <w:tr w:rsidR="009168C0" w:rsidRPr="00524C7A" w14:paraId="75C5BB30" w14:textId="77777777" w:rsidTr="00D63116">
        <w:trPr>
          <w:trHeight w:val="483"/>
          <w:ins w:id="7078" w:author="Morozova Klavdia" w:date="2019-07-09T15:26:00Z"/>
          <w:trPrChange w:id="7079" w:author="Morozova Klavdia" w:date="2019-07-11T16:40:00Z">
            <w:trPr>
              <w:trHeight w:val="483"/>
            </w:trPr>
          </w:trPrChange>
        </w:trPr>
        <w:tc>
          <w:tcPr>
            <w:tcW w:w="1701" w:type="dxa"/>
            <w:shd w:val="clear" w:color="auto" w:fill="auto"/>
            <w:tcPrChange w:id="7080" w:author="Morozova Klavdia" w:date="2019-07-11T16:40:00Z">
              <w:tcPr>
                <w:tcW w:w="1560" w:type="dxa"/>
                <w:shd w:val="clear" w:color="auto" w:fill="auto"/>
              </w:tcPr>
            </w:tcPrChange>
          </w:tcPr>
          <w:p w14:paraId="65FCE945" w14:textId="14BE3D54" w:rsidR="009168C0" w:rsidRPr="00524C7A" w:rsidRDefault="00B47CBA" w:rsidP="009168C0">
            <w:pPr>
              <w:spacing w:before="100" w:beforeAutospacing="1"/>
              <w:rPr>
                <w:ins w:id="7081" w:author="Morozova Klavdia" w:date="2019-07-09T15:26:00Z"/>
                <w:rFonts w:ascii="Arial" w:hAnsi="Arial" w:cs="Arial"/>
                <w:sz w:val="20"/>
                <w:szCs w:val="20"/>
                <w:lang w:val="en-US"/>
                <w:rPrChange w:id="7082" w:author="Morozova Klavdia" w:date="2019-07-17T15:10:00Z">
                  <w:rPr>
                    <w:ins w:id="7083" w:author="Morozova Klavdia" w:date="2019-07-09T15:26:00Z"/>
                    <w:rFonts w:ascii="Arial" w:hAnsi="Arial" w:cs="Arial"/>
                    <w:sz w:val="18"/>
                    <w:szCs w:val="20"/>
                    <w:lang w:val="en-US"/>
                  </w:rPr>
                </w:rPrChange>
              </w:rPr>
            </w:pPr>
            <w:ins w:id="7084" w:author="Morozova Klavdia" w:date="2019-07-10T14:09:00Z">
              <w:r w:rsidRPr="00524C7A">
                <w:rPr>
                  <w:rFonts w:ascii="Arial" w:hAnsi="Arial" w:cs="Arial"/>
                  <w:sz w:val="20"/>
                  <w:szCs w:val="20"/>
                  <w:lang w:val="en-US"/>
                  <w:rPrChange w:id="7085" w:author="Morozova Klavdia" w:date="2019-07-17T15:10:00Z">
                    <w:rPr>
                      <w:rFonts w:ascii="Arial" w:hAnsi="Arial" w:cs="Arial"/>
                      <w:sz w:val="18"/>
                      <w:szCs w:val="20"/>
                      <w:highlight w:val="green"/>
                      <w:lang w:val="en-US"/>
                    </w:rPr>
                  </w:rPrChange>
                </w:rPr>
                <w:t>ZZMM</w:t>
              </w:r>
              <w:r w:rsidR="00D63116" w:rsidRPr="00524C7A">
                <w:rPr>
                  <w:rFonts w:ascii="Arial" w:hAnsi="Arial" w:cs="Arial"/>
                  <w:sz w:val="20"/>
                  <w:szCs w:val="20"/>
                  <w:lang w:val="en-US"/>
                  <w:rPrChange w:id="7086" w:author="Morozova Klavdia" w:date="2019-07-17T15:10:00Z">
                    <w:rPr>
                      <w:rFonts w:ascii="Arial" w:hAnsi="Arial" w:cs="Arial"/>
                      <w:sz w:val="20"/>
                      <w:szCs w:val="20"/>
                      <w:highlight w:val="green"/>
                      <w:lang w:val="en-US"/>
                    </w:rPr>
                  </w:rPrChange>
                </w:rPr>
                <w:t>_</w:t>
              </w:r>
            </w:ins>
            <w:ins w:id="7087" w:author="Morozova Klavdia" w:date="2019-07-09T15:28:00Z">
              <w:r w:rsidR="009168C0" w:rsidRPr="00524C7A">
                <w:rPr>
                  <w:rFonts w:ascii="Arial" w:hAnsi="Arial" w:cs="Arial"/>
                  <w:sz w:val="20"/>
                  <w:szCs w:val="20"/>
                  <w:lang w:val="en-US"/>
                  <w:rPrChange w:id="7088" w:author="Morozova Klavdia" w:date="2019-07-17T15:10:00Z">
                    <w:rPr>
                      <w:rFonts w:ascii="Arial" w:hAnsi="Arial" w:cs="Arial"/>
                      <w:sz w:val="18"/>
                      <w:szCs w:val="20"/>
                      <w:lang w:val="en-US"/>
                    </w:rPr>
                  </w:rPrChange>
                </w:rPr>
                <w:t>BKLAS</w:t>
              </w:r>
            </w:ins>
          </w:p>
        </w:tc>
        <w:tc>
          <w:tcPr>
            <w:tcW w:w="1843" w:type="dxa"/>
            <w:tcPrChange w:id="7089" w:author="Morozova Klavdia" w:date="2019-07-11T16:40:00Z">
              <w:tcPr>
                <w:tcW w:w="1984" w:type="dxa"/>
              </w:tcPr>
            </w:tcPrChange>
          </w:tcPr>
          <w:p w14:paraId="328DFC7F" w14:textId="662C2471" w:rsidR="009168C0" w:rsidRPr="00524C7A" w:rsidRDefault="009168C0" w:rsidP="009168C0">
            <w:pPr>
              <w:spacing w:before="100" w:beforeAutospacing="1"/>
              <w:jc w:val="left"/>
              <w:rPr>
                <w:ins w:id="7090" w:author="Morozova Klavdia" w:date="2019-07-09T15:26:00Z"/>
                <w:rFonts w:ascii="Arial" w:hAnsi="Arial" w:cs="Arial"/>
                <w:color w:val="000000"/>
                <w:sz w:val="20"/>
                <w:szCs w:val="20"/>
                <w:lang w:val="en-US"/>
                <w:rPrChange w:id="7091" w:author="Morozova Klavdia" w:date="2019-07-17T15:10:00Z">
                  <w:rPr>
                    <w:ins w:id="7092" w:author="Morozova Klavdia" w:date="2019-07-09T15:26:00Z"/>
                    <w:rFonts w:ascii="Arial" w:hAnsi="Arial" w:cs="Arial"/>
                    <w:color w:val="000000"/>
                    <w:sz w:val="18"/>
                    <w:highlight w:val="yellow"/>
                    <w:lang w:val="en-US"/>
                  </w:rPr>
                </w:rPrChange>
              </w:rPr>
            </w:pPr>
            <w:ins w:id="7093" w:author="Morozova Klavdia" w:date="2019-07-09T15:28:00Z">
              <w:r w:rsidRPr="00524C7A">
                <w:rPr>
                  <w:rFonts w:ascii="Arial" w:hAnsi="Arial" w:cs="Arial"/>
                  <w:sz w:val="20"/>
                  <w:szCs w:val="20"/>
                  <w:lang w:val="en-US"/>
                  <w:rPrChange w:id="7094" w:author="Morozova Klavdia" w:date="2019-07-17T15:10:00Z">
                    <w:rPr>
                      <w:rFonts w:ascii="Arial" w:hAnsi="Arial" w:cs="Arial"/>
                      <w:sz w:val="18"/>
                      <w:szCs w:val="20"/>
                      <w:lang w:val="en-US"/>
                    </w:rPr>
                  </w:rPrChange>
                </w:rPr>
                <w:t>BKLAS</w:t>
              </w:r>
            </w:ins>
          </w:p>
        </w:tc>
        <w:tc>
          <w:tcPr>
            <w:tcW w:w="1843" w:type="dxa"/>
            <w:tcPrChange w:id="7095" w:author="Morozova Klavdia" w:date="2019-07-11T16:40:00Z">
              <w:tcPr>
                <w:tcW w:w="1843" w:type="dxa"/>
              </w:tcPr>
            </w:tcPrChange>
          </w:tcPr>
          <w:p w14:paraId="0C1C545B" w14:textId="50951BB2" w:rsidR="009168C0" w:rsidRPr="00524C7A" w:rsidRDefault="009168C0">
            <w:pPr>
              <w:spacing w:before="100" w:beforeAutospacing="1"/>
              <w:jc w:val="left"/>
              <w:rPr>
                <w:ins w:id="7096" w:author="Morozova Klavdia" w:date="2019-07-09T15:26:00Z"/>
                <w:rFonts w:ascii="Arial" w:hAnsi="Arial" w:cs="Arial"/>
                <w:sz w:val="20"/>
                <w:szCs w:val="20"/>
                <w:lang w:val="en-US"/>
                <w:rPrChange w:id="7097" w:author="Morozova Klavdia" w:date="2019-07-17T15:10:00Z">
                  <w:rPr>
                    <w:ins w:id="7098" w:author="Morozova Klavdia" w:date="2019-07-09T15:26:00Z"/>
                    <w:rFonts w:ascii="Arial" w:hAnsi="Arial" w:cs="Arial"/>
                    <w:sz w:val="18"/>
                    <w:szCs w:val="20"/>
                    <w:lang w:val="en-US"/>
                  </w:rPr>
                </w:rPrChange>
              </w:rPr>
              <w:pPrChange w:id="7099" w:author="Morozova Klavdia" w:date="2019-07-09T15:26:00Z">
                <w:pPr>
                  <w:spacing w:before="100" w:beforeAutospacing="1"/>
                </w:pPr>
              </w:pPrChange>
            </w:pPr>
            <w:ins w:id="7100" w:author="Morozova Klavdia" w:date="2019-07-09T15:26:00Z">
              <w:r w:rsidRPr="00524C7A">
                <w:rPr>
                  <w:rFonts w:ascii="Arial" w:hAnsi="Arial" w:cs="Arial"/>
                  <w:sz w:val="20"/>
                  <w:szCs w:val="20"/>
                  <w:lang w:val="en-US"/>
                  <w:rPrChange w:id="7101" w:author="Morozova Klavdia" w:date="2019-07-17T15:10:00Z">
                    <w:rPr>
                      <w:rFonts w:ascii="Arial" w:hAnsi="Arial" w:cs="Arial"/>
                    </w:rPr>
                  </w:rPrChange>
                </w:rPr>
                <w:t>Класс оценки</w:t>
              </w:r>
            </w:ins>
          </w:p>
        </w:tc>
        <w:tc>
          <w:tcPr>
            <w:tcW w:w="1701" w:type="dxa"/>
            <w:tcPrChange w:id="7102" w:author="Morozova Klavdia" w:date="2019-07-11T16:40:00Z">
              <w:tcPr>
                <w:tcW w:w="1701" w:type="dxa"/>
              </w:tcPr>
            </w:tcPrChange>
          </w:tcPr>
          <w:p w14:paraId="35DCCDB9" w14:textId="6CEBAD8C" w:rsidR="009168C0" w:rsidRPr="00524C7A" w:rsidRDefault="009168C0" w:rsidP="009168C0">
            <w:pPr>
              <w:spacing w:before="100" w:beforeAutospacing="1"/>
              <w:jc w:val="left"/>
              <w:rPr>
                <w:ins w:id="7103" w:author="Morozova Klavdia" w:date="2019-07-09T15:26:00Z"/>
                <w:rFonts w:ascii="Arial" w:hAnsi="Arial" w:cs="Arial"/>
                <w:color w:val="000000"/>
                <w:sz w:val="20"/>
                <w:szCs w:val="20"/>
                <w:lang w:val="en-US"/>
                <w:rPrChange w:id="7104" w:author="Morozova Klavdia" w:date="2019-07-17T15:10:00Z">
                  <w:rPr>
                    <w:ins w:id="7105" w:author="Morozova Klavdia" w:date="2019-07-09T15:26:00Z"/>
                    <w:rFonts w:ascii="Arial" w:hAnsi="Arial" w:cs="Arial"/>
                    <w:color w:val="000000"/>
                    <w:sz w:val="18"/>
                    <w:lang w:val="en-US"/>
                  </w:rPr>
                </w:rPrChange>
              </w:rPr>
            </w:pPr>
            <w:ins w:id="7106" w:author="Morozova Klavdia" w:date="2019-07-09T15:28:00Z">
              <w:r w:rsidRPr="00524C7A">
                <w:rPr>
                  <w:rFonts w:ascii="Arial" w:hAnsi="Arial" w:cs="Arial"/>
                  <w:sz w:val="20"/>
                  <w:szCs w:val="20"/>
                  <w:lang w:val="en-US"/>
                  <w:rPrChange w:id="7107" w:author="Morozova Klavdia" w:date="2019-07-17T15:10:00Z">
                    <w:rPr>
                      <w:rFonts w:ascii="Arial" w:hAnsi="Arial" w:cs="Arial"/>
                      <w:sz w:val="18"/>
                      <w:szCs w:val="20"/>
                      <w:lang w:val="en-US"/>
                    </w:rPr>
                  </w:rPrChange>
                </w:rPr>
                <w:t>BKLAS</w:t>
              </w:r>
            </w:ins>
          </w:p>
        </w:tc>
        <w:tc>
          <w:tcPr>
            <w:tcW w:w="1134" w:type="dxa"/>
            <w:shd w:val="clear" w:color="auto" w:fill="auto"/>
            <w:tcPrChange w:id="7108" w:author="Morozova Klavdia" w:date="2019-07-11T16:40:00Z">
              <w:tcPr>
                <w:tcW w:w="1134" w:type="dxa"/>
                <w:shd w:val="clear" w:color="auto" w:fill="auto"/>
              </w:tcPr>
            </w:tcPrChange>
          </w:tcPr>
          <w:p w14:paraId="72CD018E" w14:textId="77777777" w:rsidR="009168C0" w:rsidRPr="00524C7A" w:rsidRDefault="009168C0" w:rsidP="009168C0">
            <w:pPr>
              <w:spacing w:before="100" w:beforeAutospacing="1"/>
              <w:jc w:val="left"/>
              <w:rPr>
                <w:ins w:id="7109" w:author="Morozova Klavdia" w:date="2019-07-09T15:26:00Z"/>
                <w:rFonts w:ascii="Arial" w:hAnsi="Arial" w:cs="Arial"/>
                <w:color w:val="000000"/>
                <w:sz w:val="20"/>
                <w:szCs w:val="20"/>
                <w:lang w:val="en-US"/>
                <w:rPrChange w:id="7110" w:author="Morozova Klavdia" w:date="2019-07-17T15:10:00Z">
                  <w:rPr>
                    <w:ins w:id="7111" w:author="Morozova Klavdia" w:date="2019-07-09T15:26:00Z"/>
                    <w:rFonts w:ascii="Arial" w:hAnsi="Arial" w:cs="Arial"/>
                    <w:color w:val="000000"/>
                    <w:sz w:val="18"/>
                    <w:lang w:val="en-US"/>
                  </w:rPr>
                </w:rPrChange>
              </w:rPr>
            </w:pPr>
            <w:ins w:id="7112" w:author="Morozova Klavdia" w:date="2019-07-09T15:26:00Z">
              <w:r w:rsidRPr="00524C7A">
                <w:rPr>
                  <w:rFonts w:ascii="Arial" w:hAnsi="Arial" w:cs="Arial"/>
                  <w:color w:val="000000"/>
                  <w:sz w:val="20"/>
                  <w:szCs w:val="20"/>
                  <w:lang w:val="en-US"/>
                  <w:rPrChange w:id="7113" w:author="Morozova Klavdia" w:date="2019-07-17T15:10:00Z">
                    <w:rPr>
                      <w:rFonts w:ascii="Arial" w:hAnsi="Arial" w:cs="Arial"/>
                      <w:color w:val="000000"/>
                      <w:sz w:val="18"/>
                      <w:lang w:val="en-US"/>
                    </w:rPr>
                  </w:rPrChange>
                </w:rPr>
                <w:t xml:space="preserve">CHAR </w:t>
              </w:r>
            </w:ins>
          </w:p>
        </w:tc>
        <w:tc>
          <w:tcPr>
            <w:tcW w:w="850" w:type="dxa"/>
            <w:tcPrChange w:id="7114" w:author="Morozova Klavdia" w:date="2019-07-11T16:40:00Z">
              <w:tcPr>
                <w:tcW w:w="850" w:type="dxa"/>
              </w:tcPr>
            </w:tcPrChange>
          </w:tcPr>
          <w:p w14:paraId="3DC18C23" w14:textId="109B9293" w:rsidR="009168C0" w:rsidRPr="00524C7A" w:rsidRDefault="009168C0" w:rsidP="009168C0">
            <w:pPr>
              <w:spacing w:before="100" w:beforeAutospacing="1"/>
              <w:rPr>
                <w:ins w:id="7115" w:author="Morozova Klavdia" w:date="2019-07-09T15:26:00Z"/>
                <w:rFonts w:ascii="Arial" w:hAnsi="Arial" w:cs="Arial"/>
                <w:color w:val="000000"/>
                <w:sz w:val="20"/>
                <w:szCs w:val="20"/>
                <w:rPrChange w:id="7116" w:author="Morozova Klavdia" w:date="2019-07-17T15:10:00Z">
                  <w:rPr>
                    <w:ins w:id="7117" w:author="Morozova Klavdia" w:date="2019-07-09T15:26:00Z"/>
                    <w:rFonts w:ascii="Arial" w:hAnsi="Arial" w:cs="Arial"/>
                    <w:color w:val="000000"/>
                    <w:sz w:val="18"/>
                  </w:rPr>
                </w:rPrChange>
              </w:rPr>
            </w:pPr>
            <w:ins w:id="7118" w:author="Morozova Klavdia" w:date="2019-07-09T15:28:00Z">
              <w:r w:rsidRPr="00524C7A">
                <w:rPr>
                  <w:rFonts w:ascii="Arial" w:hAnsi="Arial" w:cs="Arial"/>
                  <w:color w:val="000000"/>
                  <w:sz w:val="20"/>
                  <w:szCs w:val="20"/>
                  <w:lang w:val="en-US"/>
                  <w:rPrChange w:id="7119" w:author="Morozova Klavdia" w:date="2019-07-17T15:10:00Z">
                    <w:rPr>
                      <w:rFonts w:ascii="Arial" w:hAnsi="Arial" w:cs="Arial"/>
                      <w:color w:val="000000"/>
                      <w:sz w:val="18"/>
                      <w:lang w:val="en-US"/>
                    </w:rPr>
                  </w:rPrChange>
                </w:rPr>
                <w:t>4</w:t>
              </w:r>
            </w:ins>
          </w:p>
        </w:tc>
        <w:tc>
          <w:tcPr>
            <w:tcW w:w="1018" w:type="dxa"/>
            <w:shd w:val="clear" w:color="auto" w:fill="auto"/>
            <w:tcPrChange w:id="7120" w:author="Morozova Klavdia" w:date="2019-07-11T16:40:00Z">
              <w:tcPr>
                <w:tcW w:w="1018" w:type="dxa"/>
                <w:shd w:val="clear" w:color="auto" w:fill="auto"/>
              </w:tcPr>
            </w:tcPrChange>
          </w:tcPr>
          <w:p w14:paraId="4529F5C1" w14:textId="77777777" w:rsidR="009168C0" w:rsidRPr="00524C7A" w:rsidRDefault="009168C0" w:rsidP="009168C0">
            <w:pPr>
              <w:spacing w:before="100" w:beforeAutospacing="1"/>
              <w:rPr>
                <w:ins w:id="7121" w:author="Morozova Klavdia" w:date="2019-07-09T15:26:00Z"/>
                <w:rFonts w:ascii="Arial" w:hAnsi="Arial" w:cs="Arial"/>
                <w:color w:val="000000"/>
                <w:sz w:val="20"/>
                <w:szCs w:val="20"/>
                <w:lang w:val="en-US"/>
                <w:rPrChange w:id="7122" w:author="Morozova Klavdia" w:date="2019-07-17T15:10:00Z">
                  <w:rPr>
                    <w:ins w:id="7123" w:author="Morozova Klavdia" w:date="2019-07-09T15:26:00Z"/>
                    <w:rFonts w:ascii="Arial" w:hAnsi="Arial" w:cs="Arial"/>
                    <w:color w:val="000000"/>
                    <w:sz w:val="18"/>
                    <w:lang w:val="en-US"/>
                  </w:rPr>
                </w:rPrChange>
              </w:rPr>
            </w:pPr>
          </w:p>
        </w:tc>
      </w:tr>
      <w:tr w:rsidR="009168C0" w:rsidRPr="00524C7A" w14:paraId="7CCA496C" w14:textId="77777777" w:rsidTr="00D63116">
        <w:trPr>
          <w:trHeight w:val="483"/>
          <w:ins w:id="7124" w:author="Morozova Klavdia" w:date="2019-07-09T15:26:00Z"/>
          <w:trPrChange w:id="7125" w:author="Morozova Klavdia" w:date="2019-07-11T16:40:00Z">
            <w:trPr>
              <w:trHeight w:val="483"/>
            </w:trPr>
          </w:trPrChange>
        </w:trPr>
        <w:tc>
          <w:tcPr>
            <w:tcW w:w="1701" w:type="dxa"/>
            <w:shd w:val="clear" w:color="auto" w:fill="auto"/>
            <w:tcPrChange w:id="7126" w:author="Morozova Klavdia" w:date="2019-07-11T16:40:00Z">
              <w:tcPr>
                <w:tcW w:w="1560" w:type="dxa"/>
                <w:shd w:val="clear" w:color="auto" w:fill="auto"/>
              </w:tcPr>
            </w:tcPrChange>
          </w:tcPr>
          <w:p w14:paraId="3DAB049E" w14:textId="7FAD9EE2" w:rsidR="009168C0" w:rsidRPr="00524C7A" w:rsidRDefault="00B47CBA" w:rsidP="009168C0">
            <w:pPr>
              <w:spacing w:before="100" w:beforeAutospacing="1"/>
              <w:rPr>
                <w:ins w:id="7127" w:author="Morozova Klavdia" w:date="2019-07-09T15:26:00Z"/>
                <w:rFonts w:ascii="Arial" w:hAnsi="Arial" w:cs="Arial"/>
                <w:sz w:val="20"/>
                <w:szCs w:val="20"/>
                <w:lang w:val="en-US"/>
                <w:rPrChange w:id="7128" w:author="Morozova Klavdia" w:date="2019-07-17T15:10:00Z">
                  <w:rPr>
                    <w:ins w:id="7129" w:author="Morozova Klavdia" w:date="2019-07-09T15:26:00Z"/>
                    <w:rFonts w:ascii="Arial" w:hAnsi="Arial" w:cs="Arial"/>
                    <w:sz w:val="18"/>
                    <w:szCs w:val="20"/>
                    <w:lang w:val="en-US"/>
                  </w:rPr>
                </w:rPrChange>
              </w:rPr>
            </w:pPr>
            <w:ins w:id="7130" w:author="Morozova Klavdia" w:date="2019-07-10T14:09:00Z">
              <w:r w:rsidRPr="00524C7A">
                <w:rPr>
                  <w:rFonts w:ascii="Arial" w:hAnsi="Arial" w:cs="Arial"/>
                  <w:sz w:val="20"/>
                  <w:szCs w:val="20"/>
                  <w:lang w:val="en-US"/>
                  <w:rPrChange w:id="7131" w:author="Morozova Klavdia" w:date="2019-07-17T15:10:00Z">
                    <w:rPr>
                      <w:rFonts w:ascii="Arial" w:hAnsi="Arial" w:cs="Arial"/>
                      <w:sz w:val="18"/>
                      <w:szCs w:val="20"/>
                      <w:highlight w:val="green"/>
                      <w:lang w:val="en-US"/>
                    </w:rPr>
                  </w:rPrChange>
                </w:rPr>
                <w:t>ZZMM</w:t>
              </w:r>
              <w:r w:rsidR="00D63116" w:rsidRPr="00524C7A">
                <w:rPr>
                  <w:rFonts w:ascii="Arial" w:hAnsi="Arial" w:cs="Arial"/>
                  <w:sz w:val="20"/>
                  <w:szCs w:val="20"/>
                  <w:lang w:val="en-US"/>
                  <w:rPrChange w:id="7132" w:author="Morozova Klavdia" w:date="2019-07-17T15:10:00Z">
                    <w:rPr>
                      <w:rFonts w:ascii="Arial" w:hAnsi="Arial" w:cs="Arial"/>
                      <w:sz w:val="20"/>
                      <w:szCs w:val="20"/>
                      <w:highlight w:val="green"/>
                      <w:lang w:val="en-US"/>
                    </w:rPr>
                  </w:rPrChange>
                </w:rPr>
                <w:t>_</w:t>
              </w:r>
            </w:ins>
            <w:ins w:id="7133" w:author="Morozova Klavdia" w:date="2019-07-09T15:35:00Z">
              <w:r w:rsidR="009168C0" w:rsidRPr="00524C7A">
                <w:rPr>
                  <w:rFonts w:ascii="Arial" w:hAnsi="Arial" w:cs="Arial"/>
                  <w:sz w:val="20"/>
                  <w:szCs w:val="20"/>
                  <w:lang w:val="en-US"/>
                  <w:rPrChange w:id="7134" w:author="Morozova Klavdia" w:date="2019-07-17T15:10:00Z">
                    <w:rPr>
                      <w:rFonts w:ascii="Arial" w:hAnsi="Arial" w:cs="Arial"/>
                      <w:sz w:val="18"/>
                      <w:szCs w:val="20"/>
                      <w:lang w:val="en-US"/>
                    </w:rPr>
                  </w:rPrChange>
                </w:rPr>
                <w:t>KKREF</w:t>
              </w:r>
            </w:ins>
          </w:p>
        </w:tc>
        <w:tc>
          <w:tcPr>
            <w:tcW w:w="1843" w:type="dxa"/>
            <w:tcPrChange w:id="7135" w:author="Morozova Klavdia" w:date="2019-07-11T16:40:00Z">
              <w:tcPr>
                <w:tcW w:w="1984" w:type="dxa"/>
              </w:tcPr>
            </w:tcPrChange>
          </w:tcPr>
          <w:p w14:paraId="64DCF5B1" w14:textId="3E74F874" w:rsidR="009168C0" w:rsidRPr="00524C7A" w:rsidRDefault="009168C0" w:rsidP="009168C0">
            <w:pPr>
              <w:spacing w:before="100" w:beforeAutospacing="1"/>
              <w:jc w:val="left"/>
              <w:rPr>
                <w:ins w:id="7136" w:author="Morozova Klavdia" w:date="2019-07-09T15:26:00Z"/>
                <w:rFonts w:ascii="Arial" w:hAnsi="Arial" w:cs="Arial"/>
                <w:color w:val="000000"/>
                <w:sz w:val="20"/>
                <w:szCs w:val="20"/>
                <w:lang w:val="en-US"/>
                <w:rPrChange w:id="7137" w:author="Morozova Klavdia" w:date="2019-07-17T15:10:00Z">
                  <w:rPr>
                    <w:ins w:id="7138" w:author="Morozova Klavdia" w:date="2019-07-09T15:26:00Z"/>
                    <w:rFonts w:ascii="Arial" w:hAnsi="Arial" w:cs="Arial"/>
                    <w:color w:val="000000"/>
                    <w:sz w:val="18"/>
                    <w:highlight w:val="yellow"/>
                    <w:lang w:val="en-US"/>
                  </w:rPr>
                </w:rPrChange>
              </w:rPr>
            </w:pPr>
            <w:ins w:id="7139" w:author="Morozova Klavdia" w:date="2019-07-09T15:35:00Z">
              <w:r w:rsidRPr="00524C7A">
                <w:rPr>
                  <w:rFonts w:ascii="Arial" w:hAnsi="Arial" w:cs="Arial"/>
                  <w:sz w:val="20"/>
                  <w:szCs w:val="20"/>
                  <w:lang w:val="en-US"/>
                  <w:rPrChange w:id="7140" w:author="Morozova Klavdia" w:date="2019-07-17T15:10:00Z">
                    <w:rPr>
                      <w:rFonts w:ascii="Arial" w:hAnsi="Arial" w:cs="Arial"/>
                      <w:sz w:val="18"/>
                      <w:szCs w:val="20"/>
                      <w:lang w:val="en-US"/>
                    </w:rPr>
                  </w:rPrChange>
                </w:rPr>
                <w:t>KKREF</w:t>
              </w:r>
            </w:ins>
          </w:p>
        </w:tc>
        <w:tc>
          <w:tcPr>
            <w:tcW w:w="1843" w:type="dxa"/>
            <w:tcPrChange w:id="7141" w:author="Morozova Klavdia" w:date="2019-07-11T16:40:00Z">
              <w:tcPr>
                <w:tcW w:w="1843" w:type="dxa"/>
              </w:tcPr>
            </w:tcPrChange>
          </w:tcPr>
          <w:p w14:paraId="0BCA6E68" w14:textId="573E3211" w:rsidR="009168C0" w:rsidRPr="00524C7A" w:rsidRDefault="009168C0">
            <w:pPr>
              <w:spacing w:before="100" w:beforeAutospacing="1"/>
              <w:jc w:val="left"/>
              <w:rPr>
                <w:ins w:id="7142" w:author="Morozova Klavdia" w:date="2019-07-09T15:26:00Z"/>
                <w:rFonts w:ascii="Arial" w:hAnsi="Arial" w:cs="Arial"/>
                <w:sz w:val="20"/>
                <w:szCs w:val="20"/>
                <w:lang w:val="en-US"/>
                <w:rPrChange w:id="7143" w:author="Morozova Klavdia" w:date="2019-07-17T15:10:00Z">
                  <w:rPr>
                    <w:ins w:id="7144" w:author="Morozova Klavdia" w:date="2019-07-09T15:26:00Z"/>
                    <w:rFonts w:ascii="Arial" w:hAnsi="Arial" w:cs="Arial"/>
                    <w:sz w:val="18"/>
                    <w:szCs w:val="20"/>
                    <w:lang w:val="en-US"/>
                  </w:rPr>
                </w:rPrChange>
              </w:rPr>
              <w:pPrChange w:id="7145" w:author="Morozova Klavdia" w:date="2019-07-09T15:26:00Z">
                <w:pPr>
                  <w:spacing w:before="100" w:beforeAutospacing="1"/>
                </w:pPr>
              </w:pPrChange>
            </w:pPr>
            <w:ins w:id="7146" w:author="Morozova Klavdia" w:date="2019-07-09T15:26:00Z">
              <w:r w:rsidRPr="00524C7A">
                <w:rPr>
                  <w:rFonts w:ascii="Arial" w:hAnsi="Arial" w:cs="Arial"/>
                  <w:sz w:val="20"/>
                  <w:szCs w:val="20"/>
                  <w:lang w:val="en-US"/>
                  <w:rPrChange w:id="7147" w:author="Morozova Klavdia" w:date="2019-07-17T15:10:00Z">
                    <w:rPr>
                      <w:rFonts w:ascii="Arial" w:hAnsi="Arial" w:cs="Arial"/>
                    </w:rPr>
                  </w:rPrChange>
                </w:rPr>
                <w:t>Ссылочный класс оценки</w:t>
              </w:r>
            </w:ins>
          </w:p>
        </w:tc>
        <w:tc>
          <w:tcPr>
            <w:tcW w:w="1701" w:type="dxa"/>
            <w:tcPrChange w:id="7148" w:author="Morozova Klavdia" w:date="2019-07-11T16:40:00Z">
              <w:tcPr>
                <w:tcW w:w="1701" w:type="dxa"/>
              </w:tcPr>
            </w:tcPrChange>
          </w:tcPr>
          <w:p w14:paraId="6FFA3CDB" w14:textId="4090E012" w:rsidR="009168C0" w:rsidRPr="00524C7A" w:rsidRDefault="009168C0" w:rsidP="009168C0">
            <w:pPr>
              <w:spacing w:before="100" w:beforeAutospacing="1"/>
              <w:jc w:val="left"/>
              <w:rPr>
                <w:ins w:id="7149" w:author="Morozova Klavdia" w:date="2019-07-09T15:26:00Z"/>
                <w:rFonts w:ascii="Arial" w:hAnsi="Arial" w:cs="Arial"/>
                <w:color w:val="000000"/>
                <w:sz w:val="20"/>
                <w:szCs w:val="20"/>
                <w:lang w:val="en-US"/>
                <w:rPrChange w:id="7150" w:author="Morozova Klavdia" w:date="2019-07-17T15:10:00Z">
                  <w:rPr>
                    <w:ins w:id="7151" w:author="Morozova Klavdia" w:date="2019-07-09T15:26:00Z"/>
                    <w:rFonts w:ascii="Arial" w:hAnsi="Arial" w:cs="Arial"/>
                    <w:color w:val="000000"/>
                    <w:sz w:val="18"/>
                    <w:lang w:val="en-US"/>
                  </w:rPr>
                </w:rPrChange>
              </w:rPr>
            </w:pPr>
            <w:ins w:id="7152" w:author="Morozova Klavdia" w:date="2019-07-09T15:35:00Z">
              <w:r w:rsidRPr="00524C7A">
                <w:rPr>
                  <w:rFonts w:ascii="Arial" w:hAnsi="Arial" w:cs="Arial"/>
                  <w:sz w:val="20"/>
                  <w:szCs w:val="20"/>
                  <w:lang w:val="en-US"/>
                  <w:rPrChange w:id="7153" w:author="Morozova Klavdia" w:date="2019-07-17T15:10:00Z">
                    <w:rPr>
                      <w:rFonts w:ascii="Arial" w:hAnsi="Arial" w:cs="Arial"/>
                      <w:sz w:val="18"/>
                      <w:szCs w:val="20"/>
                      <w:lang w:val="en-US"/>
                    </w:rPr>
                  </w:rPrChange>
                </w:rPr>
                <w:t>KKREF</w:t>
              </w:r>
            </w:ins>
          </w:p>
        </w:tc>
        <w:tc>
          <w:tcPr>
            <w:tcW w:w="1134" w:type="dxa"/>
            <w:shd w:val="clear" w:color="auto" w:fill="auto"/>
            <w:tcPrChange w:id="7154" w:author="Morozova Klavdia" w:date="2019-07-11T16:40:00Z">
              <w:tcPr>
                <w:tcW w:w="1134" w:type="dxa"/>
                <w:shd w:val="clear" w:color="auto" w:fill="auto"/>
              </w:tcPr>
            </w:tcPrChange>
          </w:tcPr>
          <w:p w14:paraId="6DFD9CC9" w14:textId="77777777" w:rsidR="009168C0" w:rsidRPr="00524C7A" w:rsidRDefault="009168C0" w:rsidP="009168C0">
            <w:pPr>
              <w:spacing w:before="100" w:beforeAutospacing="1"/>
              <w:jc w:val="left"/>
              <w:rPr>
                <w:ins w:id="7155" w:author="Morozova Klavdia" w:date="2019-07-09T15:26:00Z"/>
                <w:rFonts w:ascii="Arial" w:hAnsi="Arial" w:cs="Arial"/>
                <w:color w:val="000000"/>
                <w:sz w:val="20"/>
                <w:szCs w:val="20"/>
                <w:lang w:val="en-US"/>
                <w:rPrChange w:id="7156" w:author="Morozova Klavdia" w:date="2019-07-17T15:10:00Z">
                  <w:rPr>
                    <w:ins w:id="7157" w:author="Morozova Klavdia" w:date="2019-07-09T15:26:00Z"/>
                    <w:rFonts w:ascii="Arial" w:hAnsi="Arial" w:cs="Arial"/>
                    <w:color w:val="000000"/>
                    <w:sz w:val="18"/>
                    <w:lang w:val="en-US"/>
                  </w:rPr>
                </w:rPrChange>
              </w:rPr>
            </w:pPr>
            <w:ins w:id="7158" w:author="Morozova Klavdia" w:date="2019-07-09T15:26:00Z">
              <w:r w:rsidRPr="00524C7A">
                <w:rPr>
                  <w:rFonts w:ascii="Arial" w:hAnsi="Arial" w:cs="Arial"/>
                  <w:color w:val="000000"/>
                  <w:sz w:val="20"/>
                  <w:szCs w:val="20"/>
                  <w:lang w:val="en-US"/>
                  <w:rPrChange w:id="7159" w:author="Morozova Klavdia" w:date="2019-07-17T15:10:00Z">
                    <w:rPr>
                      <w:rFonts w:ascii="Arial" w:hAnsi="Arial" w:cs="Arial"/>
                      <w:color w:val="000000"/>
                      <w:sz w:val="18"/>
                      <w:lang w:val="en-US"/>
                    </w:rPr>
                  </w:rPrChange>
                </w:rPr>
                <w:t xml:space="preserve">CHAR </w:t>
              </w:r>
            </w:ins>
          </w:p>
        </w:tc>
        <w:tc>
          <w:tcPr>
            <w:tcW w:w="850" w:type="dxa"/>
            <w:tcPrChange w:id="7160" w:author="Morozova Klavdia" w:date="2019-07-11T16:40:00Z">
              <w:tcPr>
                <w:tcW w:w="850" w:type="dxa"/>
              </w:tcPr>
            </w:tcPrChange>
          </w:tcPr>
          <w:p w14:paraId="3574B558" w14:textId="77777777" w:rsidR="009168C0" w:rsidRPr="00524C7A" w:rsidRDefault="009168C0" w:rsidP="009168C0">
            <w:pPr>
              <w:spacing w:before="100" w:beforeAutospacing="1"/>
              <w:rPr>
                <w:ins w:id="7161" w:author="Morozova Klavdia" w:date="2019-07-09T15:26:00Z"/>
                <w:rFonts w:ascii="Arial" w:hAnsi="Arial" w:cs="Arial"/>
                <w:color w:val="000000"/>
                <w:sz w:val="20"/>
                <w:szCs w:val="20"/>
                <w:rPrChange w:id="7162" w:author="Morozova Klavdia" w:date="2019-07-17T15:10:00Z">
                  <w:rPr>
                    <w:ins w:id="7163" w:author="Morozova Klavdia" w:date="2019-07-09T15:26:00Z"/>
                    <w:rFonts w:ascii="Arial" w:hAnsi="Arial" w:cs="Arial"/>
                    <w:color w:val="000000"/>
                    <w:sz w:val="18"/>
                  </w:rPr>
                </w:rPrChange>
              </w:rPr>
            </w:pPr>
            <w:ins w:id="7164" w:author="Morozova Klavdia" w:date="2019-07-09T15:26:00Z">
              <w:r w:rsidRPr="00524C7A">
                <w:rPr>
                  <w:rFonts w:ascii="Arial" w:hAnsi="Arial" w:cs="Arial"/>
                  <w:color w:val="000000"/>
                  <w:sz w:val="20"/>
                  <w:szCs w:val="20"/>
                  <w:rPrChange w:id="7165" w:author="Morozova Klavdia" w:date="2019-07-17T15:10:00Z">
                    <w:rPr>
                      <w:rFonts w:ascii="Arial" w:hAnsi="Arial" w:cs="Arial"/>
                      <w:color w:val="000000"/>
                      <w:sz w:val="18"/>
                    </w:rPr>
                  </w:rPrChange>
                </w:rPr>
                <w:t>4</w:t>
              </w:r>
            </w:ins>
          </w:p>
        </w:tc>
        <w:tc>
          <w:tcPr>
            <w:tcW w:w="1018" w:type="dxa"/>
            <w:shd w:val="clear" w:color="auto" w:fill="auto"/>
            <w:tcPrChange w:id="7166" w:author="Morozova Klavdia" w:date="2019-07-11T16:40:00Z">
              <w:tcPr>
                <w:tcW w:w="1018" w:type="dxa"/>
                <w:shd w:val="clear" w:color="auto" w:fill="auto"/>
              </w:tcPr>
            </w:tcPrChange>
          </w:tcPr>
          <w:p w14:paraId="595DC137" w14:textId="77777777" w:rsidR="009168C0" w:rsidRPr="00524C7A" w:rsidRDefault="009168C0" w:rsidP="009168C0">
            <w:pPr>
              <w:spacing w:before="100" w:beforeAutospacing="1"/>
              <w:rPr>
                <w:ins w:id="7167" w:author="Morozova Klavdia" w:date="2019-07-09T15:26:00Z"/>
                <w:rFonts w:ascii="Arial" w:hAnsi="Arial" w:cs="Arial"/>
                <w:color w:val="000000"/>
                <w:sz w:val="20"/>
                <w:szCs w:val="20"/>
                <w:lang w:val="en-US"/>
                <w:rPrChange w:id="7168" w:author="Morozova Klavdia" w:date="2019-07-17T15:10:00Z">
                  <w:rPr>
                    <w:ins w:id="7169" w:author="Morozova Klavdia" w:date="2019-07-09T15:26:00Z"/>
                    <w:rFonts w:ascii="Arial" w:hAnsi="Arial" w:cs="Arial"/>
                    <w:color w:val="000000"/>
                    <w:sz w:val="18"/>
                    <w:lang w:val="en-US"/>
                  </w:rPr>
                </w:rPrChange>
              </w:rPr>
            </w:pPr>
          </w:p>
        </w:tc>
      </w:tr>
      <w:tr w:rsidR="009168C0" w:rsidRPr="00524C7A" w14:paraId="0024D5BB" w14:textId="77777777" w:rsidTr="00D63116">
        <w:trPr>
          <w:trHeight w:val="483"/>
          <w:ins w:id="7170" w:author="Morozova Klavdia" w:date="2019-07-09T15:26:00Z"/>
          <w:trPrChange w:id="7171" w:author="Morozova Klavdia" w:date="2019-07-11T16:40:00Z">
            <w:trPr>
              <w:trHeight w:val="483"/>
            </w:trPr>
          </w:trPrChange>
        </w:trPr>
        <w:tc>
          <w:tcPr>
            <w:tcW w:w="1701" w:type="dxa"/>
            <w:shd w:val="clear" w:color="auto" w:fill="auto"/>
            <w:tcPrChange w:id="7172" w:author="Morozova Klavdia" w:date="2019-07-11T16:40:00Z">
              <w:tcPr>
                <w:tcW w:w="1560" w:type="dxa"/>
                <w:shd w:val="clear" w:color="auto" w:fill="auto"/>
              </w:tcPr>
            </w:tcPrChange>
          </w:tcPr>
          <w:p w14:paraId="400F09F5" w14:textId="0A1DB5EA" w:rsidR="009168C0" w:rsidRPr="00524C7A" w:rsidRDefault="00B47CBA" w:rsidP="009168C0">
            <w:pPr>
              <w:spacing w:before="100" w:beforeAutospacing="1"/>
              <w:rPr>
                <w:ins w:id="7173" w:author="Morozova Klavdia" w:date="2019-07-09T15:26:00Z"/>
                <w:rFonts w:ascii="Arial" w:hAnsi="Arial" w:cs="Arial"/>
                <w:sz w:val="20"/>
                <w:szCs w:val="20"/>
                <w:lang w:val="en-US"/>
                <w:rPrChange w:id="7174" w:author="Morozova Klavdia" w:date="2019-07-17T15:10:00Z">
                  <w:rPr>
                    <w:ins w:id="7175" w:author="Morozova Klavdia" w:date="2019-07-09T15:26:00Z"/>
                    <w:rFonts w:ascii="Arial" w:hAnsi="Arial" w:cs="Arial"/>
                    <w:sz w:val="18"/>
                    <w:szCs w:val="20"/>
                    <w:lang w:val="en-US"/>
                  </w:rPr>
                </w:rPrChange>
              </w:rPr>
            </w:pPr>
            <w:ins w:id="7176" w:author="Morozova Klavdia" w:date="2019-07-10T14:09:00Z">
              <w:r w:rsidRPr="00524C7A">
                <w:rPr>
                  <w:rFonts w:ascii="Arial" w:hAnsi="Arial" w:cs="Arial"/>
                  <w:sz w:val="20"/>
                  <w:szCs w:val="20"/>
                  <w:lang w:val="en-US"/>
                  <w:rPrChange w:id="7177" w:author="Morozova Klavdia" w:date="2019-07-17T15:10:00Z">
                    <w:rPr>
                      <w:rFonts w:ascii="Arial" w:hAnsi="Arial" w:cs="Arial"/>
                      <w:sz w:val="18"/>
                      <w:szCs w:val="20"/>
                      <w:highlight w:val="green"/>
                      <w:lang w:val="en-US"/>
                    </w:rPr>
                  </w:rPrChange>
                </w:rPr>
                <w:t>ZZMM</w:t>
              </w:r>
            </w:ins>
            <w:ins w:id="7178" w:author="Morozova Klavdia" w:date="2019-07-09T18:25:00Z">
              <w:r w:rsidR="00D63116" w:rsidRPr="00524C7A">
                <w:rPr>
                  <w:rFonts w:ascii="Arial" w:hAnsi="Arial" w:cs="Arial"/>
                  <w:sz w:val="20"/>
                  <w:szCs w:val="20"/>
                  <w:lang w:val="en-US"/>
                  <w:rPrChange w:id="7179" w:author="Morozova Klavdia" w:date="2019-07-17T15:10:00Z">
                    <w:rPr>
                      <w:rFonts w:ascii="Arial" w:hAnsi="Arial" w:cs="Arial"/>
                      <w:sz w:val="20"/>
                      <w:szCs w:val="20"/>
                      <w:highlight w:val="green"/>
                      <w:lang w:val="en-US"/>
                    </w:rPr>
                  </w:rPrChange>
                </w:rPr>
                <w:t>_</w:t>
              </w:r>
              <w:r w:rsidR="006438D3" w:rsidRPr="00524C7A">
                <w:rPr>
                  <w:rFonts w:ascii="Arial" w:hAnsi="Arial" w:cs="Arial"/>
                  <w:sz w:val="20"/>
                  <w:szCs w:val="20"/>
                  <w:lang w:val="en-US"/>
                  <w:rPrChange w:id="7180" w:author="Morozova Klavdia" w:date="2019-07-17T15:10:00Z">
                    <w:rPr>
                      <w:rFonts w:ascii="Arial" w:hAnsi="Arial" w:cs="Arial"/>
                      <w:sz w:val="18"/>
                      <w:szCs w:val="20"/>
                      <w:lang w:val="en-US"/>
                    </w:rPr>
                  </w:rPrChange>
                </w:rPr>
                <w:t>ITYP</w:t>
              </w:r>
            </w:ins>
          </w:p>
        </w:tc>
        <w:tc>
          <w:tcPr>
            <w:tcW w:w="1843" w:type="dxa"/>
            <w:tcPrChange w:id="7181" w:author="Morozova Klavdia" w:date="2019-07-11T16:40:00Z">
              <w:tcPr>
                <w:tcW w:w="1984" w:type="dxa"/>
              </w:tcPr>
            </w:tcPrChange>
          </w:tcPr>
          <w:p w14:paraId="1BFDE308" w14:textId="2819FFF4" w:rsidR="009168C0" w:rsidRPr="00524C7A" w:rsidRDefault="006438D3" w:rsidP="009168C0">
            <w:pPr>
              <w:spacing w:before="100" w:beforeAutospacing="1"/>
              <w:jc w:val="left"/>
              <w:rPr>
                <w:ins w:id="7182" w:author="Morozova Klavdia" w:date="2019-07-09T15:26:00Z"/>
                <w:rFonts w:ascii="Arial" w:hAnsi="Arial" w:cs="Arial"/>
                <w:sz w:val="20"/>
                <w:szCs w:val="20"/>
                <w:lang w:val="en-US"/>
                <w:rPrChange w:id="7183" w:author="Morozova Klavdia" w:date="2019-07-17T15:10:00Z">
                  <w:rPr>
                    <w:ins w:id="7184" w:author="Morozova Klavdia" w:date="2019-07-09T15:26:00Z"/>
                    <w:rFonts w:ascii="Arial" w:hAnsi="Arial" w:cs="Arial"/>
                    <w:sz w:val="18"/>
                    <w:szCs w:val="20"/>
                    <w:lang w:val="en-US"/>
                  </w:rPr>
                </w:rPrChange>
              </w:rPr>
            </w:pPr>
            <w:ins w:id="7185" w:author="Morozova Klavdia" w:date="2019-07-09T18:26:00Z">
              <w:r w:rsidRPr="00524C7A">
                <w:rPr>
                  <w:rFonts w:ascii="Arial" w:hAnsi="Arial" w:cs="Arial"/>
                  <w:sz w:val="20"/>
                  <w:szCs w:val="20"/>
                  <w:lang w:val="en-US"/>
                  <w:rPrChange w:id="7186" w:author="Morozova Klavdia" w:date="2019-07-17T15:10:00Z">
                    <w:rPr>
                      <w:rFonts w:ascii="Arial" w:hAnsi="Arial" w:cs="Arial"/>
                      <w:sz w:val="18"/>
                      <w:szCs w:val="20"/>
                      <w:lang w:val="en-US"/>
                    </w:rPr>
                  </w:rPrChange>
                </w:rPr>
                <w:t>J_1AFITP_D</w:t>
              </w:r>
            </w:ins>
          </w:p>
        </w:tc>
        <w:tc>
          <w:tcPr>
            <w:tcW w:w="1843" w:type="dxa"/>
            <w:tcPrChange w:id="7187" w:author="Morozova Klavdia" w:date="2019-07-11T16:40:00Z">
              <w:tcPr>
                <w:tcW w:w="1843" w:type="dxa"/>
              </w:tcPr>
            </w:tcPrChange>
          </w:tcPr>
          <w:p w14:paraId="75FB7A60" w14:textId="726EC7C7" w:rsidR="009168C0" w:rsidRPr="00524C7A" w:rsidRDefault="009168C0">
            <w:pPr>
              <w:spacing w:before="100" w:beforeAutospacing="1"/>
              <w:jc w:val="left"/>
              <w:rPr>
                <w:ins w:id="7188" w:author="Morozova Klavdia" w:date="2019-07-09T15:26:00Z"/>
                <w:rFonts w:ascii="Arial" w:hAnsi="Arial" w:cs="Arial"/>
                <w:sz w:val="20"/>
                <w:szCs w:val="20"/>
                <w:lang w:val="en-US"/>
                <w:rPrChange w:id="7189" w:author="Morozova Klavdia" w:date="2019-07-17T15:10:00Z">
                  <w:rPr>
                    <w:ins w:id="7190" w:author="Morozova Klavdia" w:date="2019-07-09T15:26:00Z"/>
                    <w:rFonts w:ascii="Arial" w:hAnsi="Arial" w:cs="Arial"/>
                    <w:sz w:val="18"/>
                    <w:szCs w:val="20"/>
                    <w:lang w:val="en-US"/>
                  </w:rPr>
                </w:rPrChange>
              </w:rPr>
              <w:pPrChange w:id="7191" w:author="Morozova Klavdia" w:date="2019-07-09T15:26:00Z">
                <w:pPr>
                  <w:spacing w:before="100" w:beforeAutospacing="1"/>
                </w:pPr>
              </w:pPrChange>
            </w:pPr>
            <w:ins w:id="7192" w:author="Morozova Klavdia" w:date="2019-07-09T15:26:00Z">
              <w:r w:rsidRPr="00524C7A">
                <w:rPr>
                  <w:rFonts w:ascii="Arial" w:hAnsi="Arial" w:cs="Arial"/>
                  <w:sz w:val="20"/>
                  <w:szCs w:val="20"/>
                  <w:lang w:val="en-US"/>
                  <w:rPrChange w:id="7193" w:author="Morozova Klavdia" w:date="2019-07-17T15:10:00Z">
                    <w:rPr>
                      <w:rFonts w:ascii="Arial" w:hAnsi="Arial" w:cs="Arial"/>
                    </w:rPr>
                  </w:rPrChange>
                </w:rPr>
                <w:t>Вид налога (поставщик)</w:t>
              </w:r>
            </w:ins>
          </w:p>
        </w:tc>
        <w:tc>
          <w:tcPr>
            <w:tcW w:w="1701" w:type="dxa"/>
            <w:tcPrChange w:id="7194" w:author="Morozova Klavdia" w:date="2019-07-11T16:40:00Z">
              <w:tcPr>
                <w:tcW w:w="1701" w:type="dxa"/>
              </w:tcPr>
            </w:tcPrChange>
          </w:tcPr>
          <w:p w14:paraId="4B92B839" w14:textId="78ADB20A" w:rsidR="009168C0" w:rsidRPr="00524C7A" w:rsidRDefault="006438D3" w:rsidP="009168C0">
            <w:pPr>
              <w:spacing w:before="100" w:beforeAutospacing="1"/>
              <w:jc w:val="left"/>
              <w:rPr>
                <w:ins w:id="7195" w:author="Morozova Klavdia" w:date="2019-07-09T15:26:00Z"/>
                <w:rFonts w:ascii="Arial" w:hAnsi="Arial" w:cs="Arial"/>
                <w:sz w:val="20"/>
                <w:szCs w:val="20"/>
                <w:lang w:val="en-US"/>
                <w:rPrChange w:id="7196" w:author="Morozova Klavdia" w:date="2019-07-17T15:10:00Z">
                  <w:rPr>
                    <w:ins w:id="7197" w:author="Morozova Klavdia" w:date="2019-07-09T15:26:00Z"/>
                    <w:rFonts w:ascii="Arial" w:hAnsi="Arial" w:cs="Arial"/>
                    <w:sz w:val="18"/>
                    <w:szCs w:val="20"/>
                    <w:lang w:val="en-US"/>
                  </w:rPr>
                </w:rPrChange>
              </w:rPr>
            </w:pPr>
            <w:ins w:id="7198" w:author="Morozova Klavdia" w:date="2019-07-09T18:25:00Z">
              <w:r w:rsidRPr="00524C7A">
                <w:rPr>
                  <w:rFonts w:ascii="Arial" w:hAnsi="Arial" w:cs="Arial"/>
                  <w:sz w:val="20"/>
                  <w:szCs w:val="20"/>
                  <w:lang w:val="en-US"/>
                  <w:rPrChange w:id="7199" w:author="Morozova Klavdia" w:date="2019-07-17T15:10:00Z">
                    <w:rPr>
                      <w:rFonts w:ascii="Arial" w:hAnsi="Arial" w:cs="Arial"/>
                      <w:sz w:val="18"/>
                      <w:szCs w:val="20"/>
                      <w:lang w:val="en-US"/>
                    </w:rPr>
                  </w:rPrChange>
                </w:rPr>
                <w:t>J_1AFITP</w:t>
              </w:r>
            </w:ins>
          </w:p>
        </w:tc>
        <w:tc>
          <w:tcPr>
            <w:tcW w:w="1134" w:type="dxa"/>
            <w:shd w:val="clear" w:color="auto" w:fill="auto"/>
            <w:tcPrChange w:id="7200" w:author="Morozova Klavdia" w:date="2019-07-11T16:40:00Z">
              <w:tcPr>
                <w:tcW w:w="1134" w:type="dxa"/>
                <w:shd w:val="clear" w:color="auto" w:fill="auto"/>
              </w:tcPr>
            </w:tcPrChange>
          </w:tcPr>
          <w:p w14:paraId="56B24C94" w14:textId="2DB31614" w:rsidR="009168C0" w:rsidRPr="00524C7A" w:rsidRDefault="009168C0" w:rsidP="009168C0">
            <w:pPr>
              <w:spacing w:before="100" w:beforeAutospacing="1"/>
              <w:jc w:val="left"/>
              <w:rPr>
                <w:ins w:id="7201" w:author="Morozova Klavdia" w:date="2019-07-09T15:26:00Z"/>
                <w:rFonts w:ascii="Arial" w:hAnsi="Arial" w:cs="Arial"/>
                <w:color w:val="000000"/>
                <w:sz w:val="20"/>
                <w:szCs w:val="20"/>
                <w:lang w:val="en-US"/>
                <w:rPrChange w:id="7202" w:author="Morozova Klavdia" w:date="2019-07-17T15:10:00Z">
                  <w:rPr>
                    <w:ins w:id="7203" w:author="Morozova Klavdia" w:date="2019-07-09T15:26:00Z"/>
                    <w:rFonts w:ascii="Arial" w:hAnsi="Arial" w:cs="Arial"/>
                    <w:color w:val="000000"/>
                    <w:sz w:val="18"/>
                    <w:lang w:val="en-US"/>
                  </w:rPr>
                </w:rPrChange>
              </w:rPr>
            </w:pPr>
            <w:ins w:id="7204" w:author="Morozova Klavdia" w:date="2019-07-09T15:26:00Z">
              <w:r w:rsidRPr="00524C7A">
                <w:rPr>
                  <w:rFonts w:ascii="Arial" w:hAnsi="Arial" w:cs="Arial"/>
                  <w:color w:val="000000"/>
                  <w:sz w:val="20"/>
                  <w:szCs w:val="20"/>
                  <w:lang w:val="en-US"/>
                  <w:rPrChange w:id="7205" w:author="Morozova Klavdia" w:date="2019-07-17T15:10:00Z">
                    <w:rPr>
                      <w:rFonts w:ascii="Arial" w:hAnsi="Arial" w:cs="Arial"/>
                      <w:color w:val="000000"/>
                      <w:sz w:val="18"/>
                      <w:lang w:val="en-US"/>
                    </w:rPr>
                  </w:rPrChange>
                </w:rPr>
                <w:t xml:space="preserve">CHAR </w:t>
              </w:r>
            </w:ins>
          </w:p>
        </w:tc>
        <w:tc>
          <w:tcPr>
            <w:tcW w:w="850" w:type="dxa"/>
            <w:tcPrChange w:id="7206" w:author="Morozova Klavdia" w:date="2019-07-11T16:40:00Z">
              <w:tcPr>
                <w:tcW w:w="850" w:type="dxa"/>
              </w:tcPr>
            </w:tcPrChange>
          </w:tcPr>
          <w:p w14:paraId="1130BCDC" w14:textId="4A62DA2D" w:rsidR="009168C0" w:rsidRPr="00524C7A" w:rsidRDefault="009168C0" w:rsidP="009168C0">
            <w:pPr>
              <w:spacing w:before="100" w:beforeAutospacing="1"/>
              <w:rPr>
                <w:ins w:id="7207" w:author="Morozova Klavdia" w:date="2019-07-09T15:26:00Z"/>
                <w:rFonts w:ascii="Arial" w:hAnsi="Arial" w:cs="Arial"/>
                <w:color w:val="000000"/>
                <w:sz w:val="20"/>
                <w:szCs w:val="20"/>
                <w:rPrChange w:id="7208" w:author="Morozova Klavdia" w:date="2019-07-17T15:10:00Z">
                  <w:rPr>
                    <w:ins w:id="7209" w:author="Morozova Klavdia" w:date="2019-07-09T15:26:00Z"/>
                    <w:rFonts w:ascii="Arial" w:hAnsi="Arial" w:cs="Arial"/>
                    <w:color w:val="000000"/>
                    <w:sz w:val="18"/>
                  </w:rPr>
                </w:rPrChange>
              </w:rPr>
            </w:pPr>
            <w:ins w:id="7210" w:author="Morozova Klavdia" w:date="2019-07-09T15:26:00Z">
              <w:r w:rsidRPr="00524C7A">
                <w:rPr>
                  <w:rFonts w:ascii="Arial" w:hAnsi="Arial" w:cs="Arial"/>
                  <w:color w:val="000000"/>
                  <w:sz w:val="20"/>
                  <w:szCs w:val="20"/>
                  <w:rPrChange w:id="7211" w:author="Morozova Klavdia" w:date="2019-07-17T15:10:00Z">
                    <w:rPr>
                      <w:rFonts w:ascii="Arial" w:hAnsi="Arial" w:cs="Arial"/>
                      <w:color w:val="000000"/>
                      <w:sz w:val="18"/>
                    </w:rPr>
                  </w:rPrChange>
                </w:rPr>
                <w:t>2</w:t>
              </w:r>
            </w:ins>
          </w:p>
        </w:tc>
        <w:tc>
          <w:tcPr>
            <w:tcW w:w="1018" w:type="dxa"/>
            <w:shd w:val="clear" w:color="auto" w:fill="auto"/>
            <w:tcPrChange w:id="7212" w:author="Morozova Klavdia" w:date="2019-07-11T16:40:00Z">
              <w:tcPr>
                <w:tcW w:w="1018" w:type="dxa"/>
                <w:shd w:val="clear" w:color="auto" w:fill="auto"/>
              </w:tcPr>
            </w:tcPrChange>
          </w:tcPr>
          <w:p w14:paraId="15C9F767" w14:textId="77777777" w:rsidR="009168C0" w:rsidRPr="00524C7A" w:rsidRDefault="009168C0" w:rsidP="009168C0">
            <w:pPr>
              <w:spacing w:before="100" w:beforeAutospacing="1"/>
              <w:rPr>
                <w:ins w:id="7213" w:author="Morozova Klavdia" w:date="2019-07-09T15:26:00Z"/>
                <w:rFonts w:ascii="Arial" w:hAnsi="Arial" w:cs="Arial"/>
                <w:color w:val="000000"/>
                <w:sz w:val="20"/>
                <w:szCs w:val="20"/>
                <w:lang w:val="en-US"/>
                <w:rPrChange w:id="7214" w:author="Morozova Klavdia" w:date="2019-07-17T15:10:00Z">
                  <w:rPr>
                    <w:ins w:id="7215" w:author="Morozova Klavdia" w:date="2019-07-09T15:26:00Z"/>
                    <w:rFonts w:ascii="Arial" w:hAnsi="Arial" w:cs="Arial"/>
                    <w:color w:val="000000"/>
                    <w:sz w:val="18"/>
                    <w:lang w:val="en-US"/>
                  </w:rPr>
                </w:rPrChange>
              </w:rPr>
            </w:pPr>
          </w:p>
        </w:tc>
      </w:tr>
      <w:tr w:rsidR="009168C0" w:rsidRPr="00524C7A" w14:paraId="0FABE0C6" w14:textId="77777777" w:rsidTr="00D63116">
        <w:trPr>
          <w:trHeight w:val="483"/>
          <w:ins w:id="7216" w:author="Morozova Klavdia" w:date="2019-07-09T15:26:00Z"/>
          <w:trPrChange w:id="7217" w:author="Morozova Klavdia" w:date="2019-07-11T16:40:00Z">
            <w:trPr>
              <w:trHeight w:val="483"/>
            </w:trPr>
          </w:trPrChange>
        </w:trPr>
        <w:tc>
          <w:tcPr>
            <w:tcW w:w="1701" w:type="dxa"/>
            <w:shd w:val="clear" w:color="auto" w:fill="auto"/>
            <w:tcPrChange w:id="7218" w:author="Morozova Klavdia" w:date="2019-07-11T16:40:00Z">
              <w:tcPr>
                <w:tcW w:w="1560" w:type="dxa"/>
                <w:shd w:val="clear" w:color="auto" w:fill="auto"/>
              </w:tcPr>
            </w:tcPrChange>
          </w:tcPr>
          <w:p w14:paraId="6D34DF97" w14:textId="5E311920" w:rsidR="009168C0" w:rsidRPr="00524C7A" w:rsidRDefault="00E16F6E" w:rsidP="009168C0">
            <w:pPr>
              <w:spacing w:before="100" w:beforeAutospacing="1"/>
              <w:rPr>
                <w:ins w:id="7219" w:author="Morozova Klavdia" w:date="2019-07-09T15:26:00Z"/>
                <w:rFonts w:ascii="Arial" w:hAnsi="Arial" w:cs="Arial"/>
                <w:sz w:val="20"/>
                <w:szCs w:val="20"/>
                <w:lang w:val="en-US"/>
                <w:rPrChange w:id="7220" w:author="Morozova Klavdia" w:date="2019-07-17T15:10:00Z">
                  <w:rPr>
                    <w:ins w:id="7221" w:author="Morozova Klavdia" w:date="2019-07-09T15:26:00Z"/>
                    <w:rFonts w:ascii="Arial" w:hAnsi="Arial" w:cs="Arial"/>
                    <w:sz w:val="18"/>
                    <w:szCs w:val="20"/>
                    <w:lang w:val="en-US"/>
                  </w:rPr>
                </w:rPrChange>
              </w:rPr>
            </w:pPr>
            <w:ins w:id="7222" w:author="Morozova Klavdia" w:date="2019-07-10T14:01:00Z">
              <w:r w:rsidRPr="00524C7A">
                <w:rPr>
                  <w:rFonts w:ascii="Arial" w:hAnsi="Arial" w:cs="Arial"/>
                  <w:sz w:val="20"/>
                  <w:szCs w:val="20"/>
                  <w:lang w:val="en-US"/>
                  <w:rPrChange w:id="7223" w:author="Morozova Klavdia" w:date="2019-07-17T15:10:00Z">
                    <w:rPr>
                      <w:rFonts w:ascii="Arial" w:hAnsi="Arial" w:cs="Arial"/>
                      <w:sz w:val="18"/>
                      <w:szCs w:val="20"/>
                      <w:highlight w:val="green"/>
                      <w:lang w:val="en-US"/>
                    </w:rPr>
                  </w:rPrChange>
                </w:rPr>
                <w:t>ZZMM_</w:t>
              </w:r>
            </w:ins>
            <w:ins w:id="7224" w:author="Morozova Klavdia" w:date="2019-07-09T16:21:00Z">
              <w:r w:rsidR="00465B55" w:rsidRPr="00524C7A">
                <w:rPr>
                  <w:rFonts w:ascii="Arial" w:hAnsi="Arial" w:cs="Arial"/>
                  <w:sz w:val="20"/>
                  <w:szCs w:val="20"/>
                  <w:lang w:val="en-US"/>
                  <w:rPrChange w:id="7225" w:author="Morozova Klavdia" w:date="2019-07-17T15:10:00Z">
                    <w:rPr>
                      <w:rFonts w:ascii="Arial" w:hAnsi="Arial" w:cs="Arial"/>
                      <w:sz w:val="18"/>
                      <w:szCs w:val="20"/>
                      <w:lang w:val="en-US"/>
                    </w:rPr>
                  </w:rPrChange>
                </w:rPr>
                <w:t>IMPRF</w:t>
              </w:r>
            </w:ins>
          </w:p>
        </w:tc>
        <w:tc>
          <w:tcPr>
            <w:tcW w:w="1843" w:type="dxa"/>
            <w:tcPrChange w:id="7226" w:author="Morozova Klavdia" w:date="2019-07-11T16:40:00Z">
              <w:tcPr>
                <w:tcW w:w="1984" w:type="dxa"/>
              </w:tcPr>
            </w:tcPrChange>
          </w:tcPr>
          <w:p w14:paraId="20729334" w14:textId="7EB4AC75" w:rsidR="009168C0" w:rsidRPr="00524C7A" w:rsidRDefault="00465B55" w:rsidP="009168C0">
            <w:pPr>
              <w:spacing w:before="100" w:beforeAutospacing="1"/>
              <w:jc w:val="left"/>
              <w:rPr>
                <w:ins w:id="7227" w:author="Morozova Klavdia" w:date="2019-07-09T15:26:00Z"/>
                <w:rFonts w:ascii="Arial" w:hAnsi="Arial" w:cs="Arial"/>
                <w:sz w:val="20"/>
                <w:szCs w:val="20"/>
                <w:lang w:val="en-US"/>
                <w:rPrChange w:id="7228" w:author="Morozova Klavdia" w:date="2019-07-17T15:10:00Z">
                  <w:rPr>
                    <w:ins w:id="7229" w:author="Morozova Klavdia" w:date="2019-07-09T15:26:00Z"/>
                    <w:rFonts w:ascii="Arial" w:hAnsi="Arial" w:cs="Arial"/>
                    <w:sz w:val="18"/>
                    <w:szCs w:val="20"/>
                    <w:lang w:val="en-US"/>
                  </w:rPr>
                </w:rPrChange>
              </w:rPr>
            </w:pPr>
            <w:ins w:id="7230" w:author="Morozova Klavdia" w:date="2019-07-09T16:21:00Z">
              <w:r w:rsidRPr="00524C7A">
                <w:rPr>
                  <w:rFonts w:ascii="Arial" w:hAnsi="Arial" w:cs="Arial"/>
                  <w:sz w:val="20"/>
                  <w:szCs w:val="20"/>
                  <w:lang w:val="en-US"/>
                  <w:rPrChange w:id="7231" w:author="Morozova Klavdia" w:date="2019-07-17T15:10:00Z">
                    <w:rPr>
                      <w:rFonts w:ascii="Arial" w:hAnsi="Arial" w:cs="Arial"/>
                      <w:sz w:val="18"/>
                      <w:szCs w:val="20"/>
                      <w:lang w:val="en-US"/>
                    </w:rPr>
                  </w:rPrChange>
                </w:rPr>
                <w:t>IM_PROFIL</w:t>
              </w:r>
            </w:ins>
          </w:p>
        </w:tc>
        <w:tc>
          <w:tcPr>
            <w:tcW w:w="1843" w:type="dxa"/>
            <w:tcPrChange w:id="7232" w:author="Morozova Klavdia" w:date="2019-07-11T16:40:00Z">
              <w:tcPr>
                <w:tcW w:w="1843" w:type="dxa"/>
              </w:tcPr>
            </w:tcPrChange>
          </w:tcPr>
          <w:p w14:paraId="6685E25E" w14:textId="70A83855" w:rsidR="009168C0" w:rsidRPr="00524C7A" w:rsidRDefault="009168C0">
            <w:pPr>
              <w:spacing w:before="100" w:beforeAutospacing="1"/>
              <w:jc w:val="left"/>
              <w:rPr>
                <w:ins w:id="7233" w:author="Morozova Klavdia" w:date="2019-07-09T15:26:00Z"/>
                <w:rFonts w:ascii="Arial" w:hAnsi="Arial" w:cs="Arial"/>
                <w:sz w:val="20"/>
                <w:szCs w:val="20"/>
                <w:lang w:val="en-US"/>
                <w:rPrChange w:id="7234" w:author="Morozova Klavdia" w:date="2019-07-17T15:10:00Z">
                  <w:rPr>
                    <w:ins w:id="7235" w:author="Morozova Klavdia" w:date="2019-07-09T15:26:00Z"/>
                    <w:rFonts w:ascii="Arial" w:hAnsi="Arial" w:cs="Arial"/>
                    <w:sz w:val="18"/>
                    <w:szCs w:val="20"/>
                    <w:lang w:val="en-US"/>
                  </w:rPr>
                </w:rPrChange>
              </w:rPr>
              <w:pPrChange w:id="7236" w:author="Morozova Klavdia" w:date="2019-07-09T15:26:00Z">
                <w:pPr>
                  <w:spacing w:before="100" w:beforeAutospacing="1"/>
                </w:pPr>
              </w:pPrChange>
            </w:pPr>
            <w:ins w:id="7237" w:author="Morozova Klavdia" w:date="2019-07-09T15:26:00Z">
              <w:r w:rsidRPr="00524C7A">
                <w:rPr>
                  <w:rFonts w:ascii="Arial" w:hAnsi="Arial" w:cs="Arial"/>
                  <w:sz w:val="20"/>
                  <w:szCs w:val="20"/>
                  <w:lang w:val="en-US"/>
                  <w:rPrChange w:id="7238" w:author="Morozova Klavdia" w:date="2019-07-17T15:10:00Z">
                    <w:rPr>
                      <w:rFonts w:ascii="Arial" w:hAnsi="Arial" w:cs="Arial"/>
                    </w:rPr>
                  </w:rPrChange>
                </w:rPr>
                <w:t>Профиль инвестиций</w:t>
              </w:r>
            </w:ins>
          </w:p>
        </w:tc>
        <w:tc>
          <w:tcPr>
            <w:tcW w:w="1701" w:type="dxa"/>
            <w:tcPrChange w:id="7239" w:author="Morozova Klavdia" w:date="2019-07-11T16:40:00Z">
              <w:tcPr>
                <w:tcW w:w="1701" w:type="dxa"/>
              </w:tcPr>
            </w:tcPrChange>
          </w:tcPr>
          <w:p w14:paraId="394A1DFE" w14:textId="3239D40B" w:rsidR="009168C0" w:rsidRPr="00524C7A" w:rsidRDefault="00465B55" w:rsidP="009168C0">
            <w:pPr>
              <w:spacing w:before="100" w:beforeAutospacing="1"/>
              <w:jc w:val="left"/>
              <w:rPr>
                <w:ins w:id="7240" w:author="Morozova Klavdia" w:date="2019-07-09T15:26:00Z"/>
                <w:rFonts w:ascii="Arial" w:hAnsi="Arial" w:cs="Arial"/>
                <w:sz w:val="20"/>
                <w:szCs w:val="20"/>
                <w:lang w:val="en-US"/>
                <w:rPrChange w:id="7241" w:author="Morozova Klavdia" w:date="2019-07-17T15:10:00Z">
                  <w:rPr>
                    <w:ins w:id="7242" w:author="Morozova Klavdia" w:date="2019-07-09T15:26:00Z"/>
                    <w:rFonts w:ascii="Arial" w:hAnsi="Arial" w:cs="Arial"/>
                    <w:sz w:val="18"/>
                    <w:szCs w:val="20"/>
                    <w:lang w:val="en-US"/>
                  </w:rPr>
                </w:rPrChange>
              </w:rPr>
            </w:pPr>
            <w:ins w:id="7243" w:author="Morozova Klavdia" w:date="2019-07-09T16:22:00Z">
              <w:r w:rsidRPr="00524C7A">
                <w:rPr>
                  <w:rFonts w:ascii="Arial" w:hAnsi="Arial" w:cs="Arial"/>
                  <w:sz w:val="20"/>
                  <w:szCs w:val="20"/>
                  <w:lang w:val="en-US"/>
                  <w:rPrChange w:id="7244" w:author="Morozova Klavdia" w:date="2019-07-17T15:10:00Z">
                    <w:rPr>
                      <w:rFonts w:ascii="Arial" w:hAnsi="Arial" w:cs="Arial"/>
                      <w:sz w:val="18"/>
                      <w:szCs w:val="20"/>
                      <w:lang w:val="en-US"/>
                    </w:rPr>
                  </w:rPrChange>
                </w:rPr>
                <w:t>IM_PROFIL</w:t>
              </w:r>
            </w:ins>
          </w:p>
        </w:tc>
        <w:tc>
          <w:tcPr>
            <w:tcW w:w="1134" w:type="dxa"/>
            <w:shd w:val="clear" w:color="auto" w:fill="auto"/>
            <w:tcPrChange w:id="7245" w:author="Morozova Klavdia" w:date="2019-07-11T16:40:00Z">
              <w:tcPr>
                <w:tcW w:w="1134" w:type="dxa"/>
                <w:shd w:val="clear" w:color="auto" w:fill="auto"/>
              </w:tcPr>
            </w:tcPrChange>
          </w:tcPr>
          <w:p w14:paraId="6B6D7E0D" w14:textId="788FA429" w:rsidR="009168C0" w:rsidRPr="00524C7A" w:rsidRDefault="009168C0" w:rsidP="009168C0">
            <w:pPr>
              <w:spacing w:before="100" w:beforeAutospacing="1"/>
              <w:jc w:val="left"/>
              <w:rPr>
                <w:ins w:id="7246" w:author="Morozova Klavdia" w:date="2019-07-09T15:26:00Z"/>
                <w:rFonts w:ascii="Arial" w:hAnsi="Arial" w:cs="Arial"/>
                <w:color w:val="000000"/>
                <w:sz w:val="20"/>
                <w:szCs w:val="20"/>
                <w:lang w:val="en-US"/>
                <w:rPrChange w:id="7247" w:author="Morozova Klavdia" w:date="2019-07-17T15:10:00Z">
                  <w:rPr>
                    <w:ins w:id="7248" w:author="Morozova Klavdia" w:date="2019-07-09T15:26:00Z"/>
                    <w:rFonts w:ascii="Arial" w:hAnsi="Arial" w:cs="Arial"/>
                    <w:color w:val="000000"/>
                    <w:sz w:val="18"/>
                    <w:lang w:val="en-US"/>
                  </w:rPr>
                </w:rPrChange>
              </w:rPr>
            </w:pPr>
            <w:ins w:id="7249" w:author="Morozova Klavdia" w:date="2019-07-09T15:26:00Z">
              <w:r w:rsidRPr="00524C7A">
                <w:rPr>
                  <w:rFonts w:ascii="Arial" w:hAnsi="Arial" w:cs="Arial"/>
                  <w:color w:val="000000"/>
                  <w:sz w:val="20"/>
                  <w:szCs w:val="20"/>
                  <w:lang w:val="en-US"/>
                  <w:rPrChange w:id="7250" w:author="Morozova Klavdia" w:date="2019-07-17T15:10:00Z">
                    <w:rPr>
                      <w:rFonts w:ascii="Arial" w:hAnsi="Arial" w:cs="Arial"/>
                      <w:color w:val="000000"/>
                      <w:sz w:val="18"/>
                      <w:lang w:val="en-US"/>
                    </w:rPr>
                  </w:rPrChange>
                </w:rPr>
                <w:t xml:space="preserve">CHAR </w:t>
              </w:r>
            </w:ins>
          </w:p>
        </w:tc>
        <w:tc>
          <w:tcPr>
            <w:tcW w:w="850" w:type="dxa"/>
            <w:tcPrChange w:id="7251" w:author="Morozova Klavdia" w:date="2019-07-11T16:40:00Z">
              <w:tcPr>
                <w:tcW w:w="850" w:type="dxa"/>
              </w:tcPr>
            </w:tcPrChange>
          </w:tcPr>
          <w:p w14:paraId="62899E53" w14:textId="5FD26178" w:rsidR="009168C0" w:rsidRPr="00524C7A" w:rsidRDefault="00465B55" w:rsidP="009168C0">
            <w:pPr>
              <w:spacing w:before="100" w:beforeAutospacing="1"/>
              <w:rPr>
                <w:ins w:id="7252" w:author="Morozova Klavdia" w:date="2019-07-09T15:26:00Z"/>
                <w:rFonts w:ascii="Arial" w:hAnsi="Arial" w:cs="Arial"/>
                <w:color w:val="000000"/>
                <w:sz w:val="20"/>
                <w:szCs w:val="20"/>
                <w:rPrChange w:id="7253" w:author="Morozova Klavdia" w:date="2019-07-17T15:10:00Z">
                  <w:rPr>
                    <w:ins w:id="7254" w:author="Morozova Klavdia" w:date="2019-07-09T15:26:00Z"/>
                    <w:rFonts w:ascii="Arial" w:hAnsi="Arial" w:cs="Arial"/>
                    <w:color w:val="000000"/>
                    <w:sz w:val="18"/>
                  </w:rPr>
                </w:rPrChange>
              </w:rPr>
            </w:pPr>
            <w:ins w:id="7255" w:author="Morozova Klavdia" w:date="2019-07-09T15:26:00Z">
              <w:r w:rsidRPr="00524C7A">
                <w:rPr>
                  <w:rFonts w:ascii="Arial" w:hAnsi="Arial" w:cs="Arial"/>
                  <w:color w:val="000000"/>
                  <w:sz w:val="20"/>
                  <w:szCs w:val="20"/>
                  <w:rPrChange w:id="7256" w:author="Morozova Klavdia" w:date="2019-07-17T15:10:00Z">
                    <w:rPr>
                      <w:rFonts w:ascii="Arial" w:hAnsi="Arial" w:cs="Arial"/>
                      <w:color w:val="000000"/>
                      <w:sz w:val="18"/>
                    </w:rPr>
                  </w:rPrChange>
                </w:rPr>
                <w:t>6</w:t>
              </w:r>
            </w:ins>
          </w:p>
        </w:tc>
        <w:tc>
          <w:tcPr>
            <w:tcW w:w="1018" w:type="dxa"/>
            <w:shd w:val="clear" w:color="auto" w:fill="auto"/>
            <w:tcPrChange w:id="7257" w:author="Morozova Klavdia" w:date="2019-07-11T16:40:00Z">
              <w:tcPr>
                <w:tcW w:w="1018" w:type="dxa"/>
                <w:shd w:val="clear" w:color="auto" w:fill="auto"/>
              </w:tcPr>
            </w:tcPrChange>
          </w:tcPr>
          <w:p w14:paraId="548BBBAE" w14:textId="77777777" w:rsidR="009168C0" w:rsidRPr="00524C7A" w:rsidRDefault="009168C0" w:rsidP="009168C0">
            <w:pPr>
              <w:spacing w:before="100" w:beforeAutospacing="1"/>
              <w:rPr>
                <w:ins w:id="7258" w:author="Morozova Klavdia" w:date="2019-07-09T15:26:00Z"/>
                <w:rFonts w:ascii="Arial" w:hAnsi="Arial" w:cs="Arial"/>
                <w:color w:val="000000"/>
                <w:sz w:val="20"/>
                <w:szCs w:val="20"/>
                <w:lang w:val="en-US"/>
                <w:rPrChange w:id="7259" w:author="Morozova Klavdia" w:date="2019-07-17T15:10:00Z">
                  <w:rPr>
                    <w:ins w:id="7260" w:author="Morozova Klavdia" w:date="2019-07-09T15:26:00Z"/>
                    <w:rFonts w:ascii="Arial" w:hAnsi="Arial" w:cs="Arial"/>
                    <w:color w:val="000000"/>
                    <w:sz w:val="18"/>
                    <w:lang w:val="en-US"/>
                  </w:rPr>
                </w:rPrChange>
              </w:rPr>
            </w:pPr>
          </w:p>
        </w:tc>
      </w:tr>
    </w:tbl>
    <w:p w14:paraId="37D365D7" w14:textId="77777777" w:rsidR="00AA427D" w:rsidRPr="001C0D6B" w:rsidRDefault="00AA427D">
      <w:pPr>
        <w:rPr>
          <w:ins w:id="7261" w:author="Morozova Klavdia" w:date="2019-07-09T16:31:00Z"/>
          <w:rFonts w:ascii="Arial" w:hAnsi="Arial" w:cs="Arial"/>
          <w:highlight w:val="green"/>
          <w:rPrChange w:id="7262" w:author="Morozova Klavdia" w:date="2019-07-09T18:27:00Z">
            <w:rPr>
              <w:ins w:id="7263" w:author="Morozova Klavdia" w:date="2019-07-09T16:31:00Z"/>
              <w:rFonts w:ascii="Arial" w:hAnsi="Arial" w:cs="Arial"/>
            </w:rPr>
          </w:rPrChange>
        </w:rPr>
      </w:pPr>
    </w:p>
    <w:p w14:paraId="61B03463" w14:textId="4820C224" w:rsidR="00113706" w:rsidRPr="00BC2C32" w:rsidRDefault="00113706">
      <w:pPr>
        <w:pStyle w:val="Text"/>
        <w:spacing w:after="120"/>
        <w:rPr>
          <w:ins w:id="7264" w:author="Morozova Klavdia" w:date="2019-07-09T17:11:00Z"/>
          <w:rFonts w:eastAsiaTheme="minorHAnsi"/>
          <w:strike/>
          <w:szCs w:val="22"/>
          <w:lang w:val="ru-RU"/>
          <w:rPrChange w:id="7265" w:author="Morozova Klavdia" w:date="2019-07-17T15:33:00Z">
            <w:rPr>
              <w:ins w:id="7266" w:author="Morozova Klavdia" w:date="2019-07-09T17:11:00Z"/>
              <w:rFonts w:ascii="Arial" w:hAnsi="Arial" w:cs="Arial"/>
              <w:szCs w:val="24"/>
              <w:lang w:val="en-US"/>
            </w:rPr>
          </w:rPrChange>
        </w:rPr>
        <w:pPrChange w:id="7267" w:author="Morozova Klavdia" w:date="2019-07-10T14:52:00Z">
          <w:pPr/>
        </w:pPrChange>
      </w:pPr>
      <w:ins w:id="7268" w:author="Morozova Klavdia" w:date="2019-07-09T16:51:00Z">
        <w:r w:rsidRPr="00BC2C32">
          <w:rPr>
            <w:rFonts w:eastAsiaTheme="minorHAnsi"/>
            <w:sz w:val="24"/>
            <w:szCs w:val="22"/>
            <w:lang w:val="ru-RU" w:eastAsia="en-US"/>
            <w:rPrChange w:id="7269" w:author="Morozova Klavdia" w:date="2019-07-17T15:33:00Z">
              <w:rPr>
                <w:szCs w:val="24"/>
                <w:highlight w:val="green"/>
              </w:rPr>
            </w:rPrChange>
          </w:rPr>
          <w:t xml:space="preserve">В </w:t>
        </w:r>
        <w:r w:rsidRPr="00BC2C32">
          <w:rPr>
            <w:rFonts w:eastAsiaTheme="minorHAnsi"/>
            <w:sz w:val="24"/>
            <w:szCs w:val="22"/>
            <w:lang w:eastAsia="en-US"/>
            <w:rPrChange w:id="7270" w:author="Morozova Klavdia" w:date="2019-07-17T15:33:00Z">
              <w:rPr>
                <w:szCs w:val="24"/>
                <w:highlight w:val="green"/>
              </w:rPr>
            </w:rPrChange>
          </w:rPr>
          <w:t>BADI</w:t>
        </w:r>
        <w:r w:rsidRPr="00BC2C32">
          <w:rPr>
            <w:rFonts w:eastAsiaTheme="minorHAnsi"/>
            <w:sz w:val="24"/>
            <w:szCs w:val="22"/>
            <w:lang w:val="ru-RU" w:eastAsia="en-US"/>
            <w:rPrChange w:id="7271" w:author="Morozova Klavdia" w:date="2019-07-17T15:33:00Z">
              <w:rPr>
                <w:szCs w:val="24"/>
                <w:highlight w:val="green"/>
              </w:rPr>
            </w:rPrChange>
          </w:rPr>
          <w:t xml:space="preserve"> </w:t>
        </w:r>
      </w:ins>
      <w:ins w:id="7272" w:author="Morozova Klavdia" w:date="2019-07-09T16:56:00Z">
        <w:r w:rsidRPr="00BC2C32">
          <w:rPr>
            <w:rFonts w:eastAsiaTheme="minorHAnsi"/>
            <w:sz w:val="24"/>
            <w:szCs w:val="22"/>
            <w:lang w:eastAsia="en-US"/>
            <w:rPrChange w:id="7273" w:author="Morozova Klavdia" w:date="2019-07-17T15:33:00Z">
              <w:rPr>
                <w:szCs w:val="24"/>
              </w:rPr>
            </w:rPrChange>
          </w:rPr>
          <w:t>ME</w:t>
        </w:r>
        <w:r w:rsidRPr="00BC2C32">
          <w:rPr>
            <w:rFonts w:eastAsiaTheme="minorHAnsi"/>
            <w:sz w:val="24"/>
            <w:szCs w:val="22"/>
            <w:lang w:val="ru-RU" w:eastAsia="en-US"/>
            <w:rPrChange w:id="7274" w:author="Morozova Klavdia" w:date="2019-07-17T15:33:00Z">
              <w:rPr>
                <w:szCs w:val="24"/>
              </w:rPr>
            </w:rPrChange>
          </w:rPr>
          <w:t>_</w:t>
        </w:r>
        <w:r w:rsidRPr="00BC2C32">
          <w:rPr>
            <w:rFonts w:eastAsiaTheme="minorHAnsi"/>
            <w:sz w:val="24"/>
            <w:szCs w:val="22"/>
            <w:lang w:eastAsia="en-US"/>
            <w:rPrChange w:id="7275" w:author="Morozova Klavdia" w:date="2019-07-17T15:33:00Z">
              <w:rPr>
                <w:szCs w:val="24"/>
              </w:rPr>
            </w:rPrChange>
          </w:rPr>
          <w:t>PO</w:t>
        </w:r>
        <w:r w:rsidRPr="00BC2C32">
          <w:rPr>
            <w:rFonts w:eastAsiaTheme="minorHAnsi"/>
            <w:sz w:val="24"/>
            <w:szCs w:val="22"/>
            <w:lang w:val="ru-RU" w:eastAsia="en-US"/>
            <w:rPrChange w:id="7276" w:author="Morozova Klavdia" w:date="2019-07-17T15:33:00Z">
              <w:rPr>
                <w:szCs w:val="24"/>
              </w:rPr>
            </w:rPrChange>
          </w:rPr>
          <w:t>_</w:t>
        </w:r>
        <w:r w:rsidRPr="00BC2C32">
          <w:rPr>
            <w:rFonts w:eastAsiaTheme="minorHAnsi"/>
            <w:sz w:val="24"/>
            <w:szCs w:val="22"/>
            <w:lang w:eastAsia="en-US"/>
            <w:rPrChange w:id="7277" w:author="Morozova Klavdia" w:date="2019-07-17T15:33:00Z">
              <w:rPr>
                <w:szCs w:val="24"/>
              </w:rPr>
            </w:rPrChange>
          </w:rPr>
          <w:t>PRICING</w:t>
        </w:r>
        <w:r w:rsidRPr="00BC2C32">
          <w:rPr>
            <w:rFonts w:eastAsiaTheme="minorHAnsi"/>
            <w:sz w:val="24"/>
            <w:szCs w:val="22"/>
            <w:lang w:val="ru-RU" w:eastAsia="en-US"/>
            <w:rPrChange w:id="7278" w:author="Morozova Klavdia" w:date="2019-07-17T15:33:00Z">
              <w:rPr>
                <w:szCs w:val="24"/>
              </w:rPr>
            </w:rPrChange>
          </w:rPr>
          <w:t>_</w:t>
        </w:r>
        <w:r w:rsidRPr="00BC2C32">
          <w:rPr>
            <w:rFonts w:eastAsiaTheme="minorHAnsi"/>
            <w:sz w:val="24"/>
            <w:szCs w:val="22"/>
            <w:lang w:eastAsia="en-US"/>
            <w:rPrChange w:id="7279" w:author="Morozova Klavdia" w:date="2019-07-17T15:33:00Z">
              <w:rPr>
                <w:szCs w:val="24"/>
              </w:rPr>
            </w:rPrChange>
          </w:rPr>
          <w:t>CUST</w:t>
        </w:r>
      </w:ins>
      <w:ins w:id="7280" w:author="Morozova Klavdia" w:date="2019-07-09T16:51:00Z">
        <w:r w:rsidRPr="00BC2C32">
          <w:rPr>
            <w:rFonts w:eastAsiaTheme="minorHAnsi"/>
            <w:sz w:val="24"/>
            <w:szCs w:val="22"/>
            <w:lang w:val="ru-RU" w:eastAsia="en-US"/>
            <w:rPrChange w:id="7281" w:author="Morozova Klavdia" w:date="2019-07-17T15:33:00Z">
              <w:rPr>
                <w:szCs w:val="24"/>
                <w:highlight w:val="green"/>
              </w:rPr>
            </w:rPrChange>
          </w:rPr>
          <w:t xml:space="preserve"> реализовать внедряющий класс </w:t>
        </w:r>
        <w:r w:rsidRPr="00BC2C32">
          <w:rPr>
            <w:rFonts w:eastAsiaTheme="minorHAnsi"/>
            <w:sz w:val="24"/>
            <w:szCs w:val="22"/>
            <w:lang w:eastAsia="en-US"/>
            <w:rPrChange w:id="7282" w:author="Morozova Klavdia" w:date="2019-07-17T15:33:00Z">
              <w:rPr>
                <w:szCs w:val="24"/>
                <w:highlight w:val="green"/>
              </w:rPr>
            </w:rPrChange>
          </w:rPr>
          <w:t>ZCL</w:t>
        </w:r>
        <w:r w:rsidRPr="00BC2C32">
          <w:rPr>
            <w:rFonts w:eastAsiaTheme="minorHAnsi"/>
            <w:sz w:val="24"/>
            <w:szCs w:val="22"/>
            <w:lang w:val="ru-RU" w:eastAsia="en-US"/>
            <w:rPrChange w:id="7283" w:author="Morozova Klavdia" w:date="2019-07-17T15:33:00Z">
              <w:rPr>
                <w:szCs w:val="24"/>
                <w:highlight w:val="green"/>
              </w:rPr>
            </w:rPrChange>
          </w:rPr>
          <w:t>_</w:t>
        </w:r>
        <w:r w:rsidRPr="00BC2C32">
          <w:rPr>
            <w:rFonts w:eastAsiaTheme="minorHAnsi"/>
            <w:sz w:val="24"/>
            <w:szCs w:val="22"/>
            <w:lang w:eastAsia="en-US"/>
            <w:rPrChange w:id="7284" w:author="Morozova Klavdia" w:date="2019-07-17T15:33:00Z">
              <w:rPr>
                <w:szCs w:val="24"/>
                <w:highlight w:val="green"/>
              </w:rPr>
            </w:rPrChange>
          </w:rPr>
          <w:t>BADI</w:t>
        </w:r>
        <w:r w:rsidRPr="00BC2C32">
          <w:rPr>
            <w:rFonts w:eastAsiaTheme="minorHAnsi"/>
            <w:sz w:val="24"/>
            <w:szCs w:val="22"/>
            <w:lang w:val="ru-RU" w:eastAsia="en-US"/>
            <w:rPrChange w:id="7285" w:author="Morozova Klavdia" w:date="2019-07-17T15:33:00Z">
              <w:rPr>
                <w:szCs w:val="24"/>
                <w:highlight w:val="green"/>
              </w:rPr>
            </w:rPrChange>
          </w:rPr>
          <w:t>_</w:t>
        </w:r>
      </w:ins>
      <w:ins w:id="7286" w:author="Morozova Klavdia" w:date="2019-07-09T16:57:00Z">
        <w:r w:rsidR="00D0354E" w:rsidRPr="00BC2C32">
          <w:rPr>
            <w:rFonts w:eastAsiaTheme="minorHAnsi"/>
            <w:sz w:val="24"/>
            <w:szCs w:val="22"/>
            <w:lang w:eastAsia="en-US"/>
            <w:rPrChange w:id="7287" w:author="Morozova Klavdia" w:date="2019-07-17T15:33:00Z">
              <w:rPr>
                <w:szCs w:val="24"/>
              </w:rPr>
            </w:rPrChange>
          </w:rPr>
          <w:t>ME</w:t>
        </w:r>
        <w:r w:rsidR="00D0354E" w:rsidRPr="00BC2C32">
          <w:rPr>
            <w:rFonts w:eastAsiaTheme="minorHAnsi"/>
            <w:sz w:val="24"/>
            <w:szCs w:val="22"/>
            <w:lang w:val="ru-RU" w:eastAsia="en-US"/>
            <w:rPrChange w:id="7288" w:author="Morozova Klavdia" w:date="2019-07-17T15:33:00Z">
              <w:rPr>
                <w:szCs w:val="24"/>
              </w:rPr>
            </w:rPrChange>
          </w:rPr>
          <w:t>_</w:t>
        </w:r>
        <w:r w:rsidR="00D0354E" w:rsidRPr="00BC2C32">
          <w:rPr>
            <w:rFonts w:eastAsiaTheme="minorHAnsi"/>
            <w:sz w:val="24"/>
            <w:szCs w:val="22"/>
            <w:lang w:eastAsia="en-US"/>
            <w:rPrChange w:id="7289" w:author="Morozova Klavdia" w:date="2019-07-17T15:33:00Z">
              <w:rPr>
                <w:szCs w:val="24"/>
              </w:rPr>
            </w:rPrChange>
          </w:rPr>
          <w:t>PO</w:t>
        </w:r>
        <w:r w:rsidR="00D0354E" w:rsidRPr="00BC2C32">
          <w:rPr>
            <w:rFonts w:eastAsiaTheme="minorHAnsi"/>
            <w:sz w:val="24"/>
            <w:szCs w:val="22"/>
            <w:lang w:val="ru-RU" w:eastAsia="en-US"/>
            <w:rPrChange w:id="7290" w:author="Morozova Klavdia" w:date="2019-07-17T15:33:00Z">
              <w:rPr>
                <w:szCs w:val="24"/>
              </w:rPr>
            </w:rPrChange>
          </w:rPr>
          <w:t>_</w:t>
        </w:r>
        <w:r w:rsidR="00D0354E" w:rsidRPr="00BC2C32">
          <w:rPr>
            <w:rFonts w:eastAsiaTheme="minorHAnsi"/>
            <w:sz w:val="24"/>
            <w:szCs w:val="22"/>
            <w:lang w:eastAsia="en-US"/>
            <w:rPrChange w:id="7291" w:author="Morozova Klavdia" w:date="2019-07-17T15:33:00Z">
              <w:rPr>
                <w:szCs w:val="24"/>
              </w:rPr>
            </w:rPrChange>
          </w:rPr>
          <w:t>PRICING</w:t>
        </w:r>
        <w:r w:rsidR="00D0354E" w:rsidRPr="00BC2C32">
          <w:rPr>
            <w:rFonts w:eastAsiaTheme="minorHAnsi"/>
            <w:sz w:val="24"/>
            <w:szCs w:val="22"/>
            <w:lang w:val="ru-RU" w:eastAsia="en-US"/>
            <w:rPrChange w:id="7292" w:author="Morozova Klavdia" w:date="2019-07-17T15:33:00Z">
              <w:rPr>
                <w:szCs w:val="24"/>
              </w:rPr>
            </w:rPrChange>
          </w:rPr>
          <w:t>_</w:t>
        </w:r>
        <w:r w:rsidR="00D0354E" w:rsidRPr="00BC2C32">
          <w:rPr>
            <w:rFonts w:eastAsiaTheme="minorHAnsi"/>
            <w:sz w:val="24"/>
            <w:szCs w:val="22"/>
            <w:lang w:eastAsia="en-US"/>
            <w:rPrChange w:id="7293" w:author="Morozova Klavdia" w:date="2019-07-17T15:33:00Z">
              <w:rPr>
                <w:szCs w:val="24"/>
              </w:rPr>
            </w:rPrChange>
          </w:rPr>
          <w:t>CUST</w:t>
        </w:r>
      </w:ins>
      <w:ins w:id="7294" w:author="Morozova Klavdia" w:date="2019-07-09T16:51:00Z">
        <w:r w:rsidR="00CB2005" w:rsidRPr="00BC2C32">
          <w:rPr>
            <w:rFonts w:eastAsiaTheme="minorHAnsi"/>
            <w:sz w:val="24"/>
            <w:szCs w:val="22"/>
            <w:lang w:val="ru-RU" w:eastAsia="en-US"/>
            <w:rPrChange w:id="7295" w:author="Morozova Klavdia" w:date="2019-07-17T15:33:00Z">
              <w:rPr>
                <w:rFonts w:eastAsiaTheme="minorHAnsi"/>
                <w:strike/>
                <w:highlight w:val="red"/>
              </w:rPr>
            </w:rPrChange>
          </w:rPr>
          <w:t>, в</w:t>
        </w:r>
        <w:r w:rsidRPr="00BC2C32">
          <w:rPr>
            <w:rFonts w:eastAsiaTheme="minorHAnsi"/>
            <w:sz w:val="24"/>
            <w:szCs w:val="22"/>
            <w:lang w:val="ru-RU" w:eastAsia="en-US"/>
            <w:rPrChange w:id="7296" w:author="Morozova Klavdia" w:date="2019-07-17T15:33:00Z">
              <w:rPr>
                <w:szCs w:val="24"/>
                <w:highlight w:val="green"/>
              </w:rPr>
            </w:rPrChange>
          </w:rPr>
          <w:t xml:space="preserve"> методе </w:t>
        </w:r>
      </w:ins>
      <w:ins w:id="7297" w:author="Morozova Klavdia" w:date="2019-07-09T16:57:00Z">
        <w:r w:rsidR="00D0354E" w:rsidRPr="00BC2C32">
          <w:rPr>
            <w:rFonts w:eastAsiaTheme="minorHAnsi"/>
            <w:sz w:val="24"/>
            <w:szCs w:val="22"/>
            <w:lang w:eastAsia="en-US"/>
            <w:rPrChange w:id="7298" w:author="Morozova Klavdia" w:date="2019-07-17T15:33:00Z">
              <w:rPr>
                <w:szCs w:val="24"/>
              </w:rPr>
            </w:rPrChange>
          </w:rPr>
          <w:t>PROCESS</w:t>
        </w:r>
        <w:r w:rsidR="00D0354E" w:rsidRPr="00BC2C32">
          <w:rPr>
            <w:rFonts w:eastAsiaTheme="minorHAnsi"/>
            <w:sz w:val="24"/>
            <w:szCs w:val="22"/>
            <w:lang w:val="ru-RU" w:eastAsia="en-US"/>
            <w:rPrChange w:id="7299" w:author="Morozova Klavdia" w:date="2019-07-17T15:33:00Z">
              <w:rPr>
                <w:szCs w:val="24"/>
              </w:rPr>
            </w:rPrChange>
          </w:rPr>
          <w:t>_</w:t>
        </w:r>
        <w:r w:rsidR="00D0354E" w:rsidRPr="00BC2C32">
          <w:rPr>
            <w:rFonts w:eastAsiaTheme="minorHAnsi"/>
            <w:sz w:val="24"/>
            <w:szCs w:val="22"/>
            <w:lang w:eastAsia="en-US"/>
            <w:rPrChange w:id="7300" w:author="Morozova Klavdia" w:date="2019-07-17T15:33:00Z">
              <w:rPr>
                <w:szCs w:val="24"/>
              </w:rPr>
            </w:rPrChange>
          </w:rPr>
          <w:t>KOMK</w:t>
        </w:r>
        <w:r w:rsidR="00D0354E" w:rsidRPr="00BC2C32">
          <w:rPr>
            <w:rFonts w:eastAsiaTheme="minorHAnsi"/>
            <w:sz w:val="24"/>
            <w:szCs w:val="22"/>
            <w:lang w:val="ru-RU" w:eastAsia="en-US"/>
            <w:rPrChange w:id="7301" w:author="Morozova Klavdia" w:date="2019-07-17T15:33:00Z">
              <w:rPr>
                <w:szCs w:val="24"/>
              </w:rPr>
            </w:rPrChange>
          </w:rPr>
          <w:t xml:space="preserve"> </w:t>
        </w:r>
      </w:ins>
      <w:ins w:id="7302" w:author="Morozova Klavdia" w:date="2019-07-09T16:51:00Z">
        <w:r w:rsidRPr="00BC2C32">
          <w:rPr>
            <w:rFonts w:eastAsiaTheme="minorHAnsi"/>
            <w:sz w:val="24"/>
            <w:szCs w:val="22"/>
            <w:lang w:val="ru-RU" w:eastAsia="en-US"/>
            <w:rPrChange w:id="7303" w:author="Morozova Klavdia" w:date="2019-07-17T15:33:00Z">
              <w:rPr>
                <w:szCs w:val="24"/>
                <w:highlight w:val="green"/>
              </w:rPr>
            </w:rPrChange>
          </w:rPr>
          <w:t>получаем данные</w:t>
        </w:r>
      </w:ins>
    </w:p>
    <w:p w14:paraId="0D702DD4" w14:textId="2581B23F" w:rsidR="00C62535" w:rsidRPr="00BC2C32" w:rsidRDefault="00C62535">
      <w:pPr>
        <w:pStyle w:val="Text"/>
        <w:numPr>
          <w:ilvl w:val="0"/>
          <w:numId w:val="54"/>
        </w:numPr>
        <w:spacing w:after="0"/>
        <w:rPr>
          <w:ins w:id="7304" w:author="Morozova Klavdia" w:date="2019-07-10T17:33:00Z"/>
          <w:rFonts w:eastAsiaTheme="minorHAnsi"/>
          <w:rPrChange w:id="7305" w:author="Morozova Klavdia" w:date="2019-07-17T15:33:00Z">
            <w:rPr>
              <w:ins w:id="7306" w:author="Morozova Klavdia" w:date="2019-07-10T17:33:00Z"/>
              <w:rFonts w:eastAsiaTheme="minorHAnsi"/>
              <w:highlight w:val="green"/>
            </w:rPr>
          </w:rPrChange>
        </w:rPr>
        <w:pPrChange w:id="7307" w:author="Morozova Klavdia" w:date="2019-07-19T10:06:00Z">
          <w:pPr/>
        </w:pPrChange>
      </w:pPr>
      <w:ins w:id="7308" w:author="Morozova Klavdia" w:date="2019-07-10T17:30:00Z">
        <w:r w:rsidRPr="00BC2C32">
          <w:rPr>
            <w:rFonts w:eastAsiaTheme="minorHAnsi"/>
            <w:sz w:val="24"/>
            <w:szCs w:val="22"/>
            <w:lang w:eastAsia="en-US"/>
            <w:rPrChange w:id="7309" w:author="Morozova Klavdia" w:date="2019-07-17T15:33:00Z">
              <w:rPr>
                <w:rFonts w:eastAsiaTheme="minorHAnsi"/>
              </w:rPr>
            </w:rPrChange>
          </w:rPr>
          <w:t>CH_KOMK</w:t>
        </w:r>
      </w:ins>
      <w:ins w:id="7310" w:author="Morozova Klavdia" w:date="2019-07-11T16:10:00Z">
        <w:r w:rsidR="00A5319B" w:rsidRPr="00BC2C32">
          <w:rPr>
            <w:rFonts w:eastAsiaTheme="minorHAnsi"/>
            <w:sz w:val="24"/>
            <w:szCs w:val="22"/>
            <w:lang w:eastAsia="en-US"/>
            <w:rPrChange w:id="7311" w:author="Morozova Klavdia" w:date="2019-07-17T15:33:00Z">
              <w:rPr>
                <w:rFonts w:eastAsiaTheme="minorHAnsi"/>
                <w:highlight w:val="green"/>
              </w:rPr>
            </w:rPrChange>
          </w:rPr>
          <w:t xml:space="preserve"> </w:t>
        </w:r>
      </w:ins>
      <w:ins w:id="7312" w:author="Morozova Klavdia" w:date="2019-07-10T17:30:00Z">
        <w:r w:rsidRPr="00BC2C32">
          <w:rPr>
            <w:rFonts w:eastAsiaTheme="minorHAnsi"/>
            <w:sz w:val="24"/>
            <w:szCs w:val="22"/>
            <w:lang w:eastAsia="en-US"/>
            <w:rPrChange w:id="7313" w:author="Morozova Klavdia" w:date="2019-07-17T15:33:00Z">
              <w:rPr>
                <w:rFonts w:eastAsiaTheme="minorHAnsi"/>
              </w:rPr>
            </w:rPrChange>
          </w:rPr>
          <w:t>-</w:t>
        </w:r>
      </w:ins>
      <w:ins w:id="7314" w:author="Morozova Klavdia" w:date="2019-07-11T16:10:00Z">
        <w:r w:rsidR="00A5319B" w:rsidRPr="00BC2C32">
          <w:rPr>
            <w:rFonts w:eastAsiaTheme="minorHAnsi"/>
            <w:sz w:val="24"/>
            <w:szCs w:val="22"/>
            <w:lang w:eastAsia="en-US"/>
            <w:rPrChange w:id="7315" w:author="Morozova Klavdia" w:date="2019-07-17T15:33:00Z">
              <w:rPr>
                <w:rFonts w:eastAsiaTheme="minorHAnsi"/>
                <w:highlight w:val="green"/>
              </w:rPr>
            </w:rPrChange>
          </w:rPr>
          <w:t xml:space="preserve"> </w:t>
        </w:r>
      </w:ins>
      <w:ins w:id="7316" w:author="Morozova Klavdia" w:date="2019-07-10T17:08:00Z">
        <w:r w:rsidR="00003677" w:rsidRPr="00BC2C32">
          <w:rPr>
            <w:rFonts w:eastAsiaTheme="minorHAnsi"/>
            <w:sz w:val="24"/>
            <w:szCs w:val="22"/>
            <w:lang w:eastAsia="en-US"/>
            <w:rPrChange w:id="7317" w:author="Morozova Klavdia" w:date="2019-07-17T15:33:00Z">
              <w:rPr>
                <w:rFonts w:eastAsiaTheme="minorHAnsi"/>
              </w:rPr>
            </w:rPrChange>
          </w:rPr>
          <w:t>ZZ_AGENT</w:t>
        </w:r>
      </w:ins>
      <w:ins w:id="7318" w:author="Morozova Klavdia" w:date="2019-07-11T16:10:00Z">
        <w:r w:rsidR="00A5319B" w:rsidRPr="00BC2C32">
          <w:rPr>
            <w:rFonts w:eastAsiaTheme="minorHAnsi"/>
            <w:sz w:val="24"/>
            <w:szCs w:val="22"/>
            <w:lang w:eastAsia="en-US"/>
            <w:rPrChange w:id="7319" w:author="Morozova Klavdia" w:date="2019-07-17T15:33:00Z">
              <w:rPr>
                <w:rFonts w:eastAsiaTheme="minorHAnsi"/>
                <w:highlight w:val="green"/>
              </w:rPr>
            </w:rPrChange>
          </w:rPr>
          <w:t xml:space="preserve"> </w:t>
        </w:r>
      </w:ins>
      <w:ins w:id="7320" w:author="Morozova Klavdia" w:date="2019-07-10T17:32:00Z">
        <w:r w:rsidRPr="00BC2C32">
          <w:rPr>
            <w:rFonts w:eastAsiaTheme="minorHAnsi"/>
            <w:sz w:val="24"/>
            <w:szCs w:val="22"/>
            <w:lang w:eastAsia="en-US"/>
            <w:rPrChange w:id="7321" w:author="Morozova Klavdia" w:date="2019-07-17T15:33:00Z">
              <w:rPr>
                <w:rFonts w:eastAsiaTheme="minorHAnsi"/>
                <w:highlight w:val="green"/>
              </w:rPr>
            </w:rPrChange>
          </w:rPr>
          <w:t>=</w:t>
        </w:r>
      </w:ins>
      <w:ins w:id="7322" w:author="Morozova Klavdia" w:date="2019-07-11T16:10:00Z">
        <w:r w:rsidR="00A5319B" w:rsidRPr="00BC2C32">
          <w:rPr>
            <w:rFonts w:eastAsiaTheme="minorHAnsi"/>
            <w:sz w:val="24"/>
            <w:szCs w:val="22"/>
            <w:lang w:eastAsia="en-US"/>
            <w:rPrChange w:id="7323" w:author="Morozova Klavdia" w:date="2019-07-17T15:33:00Z">
              <w:rPr>
                <w:rFonts w:eastAsiaTheme="minorHAnsi"/>
                <w:highlight w:val="green"/>
              </w:rPr>
            </w:rPrChange>
          </w:rPr>
          <w:t xml:space="preserve"> </w:t>
        </w:r>
      </w:ins>
      <w:ins w:id="7324" w:author="Morozova Klavdia" w:date="2019-07-17T15:10:00Z">
        <w:r w:rsidR="00524C7A" w:rsidRPr="00BC2C32">
          <w:rPr>
            <w:rFonts w:eastAsiaTheme="minorHAnsi"/>
            <w:sz w:val="24"/>
            <w:szCs w:val="22"/>
            <w:lang w:eastAsia="en-US"/>
            <w:rPrChange w:id="7325" w:author="Morozova Klavdia" w:date="2019-07-17T15:33:00Z">
              <w:rPr>
                <w:rFonts w:eastAsiaTheme="minorHAnsi"/>
                <w:highlight w:val="green"/>
              </w:rPr>
            </w:rPrChange>
          </w:rPr>
          <w:t>IM_</w:t>
        </w:r>
      </w:ins>
      <w:ins w:id="7326" w:author="Morozova Klavdia" w:date="2019-07-11T17:08:00Z">
        <w:r w:rsidR="00F70E35" w:rsidRPr="00BC2C32">
          <w:rPr>
            <w:rFonts w:eastAsiaTheme="minorHAnsi"/>
            <w:sz w:val="24"/>
            <w:szCs w:val="22"/>
            <w:lang w:eastAsia="en-US"/>
            <w:rPrChange w:id="7327" w:author="Morozova Klavdia" w:date="2019-07-17T15:33:00Z">
              <w:rPr>
                <w:rFonts w:eastAsiaTheme="minorHAnsi"/>
                <w:highlight w:val="green"/>
              </w:rPr>
            </w:rPrChange>
          </w:rPr>
          <w:t xml:space="preserve">EKKO - </w:t>
        </w:r>
      </w:ins>
      <w:ins w:id="7328" w:author="Morozova Klavdia" w:date="2019-07-10T17:32:00Z">
        <w:r w:rsidRPr="00BC2C32">
          <w:rPr>
            <w:rFonts w:eastAsiaTheme="minorHAnsi"/>
            <w:sz w:val="24"/>
            <w:szCs w:val="22"/>
            <w:lang w:eastAsia="en-US"/>
            <w:rPrChange w:id="7329" w:author="Morozova Klavdia" w:date="2019-07-17T15:33:00Z">
              <w:rPr>
                <w:rFonts w:eastAsiaTheme="minorHAnsi"/>
                <w:highlight w:val="green"/>
              </w:rPr>
            </w:rPrChange>
          </w:rPr>
          <w:t>ZZ_AGENT</w:t>
        </w:r>
      </w:ins>
    </w:p>
    <w:p w14:paraId="490E8987" w14:textId="3C9993B8" w:rsidR="00D63116" w:rsidRPr="00BC2C32" w:rsidRDefault="00C62535">
      <w:pPr>
        <w:pStyle w:val="Text"/>
        <w:numPr>
          <w:ilvl w:val="0"/>
          <w:numId w:val="54"/>
        </w:numPr>
        <w:spacing w:after="0"/>
        <w:rPr>
          <w:ins w:id="7330" w:author="Morozova Klavdia" w:date="2019-07-10T17:33:00Z"/>
          <w:rFonts w:eastAsiaTheme="minorHAnsi"/>
          <w:rPrChange w:id="7331" w:author="Morozova Klavdia" w:date="2019-07-17T15:33:00Z">
            <w:rPr>
              <w:ins w:id="7332" w:author="Morozova Klavdia" w:date="2019-07-10T17:33:00Z"/>
              <w:rFonts w:eastAsiaTheme="minorHAnsi"/>
              <w:highlight w:val="green"/>
            </w:rPr>
          </w:rPrChange>
        </w:rPr>
        <w:pPrChange w:id="7333" w:author="Morozova Klavdia" w:date="2019-07-19T10:06:00Z">
          <w:pPr/>
        </w:pPrChange>
      </w:pPr>
      <w:ins w:id="7334" w:author="Morozova Klavdia" w:date="2019-07-10T17:37:00Z">
        <w:r w:rsidRPr="00BC2C32">
          <w:rPr>
            <w:rFonts w:eastAsiaTheme="minorHAnsi"/>
            <w:sz w:val="24"/>
            <w:szCs w:val="22"/>
            <w:lang w:eastAsia="en-US"/>
            <w:rPrChange w:id="7335" w:author="Morozova Klavdia" w:date="2019-07-17T15:33:00Z">
              <w:rPr>
                <w:rFonts w:eastAsiaTheme="minorHAnsi"/>
                <w:highlight w:val="green"/>
              </w:rPr>
            </w:rPrChange>
          </w:rPr>
          <w:lastRenderedPageBreak/>
          <w:t>CH_KOMK</w:t>
        </w:r>
      </w:ins>
      <w:ins w:id="7336" w:author="Morozova Klavdia" w:date="2019-07-11T16:10:00Z">
        <w:r w:rsidR="00A5319B" w:rsidRPr="00BC2C32">
          <w:rPr>
            <w:rFonts w:eastAsiaTheme="minorHAnsi"/>
            <w:sz w:val="24"/>
            <w:szCs w:val="22"/>
            <w:lang w:eastAsia="en-US"/>
            <w:rPrChange w:id="7337" w:author="Morozova Klavdia" w:date="2019-07-17T15:33:00Z">
              <w:rPr>
                <w:rFonts w:eastAsiaTheme="minorHAnsi"/>
                <w:highlight w:val="green"/>
              </w:rPr>
            </w:rPrChange>
          </w:rPr>
          <w:t xml:space="preserve"> </w:t>
        </w:r>
      </w:ins>
      <w:ins w:id="7338" w:author="Morozova Klavdia" w:date="2019-07-10T17:37:00Z">
        <w:r w:rsidRPr="00BC2C32">
          <w:rPr>
            <w:rFonts w:eastAsiaTheme="minorHAnsi"/>
            <w:sz w:val="24"/>
            <w:szCs w:val="22"/>
            <w:lang w:eastAsia="en-US"/>
            <w:rPrChange w:id="7339" w:author="Morozova Klavdia" w:date="2019-07-17T15:33:00Z">
              <w:rPr>
                <w:rFonts w:eastAsiaTheme="minorHAnsi"/>
                <w:highlight w:val="green"/>
              </w:rPr>
            </w:rPrChange>
          </w:rPr>
          <w:t>-</w:t>
        </w:r>
      </w:ins>
      <w:ins w:id="7340" w:author="Morozova Klavdia" w:date="2019-07-11T16:10:00Z">
        <w:r w:rsidR="00A5319B" w:rsidRPr="00BC2C32">
          <w:rPr>
            <w:rFonts w:eastAsiaTheme="minorHAnsi"/>
            <w:sz w:val="24"/>
            <w:szCs w:val="22"/>
            <w:lang w:eastAsia="en-US"/>
            <w:rPrChange w:id="7341" w:author="Morozova Klavdia" w:date="2019-07-17T15:33:00Z">
              <w:rPr>
                <w:rFonts w:eastAsiaTheme="minorHAnsi"/>
                <w:highlight w:val="green"/>
              </w:rPr>
            </w:rPrChange>
          </w:rPr>
          <w:t xml:space="preserve"> </w:t>
        </w:r>
      </w:ins>
      <w:ins w:id="7342" w:author="Morozova Klavdia" w:date="2019-07-10T17:37:00Z">
        <w:r w:rsidRPr="00BC2C32">
          <w:rPr>
            <w:rFonts w:eastAsiaTheme="minorHAnsi"/>
            <w:sz w:val="24"/>
            <w:szCs w:val="22"/>
            <w:lang w:eastAsia="en-US"/>
            <w:rPrChange w:id="7343" w:author="Morozova Klavdia" w:date="2019-07-17T15:33:00Z">
              <w:rPr>
                <w:rFonts w:eastAsiaTheme="minorHAnsi"/>
                <w:highlight w:val="green"/>
              </w:rPr>
            </w:rPrChange>
          </w:rPr>
          <w:t>ZZMM_BPKIND</w:t>
        </w:r>
      </w:ins>
      <w:ins w:id="7344" w:author="Morozova Klavdia" w:date="2019-07-11T16:10:00Z">
        <w:r w:rsidR="00A5319B" w:rsidRPr="00BC2C32">
          <w:rPr>
            <w:rFonts w:eastAsiaTheme="minorHAnsi"/>
            <w:sz w:val="24"/>
            <w:szCs w:val="22"/>
            <w:lang w:eastAsia="en-US"/>
            <w:rPrChange w:id="7345" w:author="Morozova Klavdia" w:date="2019-07-17T15:33:00Z">
              <w:rPr>
                <w:rFonts w:eastAsiaTheme="minorHAnsi"/>
                <w:highlight w:val="green"/>
              </w:rPr>
            </w:rPrChange>
          </w:rPr>
          <w:t xml:space="preserve"> </w:t>
        </w:r>
      </w:ins>
      <w:ins w:id="7346" w:author="Morozova Klavdia" w:date="2019-07-10T17:37:00Z">
        <w:r w:rsidRPr="00BC2C32">
          <w:rPr>
            <w:rFonts w:eastAsiaTheme="minorHAnsi"/>
            <w:sz w:val="24"/>
            <w:szCs w:val="22"/>
            <w:lang w:eastAsia="en-US"/>
            <w:rPrChange w:id="7347" w:author="Morozova Klavdia" w:date="2019-07-17T15:33:00Z">
              <w:rPr>
                <w:rFonts w:eastAsiaTheme="minorHAnsi"/>
                <w:highlight w:val="green"/>
              </w:rPr>
            </w:rPrChange>
          </w:rPr>
          <w:t>=</w:t>
        </w:r>
      </w:ins>
      <w:ins w:id="7348" w:author="Morozova Klavdia" w:date="2019-07-11T16:10:00Z">
        <w:r w:rsidR="00A5319B" w:rsidRPr="00BC2C32">
          <w:rPr>
            <w:rFonts w:eastAsiaTheme="minorHAnsi"/>
            <w:sz w:val="24"/>
            <w:szCs w:val="22"/>
            <w:lang w:eastAsia="en-US"/>
            <w:rPrChange w:id="7349" w:author="Morozova Klavdia" w:date="2019-07-17T15:33:00Z">
              <w:rPr>
                <w:rFonts w:eastAsiaTheme="minorHAnsi"/>
                <w:highlight w:val="green"/>
              </w:rPr>
            </w:rPrChange>
          </w:rPr>
          <w:t xml:space="preserve"> </w:t>
        </w:r>
      </w:ins>
      <w:ins w:id="7350" w:author="Morozova Klavdia" w:date="2019-07-11T17:09:00Z">
        <w:r w:rsidR="00F70E35" w:rsidRPr="00BC2C32">
          <w:rPr>
            <w:rFonts w:eastAsiaTheme="minorHAnsi"/>
            <w:sz w:val="24"/>
            <w:szCs w:val="22"/>
            <w:lang w:eastAsia="en-US"/>
            <w:rPrChange w:id="7351" w:author="Morozova Klavdia" w:date="2019-07-17T15:33:00Z">
              <w:rPr>
                <w:rFonts w:eastAsiaTheme="minorHAnsi"/>
                <w:highlight w:val="green"/>
              </w:rPr>
            </w:rPrChange>
          </w:rPr>
          <w:t xml:space="preserve">BUT000 – </w:t>
        </w:r>
      </w:ins>
      <w:ins w:id="7352" w:author="Morozova Klavdia" w:date="2019-07-11T17:10:00Z">
        <w:r w:rsidR="00F70E35" w:rsidRPr="00BC2C32">
          <w:rPr>
            <w:rFonts w:eastAsiaTheme="minorHAnsi"/>
            <w:sz w:val="24"/>
            <w:szCs w:val="22"/>
            <w:lang w:eastAsia="en-US"/>
            <w:rPrChange w:id="7353" w:author="Morozova Klavdia" w:date="2019-07-17T15:33:00Z">
              <w:rPr>
                <w:rFonts w:eastAsiaTheme="minorHAnsi"/>
              </w:rPr>
            </w:rPrChange>
          </w:rPr>
          <w:t>BPKIND</w:t>
        </w:r>
      </w:ins>
      <w:ins w:id="7354" w:author="Morozova Klavdia" w:date="2019-07-10T17:37:00Z">
        <w:r w:rsidRPr="00BC2C32">
          <w:rPr>
            <w:rFonts w:eastAsiaTheme="minorHAnsi"/>
            <w:sz w:val="24"/>
            <w:szCs w:val="22"/>
            <w:lang w:eastAsia="en-US"/>
            <w:rPrChange w:id="7355" w:author="Morozova Klavdia" w:date="2019-07-17T15:33:00Z">
              <w:rPr>
                <w:rFonts w:eastAsiaTheme="minorHAnsi"/>
                <w:highlight w:val="green"/>
              </w:rPr>
            </w:rPrChange>
          </w:rPr>
          <w:t xml:space="preserve">, </w:t>
        </w:r>
      </w:ins>
      <w:ins w:id="7356" w:author="Morozova Klavdia" w:date="2019-07-11T17:11:00Z">
        <w:r w:rsidR="00F70E35" w:rsidRPr="00BC2C32">
          <w:rPr>
            <w:rFonts w:eastAsiaTheme="minorHAnsi"/>
            <w:sz w:val="24"/>
            <w:szCs w:val="22"/>
            <w:lang w:eastAsia="en-US"/>
            <w:rPrChange w:id="7357" w:author="Morozova Klavdia" w:date="2019-07-17T15:33:00Z">
              <w:rPr>
                <w:rFonts w:eastAsiaTheme="minorHAnsi"/>
                <w:highlight w:val="green"/>
              </w:rPr>
            </w:rPrChange>
          </w:rPr>
          <w:t xml:space="preserve">где </w:t>
        </w:r>
      </w:ins>
      <w:ins w:id="7358" w:author="Morozova Klavdia" w:date="2019-07-10T17:53:00Z">
        <w:r w:rsidR="0051478D" w:rsidRPr="00BC2C32">
          <w:rPr>
            <w:rFonts w:eastAsiaTheme="minorHAnsi"/>
            <w:sz w:val="24"/>
            <w:szCs w:val="22"/>
            <w:lang w:eastAsia="en-US"/>
            <w:rPrChange w:id="7359" w:author="Morozova Klavdia" w:date="2019-07-17T15:33:00Z">
              <w:rPr>
                <w:rFonts w:eastAsiaTheme="minorHAnsi"/>
              </w:rPr>
            </w:rPrChange>
          </w:rPr>
          <w:t>BUT000</w:t>
        </w:r>
      </w:ins>
      <w:ins w:id="7360" w:author="Morozova Klavdia" w:date="2019-07-11T16:29:00Z">
        <w:r w:rsidR="00A053DA" w:rsidRPr="00BC2C32">
          <w:rPr>
            <w:rFonts w:eastAsiaTheme="minorHAnsi"/>
            <w:sz w:val="24"/>
            <w:szCs w:val="22"/>
            <w:lang w:eastAsia="en-US"/>
            <w:rPrChange w:id="7361" w:author="Morozova Klavdia" w:date="2019-07-17T15:33:00Z">
              <w:rPr>
                <w:rFonts w:eastAsiaTheme="minorHAnsi"/>
              </w:rPr>
            </w:rPrChange>
          </w:rPr>
          <w:t xml:space="preserve"> – </w:t>
        </w:r>
      </w:ins>
      <w:ins w:id="7362" w:author="Morozova Klavdia" w:date="2019-07-10T17:53:00Z">
        <w:r w:rsidR="0051478D" w:rsidRPr="00BC2C32">
          <w:rPr>
            <w:rFonts w:eastAsiaTheme="minorHAnsi"/>
            <w:sz w:val="24"/>
            <w:szCs w:val="22"/>
            <w:lang w:eastAsia="en-US"/>
            <w:rPrChange w:id="7363" w:author="Morozova Klavdia" w:date="2019-07-17T15:33:00Z">
              <w:rPr>
                <w:rFonts w:eastAsiaTheme="minorHAnsi"/>
              </w:rPr>
            </w:rPrChange>
          </w:rPr>
          <w:t>PARTNER</w:t>
        </w:r>
      </w:ins>
      <w:ins w:id="7364" w:author="Morozova Klavdia" w:date="2019-07-11T16:29:00Z">
        <w:r w:rsidR="00A053DA" w:rsidRPr="00BC2C32">
          <w:rPr>
            <w:rFonts w:eastAsiaTheme="minorHAnsi"/>
            <w:sz w:val="24"/>
            <w:szCs w:val="22"/>
            <w:lang w:eastAsia="en-US"/>
            <w:rPrChange w:id="7365" w:author="Morozova Klavdia" w:date="2019-07-17T15:33:00Z">
              <w:rPr>
                <w:rFonts w:eastAsiaTheme="minorHAnsi"/>
              </w:rPr>
            </w:rPrChange>
          </w:rPr>
          <w:t xml:space="preserve"> </w:t>
        </w:r>
      </w:ins>
      <w:ins w:id="7366" w:author="Morozova Klavdia" w:date="2019-07-10T17:37:00Z">
        <w:r w:rsidRPr="00BC2C32">
          <w:rPr>
            <w:rFonts w:eastAsiaTheme="minorHAnsi"/>
            <w:sz w:val="24"/>
            <w:szCs w:val="22"/>
            <w:lang w:eastAsia="en-US"/>
            <w:rPrChange w:id="7367" w:author="Morozova Klavdia" w:date="2019-07-17T15:33:00Z">
              <w:rPr>
                <w:rFonts w:eastAsiaTheme="minorHAnsi"/>
                <w:highlight w:val="green"/>
              </w:rPr>
            </w:rPrChange>
          </w:rPr>
          <w:t>=</w:t>
        </w:r>
      </w:ins>
      <w:ins w:id="7368" w:author="Morozova Klavdia" w:date="2019-07-11T16:29:00Z">
        <w:r w:rsidR="00A053DA" w:rsidRPr="00BC2C32">
          <w:rPr>
            <w:rFonts w:eastAsiaTheme="minorHAnsi"/>
            <w:sz w:val="24"/>
            <w:szCs w:val="22"/>
            <w:lang w:eastAsia="en-US"/>
            <w:rPrChange w:id="7369" w:author="Morozova Klavdia" w:date="2019-07-17T15:33:00Z">
              <w:rPr>
                <w:rFonts w:eastAsiaTheme="minorHAnsi"/>
              </w:rPr>
            </w:rPrChange>
          </w:rPr>
          <w:t xml:space="preserve"> </w:t>
        </w:r>
      </w:ins>
      <w:ins w:id="7370" w:author="Morozova Klavdia" w:date="2019-07-17T15:11:00Z">
        <w:r w:rsidR="00524C7A" w:rsidRPr="00BC2C32">
          <w:rPr>
            <w:rFonts w:eastAsiaTheme="minorHAnsi"/>
            <w:sz w:val="24"/>
            <w:szCs w:val="22"/>
            <w:lang w:eastAsia="en-US"/>
            <w:rPrChange w:id="7371" w:author="Morozova Klavdia" w:date="2019-07-17T15:33:00Z">
              <w:rPr>
                <w:rFonts w:eastAsiaTheme="minorHAnsi"/>
                <w:highlight w:val="green"/>
              </w:rPr>
            </w:rPrChange>
          </w:rPr>
          <w:t>IM_</w:t>
        </w:r>
      </w:ins>
      <w:ins w:id="7372" w:author="Morozova Klavdia" w:date="2019-07-11T17:12:00Z">
        <w:r w:rsidR="00F70E35" w:rsidRPr="00BC2C32">
          <w:rPr>
            <w:rFonts w:eastAsiaTheme="minorHAnsi"/>
            <w:sz w:val="24"/>
            <w:szCs w:val="22"/>
            <w:lang w:eastAsia="en-US"/>
            <w:rPrChange w:id="7373" w:author="Morozova Klavdia" w:date="2019-07-17T15:33:00Z">
              <w:rPr>
                <w:rFonts w:eastAsiaTheme="minorHAnsi"/>
                <w:highlight w:val="green"/>
              </w:rPr>
            </w:rPrChange>
          </w:rPr>
          <w:t>LFA1 – LIFNR</w:t>
        </w:r>
      </w:ins>
    </w:p>
    <w:p w14:paraId="16993B1E" w14:textId="1C71587A" w:rsidR="00C62535" w:rsidRPr="00AD3599" w:rsidRDefault="00C62535">
      <w:pPr>
        <w:pStyle w:val="Text"/>
        <w:spacing w:after="120"/>
        <w:rPr>
          <w:ins w:id="7374" w:author="Morozova Klavdia" w:date="2019-07-10T17:43:00Z"/>
          <w:rFonts w:eastAsiaTheme="minorHAnsi"/>
          <w:strike/>
          <w:rPrChange w:id="7375" w:author="Morozova Klavdia" w:date="2019-08-06T11:57:00Z">
            <w:rPr>
              <w:ins w:id="7376" w:author="Morozova Klavdia" w:date="2019-07-10T17:43:00Z"/>
              <w:rFonts w:eastAsiaTheme="minorHAnsi"/>
              <w:strike/>
              <w:highlight w:val="red"/>
            </w:rPr>
          </w:rPrChange>
        </w:rPr>
        <w:pPrChange w:id="7377" w:author="Morozova Klavdia" w:date="2019-07-10T17:33:00Z">
          <w:pPr/>
        </w:pPrChange>
      </w:pPr>
      <w:ins w:id="7378" w:author="Morozova Klavdia" w:date="2019-07-10T17:33:00Z">
        <w:r w:rsidRPr="00BC2C32">
          <w:rPr>
            <w:rFonts w:eastAsiaTheme="minorHAnsi"/>
            <w:sz w:val="24"/>
            <w:szCs w:val="22"/>
            <w:lang w:val="ru-RU" w:eastAsia="en-US"/>
            <w:rPrChange w:id="7379" w:author="Morozova Klavdia" w:date="2019-07-17T15:33:00Z">
              <w:rPr>
                <w:rFonts w:eastAsiaTheme="minorHAnsi"/>
                <w:highlight w:val="green"/>
              </w:rPr>
            </w:rPrChange>
          </w:rPr>
          <w:t xml:space="preserve">В методе </w:t>
        </w:r>
        <w:r w:rsidRPr="00BC2C32">
          <w:rPr>
            <w:rFonts w:eastAsiaTheme="minorHAnsi"/>
            <w:sz w:val="24"/>
            <w:szCs w:val="22"/>
            <w:lang w:eastAsia="en-US"/>
            <w:rPrChange w:id="7380" w:author="Morozova Klavdia" w:date="2019-07-17T15:33:00Z">
              <w:rPr>
                <w:rFonts w:eastAsiaTheme="minorHAnsi"/>
                <w:highlight w:val="green"/>
              </w:rPr>
            </w:rPrChange>
          </w:rPr>
          <w:t>PROCESS</w:t>
        </w:r>
        <w:r w:rsidRPr="00BC2C32">
          <w:rPr>
            <w:rFonts w:eastAsiaTheme="minorHAnsi"/>
            <w:sz w:val="24"/>
            <w:szCs w:val="22"/>
            <w:lang w:val="ru-RU" w:eastAsia="en-US"/>
            <w:rPrChange w:id="7381" w:author="Morozova Klavdia" w:date="2019-07-17T15:33:00Z">
              <w:rPr>
                <w:rFonts w:eastAsiaTheme="minorHAnsi"/>
                <w:highlight w:val="green"/>
              </w:rPr>
            </w:rPrChange>
          </w:rPr>
          <w:t>_</w:t>
        </w:r>
        <w:r w:rsidRPr="00BC2C32">
          <w:rPr>
            <w:rFonts w:eastAsiaTheme="minorHAnsi"/>
            <w:sz w:val="24"/>
            <w:szCs w:val="22"/>
            <w:lang w:eastAsia="en-US"/>
            <w:rPrChange w:id="7382" w:author="Morozova Klavdia" w:date="2019-07-17T15:33:00Z">
              <w:rPr>
                <w:rFonts w:eastAsiaTheme="minorHAnsi"/>
                <w:highlight w:val="green"/>
              </w:rPr>
            </w:rPrChange>
          </w:rPr>
          <w:t>KOMP</w:t>
        </w:r>
      </w:ins>
      <w:ins w:id="7383" w:author="Morozova Klavdia" w:date="2019-07-11T16:39:00Z">
        <w:r w:rsidR="00D63116" w:rsidRPr="00BC2C32">
          <w:rPr>
            <w:rFonts w:eastAsiaTheme="minorHAnsi"/>
            <w:sz w:val="24"/>
            <w:szCs w:val="22"/>
            <w:lang w:val="ru-RU" w:eastAsia="en-US"/>
            <w:rPrChange w:id="7384" w:author="Morozova Klavdia" w:date="2019-07-17T15:33:00Z">
              <w:rPr>
                <w:rFonts w:eastAsiaTheme="minorHAnsi"/>
                <w:highlight w:val="green"/>
              </w:rPr>
            </w:rPrChange>
          </w:rPr>
          <w:t xml:space="preserve"> </w:t>
        </w:r>
      </w:ins>
      <w:ins w:id="7385" w:author="Morozova Klavdia" w:date="2019-07-10T17:33:00Z">
        <w:r w:rsidRPr="00BC2C32">
          <w:rPr>
            <w:rFonts w:eastAsiaTheme="minorHAnsi"/>
            <w:sz w:val="24"/>
            <w:szCs w:val="22"/>
            <w:lang w:val="ru-RU" w:eastAsia="en-US"/>
            <w:rPrChange w:id="7386" w:author="Morozova Klavdia" w:date="2019-07-17T15:33:00Z">
              <w:rPr>
                <w:rFonts w:eastAsiaTheme="minorHAnsi"/>
                <w:strike/>
                <w:highlight w:val="red"/>
              </w:rPr>
            </w:rPrChange>
          </w:rPr>
          <w:t xml:space="preserve">получаем данные </w:t>
        </w:r>
      </w:ins>
    </w:p>
    <w:p w14:paraId="0E895C72" w14:textId="4B3EA4B6" w:rsidR="00694ED7" w:rsidRPr="00AD3599" w:rsidRDefault="00694ED7">
      <w:pPr>
        <w:pStyle w:val="Text"/>
        <w:numPr>
          <w:ilvl w:val="0"/>
          <w:numId w:val="55"/>
        </w:numPr>
        <w:spacing w:after="0"/>
        <w:rPr>
          <w:ins w:id="7387" w:author="Morozova Klavdia" w:date="2019-07-11T16:37:00Z"/>
          <w:rFonts w:eastAsiaTheme="minorHAnsi"/>
          <w:rPrChange w:id="7388" w:author="Morozova Klavdia" w:date="2019-08-06T12:06:00Z">
            <w:rPr>
              <w:ins w:id="7389" w:author="Morozova Klavdia" w:date="2019-07-11T16:37:00Z"/>
              <w:rFonts w:eastAsiaTheme="minorHAnsi"/>
              <w:highlight w:val="green"/>
            </w:rPr>
          </w:rPrChange>
        </w:rPr>
        <w:pPrChange w:id="7390" w:author="Morozova Klavdia" w:date="2019-07-19T10:06:00Z">
          <w:pPr/>
        </w:pPrChange>
      </w:pPr>
      <w:ins w:id="7391" w:author="Morozova Klavdia" w:date="2019-07-10T17:43:00Z">
        <w:r w:rsidRPr="00BC2C32">
          <w:rPr>
            <w:rFonts w:eastAsiaTheme="minorHAnsi"/>
            <w:sz w:val="24"/>
            <w:szCs w:val="22"/>
            <w:lang w:eastAsia="en-US"/>
            <w:rPrChange w:id="7392" w:author="Morozova Klavdia" w:date="2019-07-17T15:33:00Z">
              <w:rPr>
                <w:rFonts w:eastAsiaTheme="minorHAnsi"/>
                <w:highlight w:val="green"/>
              </w:rPr>
            </w:rPrChange>
          </w:rPr>
          <w:t>CH</w:t>
        </w:r>
        <w:r w:rsidRPr="00AD3599">
          <w:rPr>
            <w:rFonts w:eastAsiaTheme="minorHAnsi"/>
            <w:sz w:val="24"/>
            <w:szCs w:val="22"/>
            <w:lang w:eastAsia="en-US"/>
            <w:rPrChange w:id="7393" w:author="Morozova Klavdia" w:date="2019-08-06T12:06:00Z">
              <w:rPr>
                <w:rFonts w:eastAsiaTheme="minorHAnsi"/>
                <w:highlight w:val="green"/>
              </w:rPr>
            </w:rPrChange>
          </w:rPr>
          <w:t>_</w:t>
        </w:r>
        <w:r w:rsidRPr="00BC2C32">
          <w:rPr>
            <w:rFonts w:eastAsiaTheme="minorHAnsi"/>
            <w:sz w:val="24"/>
            <w:szCs w:val="22"/>
            <w:lang w:eastAsia="en-US"/>
            <w:rPrChange w:id="7394" w:author="Morozova Klavdia" w:date="2019-07-17T15:33:00Z">
              <w:rPr>
                <w:rFonts w:eastAsiaTheme="minorHAnsi"/>
                <w:highlight w:val="green"/>
              </w:rPr>
            </w:rPrChange>
          </w:rPr>
          <w:t>KOMP</w:t>
        </w:r>
      </w:ins>
      <w:ins w:id="7395" w:author="Morozova Klavdia" w:date="2019-07-11T16:37:00Z">
        <w:r w:rsidR="00D63116" w:rsidRPr="00AD3599">
          <w:rPr>
            <w:rFonts w:eastAsiaTheme="minorHAnsi"/>
            <w:sz w:val="24"/>
            <w:szCs w:val="22"/>
            <w:lang w:eastAsia="en-US"/>
            <w:rPrChange w:id="7396" w:author="Morozova Klavdia" w:date="2019-08-06T12:06:00Z">
              <w:rPr>
                <w:rFonts w:eastAsiaTheme="minorHAnsi"/>
                <w:highlight w:val="green"/>
              </w:rPr>
            </w:rPrChange>
          </w:rPr>
          <w:t xml:space="preserve"> </w:t>
        </w:r>
      </w:ins>
      <w:ins w:id="7397" w:author="Morozova Klavdia" w:date="2019-07-10T17:44:00Z">
        <w:r w:rsidRPr="00AD3599">
          <w:rPr>
            <w:rFonts w:eastAsiaTheme="minorHAnsi"/>
            <w:sz w:val="24"/>
            <w:szCs w:val="22"/>
            <w:lang w:eastAsia="en-US"/>
            <w:rPrChange w:id="7398" w:author="Morozova Klavdia" w:date="2019-08-06T12:06:00Z">
              <w:rPr>
                <w:rFonts w:eastAsiaTheme="minorHAnsi"/>
                <w:highlight w:val="green"/>
              </w:rPr>
            </w:rPrChange>
          </w:rPr>
          <w:t>-</w:t>
        </w:r>
        <w:r w:rsidRPr="00AD3599">
          <w:rPr>
            <w:sz w:val="18"/>
            <w:lang w:eastAsia="en-US"/>
            <w:rPrChange w:id="7399" w:author="Morozova Klavdia" w:date="2019-08-06T12:06:00Z">
              <w:rPr>
                <w:sz w:val="18"/>
                <w:highlight w:val="green"/>
              </w:rPr>
            </w:rPrChange>
          </w:rPr>
          <w:t xml:space="preserve"> </w:t>
        </w:r>
      </w:ins>
      <w:ins w:id="7400" w:author="Morozova Klavdia" w:date="2019-07-11T16:37:00Z">
        <w:r w:rsidR="00D63116" w:rsidRPr="00AD3599">
          <w:rPr>
            <w:sz w:val="18"/>
            <w:lang w:eastAsia="en-US"/>
            <w:rPrChange w:id="7401" w:author="Morozova Klavdia" w:date="2019-08-06T12:06:00Z">
              <w:rPr>
                <w:sz w:val="18"/>
                <w:highlight w:val="green"/>
              </w:rPr>
            </w:rPrChange>
          </w:rPr>
          <w:t xml:space="preserve"> </w:t>
        </w:r>
      </w:ins>
      <w:ins w:id="7402" w:author="Morozova Klavdia" w:date="2019-07-10T17:44:00Z">
        <w:r w:rsidR="00D63116" w:rsidRPr="00BC2C32">
          <w:rPr>
            <w:rFonts w:eastAsiaTheme="minorHAnsi"/>
            <w:sz w:val="24"/>
            <w:szCs w:val="22"/>
            <w:lang w:eastAsia="en-US"/>
            <w:rPrChange w:id="7403" w:author="Morozova Klavdia" w:date="2019-07-17T15:33:00Z">
              <w:rPr>
                <w:rFonts w:eastAsiaTheme="minorHAnsi"/>
                <w:highlight w:val="green"/>
              </w:rPr>
            </w:rPrChange>
          </w:rPr>
          <w:t>ZZMM</w:t>
        </w:r>
        <w:r w:rsidR="00D63116" w:rsidRPr="00AD3599">
          <w:rPr>
            <w:rFonts w:eastAsiaTheme="minorHAnsi"/>
            <w:sz w:val="24"/>
            <w:szCs w:val="22"/>
            <w:lang w:eastAsia="en-US"/>
            <w:rPrChange w:id="7404" w:author="Morozova Klavdia" w:date="2019-08-06T12:06:00Z">
              <w:rPr>
                <w:rFonts w:eastAsiaTheme="minorHAnsi"/>
                <w:highlight w:val="green"/>
              </w:rPr>
            </w:rPrChange>
          </w:rPr>
          <w:t>_</w:t>
        </w:r>
        <w:r w:rsidRPr="00BC2C32">
          <w:rPr>
            <w:rFonts w:eastAsiaTheme="minorHAnsi"/>
            <w:sz w:val="24"/>
            <w:szCs w:val="22"/>
            <w:lang w:eastAsia="en-US"/>
            <w:rPrChange w:id="7405" w:author="Morozova Klavdia" w:date="2019-07-17T15:33:00Z">
              <w:rPr>
                <w:rFonts w:eastAsiaTheme="minorHAnsi"/>
                <w:highlight w:val="green"/>
              </w:rPr>
            </w:rPrChange>
          </w:rPr>
          <w:t>BKLAS</w:t>
        </w:r>
      </w:ins>
      <w:ins w:id="7406" w:author="Morozova Klavdia" w:date="2019-07-11T16:37:00Z">
        <w:r w:rsidR="00D63116" w:rsidRPr="00AD3599">
          <w:rPr>
            <w:rFonts w:eastAsiaTheme="minorHAnsi"/>
            <w:sz w:val="24"/>
            <w:szCs w:val="22"/>
            <w:lang w:eastAsia="en-US"/>
            <w:rPrChange w:id="7407" w:author="Morozova Klavdia" w:date="2019-08-06T12:06:00Z">
              <w:rPr>
                <w:rFonts w:eastAsiaTheme="minorHAnsi"/>
                <w:highlight w:val="green"/>
              </w:rPr>
            </w:rPrChange>
          </w:rPr>
          <w:t xml:space="preserve"> = </w:t>
        </w:r>
      </w:ins>
      <w:ins w:id="7408" w:author="Morozova Klavdia" w:date="2019-07-11T16:46:00Z">
        <w:r w:rsidR="001B2C24" w:rsidRPr="00BC2C32">
          <w:rPr>
            <w:rFonts w:eastAsiaTheme="minorHAnsi"/>
            <w:sz w:val="24"/>
            <w:szCs w:val="22"/>
            <w:lang w:eastAsia="en-US"/>
            <w:rPrChange w:id="7409" w:author="Morozova Klavdia" w:date="2019-07-17T15:33:00Z">
              <w:rPr>
                <w:rFonts w:eastAsiaTheme="minorHAnsi"/>
                <w:highlight w:val="green"/>
              </w:rPr>
            </w:rPrChange>
          </w:rPr>
          <w:t>IM</w:t>
        </w:r>
        <w:r w:rsidR="001B2C24" w:rsidRPr="00AD3599">
          <w:rPr>
            <w:rFonts w:eastAsiaTheme="minorHAnsi"/>
            <w:sz w:val="24"/>
            <w:szCs w:val="22"/>
            <w:lang w:eastAsia="en-US"/>
            <w:rPrChange w:id="7410" w:author="Morozova Klavdia" w:date="2019-08-06T12:06:00Z">
              <w:rPr>
                <w:rFonts w:eastAsiaTheme="minorHAnsi"/>
                <w:highlight w:val="green"/>
              </w:rPr>
            </w:rPrChange>
          </w:rPr>
          <w:t>_</w:t>
        </w:r>
        <w:r w:rsidR="001B2C24" w:rsidRPr="00BC2C32">
          <w:rPr>
            <w:rFonts w:eastAsiaTheme="minorHAnsi"/>
            <w:sz w:val="24"/>
            <w:szCs w:val="22"/>
            <w:lang w:eastAsia="en-US"/>
            <w:rPrChange w:id="7411" w:author="Morozova Klavdia" w:date="2019-07-17T15:33:00Z">
              <w:rPr>
                <w:rFonts w:eastAsiaTheme="minorHAnsi"/>
                <w:highlight w:val="green"/>
              </w:rPr>
            </w:rPrChange>
          </w:rPr>
          <w:t>MT</w:t>
        </w:r>
        <w:r w:rsidR="001B2C24" w:rsidRPr="00AD3599">
          <w:rPr>
            <w:rFonts w:eastAsiaTheme="minorHAnsi"/>
            <w:sz w:val="24"/>
            <w:szCs w:val="22"/>
            <w:lang w:eastAsia="en-US"/>
            <w:rPrChange w:id="7412" w:author="Morozova Klavdia" w:date="2019-08-06T12:06:00Z">
              <w:rPr>
                <w:rFonts w:eastAsiaTheme="minorHAnsi"/>
                <w:highlight w:val="green"/>
              </w:rPr>
            </w:rPrChange>
          </w:rPr>
          <w:t>06</w:t>
        </w:r>
        <w:r w:rsidR="001B2C24" w:rsidRPr="00BC2C32">
          <w:rPr>
            <w:rFonts w:eastAsiaTheme="minorHAnsi"/>
            <w:sz w:val="24"/>
            <w:szCs w:val="22"/>
            <w:lang w:eastAsia="en-US"/>
            <w:rPrChange w:id="7413" w:author="Morozova Klavdia" w:date="2019-07-17T15:33:00Z">
              <w:rPr>
                <w:rFonts w:eastAsiaTheme="minorHAnsi"/>
                <w:highlight w:val="green"/>
              </w:rPr>
            </w:rPrChange>
          </w:rPr>
          <w:t>E</w:t>
        </w:r>
        <w:r w:rsidR="001B2C24" w:rsidRPr="00AD3599">
          <w:rPr>
            <w:rFonts w:eastAsiaTheme="minorHAnsi"/>
            <w:sz w:val="24"/>
            <w:szCs w:val="22"/>
            <w:lang w:eastAsia="en-US"/>
            <w:rPrChange w:id="7414" w:author="Morozova Klavdia" w:date="2019-08-06T12:06:00Z">
              <w:rPr>
                <w:rFonts w:eastAsiaTheme="minorHAnsi"/>
                <w:highlight w:val="green"/>
              </w:rPr>
            </w:rPrChange>
          </w:rPr>
          <w:t xml:space="preserve"> </w:t>
        </w:r>
      </w:ins>
      <w:ins w:id="7415" w:author="Morozova Klavdia" w:date="2019-07-11T16:47:00Z">
        <w:r w:rsidR="001B2C24" w:rsidRPr="00AD3599">
          <w:rPr>
            <w:rFonts w:eastAsiaTheme="minorHAnsi"/>
            <w:sz w:val="24"/>
            <w:szCs w:val="22"/>
            <w:lang w:eastAsia="en-US"/>
            <w:rPrChange w:id="7416" w:author="Morozova Klavdia" w:date="2019-08-06T12:06:00Z">
              <w:rPr>
                <w:rFonts w:eastAsiaTheme="minorHAnsi"/>
              </w:rPr>
            </w:rPrChange>
          </w:rPr>
          <w:t>–</w:t>
        </w:r>
      </w:ins>
      <w:ins w:id="7417" w:author="Morozova Klavdia" w:date="2019-07-11T16:46:00Z">
        <w:r w:rsidR="001B2C24" w:rsidRPr="00AD3599">
          <w:rPr>
            <w:rFonts w:eastAsiaTheme="minorHAnsi"/>
            <w:sz w:val="24"/>
            <w:szCs w:val="22"/>
            <w:lang w:eastAsia="en-US"/>
            <w:rPrChange w:id="7418" w:author="Morozova Klavdia" w:date="2019-08-06T12:06:00Z">
              <w:rPr>
                <w:rFonts w:eastAsiaTheme="minorHAnsi"/>
              </w:rPr>
            </w:rPrChange>
          </w:rPr>
          <w:t xml:space="preserve"> </w:t>
        </w:r>
        <w:r w:rsidR="001B2C24" w:rsidRPr="00BC2C32">
          <w:rPr>
            <w:rFonts w:eastAsiaTheme="minorHAnsi"/>
            <w:sz w:val="24"/>
            <w:szCs w:val="22"/>
            <w:lang w:eastAsia="en-US"/>
            <w:rPrChange w:id="7419" w:author="Morozova Klavdia" w:date="2019-07-17T15:33:00Z">
              <w:rPr>
                <w:rFonts w:eastAsiaTheme="minorHAnsi"/>
              </w:rPr>
            </w:rPrChange>
          </w:rPr>
          <w:t>BKLAS</w:t>
        </w:r>
      </w:ins>
    </w:p>
    <w:p w14:paraId="20773909" w14:textId="19B237F7" w:rsidR="00F70E35" w:rsidRPr="00DF5998" w:rsidRDefault="00F70E35">
      <w:pPr>
        <w:pStyle w:val="Text"/>
        <w:numPr>
          <w:ilvl w:val="0"/>
          <w:numId w:val="55"/>
        </w:numPr>
        <w:spacing w:after="0"/>
        <w:rPr>
          <w:ins w:id="7420" w:author="Morozova Klavdia" w:date="2019-07-11T17:06:00Z"/>
          <w:rFonts w:eastAsiaTheme="minorHAnsi"/>
          <w:sz w:val="24"/>
          <w:szCs w:val="22"/>
          <w:lang w:val="ru-RU" w:eastAsia="en-US"/>
          <w:rPrChange w:id="7421" w:author="Morozova Klavdia" w:date="2019-07-18T09:05:00Z">
            <w:rPr>
              <w:ins w:id="7422" w:author="Morozova Klavdia" w:date="2019-07-11T17:06:00Z"/>
              <w:rFonts w:eastAsiaTheme="minorHAnsi"/>
              <w:highlight w:val="green"/>
            </w:rPr>
          </w:rPrChange>
        </w:rPr>
        <w:pPrChange w:id="7423" w:author="Morozova Klavdia" w:date="2019-07-19T10:06:00Z">
          <w:pPr>
            <w:pStyle w:val="Text"/>
            <w:numPr>
              <w:numId w:val="55"/>
            </w:numPr>
            <w:spacing w:after="120"/>
            <w:ind w:left="720" w:hanging="360"/>
          </w:pPr>
        </w:pPrChange>
      </w:pPr>
      <w:ins w:id="7424" w:author="Morozova Klavdia" w:date="2019-07-11T17:06:00Z">
        <w:r w:rsidRPr="00BC2C32">
          <w:rPr>
            <w:rFonts w:eastAsiaTheme="minorHAnsi"/>
            <w:sz w:val="24"/>
            <w:szCs w:val="22"/>
            <w:lang w:eastAsia="en-US"/>
            <w:rPrChange w:id="7425" w:author="Morozova Klavdia" w:date="2019-07-17T15:33:00Z">
              <w:rPr>
                <w:rFonts w:eastAsiaTheme="minorHAnsi"/>
                <w:sz w:val="24"/>
                <w:szCs w:val="22"/>
                <w:highlight w:val="green"/>
                <w:lang w:eastAsia="en-US"/>
              </w:rPr>
            </w:rPrChange>
          </w:rPr>
          <w:t>CH</w:t>
        </w:r>
        <w:r w:rsidRPr="00DF5998">
          <w:rPr>
            <w:rFonts w:eastAsiaTheme="minorHAnsi"/>
            <w:sz w:val="24"/>
            <w:szCs w:val="22"/>
            <w:lang w:val="ru-RU" w:eastAsia="en-US"/>
            <w:rPrChange w:id="7426" w:author="Morozova Klavdia" w:date="2019-07-18T09:05:00Z">
              <w:rPr>
                <w:rFonts w:eastAsiaTheme="minorHAnsi"/>
                <w:sz w:val="24"/>
                <w:szCs w:val="22"/>
                <w:highlight w:val="green"/>
                <w:lang w:eastAsia="en-US"/>
              </w:rPr>
            </w:rPrChange>
          </w:rPr>
          <w:t>_</w:t>
        </w:r>
        <w:r w:rsidRPr="00BC2C32">
          <w:rPr>
            <w:rFonts w:eastAsiaTheme="minorHAnsi"/>
            <w:sz w:val="24"/>
            <w:szCs w:val="22"/>
            <w:lang w:eastAsia="en-US"/>
            <w:rPrChange w:id="7427" w:author="Morozova Klavdia" w:date="2019-07-17T15:33:00Z">
              <w:rPr>
                <w:rFonts w:eastAsiaTheme="minorHAnsi"/>
                <w:sz w:val="24"/>
                <w:szCs w:val="22"/>
                <w:highlight w:val="green"/>
                <w:lang w:eastAsia="en-US"/>
              </w:rPr>
            </w:rPrChange>
          </w:rPr>
          <w:t>KOMP</w:t>
        </w:r>
        <w:r w:rsidRPr="00DF5998">
          <w:rPr>
            <w:rFonts w:eastAsiaTheme="minorHAnsi"/>
            <w:sz w:val="24"/>
            <w:szCs w:val="22"/>
            <w:lang w:val="ru-RU" w:eastAsia="en-US"/>
            <w:rPrChange w:id="7428" w:author="Morozova Klavdia" w:date="2019-07-18T09:05:00Z">
              <w:rPr>
                <w:rFonts w:eastAsiaTheme="minorHAnsi"/>
                <w:sz w:val="24"/>
                <w:szCs w:val="22"/>
                <w:highlight w:val="green"/>
                <w:lang w:eastAsia="en-US"/>
              </w:rPr>
            </w:rPrChange>
          </w:rPr>
          <w:t xml:space="preserve"> -</w:t>
        </w:r>
        <w:r w:rsidRPr="00DF5998">
          <w:rPr>
            <w:sz w:val="18"/>
            <w:lang w:val="ru-RU" w:eastAsia="en-US"/>
            <w:rPrChange w:id="7429" w:author="Morozova Klavdia" w:date="2019-07-18T09:05:00Z">
              <w:rPr>
                <w:sz w:val="18"/>
                <w:highlight w:val="green"/>
                <w:lang w:eastAsia="en-US"/>
              </w:rPr>
            </w:rPrChange>
          </w:rPr>
          <w:t xml:space="preserve">  </w:t>
        </w:r>
        <w:r w:rsidRPr="00BC2C32">
          <w:rPr>
            <w:rFonts w:eastAsiaTheme="minorHAnsi"/>
            <w:sz w:val="24"/>
            <w:szCs w:val="22"/>
            <w:lang w:eastAsia="en-US"/>
            <w:rPrChange w:id="7430" w:author="Morozova Klavdia" w:date="2019-07-17T15:33:00Z">
              <w:rPr>
                <w:rFonts w:eastAsiaTheme="minorHAnsi"/>
                <w:sz w:val="24"/>
                <w:szCs w:val="22"/>
                <w:highlight w:val="green"/>
                <w:lang w:eastAsia="en-US"/>
              </w:rPr>
            </w:rPrChange>
          </w:rPr>
          <w:t>ZZMM</w:t>
        </w:r>
        <w:r w:rsidRPr="00DF5998">
          <w:rPr>
            <w:rFonts w:eastAsiaTheme="minorHAnsi"/>
            <w:sz w:val="24"/>
            <w:szCs w:val="22"/>
            <w:lang w:val="ru-RU" w:eastAsia="en-US"/>
            <w:rPrChange w:id="7431" w:author="Morozova Klavdia" w:date="2019-07-18T09:05:00Z">
              <w:rPr>
                <w:rFonts w:eastAsiaTheme="minorHAnsi"/>
                <w:sz w:val="24"/>
                <w:szCs w:val="22"/>
                <w:highlight w:val="green"/>
                <w:lang w:eastAsia="en-US"/>
              </w:rPr>
            </w:rPrChange>
          </w:rPr>
          <w:t>_</w:t>
        </w:r>
        <w:r w:rsidRPr="00BC2C32">
          <w:rPr>
            <w:rFonts w:eastAsiaTheme="minorHAnsi"/>
            <w:sz w:val="24"/>
            <w:szCs w:val="22"/>
            <w:lang w:eastAsia="en-US"/>
            <w:rPrChange w:id="7432" w:author="Morozova Klavdia" w:date="2019-07-17T15:33:00Z">
              <w:rPr>
                <w:rFonts w:eastAsiaTheme="minorHAnsi"/>
                <w:sz w:val="24"/>
                <w:szCs w:val="22"/>
                <w:highlight w:val="green"/>
                <w:lang w:eastAsia="en-US"/>
              </w:rPr>
            </w:rPrChange>
          </w:rPr>
          <w:t>KKREF</w:t>
        </w:r>
        <w:r w:rsidRPr="00DF5998">
          <w:rPr>
            <w:rFonts w:eastAsiaTheme="minorHAnsi"/>
            <w:sz w:val="24"/>
            <w:szCs w:val="22"/>
            <w:lang w:val="ru-RU" w:eastAsia="en-US"/>
            <w:rPrChange w:id="7433" w:author="Morozova Klavdia" w:date="2019-07-18T09:05:00Z">
              <w:rPr>
                <w:rFonts w:eastAsiaTheme="minorHAnsi"/>
                <w:sz w:val="24"/>
                <w:szCs w:val="22"/>
                <w:highlight w:val="green"/>
                <w:lang w:eastAsia="en-US"/>
              </w:rPr>
            </w:rPrChange>
          </w:rPr>
          <w:t xml:space="preserve"> = </w:t>
        </w:r>
        <w:r w:rsidRPr="00BC2C32">
          <w:rPr>
            <w:rFonts w:eastAsiaTheme="minorHAnsi"/>
            <w:sz w:val="24"/>
            <w:szCs w:val="22"/>
            <w:lang w:eastAsia="en-US"/>
            <w:rPrChange w:id="7434" w:author="Morozova Klavdia" w:date="2019-07-17T15:33:00Z">
              <w:rPr>
                <w:rFonts w:eastAsiaTheme="minorHAnsi"/>
                <w:sz w:val="24"/>
                <w:szCs w:val="22"/>
                <w:highlight w:val="green"/>
                <w:lang w:eastAsia="en-US"/>
              </w:rPr>
            </w:rPrChange>
          </w:rPr>
          <w:t>T</w:t>
        </w:r>
        <w:r w:rsidRPr="00DF5998">
          <w:rPr>
            <w:rFonts w:eastAsiaTheme="minorHAnsi"/>
            <w:sz w:val="24"/>
            <w:szCs w:val="22"/>
            <w:lang w:val="ru-RU" w:eastAsia="en-US"/>
            <w:rPrChange w:id="7435" w:author="Morozova Klavdia" w:date="2019-07-18T09:05:00Z">
              <w:rPr>
                <w:rFonts w:eastAsiaTheme="minorHAnsi"/>
                <w:sz w:val="24"/>
                <w:szCs w:val="22"/>
                <w:highlight w:val="green"/>
                <w:lang w:eastAsia="en-US"/>
              </w:rPr>
            </w:rPrChange>
          </w:rPr>
          <w:t xml:space="preserve">025 - </w:t>
        </w:r>
        <w:r w:rsidRPr="00BC2C32">
          <w:rPr>
            <w:rFonts w:eastAsiaTheme="minorHAnsi"/>
            <w:sz w:val="24"/>
            <w:szCs w:val="22"/>
            <w:lang w:eastAsia="en-US"/>
            <w:rPrChange w:id="7436" w:author="Morozova Klavdia" w:date="2019-07-17T15:33:00Z">
              <w:rPr>
                <w:rFonts w:eastAsiaTheme="minorHAnsi"/>
                <w:sz w:val="24"/>
                <w:szCs w:val="22"/>
                <w:highlight w:val="green"/>
                <w:lang w:eastAsia="en-US"/>
              </w:rPr>
            </w:rPrChange>
          </w:rPr>
          <w:t>KKREF</w:t>
        </w:r>
        <w:r w:rsidRPr="00DF5998">
          <w:rPr>
            <w:rFonts w:eastAsiaTheme="minorHAnsi"/>
            <w:sz w:val="24"/>
            <w:szCs w:val="22"/>
            <w:lang w:val="ru-RU" w:eastAsia="en-US"/>
            <w:rPrChange w:id="7437" w:author="Morozova Klavdia" w:date="2019-07-18T09:05:00Z">
              <w:rPr>
                <w:rFonts w:eastAsiaTheme="minorHAnsi"/>
                <w:sz w:val="24"/>
                <w:szCs w:val="22"/>
                <w:highlight w:val="green"/>
                <w:lang w:eastAsia="en-US"/>
              </w:rPr>
            </w:rPrChange>
          </w:rPr>
          <w:t>,</w:t>
        </w:r>
      </w:ins>
      <w:ins w:id="7438" w:author="Morozova Klavdia" w:date="2019-07-11T17:07:00Z">
        <w:r w:rsidRPr="00DF5998">
          <w:rPr>
            <w:rFonts w:eastAsiaTheme="minorHAnsi"/>
            <w:sz w:val="24"/>
            <w:szCs w:val="22"/>
            <w:lang w:val="ru-RU" w:eastAsia="en-US"/>
            <w:rPrChange w:id="7439" w:author="Morozova Klavdia" w:date="2019-07-18T09:05:00Z">
              <w:rPr>
                <w:rFonts w:eastAsiaTheme="minorHAnsi"/>
                <w:sz w:val="24"/>
                <w:szCs w:val="22"/>
                <w:highlight w:val="green"/>
                <w:lang w:eastAsia="en-US"/>
              </w:rPr>
            </w:rPrChange>
          </w:rPr>
          <w:t xml:space="preserve"> </w:t>
        </w:r>
      </w:ins>
      <w:ins w:id="7440" w:author="Morozova Klavdia" w:date="2019-07-17T15:09:00Z">
        <w:r w:rsidR="00524C7A" w:rsidRPr="00BC2C32">
          <w:rPr>
            <w:rFonts w:eastAsiaTheme="minorHAnsi"/>
            <w:sz w:val="24"/>
            <w:szCs w:val="22"/>
            <w:lang w:val="ru-RU" w:eastAsia="en-US"/>
            <w:rPrChange w:id="7441" w:author="Morozova Klavdia" w:date="2019-07-17T15:33:00Z">
              <w:rPr>
                <w:rFonts w:eastAsiaTheme="minorHAnsi"/>
                <w:sz w:val="24"/>
                <w:szCs w:val="22"/>
                <w:highlight w:val="green"/>
                <w:lang w:val="ru-RU" w:eastAsia="en-US"/>
              </w:rPr>
            </w:rPrChange>
          </w:rPr>
          <w:t>где</w:t>
        </w:r>
        <w:r w:rsidR="00524C7A" w:rsidRPr="00DF5998">
          <w:rPr>
            <w:rFonts w:eastAsiaTheme="minorHAnsi"/>
            <w:sz w:val="24"/>
            <w:szCs w:val="22"/>
            <w:lang w:val="ru-RU" w:eastAsia="en-US"/>
          </w:rPr>
          <w:t xml:space="preserve"> </w:t>
        </w:r>
      </w:ins>
      <w:ins w:id="7442" w:author="Morozova Klavdia" w:date="2019-07-11T17:06:00Z">
        <w:r w:rsidRPr="00BC2C32">
          <w:rPr>
            <w:rFonts w:eastAsiaTheme="minorHAnsi"/>
            <w:sz w:val="24"/>
            <w:szCs w:val="22"/>
            <w:lang w:eastAsia="en-US"/>
            <w:rPrChange w:id="7443" w:author="Morozova Klavdia" w:date="2019-07-17T15:33:00Z">
              <w:rPr>
                <w:rFonts w:eastAsiaTheme="minorHAnsi"/>
                <w:sz w:val="24"/>
                <w:szCs w:val="22"/>
                <w:highlight w:val="green"/>
                <w:lang w:eastAsia="en-US"/>
              </w:rPr>
            </w:rPrChange>
          </w:rPr>
          <w:t>T</w:t>
        </w:r>
        <w:r w:rsidRPr="00DF5998">
          <w:rPr>
            <w:rFonts w:eastAsiaTheme="minorHAnsi"/>
            <w:sz w:val="24"/>
            <w:szCs w:val="22"/>
            <w:lang w:val="ru-RU" w:eastAsia="en-US"/>
            <w:rPrChange w:id="7444" w:author="Morozova Klavdia" w:date="2019-07-18T09:05:00Z">
              <w:rPr>
                <w:rFonts w:eastAsiaTheme="minorHAnsi"/>
                <w:sz w:val="24"/>
                <w:szCs w:val="22"/>
                <w:highlight w:val="green"/>
                <w:lang w:eastAsia="en-US"/>
              </w:rPr>
            </w:rPrChange>
          </w:rPr>
          <w:t xml:space="preserve">025 - </w:t>
        </w:r>
        <w:r w:rsidRPr="00BC2C32">
          <w:rPr>
            <w:rFonts w:eastAsiaTheme="minorHAnsi"/>
            <w:sz w:val="24"/>
            <w:szCs w:val="22"/>
            <w:lang w:eastAsia="en-US"/>
            <w:rPrChange w:id="7445" w:author="Morozova Klavdia" w:date="2019-07-17T15:33:00Z">
              <w:rPr>
                <w:rFonts w:eastAsiaTheme="minorHAnsi"/>
                <w:sz w:val="24"/>
                <w:szCs w:val="22"/>
                <w:highlight w:val="green"/>
                <w:lang w:eastAsia="en-US"/>
              </w:rPr>
            </w:rPrChange>
          </w:rPr>
          <w:t>BKLAS</w:t>
        </w:r>
        <w:r w:rsidRPr="00DF5998">
          <w:rPr>
            <w:rFonts w:eastAsiaTheme="minorHAnsi"/>
            <w:sz w:val="24"/>
            <w:szCs w:val="22"/>
            <w:lang w:val="ru-RU" w:eastAsia="en-US"/>
            <w:rPrChange w:id="7446" w:author="Morozova Klavdia" w:date="2019-07-18T09:05:00Z">
              <w:rPr>
                <w:rFonts w:eastAsiaTheme="minorHAnsi"/>
                <w:sz w:val="24"/>
                <w:szCs w:val="22"/>
                <w:highlight w:val="green"/>
                <w:lang w:eastAsia="en-US"/>
              </w:rPr>
            </w:rPrChange>
          </w:rPr>
          <w:t xml:space="preserve"> = </w:t>
        </w:r>
        <w:r w:rsidRPr="00BC2C32">
          <w:rPr>
            <w:rFonts w:eastAsiaTheme="minorHAnsi"/>
            <w:sz w:val="24"/>
            <w:szCs w:val="22"/>
            <w:lang w:eastAsia="en-US"/>
            <w:rPrChange w:id="7447" w:author="Morozova Klavdia" w:date="2019-07-17T15:33:00Z">
              <w:rPr>
                <w:rFonts w:eastAsiaTheme="minorHAnsi"/>
                <w:sz w:val="24"/>
                <w:szCs w:val="22"/>
                <w:highlight w:val="green"/>
                <w:lang w:eastAsia="en-US"/>
              </w:rPr>
            </w:rPrChange>
          </w:rPr>
          <w:t>MT</w:t>
        </w:r>
        <w:r w:rsidRPr="00DF5998">
          <w:rPr>
            <w:rFonts w:eastAsiaTheme="minorHAnsi"/>
            <w:sz w:val="24"/>
            <w:szCs w:val="22"/>
            <w:lang w:val="ru-RU" w:eastAsia="en-US"/>
            <w:rPrChange w:id="7448" w:author="Morozova Klavdia" w:date="2019-07-18T09:05:00Z">
              <w:rPr>
                <w:rFonts w:eastAsiaTheme="minorHAnsi"/>
                <w:sz w:val="24"/>
                <w:szCs w:val="22"/>
                <w:highlight w:val="green"/>
                <w:lang w:eastAsia="en-US"/>
              </w:rPr>
            </w:rPrChange>
          </w:rPr>
          <w:t>06</w:t>
        </w:r>
        <w:r w:rsidRPr="00BC2C32">
          <w:rPr>
            <w:rFonts w:eastAsiaTheme="minorHAnsi"/>
            <w:sz w:val="24"/>
            <w:szCs w:val="22"/>
            <w:lang w:eastAsia="en-US"/>
            <w:rPrChange w:id="7449" w:author="Morozova Klavdia" w:date="2019-07-17T15:33:00Z">
              <w:rPr>
                <w:rFonts w:eastAsiaTheme="minorHAnsi"/>
                <w:sz w:val="24"/>
                <w:szCs w:val="22"/>
                <w:highlight w:val="green"/>
                <w:lang w:eastAsia="en-US"/>
              </w:rPr>
            </w:rPrChange>
          </w:rPr>
          <w:t>E</w:t>
        </w:r>
        <w:r w:rsidRPr="00DF5998">
          <w:rPr>
            <w:rFonts w:eastAsiaTheme="minorHAnsi"/>
            <w:sz w:val="24"/>
            <w:szCs w:val="22"/>
            <w:lang w:val="ru-RU" w:eastAsia="en-US"/>
            <w:rPrChange w:id="7450" w:author="Morozova Klavdia" w:date="2019-07-18T09:05:00Z">
              <w:rPr>
                <w:rFonts w:eastAsiaTheme="minorHAnsi"/>
                <w:sz w:val="24"/>
                <w:szCs w:val="22"/>
                <w:highlight w:val="green"/>
                <w:lang w:eastAsia="en-US"/>
              </w:rPr>
            </w:rPrChange>
          </w:rPr>
          <w:t xml:space="preserve"> - </w:t>
        </w:r>
        <w:r w:rsidRPr="00BC2C32">
          <w:rPr>
            <w:rFonts w:eastAsiaTheme="minorHAnsi"/>
            <w:sz w:val="24"/>
            <w:szCs w:val="22"/>
            <w:lang w:eastAsia="en-US"/>
            <w:rPrChange w:id="7451" w:author="Morozova Klavdia" w:date="2019-07-17T15:33:00Z">
              <w:rPr>
                <w:rFonts w:eastAsiaTheme="minorHAnsi"/>
                <w:sz w:val="24"/>
                <w:szCs w:val="22"/>
                <w:highlight w:val="green"/>
                <w:lang w:eastAsia="en-US"/>
              </w:rPr>
            </w:rPrChange>
          </w:rPr>
          <w:t>BKLAS</w:t>
        </w:r>
      </w:ins>
    </w:p>
    <w:p w14:paraId="5FD66646" w14:textId="53D936B0" w:rsidR="00D63116" w:rsidRPr="00AD3599" w:rsidRDefault="00D63116">
      <w:pPr>
        <w:pStyle w:val="Text"/>
        <w:numPr>
          <w:ilvl w:val="0"/>
          <w:numId w:val="55"/>
        </w:numPr>
        <w:spacing w:after="0"/>
        <w:rPr>
          <w:ins w:id="7452" w:author="Morozova Klavdia" w:date="2019-07-11T16:37:00Z"/>
          <w:rFonts w:eastAsiaTheme="minorHAnsi"/>
          <w:sz w:val="24"/>
          <w:szCs w:val="22"/>
          <w:lang w:eastAsia="en-US"/>
          <w:rPrChange w:id="7453" w:author="Morozova Klavdia" w:date="2019-08-06T12:06:00Z">
            <w:rPr>
              <w:ins w:id="7454" w:author="Morozova Klavdia" w:date="2019-07-11T16:37:00Z"/>
              <w:rFonts w:eastAsiaTheme="minorHAnsi"/>
              <w:highlight w:val="green"/>
            </w:rPr>
          </w:rPrChange>
        </w:rPr>
        <w:pPrChange w:id="7455" w:author="Morozova Klavdia" w:date="2019-07-19T10:06:00Z">
          <w:pPr>
            <w:pStyle w:val="Text"/>
            <w:numPr>
              <w:numId w:val="55"/>
            </w:numPr>
            <w:spacing w:after="120"/>
            <w:ind w:left="720" w:hanging="360"/>
          </w:pPr>
        </w:pPrChange>
      </w:pPr>
      <w:ins w:id="7456" w:author="Morozova Klavdia" w:date="2019-07-11T16:37:00Z">
        <w:r w:rsidRPr="00BC2C32">
          <w:rPr>
            <w:rFonts w:eastAsiaTheme="minorHAnsi"/>
            <w:sz w:val="24"/>
            <w:szCs w:val="22"/>
            <w:lang w:eastAsia="en-US"/>
            <w:rPrChange w:id="7457" w:author="Morozova Klavdia" w:date="2019-07-17T15:33:00Z">
              <w:rPr>
                <w:rFonts w:eastAsiaTheme="minorHAnsi"/>
                <w:sz w:val="24"/>
                <w:szCs w:val="22"/>
                <w:highlight w:val="green"/>
                <w:lang w:val="ru-RU" w:eastAsia="en-US"/>
              </w:rPr>
            </w:rPrChange>
          </w:rPr>
          <w:t>CH</w:t>
        </w:r>
        <w:r w:rsidRPr="00AD3599">
          <w:rPr>
            <w:rFonts w:eastAsiaTheme="minorHAnsi"/>
            <w:sz w:val="24"/>
            <w:szCs w:val="22"/>
            <w:lang w:eastAsia="en-US"/>
            <w:rPrChange w:id="7458" w:author="Morozova Klavdia" w:date="2019-08-06T12:06:00Z">
              <w:rPr>
                <w:rFonts w:eastAsiaTheme="minorHAnsi"/>
                <w:sz w:val="24"/>
                <w:szCs w:val="22"/>
                <w:highlight w:val="green"/>
                <w:lang w:val="ru-RU" w:eastAsia="en-US"/>
              </w:rPr>
            </w:rPrChange>
          </w:rPr>
          <w:t>_</w:t>
        </w:r>
        <w:r w:rsidRPr="00BC2C32">
          <w:rPr>
            <w:rFonts w:eastAsiaTheme="minorHAnsi"/>
            <w:sz w:val="24"/>
            <w:szCs w:val="22"/>
            <w:lang w:eastAsia="en-US"/>
            <w:rPrChange w:id="7459" w:author="Morozova Klavdia" w:date="2019-07-17T15:33:00Z">
              <w:rPr>
                <w:rFonts w:eastAsiaTheme="minorHAnsi"/>
                <w:sz w:val="24"/>
                <w:szCs w:val="22"/>
                <w:highlight w:val="green"/>
                <w:lang w:val="ru-RU" w:eastAsia="en-US"/>
              </w:rPr>
            </w:rPrChange>
          </w:rPr>
          <w:t>KOMP</w:t>
        </w:r>
      </w:ins>
      <w:ins w:id="7460" w:author="Morozova Klavdia" w:date="2019-07-11T16:38:00Z">
        <w:r w:rsidRPr="00AD3599">
          <w:rPr>
            <w:rFonts w:eastAsiaTheme="minorHAnsi"/>
            <w:sz w:val="24"/>
            <w:szCs w:val="22"/>
            <w:lang w:eastAsia="en-US"/>
            <w:rPrChange w:id="7461" w:author="Morozova Klavdia" w:date="2019-08-06T12:06:00Z">
              <w:rPr>
                <w:rFonts w:eastAsiaTheme="minorHAnsi"/>
                <w:sz w:val="24"/>
                <w:szCs w:val="22"/>
                <w:highlight w:val="green"/>
                <w:lang w:val="ru-RU" w:eastAsia="en-US"/>
              </w:rPr>
            </w:rPrChange>
          </w:rPr>
          <w:t xml:space="preserve"> </w:t>
        </w:r>
      </w:ins>
      <w:ins w:id="7462" w:author="Morozova Klavdia" w:date="2019-07-11T16:37:00Z">
        <w:r w:rsidRPr="00AD3599">
          <w:rPr>
            <w:rFonts w:eastAsiaTheme="minorHAnsi"/>
            <w:sz w:val="24"/>
            <w:szCs w:val="22"/>
            <w:lang w:eastAsia="en-US"/>
            <w:rPrChange w:id="7463" w:author="Morozova Klavdia" w:date="2019-08-06T12:06:00Z">
              <w:rPr>
                <w:rFonts w:eastAsiaTheme="minorHAnsi"/>
                <w:sz w:val="24"/>
                <w:szCs w:val="22"/>
                <w:highlight w:val="green"/>
                <w:lang w:val="ru-RU" w:eastAsia="en-US"/>
              </w:rPr>
            </w:rPrChange>
          </w:rPr>
          <w:t>-</w:t>
        </w:r>
      </w:ins>
      <w:ins w:id="7464" w:author="Morozova Klavdia" w:date="2019-07-11T16:38:00Z">
        <w:r w:rsidRPr="00AD3599">
          <w:rPr>
            <w:rFonts w:eastAsiaTheme="minorHAnsi"/>
            <w:sz w:val="24"/>
            <w:szCs w:val="22"/>
            <w:lang w:eastAsia="en-US"/>
            <w:rPrChange w:id="7465" w:author="Morozova Klavdia" w:date="2019-08-06T12:06:00Z">
              <w:rPr>
                <w:rFonts w:eastAsiaTheme="minorHAnsi"/>
                <w:sz w:val="24"/>
                <w:szCs w:val="22"/>
                <w:highlight w:val="green"/>
                <w:lang w:val="ru-RU" w:eastAsia="en-US"/>
              </w:rPr>
            </w:rPrChange>
          </w:rPr>
          <w:t xml:space="preserve"> </w:t>
        </w:r>
      </w:ins>
      <w:ins w:id="7466" w:author="Morozova Klavdia" w:date="2019-07-11T16:37:00Z">
        <w:r w:rsidRPr="00AD3599">
          <w:rPr>
            <w:rFonts w:eastAsiaTheme="minorHAnsi"/>
            <w:sz w:val="24"/>
            <w:szCs w:val="22"/>
            <w:lang w:eastAsia="en-US"/>
            <w:rPrChange w:id="7467" w:author="Morozova Klavdia" w:date="2019-08-06T12:06:00Z">
              <w:rPr>
                <w:sz w:val="18"/>
                <w:highlight w:val="green"/>
                <w:lang w:eastAsia="en-US"/>
              </w:rPr>
            </w:rPrChange>
          </w:rPr>
          <w:t xml:space="preserve"> </w:t>
        </w:r>
      </w:ins>
      <w:ins w:id="7468" w:author="Morozova Klavdia" w:date="2019-07-11T16:38:00Z">
        <w:r w:rsidRPr="00BC2C32">
          <w:rPr>
            <w:rFonts w:eastAsiaTheme="minorHAnsi"/>
            <w:sz w:val="24"/>
            <w:szCs w:val="22"/>
            <w:lang w:eastAsia="en-US"/>
          </w:rPr>
          <w:t>ZZMM</w:t>
        </w:r>
        <w:r w:rsidRPr="00AD3599">
          <w:rPr>
            <w:rFonts w:eastAsiaTheme="minorHAnsi"/>
            <w:sz w:val="24"/>
            <w:szCs w:val="22"/>
            <w:lang w:eastAsia="en-US"/>
          </w:rPr>
          <w:t>_</w:t>
        </w:r>
        <w:r w:rsidRPr="00BC2C32">
          <w:rPr>
            <w:rFonts w:eastAsiaTheme="minorHAnsi"/>
            <w:sz w:val="24"/>
            <w:szCs w:val="22"/>
            <w:lang w:eastAsia="en-US"/>
          </w:rPr>
          <w:t>ITYP</w:t>
        </w:r>
        <w:r w:rsidRPr="00AD3599">
          <w:rPr>
            <w:rFonts w:eastAsiaTheme="minorHAnsi"/>
            <w:sz w:val="24"/>
            <w:szCs w:val="22"/>
            <w:lang w:eastAsia="en-US"/>
          </w:rPr>
          <w:t xml:space="preserve"> = </w:t>
        </w:r>
      </w:ins>
      <w:ins w:id="7469" w:author="Morozova Klavdia" w:date="2019-07-11T17:21:00Z">
        <w:r w:rsidR="004B13C2" w:rsidRPr="00AD3599">
          <w:rPr>
            <w:rFonts w:eastAsiaTheme="minorHAnsi"/>
            <w:sz w:val="24"/>
            <w:szCs w:val="22"/>
            <w:lang w:eastAsia="en-US"/>
          </w:rPr>
          <w:t xml:space="preserve"> </w:t>
        </w:r>
        <w:r w:rsidR="004B13C2" w:rsidRPr="00BC2C32">
          <w:rPr>
            <w:rFonts w:eastAsiaTheme="minorHAnsi"/>
            <w:sz w:val="24"/>
            <w:szCs w:val="22"/>
            <w:lang w:eastAsia="en-US"/>
          </w:rPr>
          <w:t>IM</w:t>
        </w:r>
        <w:r w:rsidR="004B13C2" w:rsidRPr="00AD3599">
          <w:rPr>
            <w:rFonts w:eastAsiaTheme="minorHAnsi"/>
            <w:sz w:val="24"/>
            <w:szCs w:val="22"/>
            <w:lang w:eastAsia="en-US"/>
          </w:rPr>
          <w:t>_</w:t>
        </w:r>
        <w:r w:rsidR="004B13C2" w:rsidRPr="00BC2C32">
          <w:rPr>
            <w:rFonts w:eastAsiaTheme="minorHAnsi"/>
            <w:sz w:val="24"/>
            <w:szCs w:val="22"/>
            <w:lang w:eastAsia="en-US"/>
          </w:rPr>
          <w:t>KOMK</w:t>
        </w:r>
        <w:r w:rsidR="004B13C2" w:rsidRPr="00AD3599">
          <w:rPr>
            <w:rFonts w:eastAsiaTheme="minorHAnsi"/>
            <w:sz w:val="24"/>
            <w:szCs w:val="22"/>
            <w:lang w:eastAsia="en-US"/>
          </w:rPr>
          <w:t xml:space="preserve"> - </w:t>
        </w:r>
        <w:r w:rsidR="004B13C2" w:rsidRPr="00BC2C32">
          <w:rPr>
            <w:rFonts w:eastAsiaTheme="minorHAnsi"/>
            <w:sz w:val="24"/>
            <w:szCs w:val="22"/>
            <w:lang w:eastAsia="en-US"/>
          </w:rPr>
          <w:t>J</w:t>
        </w:r>
        <w:r w:rsidR="004B13C2" w:rsidRPr="00AD3599">
          <w:rPr>
            <w:rFonts w:eastAsiaTheme="minorHAnsi"/>
            <w:sz w:val="24"/>
            <w:szCs w:val="22"/>
            <w:lang w:eastAsia="en-US"/>
          </w:rPr>
          <w:t>_1</w:t>
        </w:r>
        <w:r w:rsidR="004B13C2" w:rsidRPr="00BC2C32">
          <w:rPr>
            <w:rFonts w:eastAsiaTheme="minorHAnsi"/>
            <w:sz w:val="24"/>
            <w:szCs w:val="22"/>
            <w:lang w:eastAsia="en-US"/>
          </w:rPr>
          <w:t>AFITP</w:t>
        </w:r>
      </w:ins>
    </w:p>
    <w:p w14:paraId="4BA7DE31" w14:textId="5E88226C" w:rsidR="007F4FB9" w:rsidRPr="00AD3599" w:rsidRDefault="00D63116">
      <w:pPr>
        <w:pStyle w:val="Text"/>
        <w:numPr>
          <w:ilvl w:val="0"/>
          <w:numId w:val="55"/>
        </w:numPr>
        <w:spacing w:after="0"/>
        <w:rPr>
          <w:ins w:id="7470" w:author="Morozova Klavdia" w:date="2019-07-11T16:59:00Z"/>
          <w:rFonts w:eastAsiaTheme="minorHAnsi"/>
          <w:rPrChange w:id="7471" w:author="Morozova Klavdia" w:date="2019-08-06T12:06:00Z">
            <w:rPr>
              <w:ins w:id="7472" w:author="Morozova Klavdia" w:date="2019-07-11T16:59:00Z"/>
              <w:rFonts w:eastAsiaTheme="minorHAnsi"/>
              <w:highlight w:val="green"/>
            </w:rPr>
          </w:rPrChange>
        </w:rPr>
        <w:pPrChange w:id="7473" w:author="Morozova Klavdia" w:date="2019-07-29T09:24:00Z">
          <w:pPr/>
        </w:pPrChange>
      </w:pPr>
      <w:ins w:id="7474" w:author="Morozova Klavdia" w:date="2019-07-11T16:37:00Z">
        <w:r w:rsidRPr="00BC2C32">
          <w:rPr>
            <w:rFonts w:eastAsiaTheme="minorHAnsi"/>
            <w:sz w:val="24"/>
            <w:szCs w:val="22"/>
            <w:lang w:eastAsia="en-US"/>
            <w:rPrChange w:id="7475" w:author="Morozova Klavdia" w:date="2019-07-17T15:33:00Z">
              <w:rPr>
                <w:rFonts w:eastAsiaTheme="minorHAnsi"/>
                <w:highlight w:val="green"/>
              </w:rPr>
            </w:rPrChange>
          </w:rPr>
          <w:t>CH_KOMP</w:t>
        </w:r>
      </w:ins>
      <w:ins w:id="7476" w:author="Morozova Klavdia" w:date="2019-07-11T16:38:00Z">
        <w:r w:rsidRPr="00BC2C32">
          <w:rPr>
            <w:rFonts w:eastAsiaTheme="minorHAnsi"/>
            <w:sz w:val="24"/>
            <w:szCs w:val="22"/>
            <w:lang w:eastAsia="en-US"/>
            <w:rPrChange w:id="7477" w:author="Morozova Klavdia" w:date="2019-07-17T15:33:00Z">
              <w:rPr>
                <w:rFonts w:eastAsiaTheme="minorHAnsi"/>
                <w:highlight w:val="green"/>
              </w:rPr>
            </w:rPrChange>
          </w:rPr>
          <w:t xml:space="preserve"> </w:t>
        </w:r>
      </w:ins>
      <w:ins w:id="7478" w:author="Morozova Klavdia" w:date="2019-07-11T16:37:00Z">
        <w:r w:rsidRPr="00BC2C32">
          <w:rPr>
            <w:rFonts w:eastAsiaTheme="minorHAnsi"/>
            <w:sz w:val="24"/>
            <w:szCs w:val="22"/>
            <w:lang w:eastAsia="en-US"/>
            <w:rPrChange w:id="7479" w:author="Morozova Klavdia" w:date="2019-07-17T15:33:00Z">
              <w:rPr>
                <w:rFonts w:eastAsiaTheme="minorHAnsi"/>
                <w:highlight w:val="green"/>
              </w:rPr>
            </w:rPrChange>
          </w:rPr>
          <w:t xml:space="preserve">- </w:t>
        </w:r>
      </w:ins>
      <w:ins w:id="7480" w:author="Morozova Klavdia" w:date="2019-07-11T16:38:00Z">
        <w:r w:rsidRPr="00BC2C32">
          <w:rPr>
            <w:rFonts w:eastAsiaTheme="minorHAnsi"/>
            <w:sz w:val="24"/>
            <w:szCs w:val="22"/>
            <w:lang w:eastAsia="en-US"/>
            <w:rPrChange w:id="7481" w:author="Morozova Klavdia" w:date="2019-07-17T15:33:00Z">
              <w:rPr>
                <w:sz w:val="18"/>
                <w:highlight w:val="green"/>
              </w:rPr>
            </w:rPrChange>
          </w:rPr>
          <w:t xml:space="preserve"> </w:t>
        </w:r>
      </w:ins>
      <w:ins w:id="7482" w:author="Morozova Klavdia" w:date="2019-07-11T18:06:00Z">
        <w:r w:rsidR="00362621" w:rsidRPr="00BC2C32">
          <w:rPr>
            <w:rFonts w:eastAsiaTheme="minorHAnsi"/>
            <w:sz w:val="24"/>
            <w:szCs w:val="22"/>
            <w:lang w:eastAsia="en-US"/>
            <w:rPrChange w:id="7483" w:author="Morozova Klavdia" w:date="2019-07-17T15:33:00Z">
              <w:rPr>
                <w:rFonts w:eastAsiaTheme="minorHAnsi"/>
                <w:highlight w:val="green"/>
              </w:rPr>
            </w:rPrChange>
          </w:rPr>
          <w:t xml:space="preserve">ZZMM_IMPRF </w:t>
        </w:r>
      </w:ins>
      <w:ins w:id="7484" w:author="Morozova Klavdia" w:date="2019-07-11T16:38:00Z">
        <w:r w:rsidRPr="00AD3599">
          <w:rPr>
            <w:rFonts w:eastAsiaTheme="minorHAnsi"/>
            <w:sz w:val="24"/>
            <w:szCs w:val="22"/>
            <w:lang w:eastAsia="en-US"/>
            <w:rPrChange w:id="7485" w:author="Morozova Klavdia" w:date="2019-08-06T12:06:00Z">
              <w:rPr>
                <w:rFonts w:eastAsiaTheme="minorHAnsi"/>
                <w:highlight w:val="green"/>
              </w:rPr>
            </w:rPrChange>
          </w:rPr>
          <w:t xml:space="preserve">= </w:t>
        </w:r>
      </w:ins>
      <w:ins w:id="7486" w:author="Morozova Klavdia" w:date="2019-07-11T18:28:00Z">
        <w:r w:rsidR="00983982" w:rsidRPr="00AD3599">
          <w:rPr>
            <w:rFonts w:eastAsiaTheme="minorHAnsi"/>
            <w:sz w:val="24"/>
            <w:szCs w:val="22"/>
            <w:lang w:eastAsia="en-US"/>
            <w:rPrChange w:id="7487" w:author="Morozova Klavdia" w:date="2019-08-06T12:06:00Z">
              <w:rPr>
                <w:rFonts w:eastAsiaTheme="minorHAnsi"/>
              </w:rPr>
            </w:rPrChange>
          </w:rPr>
          <w:t xml:space="preserve">PRPS – IMPRF, </w:t>
        </w:r>
      </w:ins>
      <w:ins w:id="7488" w:author="Morozova Klavdia" w:date="2019-08-02T10:14:00Z">
        <w:r w:rsidR="00951444" w:rsidRPr="00AD3599">
          <w:rPr>
            <w:rFonts w:eastAsiaTheme="minorHAnsi"/>
            <w:sz w:val="24"/>
            <w:szCs w:val="22"/>
            <w:lang w:val="ru-RU" w:eastAsia="en-US"/>
            <w:rPrChange w:id="7489" w:author="Morozova Klavdia" w:date="2019-08-06T12:06:00Z">
              <w:rPr>
                <w:rFonts w:eastAsiaTheme="minorHAnsi"/>
              </w:rPr>
            </w:rPrChange>
          </w:rPr>
          <w:t>где</w:t>
        </w:r>
      </w:ins>
      <w:ins w:id="7490" w:author="Morozova Klavdia" w:date="2019-07-11T18:28:00Z">
        <w:r w:rsidR="00983982" w:rsidRPr="00AD3599">
          <w:rPr>
            <w:rFonts w:eastAsiaTheme="minorHAnsi"/>
            <w:sz w:val="24"/>
            <w:szCs w:val="22"/>
            <w:lang w:eastAsia="en-US"/>
            <w:rPrChange w:id="7491" w:author="Morozova Klavdia" w:date="2019-08-06T12:06:00Z">
              <w:rPr>
                <w:rFonts w:eastAsiaTheme="minorHAnsi"/>
              </w:rPr>
            </w:rPrChange>
          </w:rPr>
          <w:t xml:space="preserve"> PRPS – </w:t>
        </w:r>
      </w:ins>
      <w:ins w:id="7492" w:author="Morozova Klavdia" w:date="2019-07-11T18:31:00Z">
        <w:r w:rsidR="00D97211" w:rsidRPr="00AD3599">
          <w:rPr>
            <w:rFonts w:eastAsiaTheme="minorHAnsi"/>
            <w:sz w:val="24"/>
            <w:szCs w:val="22"/>
            <w:lang w:eastAsia="en-US"/>
            <w:rPrChange w:id="7493" w:author="Morozova Klavdia" w:date="2019-08-06T12:06:00Z">
              <w:rPr>
                <w:rFonts w:eastAsiaTheme="minorHAnsi"/>
              </w:rPr>
            </w:rPrChange>
          </w:rPr>
          <w:t xml:space="preserve">PSPNR </w:t>
        </w:r>
      </w:ins>
      <w:ins w:id="7494" w:author="Morozova Klavdia" w:date="2019-07-11T18:28:00Z">
        <w:r w:rsidR="00AD3599" w:rsidRPr="00AD3599">
          <w:rPr>
            <w:rFonts w:eastAsiaTheme="minorHAnsi"/>
            <w:sz w:val="24"/>
            <w:szCs w:val="22"/>
            <w:lang w:eastAsia="en-US"/>
            <w:rPrChange w:id="7495" w:author="Morozova Klavdia" w:date="2019-08-06T12:06:00Z">
              <w:rPr>
                <w:rFonts w:eastAsiaTheme="minorHAnsi"/>
              </w:rPr>
            </w:rPrChange>
          </w:rPr>
          <w:t>=</w:t>
        </w:r>
      </w:ins>
      <w:ins w:id="7496" w:author="Morozova Klavdia" w:date="2019-08-02T10:15:00Z">
        <w:r w:rsidR="00951444" w:rsidRPr="00AD3599">
          <w:rPr>
            <w:rFonts w:eastAsiaTheme="minorHAnsi"/>
            <w:sz w:val="24"/>
            <w:szCs w:val="22"/>
            <w:lang w:eastAsia="en-US"/>
            <w:rPrChange w:id="7497" w:author="Morozova Klavdia" w:date="2019-08-06T12:06:00Z">
              <w:rPr>
                <w:rFonts w:eastAsiaTheme="minorHAnsi"/>
                <w:strike/>
              </w:rPr>
            </w:rPrChange>
          </w:rPr>
          <w:t xml:space="preserve"> IM_EKPO -  DISUB_PSPNR</w:t>
        </w:r>
      </w:ins>
    </w:p>
    <w:p w14:paraId="0203ECB3" w14:textId="77777777" w:rsidR="007F4FB9" w:rsidRPr="001B2C24" w:rsidRDefault="007F4FB9">
      <w:pPr>
        <w:pStyle w:val="Text"/>
        <w:spacing w:after="120"/>
        <w:rPr>
          <w:rFonts w:eastAsiaTheme="minorHAnsi"/>
          <w:highlight w:val="green"/>
          <w:rPrChange w:id="7498" w:author="Morozova Klavdia" w:date="2019-07-11T16:47:00Z">
            <w:rPr>
              <w:rFonts w:ascii="Arial" w:hAnsi="Arial" w:cs="Arial"/>
            </w:rPr>
          </w:rPrChange>
        </w:rPr>
        <w:pPrChange w:id="7499" w:author="Morozova Klavdia" w:date="2019-07-11T16:59:00Z">
          <w:pPr/>
        </w:pPrChange>
      </w:pPr>
    </w:p>
    <w:p w14:paraId="00C452A9" w14:textId="6A5EAA2E" w:rsidR="0077286C" w:rsidRPr="00A33FEF" w:rsidRDefault="0077286C" w:rsidP="00B34D1B">
      <w:pPr>
        <w:pStyle w:val="1"/>
        <w:numPr>
          <w:ilvl w:val="2"/>
          <w:numId w:val="8"/>
        </w:numPr>
      </w:pPr>
      <w:bookmarkStart w:id="7500" w:name="_Toc527041060"/>
      <w:bookmarkStart w:id="7501" w:name="_Toc528589969"/>
      <w:r w:rsidRPr="00A33FEF">
        <w:t>Журналирование ошибок</w:t>
      </w:r>
      <w:bookmarkEnd w:id="7500"/>
      <w:bookmarkEnd w:id="7501"/>
    </w:p>
    <w:p w14:paraId="06A3BD8B" w14:textId="77777777" w:rsidR="0077286C" w:rsidRPr="00A33FEF" w:rsidRDefault="0077286C" w:rsidP="0077286C">
      <w:pPr>
        <w:rPr>
          <w:rFonts w:ascii="Arial" w:eastAsiaTheme="minorHAnsi" w:hAnsi="Arial" w:cs="Arial"/>
          <w:i/>
          <w:color w:val="808080" w:themeColor="background1" w:themeShade="80"/>
          <w:sz w:val="22"/>
        </w:rPr>
      </w:pPr>
      <w:r w:rsidRPr="00A33FEF">
        <w:rPr>
          <w:rFonts w:ascii="Arial" w:eastAsiaTheme="minorHAnsi" w:hAnsi="Arial" w:cs="Arial"/>
          <w:i/>
          <w:color w:val="808080" w:themeColor="background1" w:themeShade="80"/>
          <w:sz w:val="22"/>
        </w:rPr>
        <w:t>Изменения должны быть внесены в стандартный журнал SLG1.</w:t>
      </w:r>
    </w:p>
    <w:p w14:paraId="52AB2E0D" w14:textId="77777777" w:rsidR="0077286C" w:rsidRPr="00A33FEF" w:rsidRDefault="0077286C" w:rsidP="0077286C">
      <w:pPr>
        <w:rPr>
          <w:rFonts w:ascii="Arial" w:hAnsi="Arial" w:cs="Arial"/>
        </w:rPr>
      </w:pPr>
    </w:p>
    <w:p w14:paraId="646DFCCB" w14:textId="4CB39FDF" w:rsidR="0077286C" w:rsidRPr="00A33FEF" w:rsidRDefault="0077286C" w:rsidP="00A908F6">
      <w:pPr>
        <w:pStyle w:val="1"/>
      </w:pPr>
      <w:r w:rsidRPr="00A33FEF">
        <w:t xml:space="preserve"> </w:t>
      </w:r>
      <w:bookmarkStart w:id="7502" w:name="_Toc527041062"/>
      <w:bookmarkStart w:id="7503" w:name="_Toc528589970"/>
      <w:r w:rsidR="001951E1" w:rsidRPr="00A33FEF">
        <w:t>Т</w:t>
      </w:r>
      <w:r w:rsidR="0054092C" w:rsidRPr="00A33FEF">
        <w:t>естирование</w:t>
      </w:r>
      <w:bookmarkEnd w:id="7502"/>
      <w:bookmarkEnd w:id="7503"/>
    </w:p>
    <w:p w14:paraId="27717292" w14:textId="760BFCB6" w:rsidR="00695202" w:rsidRPr="00A33FEF" w:rsidRDefault="0054092C" w:rsidP="003041B6">
      <w:pPr>
        <w:pStyle w:val="1"/>
        <w:numPr>
          <w:ilvl w:val="1"/>
          <w:numId w:val="8"/>
        </w:numPr>
      </w:pPr>
      <w:bookmarkStart w:id="7504" w:name="_Toc528589971"/>
      <w:bookmarkEnd w:id="1"/>
      <w:bookmarkEnd w:id="2"/>
      <w:bookmarkEnd w:id="3"/>
      <w:bookmarkEnd w:id="4"/>
      <w:r w:rsidRPr="00A33FEF">
        <w:t xml:space="preserve">Данные для </w:t>
      </w:r>
      <w:r w:rsidR="003041B6" w:rsidRPr="00A33FEF">
        <w:t>отладки и тестирования</w:t>
      </w:r>
      <w:bookmarkEnd w:id="7504"/>
    </w:p>
    <w:p w14:paraId="07F86D1F" w14:textId="5775B435" w:rsidR="003041B6" w:rsidRPr="00A33FEF" w:rsidRDefault="003041B6" w:rsidP="003041B6">
      <w:pPr>
        <w:rPr>
          <w:rFonts w:ascii="Arial" w:eastAsiaTheme="minorHAnsi" w:hAnsi="Arial" w:cs="Arial"/>
          <w:i/>
          <w:color w:val="808080" w:themeColor="background1" w:themeShade="80"/>
          <w:sz w:val="22"/>
        </w:rPr>
      </w:pPr>
      <w:r w:rsidRPr="00A33FEF">
        <w:rPr>
          <w:rFonts w:ascii="Arial" w:eastAsiaTheme="minorHAnsi" w:hAnsi="Arial" w:cs="Arial"/>
          <w:i/>
          <w:color w:val="808080" w:themeColor="background1" w:themeShade="80"/>
          <w:sz w:val="22"/>
        </w:rPr>
        <w:t xml:space="preserve">Тестовый пример с целью проверки логики работы разработки. </w:t>
      </w:r>
    </w:p>
    <w:p w14:paraId="05F2B194" w14:textId="4326B281" w:rsidR="005137CB" w:rsidRPr="00F1457F" w:rsidRDefault="00DA0DA3" w:rsidP="00DA0DA3">
      <w:pPr>
        <w:pStyle w:val="Text"/>
        <w:ind w:firstLine="176"/>
        <w:rPr>
          <w:b/>
          <w:lang w:val="ru-RU"/>
        </w:rPr>
      </w:pPr>
      <w:bookmarkStart w:id="7505" w:name="_Toc338965511"/>
      <w:r w:rsidRPr="00F1457F">
        <w:rPr>
          <w:b/>
          <w:lang w:val="ru-RU"/>
        </w:rPr>
        <w:t>НАЧАЛЬНЫЕ ДАННЫЕ</w:t>
      </w:r>
      <w:bookmarkEnd w:id="7505"/>
    </w:p>
    <w:p w14:paraId="4A933C2D" w14:textId="77777777" w:rsidR="005137CB" w:rsidRPr="00A33FEF" w:rsidRDefault="005137CB" w:rsidP="005137CB">
      <w:pPr>
        <w:pStyle w:val="cuscomments"/>
        <w:pBdr>
          <w:left w:val="none" w:sz="0" w:space="0" w:color="auto"/>
        </w:pBdr>
        <w:rPr>
          <w:rFonts w:ascii="Arial" w:hAnsi="Arial" w:cs="Arial"/>
          <w:color w:val="808080" w:themeColor="background1" w:themeShade="80"/>
        </w:rPr>
      </w:pPr>
      <w:r w:rsidRPr="00A33FEF">
        <w:rPr>
          <w:rFonts w:ascii="Arial" w:hAnsi="Arial" w:cs="Arial"/>
          <w:color w:val="808080" w:themeColor="background1" w:themeShade="80"/>
        </w:rPr>
        <w:t>В данной секции описываются все входные данные, необходимые для запуска разработки, как то:</w:t>
      </w:r>
    </w:p>
    <w:p w14:paraId="0D787A25" w14:textId="77777777" w:rsidR="005137CB" w:rsidRPr="00A33FEF" w:rsidRDefault="005137CB" w:rsidP="005137CB">
      <w:pPr>
        <w:pStyle w:val="cuscomments"/>
        <w:numPr>
          <w:ilvl w:val="0"/>
          <w:numId w:val="39"/>
        </w:numPr>
        <w:pBdr>
          <w:left w:val="none" w:sz="0" w:space="0" w:color="auto"/>
        </w:pBdr>
        <w:rPr>
          <w:rFonts w:ascii="Arial" w:hAnsi="Arial" w:cs="Arial"/>
          <w:color w:val="808080" w:themeColor="background1" w:themeShade="80"/>
        </w:rPr>
      </w:pPr>
      <w:r w:rsidRPr="00A33FEF">
        <w:rPr>
          <w:rFonts w:ascii="Arial" w:hAnsi="Arial" w:cs="Arial"/>
          <w:color w:val="808080" w:themeColor="background1" w:themeShade="80"/>
        </w:rPr>
        <w:t>Файл с данными;</w:t>
      </w:r>
    </w:p>
    <w:p w14:paraId="61F29137" w14:textId="77777777" w:rsidR="005137CB" w:rsidRPr="00A33FEF" w:rsidRDefault="005137CB" w:rsidP="005137CB">
      <w:pPr>
        <w:pStyle w:val="cuscomments"/>
        <w:numPr>
          <w:ilvl w:val="0"/>
          <w:numId w:val="39"/>
        </w:numPr>
        <w:pBdr>
          <w:left w:val="none" w:sz="0" w:space="0" w:color="auto"/>
        </w:pBdr>
        <w:rPr>
          <w:rFonts w:ascii="Arial" w:hAnsi="Arial" w:cs="Arial"/>
          <w:color w:val="808080" w:themeColor="background1" w:themeShade="80"/>
        </w:rPr>
      </w:pPr>
      <w:r w:rsidRPr="00A33FEF">
        <w:rPr>
          <w:rFonts w:ascii="Arial" w:hAnsi="Arial" w:cs="Arial"/>
          <w:color w:val="808080" w:themeColor="background1" w:themeShade="80"/>
        </w:rPr>
        <w:t xml:space="preserve">Входящий </w:t>
      </w:r>
      <w:r w:rsidRPr="00A33FEF">
        <w:rPr>
          <w:rFonts w:ascii="Arial" w:hAnsi="Arial" w:cs="Arial"/>
          <w:color w:val="808080" w:themeColor="background1" w:themeShade="80"/>
          <w:lang w:val="en-US"/>
        </w:rPr>
        <w:t>RFC</w:t>
      </w:r>
      <w:r w:rsidRPr="00A33FEF">
        <w:rPr>
          <w:rFonts w:ascii="Arial" w:hAnsi="Arial" w:cs="Arial"/>
          <w:color w:val="808080" w:themeColor="background1" w:themeShade="80"/>
        </w:rPr>
        <w:t>-запрос.</w:t>
      </w:r>
    </w:p>
    <w:p w14:paraId="31B9D887" w14:textId="77777777" w:rsidR="005137CB" w:rsidRPr="00A33FEF" w:rsidRDefault="005137CB" w:rsidP="005137CB">
      <w:pPr>
        <w:pStyle w:val="cuscomments"/>
        <w:pBdr>
          <w:left w:val="none" w:sz="0" w:space="0" w:color="auto"/>
        </w:pBdr>
        <w:rPr>
          <w:rFonts w:ascii="Arial" w:hAnsi="Arial" w:cs="Arial"/>
          <w:color w:val="808080" w:themeColor="background1" w:themeShade="80"/>
        </w:rPr>
      </w:pPr>
      <w:r w:rsidRPr="00A33FEF">
        <w:rPr>
          <w:rFonts w:ascii="Arial" w:hAnsi="Arial" w:cs="Arial"/>
          <w:color w:val="808080" w:themeColor="background1" w:themeShade="80"/>
        </w:rPr>
        <w:t>Входные данные, задаваемые на экране выбора, описываются только, если это не сделано в ТЗ.</w:t>
      </w:r>
    </w:p>
    <w:p w14:paraId="41B47BF3" w14:textId="77777777" w:rsidR="005137CB" w:rsidRPr="00A33FEF" w:rsidRDefault="005137CB" w:rsidP="005137CB">
      <w:pPr>
        <w:pStyle w:val="cuscomments"/>
        <w:pBdr>
          <w:left w:val="none" w:sz="0" w:space="0" w:color="auto"/>
        </w:pBdr>
        <w:rPr>
          <w:rFonts w:ascii="Arial" w:hAnsi="Arial" w:cs="Arial"/>
          <w:color w:val="808080" w:themeColor="background1" w:themeShade="80"/>
        </w:rPr>
      </w:pPr>
      <w:r w:rsidRPr="00A33FEF">
        <w:rPr>
          <w:rFonts w:ascii="Arial" w:hAnsi="Arial" w:cs="Arial"/>
          <w:color w:val="808080" w:themeColor="background1" w:themeShade="80"/>
        </w:rPr>
        <w:t>В случае использования данных из входных файлов или из других систем, необходимо описать, куда и каким образом помещаются входные файлы (на сервер презентации, на сервер приложения).</w:t>
      </w:r>
    </w:p>
    <w:p w14:paraId="4403E900" w14:textId="77777777" w:rsidR="005137CB" w:rsidRPr="00A33FEF" w:rsidRDefault="005137CB" w:rsidP="005137CB">
      <w:pPr>
        <w:pStyle w:val="cuscomments"/>
        <w:pBdr>
          <w:left w:val="none" w:sz="0" w:space="0" w:color="auto"/>
        </w:pBdr>
        <w:rPr>
          <w:rFonts w:ascii="Arial" w:hAnsi="Arial" w:cs="Arial"/>
          <w:color w:val="808080" w:themeColor="background1" w:themeShade="80"/>
        </w:rPr>
      </w:pPr>
      <w:r w:rsidRPr="00A33FEF">
        <w:rPr>
          <w:rFonts w:ascii="Arial" w:hAnsi="Arial" w:cs="Arial"/>
          <w:color w:val="808080" w:themeColor="background1" w:themeShade="80"/>
        </w:rPr>
        <w:t>Сами значения не указываются.</w:t>
      </w:r>
    </w:p>
    <w:p w14:paraId="650E8907" w14:textId="72E43A77" w:rsidR="005137CB" w:rsidRPr="00A33FEF" w:rsidRDefault="00DA0DA3" w:rsidP="00DA0DA3">
      <w:pPr>
        <w:pStyle w:val="Text"/>
        <w:ind w:firstLine="176"/>
        <w:rPr>
          <w:b/>
          <w:lang w:val="ru-RU"/>
        </w:rPr>
      </w:pPr>
      <w:bookmarkStart w:id="7506" w:name="_Toc338965512"/>
      <w:r w:rsidRPr="00A33FEF">
        <w:rPr>
          <w:b/>
          <w:lang w:val="ru-RU"/>
        </w:rPr>
        <w:t>ЗАПУСК</w:t>
      </w:r>
      <w:bookmarkEnd w:id="7506"/>
    </w:p>
    <w:p w14:paraId="79ABBE30" w14:textId="77777777" w:rsidR="005137CB" w:rsidRPr="00A33FEF" w:rsidRDefault="005137CB" w:rsidP="005137CB">
      <w:pPr>
        <w:pStyle w:val="cuscomments"/>
        <w:pBdr>
          <w:left w:val="none" w:sz="0" w:space="0" w:color="auto"/>
        </w:pBdr>
        <w:rPr>
          <w:rFonts w:ascii="Arial" w:hAnsi="Arial" w:cs="Arial"/>
          <w:color w:val="808080" w:themeColor="background1" w:themeShade="80"/>
        </w:rPr>
      </w:pPr>
      <w:r w:rsidRPr="00A33FEF">
        <w:rPr>
          <w:rFonts w:ascii="Arial" w:hAnsi="Arial" w:cs="Arial"/>
          <w:color w:val="808080" w:themeColor="background1" w:themeShade="80"/>
        </w:rPr>
        <w:t>В данной секции описывается последовательность действий, необходимая для запуска данной разработки. Необходимо указать стартовую транзакцию.</w:t>
      </w:r>
    </w:p>
    <w:p w14:paraId="4CAC1FD0" w14:textId="77777777" w:rsidR="005137CB" w:rsidRPr="00A33FEF" w:rsidRDefault="005137CB" w:rsidP="005137CB">
      <w:pPr>
        <w:pStyle w:val="cuscomments"/>
        <w:pBdr>
          <w:left w:val="none" w:sz="0" w:space="0" w:color="auto"/>
        </w:pBdr>
        <w:rPr>
          <w:rFonts w:ascii="Arial" w:hAnsi="Arial" w:cs="Arial"/>
          <w:color w:val="808080" w:themeColor="background1" w:themeShade="80"/>
        </w:rPr>
      </w:pPr>
      <w:r w:rsidRPr="00A33FEF">
        <w:rPr>
          <w:rFonts w:ascii="Arial" w:hAnsi="Arial" w:cs="Arial"/>
          <w:color w:val="808080" w:themeColor="background1" w:themeShade="80"/>
        </w:rPr>
        <w:t>Необходимо описать краткую инструкцию по работе с разработкой. Допускается ссылка на соответствующий п. Задания на разработку.</w:t>
      </w:r>
    </w:p>
    <w:p w14:paraId="024D4974" w14:textId="28123997" w:rsidR="005137CB" w:rsidRPr="00A33FEF" w:rsidRDefault="00DA0DA3" w:rsidP="00DA0DA3">
      <w:pPr>
        <w:pStyle w:val="Text"/>
        <w:ind w:firstLine="176"/>
        <w:rPr>
          <w:b/>
          <w:lang w:val="ru-RU"/>
        </w:rPr>
      </w:pPr>
      <w:bookmarkStart w:id="7507" w:name="_Toc338965513"/>
      <w:r w:rsidRPr="00A33FEF">
        <w:rPr>
          <w:b/>
          <w:lang w:val="ru-RU"/>
        </w:rPr>
        <w:t>ВЫХОДНЫЕ ДАННЫЕ</w:t>
      </w:r>
      <w:bookmarkEnd w:id="7507"/>
    </w:p>
    <w:p w14:paraId="6A07A747" w14:textId="2B3F5185" w:rsidR="005137CB" w:rsidRPr="00A33FEF" w:rsidRDefault="005137CB" w:rsidP="005137CB">
      <w:pPr>
        <w:pStyle w:val="cuscomments"/>
        <w:pBdr>
          <w:left w:val="none" w:sz="0" w:space="0" w:color="auto"/>
        </w:pBdr>
        <w:rPr>
          <w:rFonts w:ascii="Arial" w:hAnsi="Arial" w:cs="Arial"/>
          <w:color w:val="808080" w:themeColor="background1" w:themeShade="80"/>
        </w:rPr>
      </w:pPr>
      <w:r w:rsidRPr="00A33FEF">
        <w:rPr>
          <w:rFonts w:ascii="Arial" w:hAnsi="Arial" w:cs="Arial"/>
          <w:color w:val="808080" w:themeColor="background1" w:themeShade="80"/>
        </w:rPr>
        <w:t xml:space="preserve">В данной секции описываются все выходные данные, </w:t>
      </w:r>
      <w:r w:rsidR="008A4931" w:rsidRPr="00A33FEF">
        <w:rPr>
          <w:rFonts w:ascii="Arial" w:hAnsi="Arial" w:cs="Arial"/>
          <w:color w:val="808080" w:themeColor="background1" w:themeShade="80"/>
        </w:rPr>
        <w:t xml:space="preserve">которые должны быть </w:t>
      </w:r>
      <w:r w:rsidRPr="00A33FEF">
        <w:rPr>
          <w:rFonts w:ascii="Arial" w:hAnsi="Arial" w:cs="Arial"/>
          <w:color w:val="808080" w:themeColor="background1" w:themeShade="80"/>
        </w:rPr>
        <w:t>полученные в результате работы данной разработки, создаваемые в системе документы. В случае помещения данных из системы в выходных файлы или в другие системы, необходимо описать, куда и каким образом помещаются выходные файлы (на сервер презентации, на сервер приложения, в какие системы).</w:t>
      </w:r>
    </w:p>
    <w:p w14:paraId="4EC5664F" w14:textId="42A93B37" w:rsidR="005137CB" w:rsidRPr="00A33FEF" w:rsidRDefault="005137CB" w:rsidP="005137CB">
      <w:pPr>
        <w:rPr>
          <w:rFonts w:ascii="Arial" w:eastAsiaTheme="minorHAnsi" w:hAnsi="Arial" w:cs="Arial"/>
          <w:i/>
          <w:color w:val="808080" w:themeColor="background1" w:themeShade="80"/>
          <w:sz w:val="22"/>
        </w:rPr>
      </w:pPr>
      <w:r w:rsidRPr="00A33FEF">
        <w:rPr>
          <w:rFonts w:ascii="Arial" w:hAnsi="Arial" w:cs="Arial"/>
        </w:rPr>
        <w:br w:type="page"/>
      </w:r>
    </w:p>
    <w:p w14:paraId="63DDCB19" w14:textId="77777777" w:rsidR="005137CB" w:rsidRPr="00A33FEF" w:rsidRDefault="005137CB" w:rsidP="003041B6">
      <w:pPr>
        <w:rPr>
          <w:rFonts w:ascii="Arial" w:eastAsiaTheme="minorHAnsi" w:hAnsi="Arial" w:cs="Arial"/>
          <w:i/>
          <w:color w:val="808080" w:themeColor="background1" w:themeShade="80"/>
          <w:sz w:val="22"/>
        </w:rPr>
      </w:pPr>
    </w:p>
    <w:p w14:paraId="354089EF" w14:textId="77777777" w:rsidR="003041B6" w:rsidRPr="00A33FEF" w:rsidRDefault="003041B6" w:rsidP="003041B6">
      <w:pPr>
        <w:rPr>
          <w:rFonts w:ascii="Arial" w:eastAsia="Calibri" w:hAnsi="Arial" w:cs="Arial"/>
        </w:rPr>
      </w:pPr>
    </w:p>
    <w:p w14:paraId="3DCF5E20" w14:textId="0AF7B9DE" w:rsidR="003041B6" w:rsidRPr="00A33FEF" w:rsidRDefault="003041B6" w:rsidP="003041B6">
      <w:pPr>
        <w:pStyle w:val="1"/>
        <w:numPr>
          <w:ilvl w:val="1"/>
          <w:numId w:val="8"/>
        </w:numPr>
      </w:pPr>
      <w:bookmarkStart w:id="7508" w:name="_Toc528589972"/>
      <w:r w:rsidRPr="00A33FEF">
        <w:t>Отчет о разработке</w:t>
      </w:r>
      <w:bookmarkEnd w:id="7508"/>
    </w:p>
    <w:p w14:paraId="3F83C98B" w14:textId="375886CA" w:rsidR="005137CB" w:rsidRPr="00A33FEF" w:rsidRDefault="00DA0DA3" w:rsidP="00DA0DA3">
      <w:pPr>
        <w:pStyle w:val="Text"/>
        <w:rPr>
          <w:b/>
          <w:lang w:val="ru-RU"/>
        </w:rPr>
      </w:pPr>
      <w:bookmarkStart w:id="7509" w:name="_Toc338965506"/>
      <w:r w:rsidRPr="00A33FEF">
        <w:rPr>
          <w:b/>
          <w:lang w:val="ru-RU"/>
        </w:rPr>
        <w:t>ПОЛНЫЙ ПЕРЕЧЕНЬ ОБЪЕКТОВ, ЗАДЕЙСТВОВАННЫХ В РАЗРАБОТКЕ</w:t>
      </w:r>
      <w:bookmarkEnd w:id="7509"/>
    </w:p>
    <w:p w14:paraId="3DD7B1FD" w14:textId="77777777" w:rsidR="005137CB" w:rsidRPr="00A33FEF" w:rsidRDefault="005137CB" w:rsidP="005137CB">
      <w:pPr>
        <w:pStyle w:val="cuscomments"/>
        <w:pBdr>
          <w:left w:val="none" w:sz="0" w:space="0" w:color="auto"/>
        </w:pBdr>
        <w:rPr>
          <w:rFonts w:ascii="Arial" w:hAnsi="Arial" w:cs="Arial"/>
          <w:color w:val="808080" w:themeColor="background1" w:themeShade="80"/>
        </w:rPr>
      </w:pPr>
      <w:r w:rsidRPr="00A33FEF">
        <w:rPr>
          <w:rFonts w:ascii="Arial" w:hAnsi="Arial" w:cs="Arial"/>
          <w:color w:val="808080" w:themeColor="background1" w:themeShade="80"/>
        </w:rPr>
        <w:t xml:space="preserve">В этот раздел заносятся все </w:t>
      </w:r>
      <w:r w:rsidRPr="00A33FEF">
        <w:rPr>
          <w:rFonts w:ascii="Arial" w:hAnsi="Arial" w:cs="Arial"/>
          <w:color w:val="808080" w:themeColor="background1" w:themeShade="80"/>
          <w:lang w:val="en-US"/>
        </w:rPr>
        <w:t>Z</w:t>
      </w:r>
      <w:r w:rsidRPr="00A33FEF">
        <w:rPr>
          <w:rFonts w:ascii="Arial" w:hAnsi="Arial" w:cs="Arial"/>
          <w:color w:val="808080" w:themeColor="background1" w:themeShade="80"/>
        </w:rPr>
        <w:t>-объекты создававшиеся или изменявшиеся по данной разработке в рамках всех версий. При заполнении описания для очередной версии раздел пополняется как объектами, созданными в рамках этой версии, так и выявленными не задокументированными объектами из ранних версий.</w:t>
      </w:r>
    </w:p>
    <w:p w14:paraId="16D3FE3F" w14:textId="77777777" w:rsidR="005137CB" w:rsidRPr="00A33FEF" w:rsidRDefault="005137CB" w:rsidP="005137CB">
      <w:pPr>
        <w:pStyle w:val="cuscomments"/>
        <w:pBdr>
          <w:left w:val="none" w:sz="0" w:space="0" w:color="auto"/>
        </w:pBdr>
        <w:rPr>
          <w:rFonts w:ascii="Arial" w:hAnsi="Arial" w:cs="Arial"/>
          <w:color w:val="808080" w:themeColor="background1" w:themeShade="80"/>
          <w:lang w:val="en-US"/>
        </w:rPr>
      </w:pPr>
      <w:r w:rsidRPr="00A33FEF">
        <w:rPr>
          <w:rFonts w:ascii="Arial" w:hAnsi="Arial" w:cs="Arial"/>
          <w:color w:val="808080" w:themeColor="background1" w:themeShade="80"/>
        </w:rPr>
        <w:t>Группировать  объекты по типу. Порядок следования типов объектов задается шаблоном. Типы не удалять.</w:t>
      </w:r>
      <w:r w:rsidRPr="00A33FEF">
        <w:rPr>
          <w:rFonts w:ascii="Arial" w:hAnsi="Arial" w:cs="Arial"/>
          <w:color w:val="808080" w:themeColor="background1" w:themeShade="80"/>
          <w:lang w:val="en-US"/>
        </w:rPr>
        <w:t xml:space="preserve"> </w:t>
      </w:r>
      <w:r w:rsidRPr="00A33FEF">
        <w:rPr>
          <w:rFonts w:ascii="Arial" w:hAnsi="Arial" w:cs="Arial"/>
          <w:color w:val="808080" w:themeColor="background1" w:themeShade="80"/>
        </w:rPr>
        <w:t>Объекты должны быть отсортированы по алфавиту</w:t>
      </w:r>
      <w:r w:rsidRPr="00A33FEF">
        <w:rPr>
          <w:rFonts w:ascii="Arial" w:hAnsi="Arial" w:cs="Arial"/>
          <w:color w:val="808080" w:themeColor="background1" w:themeShade="80"/>
          <w:lang w:val="en-US"/>
        </w:rPr>
        <w:t>.</w:t>
      </w:r>
    </w:p>
    <w:p w14:paraId="5DCD675D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</w:rPr>
        <w:t>Транзакции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29036F4F" w14:textId="77777777" w:rsidTr="001D0C9D">
        <w:tc>
          <w:tcPr>
            <w:tcW w:w="1984" w:type="dxa"/>
            <w:shd w:val="clear" w:color="auto" w:fill="FFC000"/>
          </w:tcPr>
          <w:p w14:paraId="2C0348A2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15062D45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5E60F526" w14:textId="77777777" w:rsidTr="005137CB">
        <w:tc>
          <w:tcPr>
            <w:tcW w:w="1984" w:type="dxa"/>
          </w:tcPr>
          <w:p w14:paraId="03D1E8DE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26DF44D9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48A9951C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 xml:space="preserve">Программы 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540C49BC" w14:textId="77777777" w:rsidTr="001D0C9D">
        <w:tc>
          <w:tcPr>
            <w:tcW w:w="1984" w:type="dxa"/>
            <w:shd w:val="clear" w:color="auto" w:fill="FFC000"/>
          </w:tcPr>
          <w:p w14:paraId="2CCA3900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64F98911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6889A5E3" w14:textId="77777777" w:rsidTr="005137CB">
        <w:tc>
          <w:tcPr>
            <w:tcW w:w="1984" w:type="dxa"/>
          </w:tcPr>
          <w:p w14:paraId="76759519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17E5DE30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03ADD620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  <w:lang w:val="en-US"/>
        </w:rPr>
        <w:t>Include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63F1BA93" w14:textId="77777777" w:rsidTr="001D0C9D">
        <w:tc>
          <w:tcPr>
            <w:tcW w:w="1984" w:type="dxa"/>
            <w:shd w:val="clear" w:color="auto" w:fill="FFC000"/>
          </w:tcPr>
          <w:p w14:paraId="3EFC493D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6F928B2A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4A685ECF" w14:textId="77777777" w:rsidTr="005137CB">
        <w:tc>
          <w:tcPr>
            <w:tcW w:w="1984" w:type="dxa"/>
          </w:tcPr>
          <w:p w14:paraId="4B8F7E08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5AE2D092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210A0903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</w:rPr>
        <w:t>Группы функций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1D59BF8B" w14:textId="77777777" w:rsidTr="001D0C9D"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C000"/>
          </w:tcPr>
          <w:p w14:paraId="19087B74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C000"/>
          </w:tcPr>
          <w:p w14:paraId="7574CFED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09A9D84D" w14:textId="77777777" w:rsidTr="005137CB"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16087F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</w:p>
        </w:tc>
        <w:tc>
          <w:tcPr>
            <w:tcW w:w="73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0B12D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</w:p>
        </w:tc>
      </w:tr>
    </w:tbl>
    <w:p w14:paraId="53DBCA5A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</w:rPr>
        <w:t xml:space="preserve">Функциональные модули 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292E076B" w14:textId="77777777" w:rsidTr="001D0C9D">
        <w:tc>
          <w:tcPr>
            <w:tcW w:w="1984" w:type="dxa"/>
            <w:shd w:val="clear" w:color="auto" w:fill="FFC000"/>
          </w:tcPr>
          <w:p w14:paraId="31EECA5E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30D652AA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6C119B91" w14:textId="77777777" w:rsidTr="005137CB">
        <w:tc>
          <w:tcPr>
            <w:tcW w:w="1984" w:type="dxa"/>
          </w:tcPr>
          <w:p w14:paraId="65DF6E88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47A04F5E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7A8A0262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 xml:space="preserve">Классы 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67842A7A" w14:textId="77777777" w:rsidTr="001D0C9D">
        <w:tc>
          <w:tcPr>
            <w:tcW w:w="1984" w:type="dxa"/>
            <w:shd w:val="clear" w:color="auto" w:fill="FFC000"/>
          </w:tcPr>
          <w:p w14:paraId="1B8A5B6C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25E1EE6A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7425DA0C" w14:textId="77777777" w:rsidTr="005137CB">
        <w:tc>
          <w:tcPr>
            <w:tcW w:w="1984" w:type="dxa"/>
          </w:tcPr>
          <w:p w14:paraId="545E7F95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48515B3C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6B2AE29C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>П</w:t>
      </w:r>
      <w:r w:rsidRPr="00A33FEF">
        <w:rPr>
          <w:rFonts w:ascii="Arial" w:hAnsi="Arial" w:cs="Arial"/>
          <w:lang w:val="en-US"/>
        </w:rPr>
        <w:t>ул</w:t>
      </w:r>
      <w:r w:rsidRPr="00A33FEF">
        <w:rPr>
          <w:rFonts w:ascii="Arial" w:hAnsi="Arial" w:cs="Arial"/>
        </w:rPr>
        <w:t xml:space="preserve"> модулей 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23F38C6F" w14:textId="77777777" w:rsidTr="001D0C9D">
        <w:tc>
          <w:tcPr>
            <w:tcW w:w="1984" w:type="dxa"/>
            <w:shd w:val="clear" w:color="auto" w:fill="FFC000"/>
          </w:tcPr>
          <w:p w14:paraId="67447C5F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49643289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54DC47E0" w14:textId="77777777" w:rsidTr="005137CB">
        <w:tc>
          <w:tcPr>
            <w:tcW w:w="1984" w:type="dxa"/>
          </w:tcPr>
          <w:p w14:paraId="515F4FEC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5089E328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21BE4E1E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</w:rPr>
        <w:t>BADI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126"/>
        <w:gridCol w:w="2693"/>
        <w:gridCol w:w="2552"/>
      </w:tblGrid>
      <w:tr w:rsidR="005137CB" w:rsidRPr="00A33FEF" w14:paraId="5213E93A" w14:textId="77777777" w:rsidTr="001D0C9D">
        <w:tc>
          <w:tcPr>
            <w:tcW w:w="1984" w:type="dxa"/>
            <w:shd w:val="clear" w:color="auto" w:fill="FFC000"/>
          </w:tcPr>
          <w:p w14:paraId="1CC7A466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  <w:lang w:val="en-US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В</w:t>
            </w:r>
            <w:r w:rsidRPr="00A33FEF">
              <w:rPr>
                <w:rFonts w:ascii="Arial" w:hAnsi="Arial" w:cs="Arial"/>
                <w:iCs/>
                <w:szCs w:val="20"/>
                <w:lang w:val="en-US"/>
              </w:rPr>
              <w:t>недрение</w:t>
            </w:r>
          </w:p>
        </w:tc>
        <w:tc>
          <w:tcPr>
            <w:tcW w:w="2126" w:type="dxa"/>
            <w:shd w:val="clear" w:color="auto" w:fill="FFC000"/>
          </w:tcPr>
          <w:p w14:paraId="31FAAC2E" w14:textId="77777777" w:rsidR="005137CB" w:rsidRPr="00A33FEF" w:rsidRDefault="005137CB" w:rsidP="005137CB">
            <w:pPr>
              <w:pStyle w:val="afa"/>
              <w:tabs>
                <w:tab w:val="left" w:pos="3372"/>
              </w:tabs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Название</w:t>
            </w:r>
            <w:r w:rsidRPr="00A33FEF">
              <w:rPr>
                <w:rFonts w:ascii="Arial" w:hAnsi="Arial" w:cs="Arial"/>
                <w:iCs/>
                <w:szCs w:val="20"/>
                <w:lang w:val="en-US"/>
              </w:rPr>
              <w:t xml:space="preserve"> </w:t>
            </w:r>
            <w:r w:rsidRPr="00A33FEF">
              <w:rPr>
                <w:rFonts w:ascii="Arial" w:hAnsi="Arial" w:cs="Arial"/>
                <w:iCs/>
                <w:szCs w:val="20"/>
              </w:rPr>
              <w:t>внедрения</w:t>
            </w:r>
            <w:r w:rsidRPr="00A33FEF">
              <w:rPr>
                <w:rFonts w:ascii="Arial" w:hAnsi="Arial" w:cs="Arial"/>
                <w:iCs/>
                <w:szCs w:val="20"/>
              </w:rPr>
              <w:tab/>
            </w:r>
          </w:p>
        </w:tc>
        <w:tc>
          <w:tcPr>
            <w:tcW w:w="2693" w:type="dxa"/>
            <w:shd w:val="clear" w:color="auto" w:fill="FFC000"/>
          </w:tcPr>
          <w:p w14:paraId="78AC335B" w14:textId="77777777" w:rsidR="005137CB" w:rsidRPr="00A33FEF" w:rsidRDefault="005137CB" w:rsidP="005137CB">
            <w:pPr>
              <w:pStyle w:val="afa"/>
              <w:tabs>
                <w:tab w:val="left" w:pos="3372"/>
              </w:tabs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BAD</w:t>
            </w:r>
            <w:r w:rsidRPr="00A33FEF">
              <w:rPr>
                <w:rFonts w:ascii="Arial" w:hAnsi="Arial" w:cs="Arial"/>
                <w:iCs/>
                <w:szCs w:val="20"/>
                <w:lang w:val="en-US"/>
              </w:rPr>
              <w:t>I</w:t>
            </w:r>
          </w:p>
        </w:tc>
        <w:tc>
          <w:tcPr>
            <w:tcW w:w="2552" w:type="dxa"/>
            <w:shd w:val="clear" w:color="auto" w:fill="FFC000"/>
          </w:tcPr>
          <w:p w14:paraId="013B1150" w14:textId="77777777" w:rsidR="005137CB" w:rsidRPr="00A33FEF" w:rsidRDefault="005137CB" w:rsidP="005137CB">
            <w:pPr>
              <w:pStyle w:val="afa"/>
              <w:tabs>
                <w:tab w:val="left" w:pos="3372"/>
              </w:tabs>
              <w:ind w:left="0"/>
              <w:rPr>
                <w:rFonts w:ascii="Arial" w:hAnsi="Arial" w:cs="Arial"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Название</w:t>
            </w:r>
          </w:p>
        </w:tc>
      </w:tr>
      <w:tr w:rsidR="005137CB" w:rsidRPr="00A33FEF" w14:paraId="252A1A31" w14:textId="77777777" w:rsidTr="005137CB">
        <w:tc>
          <w:tcPr>
            <w:tcW w:w="1984" w:type="dxa"/>
          </w:tcPr>
          <w:p w14:paraId="60E734A1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14:paraId="20DAF2A3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0A9B0B25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79073932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5B3B9A59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</w:rPr>
        <w:t>Enhancement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2126"/>
        <w:gridCol w:w="2694"/>
        <w:gridCol w:w="2551"/>
      </w:tblGrid>
      <w:tr w:rsidR="005137CB" w:rsidRPr="00A33FEF" w14:paraId="6BAE7B6F" w14:textId="77777777" w:rsidTr="001D0C9D">
        <w:trPr>
          <w:trHeight w:val="202"/>
        </w:trPr>
        <w:tc>
          <w:tcPr>
            <w:tcW w:w="1984" w:type="dxa"/>
            <w:shd w:val="clear" w:color="auto" w:fill="FFC000"/>
          </w:tcPr>
          <w:p w14:paraId="189D2C4A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Реализация</w:t>
            </w:r>
          </w:p>
        </w:tc>
        <w:tc>
          <w:tcPr>
            <w:tcW w:w="2126" w:type="dxa"/>
            <w:shd w:val="clear" w:color="auto" w:fill="FFC000"/>
          </w:tcPr>
          <w:p w14:paraId="60B8D232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  <w:lang w:val="en-US"/>
              </w:rPr>
              <w:t xml:space="preserve">Название </w:t>
            </w:r>
            <w:r w:rsidRPr="00A33FEF">
              <w:rPr>
                <w:rFonts w:ascii="Arial" w:hAnsi="Arial" w:cs="Arial"/>
                <w:iCs/>
                <w:szCs w:val="20"/>
              </w:rPr>
              <w:t>реализации</w:t>
            </w:r>
          </w:p>
        </w:tc>
        <w:tc>
          <w:tcPr>
            <w:tcW w:w="2694" w:type="dxa"/>
            <w:shd w:val="clear" w:color="auto" w:fill="FFC000"/>
          </w:tcPr>
          <w:p w14:paraId="2D64B4A9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Тип расширяемого объекта</w:t>
            </w:r>
          </w:p>
        </w:tc>
        <w:tc>
          <w:tcPr>
            <w:tcW w:w="2551" w:type="dxa"/>
            <w:shd w:val="clear" w:color="auto" w:fill="FFC000"/>
          </w:tcPr>
          <w:p w14:paraId="0B7391D6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Расширяемый объект</w:t>
            </w:r>
          </w:p>
        </w:tc>
      </w:tr>
      <w:tr w:rsidR="005137CB" w:rsidRPr="00A33FEF" w14:paraId="503B488B" w14:textId="77777777" w:rsidTr="005137CB">
        <w:tc>
          <w:tcPr>
            <w:tcW w:w="1984" w:type="dxa"/>
          </w:tcPr>
          <w:p w14:paraId="1FC2301C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77BC7377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13A69F82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7A41FAB1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0D5ADA3C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lastRenderedPageBreak/>
        <w:t>Таблицы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6CC8E5E5" w14:textId="77777777" w:rsidTr="001D0C9D">
        <w:tc>
          <w:tcPr>
            <w:tcW w:w="1984" w:type="dxa"/>
            <w:shd w:val="clear" w:color="auto" w:fill="FFC000"/>
          </w:tcPr>
          <w:p w14:paraId="7172EC30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60DBD6B6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2E092EF4" w14:textId="77777777" w:rsidTr="005137CB">
        <w:tc>
          <w:tcPr>
            <w:tcW w:w="1984" w:type="dxa"/>
          </w:tcPr>
          <w:p w14:paraId="722883F7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7371" w:type="dxa"/>
          </w:tcPr>
          <w:p w14:paraId="175B8BA6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315B23B4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>Ракурсы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15876EB9" w14:textId="77777777" w:rsidTr="001D0C9D">
        <w:tc>
          <w:tcPr>
            <w:tcW w:w="1984" w:type="dxa"/>
            <w:shd w:val="clear" w:color="auto" w:fill="FFC000"/>
          </w:tcPr>
          <w:p w14:paraId="10757ACC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05F4A5C0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18806AE7" w14:textId="77777777" w:rsidTr="005137CB">
        <w:tc>
          <w:tcPr>
            <w:tcW w:w="1984" w:type="dxa"/>
          </w:tcPr>
          <w:p w14:paraId="07AF7CFD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725A97DA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1191D831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>Структуры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6680518C" w14:textId="77777777" w:rsidTr="001D0C9D">
        <w:tc>
          <w:tcPr>
            <w:tcW w:w="1984" w:type="dxa"/>
            <w:shd w:val="clear" w:color="auto" w:fill="FFC000"/>
          </w:tcPr>
          <w:p w14:paraId="231F9317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0D5A912E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737BC6FE" w14:textId="77777777" w:rsidTr="005137CB">
        <w:tc>
          <w:tcPr>
            <w:tcW w:w="1984" w:type="dxa"/>
          </w:tcPr>
          <w:p w14:paraId="63C55EC5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25D18F86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6E8DEAC4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</w:rPr>
        <w:t>Типы таблиц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00ECFE88" w14:textId="77777777" w:rsidTr="001D0C9D">
        <w:tc>
          <w:tcPr>
            <w:tcW w:w="1984" w:type="dxa"/>
            <w:shd w:val="clear" w:color="auto" w:fill="FFC000"/>
          </w:tcPr>
          <w:p w14:paraId="55746201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6CE0A37E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34B25031" w14:textId="77777777" w:rsidTr="005137CB">
        <w:tc>
          <w:tcPr>
            <w:tcW w:w="1984" w:type="dxa"/>
          </w:tcPr>
          <w:p w14:paraId="1EED4E4C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10E17781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37BB2C19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>PDF-формуляры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0E170172" w14:textId="77777777" w:rsidTr="001D0C9D">
        <w:tc>
          <w:tcPr>
            <w:tcW w:w="1984" w:type="dxa"/>
            <w:shd w:val="clear" w:color="auto" w:fill="FFC000"/>
          </w:tcPr>
          <w:p w14:paraId="2297976F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2C993F1D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5628508A" w14:textId="77777777" w:rsidTr="005137CB">
        <w:tc>
          <w:tcPr>
            <w:tcW w:w="1984" w:type="dxa"/>
          </w:tcPr>
          <w:p w14:paraId="239F37F3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2E322E55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63A699EB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 xml:space="preserve"> </w:t>
      </w:r>
      <w:r w:rsidRPr="00A33FEF">
        <w:rPr>
          <w:rFonts w:ascii="Arial" w:hAnsi="Arial" w:cs="Arial"/>
          <w:lang w:val="en-US"/>
        </w:rPr>
        <w:t>Интерфейсы P</w:t>
      </w:r>
      <w:r w:rsidRPr="00A33FEF">
        <w:rPr>
          <w:rFonts w:ascii="Arial" w:hAnsi="Arial" w:cs="Arial"/>
        </w:rPr>
        <w:t>DF-формуляров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3323E0BD" w14:textId="77777777" w:rsidTr="001D0C9D">
        <w:tc>
          <w:tcPr>
            <w:tcW w:w="1984" w:type="dxa"/>
            <w:shd w:val="clear" w:color="auto" w:fill="FFC000"/>
          </w:tcPr>
          <w:p w14:paraId="096BB9C5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04C2758A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230AB395" w14:textId="77777777" w:rsidTr="005137CB">
        <w:tc>
          <w:tcPr>
            <w:tcW w:w="1984" w:type="dxa"/>
          </w:tcPr>
          <w:p w14:paraId="02716F95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54D24E17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6C9822D5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</w:rPr>
        <w:t xml:space="preserve">Смарт-формуляры 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08CC3361" w14:textId="77777777" w:rsidTr="001D0C9D">
        <w:tc>
          <w:tcPr>
            <w:tcW w:w="1984" w:type="dxa"/>
            <w:shd w:val="clear" w:color="auto" w:fill="FFC000"/>
          </w:tcPr>
          <w:p w14:paraId="237D3F11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16E9220E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3CF40F16" w14:textId="77777777" w:rsidTr="005137CB">
        <w:tc>
          <w:tcPr>
            <w:tcW w:w="1984" w:type="dxa"/>
          </w:tcPr>
          <w:p w14:paraId="1CDBBDDF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7371" w:type="dxa"/>
          </w:tcPr>
          <w:p w14:paraId="350FDF3E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79F3965B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  <w:lang w:val="en-US"/>
        </w:rPr>
        <w:t>B</w:t>
      </w:r>
      <w:r w:rsidRPr="00A33FEF">
        <w:rPr>
          <w:rFonts w:ascii="Arial" w:hAnsi="Arial" w:cs="Arial"/>
        </w:rPr>
        <w:t>D</w:t>
      </w:r>
      <w:r w:rsidRPr="00A33FEF">
        <w:rPr>
          <w:rFonts w:ascii="Arial" w:hAnsi="Arial" w:cs="Arial"/>
          <w:lang w:val="en-US"/>
        </w:rPr>
        <w:t>S</w:t>
      </w:r>
      <w:r w:rsidRPr="00A33FEF">
        <w:rPr>
          <w:rFonts w:ascii="Arial" w:hAnsi="Arial" w:cs="Arial"/>
        </w:rPr>
        <w:t xml:space="preserve"> документ (</w:t>
      </w:r>
      <w:r w:rsidRPr="00A33FEF">
        <w:rPr>
          <w:rFonts w:ascii="Arial" w:hAnsi="Arial" w:cs="Arial"/>
          <w:lang w:val="en-US"/>
        </w:rPr>
        <w:t>OAER</w:t>
      </w:r>
      <w:r w:rsidRPr="00A33FEF">
        <w:rPr>
          <w:rFonts w:ascii="Arial" w:hAnsi="Arial" w:cs="Arial"/>
        </w:rPr>
        <w:t xml:space="preserve">) 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1276"/>
        <w:gridCol w:w="2268"/>
        <w:gridCol w:w="3827"/>
      </w:tblGrid>
      <w:tr w:rsidR="005137CB" w:rsidRPr="00A33FEF" w14:paraId="4C008E7C" w14:textId="77777777" w:rsidTr="001D0C9D">
        <w:tc>
          <w:tcPr>
            <w:tcW w:w="1984" w:type="dxa"/>
            <w:shd w:val="clear" w:color="auto" w:fill="FFC000"/>
          </w:tcPr>
          <w:p w14:paraId="10DC1952" w14:textId="77777777" w:rsidR="005137CB" w:rsidRPr="00A33FEF" w:rsidRDefault="005137CB" w:rsidP="005137CB">
            <w:pPr>
              <w:rPr>
                <w:rFonts w:ascii="Arial" w:hAnsi="Arial" w:cs="Arial"/>
                <w:szCs w:val="20"/>
              </w:rPr>
            </w:pPr>
            <w:r w:rsidRPr="00A33FEF">
              <w:rPr>
                <w:rFonts w:ascii="Arial" w:hAnsi="Arial" w:cs="Arial"/>
                <w:szCs w:val="20"/>
              </w:rPr>
              <w:t>Имя класса</w:t>
            </w:r>
          </w:p>
        </w:tc>
        <w:tc>
          <w:tcPr>
            <w:tcW w:w="1276" w:type="dxa"/>
            <w:shd w:val="clear" w:color="auto" w:fill="FFC000"/>
          </w:tcPr>
          <w:p w14:paraId="66C426CB" w14:textId="77777777" w:rsidR="005137CB" w:rsidRPr="00A33FEF" w:rsidRDefault="005137CB" w:rsidP="005137CB">
            <w:pPr>
              <w:rPr>
                <w:rFonts w:ascii="Arial" w:hAnsi="Arial" w:cs="Arial"/>
                <w:szCs w:val="20"/>
              </w:rPr>
            </w:pPr>
            <w:r w:rsidRPr="00A33FEF">
              <w:rPr>
                <w:rFonts w:ascii="Arial" w:hAnsi="Arial" w:cs="Arial"/>
                <w:szCs w:val="20"/>
              </w:rPr>
              <w:t>Тип класса</w:t>
            </w:r>
          </w:p>
        </w:tc>
        <w:tc>
          <w:tcPr>
            <w:tcW w:w="2268" w:type="dxa"/>
            <w:shd w:val="clear" w:color="auto" w:fill="FFC000"/>
          </w:tcPr>
          <w:p w14:paraId="0E1128F1" w14:textId="77777777" w:rsidR="005137CB" w:rsidRPr="00A33FEF" w:rsidRDefault="005137CB" w:rsidP="005137CB">
            <w:pPr>
              <w:rPr>
                <w:rFonts w:ascii="Arial" w:hAnsi="Arial" w:cs="Arial"/>
                <w:szCs w:val="20"/>
              </w:rPr>
            </w:pPr>
            <w:r w:rsidRPr="00A33FEF">
              <w:rPr>
                <w:rFonts w:ascii="Arial" w:hAnsi="Arial" w:cs="Arial"/>
                <w:szCs w:val="20"/>
              </w:rPr>
              <w:t>Ключ объекта</w:t>
            </w:r>
          </w:p>
        </w:tc>
        <w:tc>
          <w:tcPr>
            <w:tcW w:w="3827" w:type="dxa"/>
            <w:shd w:val="clear" w:color="auto" w:fill="FFC000"/>
          </w:tcPr>
          <w:p w14:paraId="435C6E4E" w14:textId="77777777" w:rsidR="005137CB" w:rsidRPr="00A33FEF" w:rsidRDefault="005137CB" w:rsidP="005137CB">
            <w:pPr>
              <w:rPr>
                <w:rFonts w:ascii="Arial" w:hAnsi="Arial" w:cs="Arial"/>
                <w:szCs w:val="20"/>
              </w:rPr>
            </w:pPr>
            <w:r w:rsidRPr="00A33FEF">
              <w:rPr>
                <w:rFonts w:ascii="Arial" w:hAnsi="Arial" w:cs="Arial"/>
                <w:szCs w:val="20"/>
              </w:rPr>
              <w:t xml:space="preserve">Название </w:t>
            </w:r>
            <w:r w:rsidRPr="00A33FEF">
              <w:rPr>
                <w:rFonts w:ascii="Arial" w:hAnsi="Arial" w:cs="Arial"/>
                <w:szCs w:val="20"/>
                <w:lang w:val="en-US"/>
              </w:rPr>
              <w:t>файла</w:t>
            </w:r>
          </w:p>
        </w:tc>
      </w:tr>
      <w:tr w:rsidR="005137CB" w:rsidRPr="00A33FEF" w14:paraId="27D595F2" w14:textId="77777777" w:rsidTr="005137CB">
        <w:tc>
          <w:tcPr>
            <w:tcW w:w="1984" w:type="dxa"/>
          </w:tcPr>
          <w:p w14:paraId="4C671751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29F66A53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D59BB34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266FBDEB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47E639E2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  <w:lang w:val="en-US"/>
        </w:rPr>
        <w:t>Web-</w:t>
      </w:r>
      <w:r w:rsidRPr="00A33FEF">
        <w:rPr>
          <w:rFonts w:ascii="Arial" w:hAnsi="Arial" w:cs="Arial"/>
        </w:rPr>
        <w:t>репозитарий</w:t>
      </w:r>
      <w:r w:rsidRPr="00A33FEF">
        <w:rPr>
          <w:rFonts w:ascii="Arial" w:hAnsi="Arial" w:cs="Arial"/>
          <w:lang w:val="en-US"/>
        </w:rPr>
        <w:t xml:space="preserve"> (SMW0)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3544"/>
        <w:gridCol w:w="3827"/>
      </w:tblGrid>
      <w:tr w:rsidR="005137CB" w:rsidRPr="00A33FEF" w14:paraId="18568248" w14:textId="77777777" w:rsidTr="001D0C9D">
        <w:tc>
          <w:tcPr>
            <w:tcW w:w="1984" w:type="dxa"/>
            <w:shd w:val="clear" w:color="auto" w:fill="FFC000"/>
          </w:tcPr>
          <w:p w14:paraId="66476C30" w14:textId="77777777" w:rsidR="005137CB" w:rsidRPr="00A33FEF" w:rsidRDefault="005137CB" w:rsidP="005137CB">
            <w:pPr>
              <w:rPr>
                <w:rFonts w:ascii="Arial" w:hAnsi="Arial" w:cs="Arial"/>
                <w:szCs w:val="20"/>
              </w:rPr>
            </w:pPr>
            <w:r w:rsidRPr="00A33FEF">
              <w:rPr>
                <w:rFonts w:ascii="Arial" w:hAnsi="Arial" w:cs="Arial"/>
                <w:szCs w:val="20"/>
              </w:rPr>
              <w:t>Пакет</w:t>
            </w:r>
          </w:p>
        </w:tc>
        <w:tc>
          <w:tcPr>
            <w:tcW w:w="3544" w:type="dxa"/>
            <w:shd w:val="clear" w:color="auto" w:fill="FFC000"/>
          </w:tcPr>
          <w:p w14:paraId="5D0E6C84" w14:textId="77777777" w:rsidR="005137CB" w:rsidRPr="00A33FEF" w:rsidRDefault="005137CB" w:rsidP="005137CB">
            <w:pPr>
              <w:rPr>
                <w:rFonts w:ascii="Arial" w:hAnsi="Arial" w:cs="Arial"/>
                <w:szCs w:val="20"/>
              </w:rPr>
            </w:pPr>
            <w:r w:rsidRPr="00A33FEF">
              <w:rPr>
                <w:rFonts w:ascii="Arial" w:hAnsi="Arial" w:cs="Arial"/>
                <w:szCs w:val="20"/>
              </w:rPr>
              <w:t>Объект</w:t>
            </w:r>
          </w:p>
        </w:tc>
        <w:tc>
          <w:tcPr>
            <w:tcW w:w="3827" w:type="dxa"/>
            <w:shd w:val="clear" w:color="auto" w:fill="FFC000"/>
          </w:tcPr>
          <w:p w14:paraId="0D65E031" w14:textId="77777777" w:rsidR="005137CB" w:rsidRPr="00A33FEF" w:rsidRDefault="005137CB" w:rsidP="005137CB">
            <w:pPr>
              <w:rPr>
                <w:rFonts w:ascii="Arial" w:hAnsi="Arial" w:cs="Arial"/>
                <w:szCs w:val="20"/>
              </w:rPr>
            </w:pPr>
            <w:r w:rsidRPr="00A33FEF">
              <w:rPr>
                <w:rFonts w:ascii="Arial" w:hAnsi="Arial" w:cs="Arial"/>
                <w:szCs w:val="20"/>
              </w:rPr>
              <w:t>Описание</w:t>
            </w:r>
          </w:p>
        </w:tc>
      </w:tr>
      <w:tr w:rsidR="005137CB" w:rsidRPr="00A33FEF" w14:paraId="6B4DBAF1" w14:textId="77777777" w:rsidTr="005137CB">
        <w:tc>
          <w:tcPr>
            <w:tcW w:w="1984" w:type="dxa"/>
          </w:tcPr>
          <w:p w14:paraId="49D0CCC3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A4C2F0D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07B5FA3D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2009A604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</w:rPr>
        <w:t>Объекты полномочий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314521E7" w14:textId="77777777" w:rsidTr="001D0C9D">
        <w:tc>
          <w:tcPr>
            <w:tcW w:w="1984" w:type="dxa"/>
            <w:shd w:val="clear" w:color="auto" w:fill="FFC000"/>
          </w:tcPr>
          <w:p w14:paraId="2D32A1AD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0A71227F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0EB3B0EC" w14:textId="77777777" w:rsidTr="005137CB">
        <w:tc>
          <w:tcPr>
            <w:tcW w:w="1984" w:type="dxa"/>
          </w:tcPr>
          <w:p w14:paraId="4432647F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5C464436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1E971764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>Объекты блокировки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3FD12DAD" w14:textId="77777777" w:rsidTr="001D0C9D">
        <w:tc>
          <w:tcPr>
            <w:tcW w:w="1984" w:type="dxa"/>
            <w:shd w:val="clear" w:color="auto" w:fill="FFC000"/>
          </w:tcPr>
          <w:p w14:paraId="25692003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4CFDCDE8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529A343D" w14:textId="77777777" w:rsidTr="005137CB">
        <w:tc>
          <w:tcPr>
            <w:tcW w:w="1984" w:type="dxa"/>
          </w:tcPr>
          <w:p w14:paraId="56D20B01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52FD184D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00D2E214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 xml:space="preserve">WebDynpro компоненты 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6428014D" w14:textId="77777777" w:rsidTr="001D0C9D">
        <w:tc>
          <w:tcPr>
            <w:tcW w:w="1984" w:type="dxa"/>
            <w:shd w:val="clear" w:color="auto" w:fill="FFC000"/>
          </w:tcPr>
          <w:p w14:paraId="3537CB8B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388868C4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6E85268B" w14:textId="77777777" w:rsidTr="005137CB">
        <w:tc>
          <w:tcPr>
            <w:tcW w:w="1984" w:type="dxa"/>
          </w:tcPr>
          <w:p w14:paraId="6DC6E440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7371" w:type="dxa"/>
          </w:tcPr>
          <w:p w14:paraId="022F6011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05248F73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>Прочие объекты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701"/>
        <w:gridCol w:w="5670"/>
      </w:tblGrid>
      <w:tr w:rsidR="005137CB" w:rsidRPr="00A33FEF" w14:paraId="58EB7074" w14:textId="77777777" w:rsidTr="001D0C9D">
        <w:tc>
          <w:tcPr>
            <w:tcW w:w="1984" w:type="dxa"/>
            <w:shd w:val="clear" w:color="auto" w:fill="FFC000"/>
          </w:tcPr>
          <w:p w14:paraId="669FD703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  <w:lang w:val="en-US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Тип объекта</w:t>
            </w:r>
          </w:p>
        </w:tc>
        <w:tc>
          <w:tcPr>
            <w:tcW w:w="1701" w:type="dxa"/>
            <w:shd w:val="clear" w:color="auto" w:fill="FFC000"/>
          </w:tcPr>
          <w:p w14:paraId="1D087CB0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5670" w:type="dxa"/>
            <w:shd w:val="clear" w:color="auto" w:fill="FFC000"/>
          </w:tcPr>
          <w:p w14:paraId="69A4234F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2A307946" w14:textId="77777777" w:rsidTr="005137CB">
        <w:tc>
          <w:tcPr>
            <w:tcW w:w="1984" w:type="dxa"/>
          </w:tcPr>
          <w:p w14:paraId="5B45FB6A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14:paraId="26CAF337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52E1596C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78B47F47" w14:textId="77777777" w:rsidR="005137CB" w:rsidRPr="00A33FEF" w:rsidRDefault="005137CB" w:rsidP="005137CB">
      <w:pPr>
        <w:rPr>
          <w:rFonts w:ascii="Arial" w:hAnsi="Arial" w:cs="Arial"/>
        </w:rPr>
      </w:pPr>
    </w:p>
    <w:p w14:paraId="575AC46B" w14:textId="14F66488" w:rsidR="003041B6" w:rsidRPr="00A33FEF" w:rsidRDefault="003041B6" w:rsidP="003041B6">
      <w:pPr>
        <w:pStyle w:val="1"/>
        <w:numPr>
          <w:ilvl w:val="1"/>
          <w:numId w:val="8"/>
        </w:numPr>
      </w:pPr>
      <w:bookmarkStart w:id="7510" w:name="_Toc528589973"/>
      <w:r w:rsidRPr="00A33FEF">
        <w:t>Отчет о тестировании</w:t>
      </w:r>
      <w:bookmarkEnd w:id="7510"/>
    </w:p>
    <w:p w14:paraId="5B61B605" w14:textId="77777777" w:rsidR="001951E1" w:rsidRPr="00A33FEF" w:rsidRDefault="001951E1" w:rsidP="001951E1">
      <w:pPr>
        <w:rPr>
          <w:rFonts w:ascii="Arial" w:eastAsiaTheme="minorHAnsi" w:hAnsi="Arial" w:cs="Arial"/>
          <w:i/>
          <w:color w:val="808080" w:themeColor="background1" w:themeShade="80"/>
          <w:sz w:val="22"/>
        </w:rPr>
      </w:pPr>
      <w:r w:rsidRPr="00A33FEF">
        <w:rPr>
          <w:rFonts w:ascii="Arial" w:eastAsiaTheme="minorHAnsi" w:hAnsi="Arial" w:cs="Arial"/>
          <w:i/>
          <w:color w:val="808080" w:themeColor="background1" w:themeShade="80"/>
          <w:sz w:val="22"/>
        </w:rPr>
        <w:t>Тестовый пример с целью проверки логики работы разработки. Указать входящие и исходящие данные для примера.</w:t>
      </w:r>
    </w:p>
    <w:p w14:paraId="25126BBC" w14:textId="77777777" w:rsidR="003041B6" w:rsidRPr="00A33FEF" w:rsidRDefault="003041B6" w:rsidP="003041B6">
      <w:pPr>
        <w:rPr>
          <w:rFonts w:ascii="Arial" w:eastAsia="Calibri" w:hAnsi="Arial" w:cs="Arial"/>
        </w:rPr>
      </w:pPr>
    </w:p>
    <w:p w14:paraId="62E6F561" w14:textId="5CFFF6A0" w:rsidR="008A4931" w:rsidRPr="00F1457F" w:rsidRDefault="00DA0DA3" w:rsidP="00DA0DA3">
      <w:pPr>
        <w:pStyle w:val="Text"/>
        <w:ind w:firstLine="176"/>
        <w:rPr>
          <w:b/>
          <w:lang w:val="ru-RU"/>
        </w:rPr>
      </w:pPr>
      <w:r w:rsidRPr="00F1457F">
        <w:rPr>
          <w:b/>
          <w:lang w:val="ru-RU"/>
        </w:rPr>
        <w:t>НАЧАЛЬНЫЕ ДАННЫЕ</w:t>
      </w:r>
    </w:p>
    <w:p w14:paraId="516075D6" w14:textId="6DF72E2F" w:rsidR="008A4931" w:rsidRPr="00A33FEF" w:rsidRDefault="008A4931" w:rsidP="008A4931">
      <w:pPr>
        <w:pStyle w:val="cuscomments"/>
        <w:pBdr>
          <w:left w:val="none" w:sz="0" w:space="0" w:color="auto"/>
        </w:pBdr>
        <w:rPr>
          <w:rFonts w:ascii="Arial" w:hAnsi="Arial" w:cs="Arial"/>
          <w:color w:val="808080" w:themeColor="background1" w:themeShade="80"/>
        </w:rPr>
      </w:pPr>
      <w:r w:rsidRPr="00A33FEF">
        <w:rPr>
          <w:rFonts w:ascii="Arial" w:hAnsi="Arial" w:cs="Arial"/>
          <w:color w:val="808080" w:themeColor="background1" w:themeShade="80"/>
        </w:rPr>
        <w:t>В данной секции описываются все входные данные, указанные для запуска разработки, как то:</w:t>
      </w:r>
    </w:p>
    <w:p w14:paraId="7C956649" w14:textId="77777777" w:rsidR="008A4931" w:rsidRPr="00A33FEF" w:rsidRDefault="008A4931" w:rsidP="008A4931">
      <w:pPr>
        <w:pStyle w:val="cuscomments"/>
        <w:numPr>
          <w:ilvl w:val="0"/>
          <w:numId w:val="42"/>
        </w:numPr>
        <w:pBdr>
          <w:left w:val="none" w:sz="0" w:space="0" w:color="auto"/>
        </w:pBdr>
        <w:rPr>
          <w:rFonts w:ascii="Arial" w:hAnsi="Arial" w:cs="Arial"/>
          <w:color w:val="808080" w:themeColor="background1" w:themeShade="80"/>
        </w:rPr>
      </w:pPr>
      <w:r w:rsidRPr="00A33FEF">
        <w:rPr>
          <w:rFonts w:ascii="Arial" w:hAnsi="Arial" w:cs="Arial"/>
          <w:color w:val="808080" w:themeColor="background1" w:themeShade="80"/>
        </w:rPr>
        <w:t>Файл с данными;</w:t>
      </w:r>
    </w:p>
    <w:p w14:paraId="0A81ECAB" w14:textId="77777777" w:rsidR="008A4931" w:rsidRPr="00A33FEF" w:rsidRDefault="008A4931" w:rsidP="008A4931">
      <w:pPr>
        <w:pStyle w:val="cuscomments"/>
        <w:numPr>
          <w:ilvl w:val="0"/>
          <w:numId w:val="42"/>
        </w:numPr>
        <w:pBdr>
          <w:left w:val="none" w:sz="0" w:space="0" w:color="auto"/>
        </w:pBdr>
        <w:rPr>
          <w:rFonts w:ascii="Arial" w:hAnsi="Arial" w:cs="Arial"/>
          <w:color w:val="808080" w:themeColor="background1" w:themeShade="80"/>
        </w:rPr>
      </w:pPr>
      <w:r w:rsidRPr="00A33FEF">
        <w:rPr>
          <w:rFonts w:ascii="Arial" w:hAnsi="Arial" w:cs="Arial"/>
          <w:color w:val="808080" w:themeColor="background1" w:themeShade="80"/>
        </w:rPr>
        <w:t xml:space="preserve">Входящий </w:t>
      </w:r>
      <w:r w:rsidRPr="00A33FEF">
        <w:rPr>
          <w:rFonts w:ascii="Arial" w:hAnsi="Arial" w:cs="Arial"/>
          <w:color w:val="808080" w:themeColor="background1" w:themeShade="80"/>
          <w:lang w:val="en-US"/>
        </w:rPr>
        <w:t>RFC</w:t>
      </w:r>
      <w:r w:rsidRPr="00A33FEF">
        <w:rPr>
          <w:rFonts w:ascii="Arial" w:hAnsi="Arial" w:cs="Arial"/>
          <w:color w:val="808080" w:themeColor="background1" w:themeShade="80"/>
        </w:rPr>
        <w:t>-запрос.</w:t>
      </w:r>
    </w:p>
    <w:p w14:paraId="35611032" w14:textId="13B363B0" w:rsidR="008A4931" w:rsidRPr="00A33FEF" w:rsidRDefault="008A4931" w:rsidP="008A4931">
      <w:pPr>
        <w:pStyle w:val="cuscomments"/>
        <w:pBdr>
          <w:left w:val="none" w:sz="0" w:space="0" w:color="auto"/>
        </w:pBdr>
        <w:rPr>
          <w:rFonts w:ascii="Arial" w:hAnsi="Arial" w:cs="Arial"/>
          <w:color w:val="808080" w:themeColor="background1" w:themeShade="80"/>
        </w:rPr>
      </w:pPr>
      <w:r w:rsidRPr="00A33FEF">
        <w:rPr>
          <w:rFonts w:ascii="Arial" w:hAnsi="Arial" w:cs="Arial"/>
          <w:color w:val="808080" w:themeColor="background1" w:themeShade="80"/>
        </w:rPr>
        <w:t>Входные данные, задаваемые на экране выбора, описываются только, если это не сделано в разделе данные для отладки и тестирования.</w:t>
      </w:r>
    </w:p>
    <w:p w14:paraId="67B73138" w14:textId="77777777" w:rsidR="008A4931" w:rsidRPr="00A33FEF" w:rsidRDefault="008A4931" w:rsidP="008A4931">
      <w:pPr>
        <w:pStyle w:val="cuscomments"/>
        <w:pBdr>
          <w:left w:val="none" w:sz="0" w:space="0" w:color="auto"/>
        </w:pBdr>
        <w:rPr>
          <w:rFonts w:ascii="Arial" w:hAnsi="Arial" w:cs="Arial"/>
          <w:color w:val="808080" w:themeColor="background1" w:themeShade="80"/>
        </w:rPr>
      </w:pPr>
      <w:r w:rsidRPr="00A33FEF">
        <w:rPr>
          <w:rFonts w:ascii="Arial" w:hAnsi="Arial" w:cs="Arial"/>
          <w:color w:val="808080" w:themeColor="background1" w:themeShade="80"/>
        </w:rPr>
        <w:t>В случае использования данных из входных файлов или из других систем, необходимо описать, куда и каким образом помещаются входные файлы (на сервер презентации, на сервер приложения).</w:t>
      </w:r>
    </w:p>
    <w:p w14:paraId="56BF9336" w14:textId="5EBBA983" w:rsidR="008A4931" w:rsidRPr="00A33FEF" w:rsidRDefault="00DA0DA3" w:rsidP="00DA0DA3">
      <w:pPr>
        <w:pStyle w:val="Text"/>
        <w:ind w:firstLine="176"/>
        <w:rPr>
          <w:b/>
          <w:lang w:val="ru-RU"/>
        </w:rPr>
      </w:pPr>
      <w:r w:rsidRPr="00A33FEF">
        <w:rPr>
          <w:b/>
          <w:lang w:val="ru-RU"/>
        </w:rPr>
        <w:t>ЗАПУСК</w:t>
      </w:r>
    </w:p>
    <w:p w14:paraId="0E7F5490" w14:textId="77777777" w:rsidR="008A4931" w:rsidRPr="00A33FEF" w:rsidRDefault="008A4931" w:rsidP="008A4931">
      <w:pPr>
        <w:pStyle w:val="cuscomments"/>
        <w:pBdr>
          <w:left w:val="none" w:sz="0" w:space="0" w:color="auto"/>
        </w:pBdr>
        <w:rPr>
          <w:rFonts w:ascii="Arial" w:hAnsi="Arial" w:cs="Arial"/>
          <w:color w:val="808080" w:themeColor="background1" w:themeShade="80"/>
        </w:rPr>
      </w:pPr>
      <w:r w:rsidRPr="00A33FEF">
        <w:rPr>
          <w:rFonts w:ascii="Arial" w:hAnsi="Arial" w:cs="Arial"/>
          <w:color w:val="808080" w:themeColor="background1" w:themeShade="80"/>
        </w:rPr>
        <w:t>В данной секции описывается последовательность действий, необходимая для запуска данной разработки. Необходимо указать стартовую транзакцию.</w:t>
      </w:r>
    </w:p>
    <w:p w14:paraId="45DBD8E7" w14:textId="77777777" w:rsidR="008A4931" w:rsidRPr="00A33FEF" w:rsidRDefault="008A4931" w:rsidP="008A4931">
      <w:pPr>
        <w:pStyle w:val="cuscomments"/>
        <w:pBdr>
          <w:left w:val="none" w:sz="0" w:space="0" w:color="auto"/>
        </w:pBdr>
        <w:rPr>
          <w:rFonts w:ascii="Arial" w:hAnsi="Arial" w:cs="Arial"/>
          <w:color w:val="808080" w:themeColor="background1" w:themeShade="80"/>
        </w:rPr>
      </w:pPr>
      <w:r w:rsidRPr="00A33FEF">
        <w:rPr>
          <w:rFonts w:ascii="Arial" w:hAnsi="Arial" w:cs="Arial"/>
          <w:color w:val="808080" w:themeColor="background1" w:themeShade="80"/>
        </w:rPr>
        <w:t>Необходимо описать краткую инструкцию по работе с разработкой. Допускается ссылка на соответствующий п. Задания на разработку.</w:t>
      </w:r>
    </w:p>
    <w:p w14:paraId="1E1CDF6D" w14:textId="1F5CD833" w:rsidR="008A4931" w:rsidRPr="00A33FEF" w:rsidRDefault="00DA0DA3" w:rsidP="00DA0DA3">
      <w:pPr>
        <w:pStyle w:val="Text"/>
        <w:ind w:firstLine="176"/>
        <w:rPr>
          <w:b/>
          <w:lang w:val="ru-RU"/>
        </w:rPr>
      </w:pPr>
      <w:r w:rsidRPr="00A33FEF">
        <w:rPr>
          <w:b/>
          <w:lang w:val="ru-RU"/>
        </w:rPr>
        <w:t>ВЫХОДНЫЕ ДАННЫЕ</w:t>
      </w:r>
    </w:p>
    <w:p w14:paraId="067C2012" w14:textId="2CB8C6B5" w:rsidR="008A4931" w:rsidRPr="00A33FEF" w:rsidRDefault="008A4931" w:rsidP="001D0C9D">
      <w:pPr>
        <w:pStyle w:val="cuscomments"/>
        <w:pBdr>
          <w:left w:val="none" w:sz="0" w:space="0" w:color="auto"/>
        </w:pBdr>
        <w:rPr>
          <w:rFonts w:ascii="Arial" w:eastAsia="Calibri" w:hAnsi="Arial" w:cs="Arial"/>
        </w:rPr>
      </w:pPr>
      <w:r w:rsidRPr="00A33FEF">
        <w:rPr>
          <w:rFonts w:ascii="Arial" w:hAnsi="Arial" w:cs="Arial"/>
          <w:color w:val="808080" w:themeColor="background1" w:themeShade="80"/>
        </w:rPr>
        <w:t>В данной секции описываются все выходные данные, которые полученны в результате работы данной разработки, создаваемые в системе документы. В случае помещения данных из системы в выходных файлы или в другие системы, необходимо описать, куда и каким образом помещаются выходные файлы (на сервер презентации, на сервер приложения, в какие системы).</w:t>
      </w:r>
    </w:p>
    <w:sectPr w:rsidR="008A4931" w:rsidRPr="00A33FEF" w:rsidSect="000F4678">
      <w:headerReference w:type="default" r:id="rId46"/>
      <w:headerReference w:type="first" r:id="rId47"/>
      <w:pgSz w:w="11907" w:h="16840" w:code="9"/>
      <w:pgMar w:top="1134" w:right="567" w:bottom="1134" w:left="1134" w:header="737" w:footer="68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971" w:author="Anton Chigvintsev" w:date="2019-08-06T11:41:00Z" w:initials="AC">
    <w:p w14:paraId="593812B8" w14:textId="6C220D1A" w:rsidR="00AD3599" w:rsidRPr="006253BE" w:rsidRDefault="00AD3599">
      <w:pPr>
        <w:pStyle w:val="aa"/>
      </w:pPr>
      <w:r>
        <w:rPr>
          <w:rStyle w:val="aff5"/>
        </w:rPr>
        <w:annotationRef/>
      </w:r>
      <w:r>
        <w:t xml:space="preserve">Номер детали производителя в </w:t>
      </w:r>
      <w:r>
        <w:rPr>
          <w:lang w:val="en-US"/>
        </w:rPr>
        <w:t>A</w:t>
      </w:r>
      <w:r w:rsidRPr="006253BE">
        <w:t xml:space="preserve">905 </w:t>
      </w:r>
      <w:r>
        <w:t xml:space="preserve">хранится и там нет ключа </w:t>
      </w:r>
      <w:r>
        <w:rPr>
          <w:lang w:val="en-US"/>
        </w:rPr>
        <w:t>MATNR</w:t>
      </w:r>
    </w:p>
  </w:comment>
  <w:comment w:id="2972" w:author="Morozova Klavdia" w:date="2019-08-06T12:07:00Z" w:initials="MK">
    <w:p w14:paraId="1014178B" w14:textId="11B1D386" w:rsidR="001D65DC" w:rsidRDefault="001D65DC">
      <w:pPr>
        <w:pStyle w:val="aa"/>
      </w:pPr>
      <w:r>
        <w:rPr>
          <w:rStyle w:val="aff5"/>
        </w:rPr>
        <w:annotationRef/>
      </w:r>
      <w:r>
        <w:t>Исправила</w:t>
      </w:r>
    </w:p>
  </w:comment>
  <w:comment w:id="3077" w:author="Anton Chigvintsev" w:date="2019-08-06T11:39:00Z" w:initials="AC">
    <w:p w14:paraId="681A7CB6" w14:textId="569A5310" w:rsidR="00AD3599" w:rsidRPr="006253BE" w:rsidRDefault="00AD3599">
      <w:pPr>
        <w:pStyle w:val="aa"/>
      </w:pPr>
      <w:r>
        <w:rPr>
          <w:rStyle w:val="aff5"/>
        </w:rPr>
        <w:annotationRef/>
      </w:r>
      <w:r>
        <w:rPr>
          <w:rStyle w:val="aff5"/>
        </w:rPr>
        <w:t xml:space="preserve">Данный ФМ мы используем только для теста. В спецификации его не описываем, разработчик самостоятельно определит в какой момент выполнять </w:t>
      </w:r>
      <w:r>
        <w:rPr>
          <w:rStyle w:val="aff5"/>
          <w:lang w:val="en-US"/>
        </w:rPr>
        <w:t>COMMIT</w:t>
      </w:r>
      <w:r w:rsidRPr="006253BE">
        <w:rPr>
          <w:rStyle w:val="aff5"/>
        </w:rPr>
        <w:t>.</w:t>
      </w:r>
    </w:p>
  </w:comment>
  <w:comment w:id="3552" w:author="Anton Chigvintsev" w:date="2019-08-06T11:42:00Z" w:initials="AC">
    <w:p w14:paraId="1A306960" w14:textId="087E3848" w:rsidR="00AD3599" w:rsidRPr="006253BE" w:rsidRDefault="00AD3599">
      <w:pPr>
        <w:pStyle w:val="aa"/>
      </w:pPr>
      <w:r>
        <w:rPr>
          <w:rStyle w:val="aff5"/>
        </w:rPr>
        <w:annotationRef/>
      </w:r>
      <w:r>
        <w:rPr>
          <w:rStyle w:val="aff5"/>
        </w:rPr>
        <w:t xml:space="preserve">Данный ФМ мы используем только для теста. В спецификации его не описываем, разработчик самостоятельно определит в какой момент выполнять </w:t>
      </w:r>
      <w:r>
        <w:rPr>
          <w:rStyle w:val="aff5"/>
          <w:lang w:val="en-US"/>
        </w:rPr>
        <w:t>COMMIT</w:t>
      </w:r>
      <w:r w:rsidRPr="006253BE">
        <w:rPr>
          <w:rStyle w:val="aff5"/>
        </w:rPr>
        <w:t>.</w:t>
      </w:r>
    </w:p>
  </w:comment>
  <w:comment w:id="5336" w:author="Anton Chigvintsev" w:date="2019-08-06T11:44:00Z" w:initials="AC">
    <w:p w14:paraId="2E02AF16" w14:textId="431700DD" w:rsidR="00AD3599" w:rsidRDefault="00AD3599">
      <w:pPr>
        <w:pStyle w:val="aa"/>
      </w:pPr>
      <w:r>
        <w:rPr>
          <w:rStyle w:val="aff5"/>
        </w:rPr>
        <w:annotationRef/>
      </w:r>
      <w:r>
        <w:t>Должны выполняться оба условия (логическое И) или только одно из них (логическое ИЛИ)?</w:t>
      </w:r>
    </w:p>
  </w:comment>
  <w:comment w:id="5337" w:author="Morozova Klavdia" w:date="2019-08-06T12:03:00Z" w:initials="MK">
    <w:p w14:paraId="3F47D848" w14:textId="6F8C9221" w:rsidR="00AD3599" w:rsidRDefault="00AD3599">
      <w:pPr>
        <w:pStyle w:val="aa"/>
      </w:pPr>
      <w:r>
        <w:rPr>
          <w:rStyle w:val="aff5"/>
        </w:rPr>
        <w:annotationRef/>
      </w:r>
      <w:r w:rsidR="001D65DC">
        <w:t>Исправила</w:t>
      </w:r>
    </w:p>
  </w:comment>
  <w:comment w:id="5364" w:author="Anton Chigvintsev" w:date="2019-08-06T11:45:00Z" w:initials="AC">
    <w:p w14:paraId="30AC170A" w14:textId="41028920" w:rsidR="00AD3599" w:rsidRDefault="00AD3599">
      <w:pPr>
        <w:pStyle w:val="aa"/>
      </w:pPr>
      <w:r>
        <w:rPr>
          <w:rStyle w:val="aff5"/>
        </w:rPr>
        <w:annotationRef/>
      </w:r>
      <w:r>
        <w:t>Должны выполняться оба условия (логическое И) или только одно из них (логическое ИЛИ)?</w:t>
      </w:r>
    </w:p>
  </w:comment>
  <w:comment w:id="5365" w:author="Morozova Klavdia" w:date="2019-08-06T12:03:00Z" w:initials="MK">
    <w:p w14:paraId="4AA190E0" w14:textId="5F4CA6DA" w:rsidR="00AD3599" w:rsidRDefault="00AD3599">
      <w:pPr>
        <w:pStyle w:val="aa"/>
      </w:pPr>
      <w:r>
        <w:rPr>
          <w:rStyle w:val="aff5"/>
        </w:rPr>
        <w:annotationRef/>
      </w:r>
      <w:r w:rsidR="001D65DC">
        <w:t>Исправила</w:t>
      </w:r>
    </w:p>
  </w:comment>
  <w:comment w:id="6298" w:author="Anton Chigvintsev" w:date="2019-08-06T11:51:00Z" w:initials="AC">
    <w:p w14:paraId="24462F87" w14:textId="21793A48" w:rsidR="00AD3599" w:rsidRDefault="00AD3599">
      <w:pPr>
        <w:pStyle w:val="aa"/>
      </w:pPr>
      <w:r>
        <w:rPr>
          <w:rStyle w:val="aff5"/>
        </w:rPr>
        <w:annotationRef/>
      </w:r>
      <w:r>
        <w:t>Почему позиция стала исходящими данными?</w:t>
      </w:r>
    </w:p>
  </w:comment>
  <w:comment w:id="6299" w:author="Morozova Klavdia" w:date="2019-08-06T12:04:00Z" w:initials="MK">
    <w:p w14:paraId="0E721DEB" w14:textId="02173AAB" w:rsidR="00AD3599" w:rsidRDefault="00AD3599">
      <w:pPr>
        <w:pStyle w:val="aa"/>
      </w:pPr>
      <w:r>
        <w:rPr>
          <w:rStyle w:val="aff5"/>
        </w:rPr>
        <w:annotationRef/>
      </w:r>
      <w:r w:rsidR="001D65DC">
        <w:t>Исправила</w:t>
      </w:r>
    </w:p>
  </w:comment>
  <w:comment w:id="6799" w:author="Anton Chigvintsev" w:date="2019-08-06T11:52:00Z" w:initials="AC">
    <w:p w14:paraId="519EABC6" w14:textId="506ED6A2" w:rsidR="00AD3599" w:rsidRDefault="00AD3599">
      <w:pPr>
        <w:pStyle w:val="aa"/>
      </w:pPr>
      <w:r>
        <w:rPr>
          <w:rStyle w:val="aff5"/>
        </w:rPr>
        <w:annotationRef/>
      </w:r>
      <w:r>
        <w:t>А с НСИ согласовала? Это же их элемент данных. У нас была идея уменьшить данное поле, но для этого обязательно необходимо получить соглаосвание от группы НСИ (Денис Баранов)</w:t>
      </w:r>
    </w:p>
  </w:comment>
  <w:comment w:id="6796" w:author="Morozova Klavdia" w:date="2019-08-06T12:04:00Z" w:initials="MK">
    <w:p w14:paraId="04703984" w14:textId="2E839127" w:rsidR="00AD3599" w:rsidRDefault="00AD3599">
      <w:pPr>
        <w:pStyle w:val="aa"/>
      </w:pPr>
      <w:r>
        <w:rPr>
          <w:rStyle w:val="aff5"/>
        </w:rPr>
        <w:annotationRef/>
      </w:r>
      <w:r>
        <w:t>НСИ не согласовало</w:t>
      </w:r>
    </w:p>
  </w:comment>
  <w:comment w:id="6913" w:author="Anton Chigvintsev" w:date="2019-07-09T19:38:00Z" w:initials="AC">
    <w:p w14:paraId="0377B801" w14:textId="612AC069" w:rsidR="00AD3599" w:rsidRPr="007247FC" w:rsidRDefault="00AD3599">
      <w:pPr>
        <w:pStyle w:val="aa"/>
      </w:pPr>
      <w:r>
        <w:rPr>
          <w:rStyle w:val="aff5"/>
        </w:rPr>
        <w:annotationRef/>
      </w:r>
      <w:r>
        <w:t xml:space="preserve">Элементы данных и доменты не нужно создавать. Нужно создать в структуре </w:t>
      </w:r>
      <w:r>
        <w:rPr>
          <w:lang w:val="en-US"/>
        </w:rPr>
        <w:t>KOMKAZ</w:t>
      </w:r>
      <w:r>
        <w:t xml:space="preserve"> поля с ним.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3812B8" w15:done="0"/>
  <w15:commentEx w15:paraId="1014178B" w15:paraIdParent="593812B8" w15:done="0"/>
  <w15:commentEx w15:paraId="681A7CB6" w15:done="0"/>
  <w15:commentEx w15:paraId="1A306960" w15:done="0"/>
  <w15:commentEx w15:paraId="2E02AF16" w15:done="0"/>
  <w15:commentEx w15:paraId="3F47D848" w15:paraIdParent="2E02AF16" w15:done="0"/>
  <w15:commentEx w15:paraId="30AC170A" w15:done="0"/>
  <w15:commentEx w15:paraId="4AA190E0" w15:paraIdParent="30AC170A" w15:done="0"/>
  <w15:commentEx w15:paraId="24462F87" w15:done="0"/>
  <w15:commentEx w15:paraId="0E721DEB" w15:paraIdParent="24462F87" w15:done="0"/>
  <w15:commentEx w15:paraId="519EABC6" w15:done="0"/>
  <w15:commentEx w15:paraId="04703984" w15:paraIdParent="519EABC6" w15:done="0"/>
  <w15:commentEx w15:paraId="0377B80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633B9E" w14:textId="77777777" w:rsidR="00AD3599" w:rsidRDefault="00AD3599" w:rsidP="006C0925">
      <w:r>
        <w:separator/>
      </w:r>
    </w:p>
  </w:endnote>
  <w:endnote w:type="continuationSeparator" w:id="0">
    <w:p w14:paraId="01CA39CD" w14:textId="77777777" w:rsidR="00AD3599" w:rsidRDefault="00AD3599" w:rsidP="006C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EuropeDemiC">
    <w:altName w:val="Arial"/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ta Offc Pro">
    <w:altName w:val="Arial"/>
    <w:charset w:val="CC"/>
    <w:family w:val="swiss"/>
    <w:pitch w:val="variable"/>
    <w:sig w:usb0="A00002BF" w:usb1="4000207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2489479"/>
      <w:docPartObj>
        <w:docPartGallery w:val="Page Numbers (Bottom of Page)"/>
        <w:docPartUnique/>
      </w:docPartObj>
    </w:sdtPr>
    <w:sdtEndPr/>
    <w:sdtContent>
      <w:p w14:paraId="24778283" w14:textId="746A63CC" w:rsidR="00AD3599" w:rsidRDefault="00AD359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7CAB">
          <w:rPr>
            <w:noProof/>
          </w:rPr>
          <w:t>3</w:t>
        </w:r>
        <w:r>
          <w:fldChar w:fldCharType="end"/>
        </w:r>
      </w:p>
    </w:sdtContent>
  </w:sdt>
  <w:p w14:paraId="6F74CB52" w14:textId="77777777" w:rsidR="00AD3599" w:rsidRDefault="00AD359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4488275"/>
      <w:docPartObj>
        <w:docPartGallery w:val="Page Numbers (Bottom of Page)"/>
        <w:docPartUnique/>
      </w:docPartObj>
    </w:sdtPr>
    <w:sdtEndPr/>
    <w:sdtContent>
      <w:p w14:paraId="76199936" w14:textId="29888970" w:rsidR="00AD3599" w:rsidRDefault="00AD359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7CAB">
          <w:rPr>
            <w:noProof/>
          </w:rPr>
          <w:t>5</w:t>
        </w:r>
        <w:r>
          <w:fldChar w:fldCharType="end"/>
        </w:r>
      </w:p>
    </w:sdtContent>
  </w:sdt>
  <w:p w14:paraId="6C2A28ED" w14:textId="77777777" w:rsidR="00AD3599" w:rsidRDefault="00AD359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1998601"/>
      <w:docPartObj>
        <w:docPartGallery w:val="Page Numbers (Bottom of Page)"/>
        <w:docPartUnique/>
      </w:docPartObj>
    </w:sdtPr>
    <w:sdtEndPr>
      <w:rPr>
        <w:sz w:val="16"/>
      </w:rPr>
    </w:sdtEndPr>
    <w:sdtContent>
      <w:p w14:paraId="7DFF4C71" w14:textId="1098A05C" w:rsidR="00AD3599" w:rsidRPr="00EC7956" w:rsidRDefault="00AD3599" w:rsidP="007A0A95">
        <w:pPr>
          <w:pStyle w:val="a6"/>
          <w:jc w:val="right"/>
          <w:rPr>
            <w:sz w:val="16"/>
          </w:rPr>
        </w:pPr>
        <w:r w:rsidRPr="00EC7956">
          <w:rPr>
            <w:rFonts w:ascii="Arial" w:hAnsi="Arial"/>
            <w:szCs w:val="28"/>
          </w:rPr>
          <w:fldChar w:fldCharType="begin"/>
        </w:r>
        <w:r w:rsidRPr="00EC7956">
          <w:rPr>
            <w:rFonts w:ascii="Arial" w:hAnsi="Arial"/>
            <w:szCs w:val="28"/>
          </w:rPr>
          <w:instrText>PAGE   \* MERGEFORMAT</w:instrText>
        </w:r>
        <w:r w:rsidRPr="00EC7956">
          <w:rPr>
            <w:rFonts w:ascii="Arial" w:hAnsi="Arial"/>
            <w:szCs w:val="28"/>
          </w:rPr>
          <w:fldChar w:fldCharType="separate"/>
        </w:r>
        <w:r w:rsidR="00347CAB">
          <w:rPr>
            <w:rFonts w:ascii="Arial" w:hAnsi="Arial"/>
            <w:noProof/>
            <w:szCs w:val="28"/>
          </w:rPr>
          <w:t>19</w:t>
        </w:r>
        <w:r w:rsidRPr="00EC7956">
          <w:rPr>
            <w:rFonts w:ascii="Arial" w:hAnsi="Arial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E6587" w14:textId="77777777" w:rsidR="00AD3599" w:rsidRDefault="00AD3599" w:rsidP="006C0925">
      <w:r>
        <w:separator/>
      </w:r>
    </w:p>
  </w:footnote>
  <w:footnote w:type="continuationSeparator" w:id="0">
    <w:p w14:paraId="30B87387" w14:textId="77777777" w:rsidR="00AD3599" w:rsidRDefault="00AD3599" w:rsidP="006C09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E1AF6" w14:textId="77777777" w:rsidR="00AD3599" w:rsidRDefault="00AD3599" w:rsidP="009F5EA5">
    <w:pPr>
      <w:pStyle w:val="a4"/>
      <w:jc w:val="right"/>
    </w:pPr>
    <w:r>
      <w:rPr>
        <w:noProof/>
        <w:lang w:eastAsia="ru-RU"/>
      </w:rPr>
      <w:drawing>
        <wp:inline distT="0" distB="0" distL="0" distR="0" wp14:anchorId="5F0147D3" wp14:editId="4F2D455D">
          <wp:extent cx="2179955" cy="504825"/>
          <wp:effectExtent l="0" t="0" r="0" b="9525"/>
          <wp:docPr id="1" name="Рисунок 48" descr="cid:image002.png@01D1279C.4FB94B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cid:image002.png@01D1279C.4FB94B6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995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1D3533" w14:textId="77777777" w:rsidR="00AD3599" w:rsidRDefault="00AD359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502"/>
      <w:gridCol w:w="6758"/>
    </w:tblGrid>
    <w:tr w:rsidR="00AD3599" w14:paraId="3BEF2356" w14:textId="77777777" w:rsidTr="00916FAB">
      <w:trPr>
        <w:cantSplit/>
        <w:trHeight w:val="557"/>
      </w:trPr>
      <w:tc>
        <w:tcPr>
          <w:tcW w:w="3502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5F25A323" w14:textId="77777777" w:rsidR="00AD3599" w:rsidRDefault="00AD3599" w:rsidP="00916FAB">
          <w:pPr>
            <w:pStyle w:val="a4"/>
            <w:ind w:left="-241" w:hanging="1"/>
            <w:jc w:val="left"/>
            <w:rPr>
              <w:b/>
              <w:bCs/>
            </w:rPr>
          </w:pPr>
          <w:r>
            <w:rPr>
              <w:b/>
              <w:bCs/>
              <w:noProof/>
              <w:lang w:eastAsia="ru-RU"/>
            </w:rPr>
            <w:drawing>
              <wp:inline distT="0" distB="0" distL="0" distR="0" wp14:anchorId="0755EC04" wp14:editId="064BF7D9">
                <wp:extent cx="2240329" cy="504000"/>
                <wp:effectExtent l="0" t="0" r="0" b="0"/>
                <wp:docPr id="2" name="Pictur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olyus_erp_grey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0329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8" w:type="dxa"/>
          <w:vMerge w:val="restart"/>
          <w:tcBorders>
            <w:top w:val="nil"/>
            <w:left w:val="nil"/>
            <w:bottom w:val="single" w:sz="8" w:space="0" w:color="FEC816"/>
            <w:right w:val="single" w:sz="8" w:space="0" w:color="FEC816"/>
          </w:tcBorders>
          <w:vAlign w:val="center"/>
        </w:tcPr>
        <w:p w14:paraId="41F054B9" w14:textId="59C2D7E0" w:rsidR="00AD3599" w:rsidRPr="00916FAB" w:rsidRDefault="00AD3599" w:rsidP="00FA5673">
          <w:pPr>
            <w:pStyle w:val="InR1"/>
          </w:pPr>
          <w:r>
            <w:t xml:space="preserve">Функциональная спецификация на </w:t>
          </w:r>
          <w:r w:rsidRPr="00FA5673">
            <w:rPr>
              <w:rPrChange w:id="51" w:author="Михеев Алексей Анатольевич" w:date="2018-11-20T17:40:00Z">
                <w:rPr>
                  <w:lang w:val="en-US"/>
                </w:rPr>
              </w:rPrChange>
            </w:rPr>
            <w:t>ABAP</w:t>
          </w:r>
          <w:r>
            <w:t xml:space="preserve"> разработку</w:t>
          </w:r>
          <w:r>
            <w:br/>
          </w:r>
          <w:ins w:id="52" w:author="Михеев Алексей Анатольевич" w:date="2018-11-20T17:40:00Z">
            <w:r w:rsidRPr="00FA5673">
              <w:rPr>
                <w:rPrChange w:id="53" w:author="Михеев Алексей Анатольевич" w:date="2018-11-20T17:40:00Z">
                  <w:rPr>
                    <w:sz w:val="32"/>
                    <w:szCs w:val="32"/>
                    <w:lang w:val="en-US"/>
                  </w:rPr>
                </w:rPrChange>
              </w:rPr>
              <w:t>ERP MM54.0</w:t>
            </w:r>
          </w:ins>
          <w:ins w:id="54" w:author="Morozova Klavdia" w:date="2019-07-17T09:03:00Z">
            <w:r w:rsidRPr="009C0814">
              <w:rPr>
                <w:rPrChange w:id="55" w:author="Morozova Klavdia" w:date="2019-07-17T09:03:00Z">
                  <w:rPr>
                    <w:lang w:val="en-US"/>
                  </w:rPr>
                </w:rPrChange>
              </w:rPr>
              <w:t>3</w:t>
            </w:r>
          </w:ins>
          <w:ins w:id="56" w:author="Михеев Алексей Анатольевич" w:date="2018-11-20T17:40:00Z">
            <w:del w:id="57" w:author="Morozova Klavdia" w:date="2019-07-17T09:03:00Z">
              <w:r w:rsidRPr="00FA5673" w:rsidDel="009C0814">
                <w:rPr>
                  <w:rPrChange w:id="58" w:author="Михеев Алексей Анатольевич" w:date="2018-11-20T17:40:00Z">
                    <w:rPr>
                      <w:sz w:val="32"/>
                      <w:szCs w:val="32"/>
                      <w:lang w:val="en-US"/>
                    </w:rPr>
                  </w:rPrChange>
                </w:rPr>
                <w:delText>1</w:delText>
              </w:r>
            </w:del>
            <w:r w:rsidRPr="00FA5673">
              <w:rPr>
                <w:rPrChange w:id="59" w:author="Михеев Алексей Анатольевич" w:date="2018-11-20T17:40:00Z">
                  <w:rPr>
                    <w:sz w:val="32"/>
                    <w:szCs w:val="32"/>
                    <w:lang w:val="en-US"/>
                  </w:rPr>
                </w:rPrChange>
              </w:rPr>
              <w:t>.</w:t>
            </w:r>
            <w:r w:rsidRPr="0048201B">
              <w:t xml:space="preserve"> </w:t>
            </w:r>
            <w:r w:rsidRPr="00FA5673">
              <w:rPr>
                <w:rPrChange w:id="60" w:author="Михеев Алексей Анатольевич" w:date="2018-11-20T17:40:00Z">
                  <w:rPr>
                    <w:sz w:val="32"/>
                    <w:szCs w:val="32"/>
                  </w:rPr>
                </w:rPrChange>
              </w:rPr>
              <w:t>Загрузка цен в заказ на поставку</w:t>
            </w:r>
          </w:ins>
          <w:del w:id="61" w:author="Михеев Алексей Анатольевич" w:date="2018-11-20T17:40:00Z">
            <w:r w:rsidRPr="00916FAB" w:rsidDel="00FA5673">
              <w:delText>[</w:delText>
            </w:r>
            <w:r w:rsidRPr="00FA5673" w:rsidDel="00FA5673">
              <w:rPr>
                <w:rPrChange w:id="62" w:author="Михеев Алексей Анатольевич" w:date="2018-11-20T17:40:00Z">
                  <w:rPr>
                    <w:lang w:val="en-US"/>
                  </w:rPr>
                </w:rPrChange>
              </w:rPr>
              <w:delText>MM</w:delText>
            </w:r>
            <w:r w:rsidRPr="007A7C91" w:rsidDel="00FA5673">
              <w:delText>.</w:delText>
            </w:r>
            <w:r w:rsidRPr="00FA5673" w:rsidDel="00FA5673">
              <w:rPr>
                <w:rPrChange w:id="63" w:author="Михеев Алексей Анатольевич" w:date="2018-11-20T17:40:00Z">
                  <w:rPr>
                    <w:lang w:val="en-US"/>
                  </w:rPr>
                </w:rPrChange>
              </w:rPr>
              <w:delText>VV</w:delText>
            </w:r>
            <w:r w:rsidRPr="007A7C91" w:rsidDel="00FA5673">
              <w:delText>.</w:delText>
            </w:r>
            <w:r w:rsidRPr="00FA5673" w:rsidDel="00FA5673">
              <w:rPr>
                <w:rPrChange w:id="64" w:author="Михеев Алексей Анатольевич" w:date="2018-11-20T17:40:00Z">
                  <w:rPr>
                    <w:lang w:val="en-US"/>
                  </w:rPr>
                </w:rPrChange>
              </w:rPr>
              <w:delText>XXXXXXX</w:delText>
            </w:r>
            <w:r w:rsidDel="00FA5673">
              <w:delText>]</w:delText>
            </w:r>
          </w:del>
        </w:p>
      </w:tc>
    </w:tr>
    <w:tr w:rsidR="00AD3599" w:rsidRPr="00DB4B2F" w14:paraId="77A17016" w14:textId="77777777" w:rsidTr="00916FAB">
      <w:trPr>
        <w:cantSplit/>
        <w:trHeight w:val="557"/>
      </w:trPr>
      <w:tc>
        <w:tcPr>
          <w:tcW w:w="3502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602B63D2" w14:textId="77777777" w:rsidR="00AD3599" w:rsidRDefault="00AD3599" w:rsidP="00916FAB">
          <w:pPr>
            <w:pStyle w:val="a4"/>
            <w:jc w:val="center"/>
          </w:pPr>
        </w:p>
      </w:tc>
      <w:tc>
        <w:tcPr>
          <w:tcW w:w="6758" w:type="dxa"/>
          <w:vMerge/>
          <w:tcBorders>
            <w:top w:val="single" w:sz="8" w:space="0" w:color="auto"/>
            <w:left w:val="nil"/>
            <w:bottom w:val="single" w:sz="8" w:space="0" w:color="FEC816"/>
            <w:right w:val="single" w:sz="8" w:space="0" w:color="FEC816"/>
          </w:tcBorders>
        </w:tcPr>
        <w:p w14:paraId="7BA1575C" w14:textId="77777777" w:rsidR="00AD3599" w:rsidRPr="000B5B67" w:rsidRDefault="00AD3599" w:rsidP="00916FAB">
          <w:pPr>
            <w:jc w:val="center"/>
            <w:rPr>
              <w:b/>
              <w:bCs/>
            </w:rPr>
          </w:pPr>
        </w:p>
      </w:tc>
    </w:tr>
  </w:tbl>
  <w:p w14:paraId="35519227" w14:textId="77777777" w:rsidR="00AD3599" w:rsidRDefault="00AD3599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502"/>
      <w:gridCol w:w="6758"/>
    </w:tblGrid>
    <w:tr w:rsidR="00AD3599" w14:paraId="132DDFBD" w14:textId="77777777" w:rsidTr="005137CB">
      <w:trPr>
        <w:cantSplit/>
        <w:trHeight w:val="557"/>
      </w:trPr>
      <w:tc>
        <w:tcPr>
          <w:tcW w:w="3502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54E3B940" w14:textId="77777777" w:rsidR="00AD3599" w:rsidRDefault="00AD3599" w:rsidP="00C3345E">
          <w:pPr>
            <w:pStyle w:val="a4"/>
            <w:ind w:left="-241" w:hanging="1"/>
            <w:jc w:val="left"/>
            <w:rPr>
              <w:b/>
              <w:bCs/>
            </w:rPr>
          </w:pPr>
          <w:r>
            <w:rPr>
              <w:b/>
              <w:bCs/>
              <w:noProof/>
              <w:lang w:eastAsia="ru-RU"/>
            </w:rPr>
            <w:drawing>
              <wp:inline distT="0" distB="0" distL="0" distR="0" wp14:anchorId="1A9B8FD9" wp14:editId="5CEA4754">
                <wp:extent cx="2240329" cy="504000"/>
                <wp:effectExtent l="0" t="0" r="0" b="0"/>
                <wp:docPr id="7" name="Pictur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olyus_erp_grey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0329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8" w:type="dxa"/>
          <w:vMerge w:val="restart"/>
          <w:tcBorders>
            <w:top w:val="nil"/>
            <w:left w:val="nil"/>
            <w:bottom w:val="single" w:sz="8" w:space="0" w:color="FEC816"/>
            <w:right w:val="single" w:sz="8" w:space="0" w:color="FEC816"/>
          </w:tcBorders>
        </w:tcPr>
        <w:p w14:paraId="3F469E26" w14:textId="77777777" w:rsidR="00AD3599" w:rsidRPr="00916FAB" w:rsidRDefault="00AD3599" w:rsidP="00C3345E">
          <w:pPr>
            <w:pStyle w:val="InR1"/>
          </w:pPr>
          <w:r w:rsidRPr="00F935EF">
            <w:t xml:space="preserve">Функциональная спецификация на </w:t>
          </w:r>
          <w:r w:rsidRPr="00F935EF">
            <w:rPr>
              <w:lang w:val="en-US"/>
            </w:rPr>
            <w:t>ABAP</w:t>
          </w:r>
          <w:r w:rsidRPr="00F935EF">
            <w:t xml:space="preserve"> разработку</w:t>
          </w:r>
          <w:r w:rsidRPr="00F935EF">
            <w:br/>
            <w:t>[</w:t>
          </w:r>
          <w:r w:rsidRPr="00F935EF">
            <w:rPr>
              <w:lang w:val="en-US"/>
            </w:rPr>
            <w:t>MM</w:t>
          </w:r>
          <w:r w:rsidRPr="00F935EF">
            <w:t>.</w:t>
          </w:r>
          <w:r w:rsidRPr="00F935EF">
            <w:rPr>
              <w:lang w:val="en-US"/>
            </w:rPr>
            <w:t>NNN</w:t>
          </w:r>
          <w:r w:rsidRPr="00F935EF">
            <w:t>.</w:t>
          </w:r>
          <w:r w:rsidRPr="00F935EF">
            <w:rPr>
              <w:lang w:val="en-US"/>
            </w:rPr>
            <w:t>VV</w:t>
          </w:r>
          <w:r w:rsidRPr="00F935EF">
            <w:t>.</w:t>
          </w:r>
          <w:r w:rsidRPr="00F935EF">
            <w:rPr>
              <w:lang w:val="en-US"/>
            </w:rPr>
            <w:t>XXXXXXX</w:t>
          </w:r>
          <w:r w:rsidRPr="00F935EF">
            <w:t>]</w:t>
          </w:r>
        </w:p>
      </w:tc>
    </w:tr>
    <w:tr w:rsidR="00AD3599" w:rsidRPr="00DB4B2F" w14:paraId="6D9BFB5C" w14:textId="77777777" w:rsidTr="00916FAB">
      <w:trPr>
        <w:cantSplit/>
        <w:trHeight w:val="557"/>
      </w:trPr>
      <w:tc>
        <w:tcPr>
          <w:tcW w:w="3502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61ED1785" w14:textId="77777777" w:rsidR="00AD3599" w:rsidRDefault="00AD3599" w:rsidP="00C3345E">
          <w:pPr>
            <w:pStyle w:val="a4"/>
            <w:jc w:val="center"/>
          </w:pPr>
        </w:p>
      </w:tc>
      <w:tc>
        <w:tcPr>
          <w:tcW w:w="6758" w:type="dxa"/>
          <w:vMerge/>
          <w:tcBorders>
            <w:top w:val="single" w:sz="8" w:space="0" w:color="auto"/>
            <w:left w:val="nil"/>
            <w:bottom w:val="single" w:sz="8" w:space="0" w:color="FEC816"/>
            <w:right w:val="single" w:sz="8" w:space="0" w:color="FEC816"/>
          </w:tcBorders>
        </w:tcPr>
        <w:p w14:paraId="5FAC3C8E" w14:textId="77777777" w:rsidR="00AD3599" w:rsidRPr="000B5B67" w:rsidRDefault="00AD3599" w:rsidP="00C3345E">
          <w:pPr>
            <w:jc w:val="center"/>
            <w:rPr>
              <w:b/>
              <w:bCs/>
            </w:rPr>
          </w:pPr>
        </w:p>
      </w:tc>
    </w:tr>
  </w:tbl>
  <w:p w14:paraId="1406E838" w14:textId="77777777" w:rsidR="00AD3599" w:rsidRDefault="00AD3599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56B98" w14:textId="77777777" w:rsidR="00AD3599" w:rsidRDefault="00AD3599" w:rsidP="00916FAB">
    <w:pPr>
      <w:pStyle w:val="a4"/>
      <w:jc w:val="left"/>
    </w:pPr>
    <w:r>
      <w:rPr>
        <w:b/>
        <w:bCs/>
        <w:noProof/>
        <w:lang w:eastAsia="ru-RU"/>
      </w:rPr>
      <w:drawing>
        <wp:inline distT="0" distB="0" distL="0" distR="0" wp14:anchorId="22BF5701" wp14:editId="21799403">
          <wp:extent cx="2240329" cy="504000"/>
          <wp:effectExtent l="0" t="0" r="0" b="0"/>
          <wp:docPr id="8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olyus_erp_gre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0329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3AD447E" w14:textId="77777777" w:rsidR="00AD3599" w:rsidRDefault="00AD3599">
    <w:pPr>
      <w:pStyle w:val="a4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502"/>
      <w:gridCol w:w="6710"/>
    </w:tblGrid>
    <w:tr w:rsidR="00AD3599" w14:paraId="38E7E804" w14:textId="77777777" w:rsidTr="00E30D22">
      <w:trPr>
        <w:cantSplit/>
        <w:trHeight w:val="244"/>
      </w:trPr>
      <w:tc>
        <w:tcPr>
          <w:tcW w:w="3496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7C2894C8" w14:textId="77777777" w:rsidR="00AD3599" w:rsidRDefault="00AD3599" w:rsidP="00A54CF5">
          <w:pPr>
            <w:pStyle w:val="a4"/>
            <w:ind w:left="-241" w:hanging="1"/>
            <w:jc w:val="left"/>
            <w:rPr>
              <w:b/>
              <w:bCs/>
            </w:rPr>
          </w:pPr>
          <w:r>
            <w:rPr>
              <w:b/>
              <w:bCs/>
              <w:noProof/>
              <w:lang w:eastAsia="ru-RU"/>
            </w:rPr>
            <w:drawing>
              <wp:inline distT="0" distB="0" distL="0" distR="0" wp14:anchorId="4295CDDA" wp14:editId="080709F4">
                <wp:extent cx="2240329" cy="504000"/>
                <wp:effectExtent l="0" t="0" r="0" b="0"/>
                <wp:docPr id="66" name="Pictur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olyus_erp_grey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0329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16" w:type="dxa"/>
          <w:vMerge w:val="restart"/>
          <w:tcBorders>
            <w:top w:val="nil"/>
            <w:left w:val="nil"/>
            <w:bottom w:val="single" w:sz="8" w:space="0" w:color="FEC816"/>
            <w:right w:val="single" w:sz="8" w:space="0" w:color="FEC816"/>
          </w:tcBorders>
          <w:vAlign w:val="center"/>
        </w:tcPr>
        <w:p w14:paraId="3BE0C4BA" w14:textId="51B5F712" w:rsidR="00AD3599" w:rsidRPr="00916FAB" w:rsidRDefault="00AD3599" w:rsidP="00AA6AD8">
          <w:pPr>
            <w:pStyle w:val="InR1"/>
          </w:pPr>
          <w:r>
            <w:t xml:space="preserve">Функциональная спецификация на </w:t>
          </w:r>
          <w:r>
            <w:rPr>
              <w:lang w:val="en-US"/>
            </w:rPr>
            <w:t>ABAP</w:t>
          </w:r>
          <w:r>
            <w:t xml:space="preserve"> разработку</w:t>
          </w:r>
          <w:r>
            <w:br/>
          </w:r>
          <w:r w:rsidRPr="00916FAB">
            <w:t>[</w:t>
          </w:r>
          <w:r>
            <w:rPr>
              <w:lang w:val="en-US"/>
            </w:rPr>
            <w:t>MM</w:t>
          </w:r>
          <w:r>
            <w:t>54</w:t>
          </w:r>
          <w:r w:rsidRPr="007A7C91">
            <w:t>.</w:t>
          </w:r>
          <w:r>
            <w:t>0</w:t>
          </w:r>
          <w:ins w:id="7511" w:author="Morozova Klavdia" w:date="2019-07-17T09:04:00Z">
            <w:r w:rsidRPr="009C0814">
              <w:rPr>
                <w:rPrChange w:id="7512" w:author="Morozova Klavdia" w:date="2019-07-17T09:04:00Z">
                  <w:rPr>
                    <w:lang w:val="en-US"/>
                  </w:rPr>
                </w:rPrChange>
              </w:rPr>
              <w:t>3</w:t>
            </w:r>
          </w:ins>
          <w:del w:id="7513" w:author="Morozova Klavdia" w:date="2019-07-17T09:04:00Z">
            <w:r w:rsidDel="009C0814">
              <w:delText>1</w:delText>
            </w:r>
          </w:del>
          <w:r w:rsidRPr="007A7C91">
            <w:t>.</w:t>
          </w:r>
          <w:r>
            <w:t xml:space="preserve"> </w:t>
          </w:r>
          <w:r w:rsidRPr="00F1200F">
            <w:t>Загрузка цен в заказ на поставку</w:t>
          </w:r>
          <w:r w:rsidRPr="00FD1A9D">
            <w:t>]</w:t>
          </w:r>
        </w:p>
      </w:tc>
    </w:tr>
    <w:tr w:rsidR="00AD3599" w:rsidRPr="00DB4B2F" w14:paraId="5043580D" w14:textId="77777777" w:rsidTr="00E30D22">
      <w:trPr>
        <w:cantSplit/>
        <w:trHeight w:val="244"/>
      </w:trPr>
      <w:tc>
        <w:tcPr>
          <w:tcW w:w="3496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33BCB021" w14:textId="1275221F" w:rsidR="00AD3599" w:rsidRDefault="00AD3599" w:rsidP="00A54CF5">
          <w:pPr>
            <w:pStyle w:val="a4"/>
            <w:jc w:val="center"/>
          </w:pPr>
        </w:p>
      </w:tc>
      <w:tc>
        <w:tcPr>
          <w:tcW w:w="6716" w:type="dxa"/>
          <w:vMerge/>
          <w:tcBorders>
            <w:top w:val="single" w:sz="8" w:space="0" w:color="auto"/>
            <w:left w:val="nil"/>
            <w:bottom w:val="single" w:sz="8" w:space="0" w:color="FEC816"/>
            <w:right w:val="single" w:sz="8" w:space="0" w:color="FEC816"/>
          </w:tcBorders>
        </w:tcPr>
        <w:p w14:paraId="68BDB12F" w14:textId="77777777" w:rsidR="00AD3599" w:rsidRPr="000B5B67" w:rsidRDefault="00AD3599" w:rsidP="00A54CF5">
          <w:pPr>
            <w:jc w:val="center"/>
            <w:rPr>
              <w:b/>
              <w:bCs/>
            </w:rPr>
          </w:pPr>
        </w:p>
      </w:tc>
    </w:tr>
  </w:tbl>
  <w:p w14:paraId="6BE2CC06" w14:textId="77777777" w:rsidR="00AD3599" w:rsidRDefault="00AD3599">
    <w:pPr>
      <w:pStyle w:val="a4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502"/>
      <w:gridCol w:w="6710"/>
    </w:tblGrid>
    <w:tr w:rsidR="00AD3599" w14:paraId="623FF725" w14:textId="77777777" w:rsidTr="00E30D22">
      <w:trPr>
        <w:cantSplit/>
        <w:trHeight w:val="244"/>
      </w:trPr>
      <w:tc>
        <w:tcPr>
          <w:tcW w:w="3496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66BE325F" w14:textId="77777777" w:rsidR="00AD3599" w:rsidRDefault="00AD3599" w:rsidP="00B307BD">
          <w:pPr>
            <w:pStyle w:val="a4"/>
            <w:ind w:left="-241" w:hanging="1"/>
            <w:jc w:val="left"/>
            <w:rPr>
              <w:b/>
              <w:bCs/>
            </w:rPr>
          </w:pPr>
          <w:r>
            <w:rPr>
              <w:b/>
              <w:bCs/>
              <w:noProof/>
              <w:lang w:eastAsia="ru-RU"/>
            </w:rPr>
            <w:drawing>
              <wp:inline distT="0" distB="0" distL="0" distR="0" wp14:anchorId="32CA3960" wp14:editId="1307F2FE">
                <wp:extent cx="2240329" cy="504000"/>
                <wp:effectExtent l="0" t="0" r="0" b="0"/>
                <wp:docPr id="14" name="Pictur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olyus_erp_grey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0329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16" w:type="dxa"/>
          <w:vMerge w:val="restart"/>
          <w:tcBorders>
            <w:top w:val="nil"/>
            <w:left w:val="nil"/>
            <w:bottom w:val="single" w:sz="8" w:space="0" w:color="FEC816"/>
            <w:right w:val="single" w:sz="8" w:space="0" w:color="FEC816"/>
          </w:tcBorders>
          <w:vAlign w:val="center"/>
        </w:tcPr>
        <w:p w14:paraId="299F6059" w14:textId="57EFFA3E" w:rsidR="00AD3599" w:rsidRPr="00FD1A9D" w:rsidRDefault="00AD3599" w:rsidP="00F1200F">
          <w:pPr>
            <w:pStyle w:val="InR1"/>
          </w:pPr>
          <w:r>
            <w:t xml:space="preserve">Функциональная спецификация на </w:t>
          </w:r>
          <w:r>
            <w:rPr>
              <w:lang w:val="en-US"/>
            </w:rPr>
            <w:t>ABAP</w:t>
          </w:r>
          <w:r>
            <w:t xml:space="preserve"> разработку</w:t>
          </w:r>
          <w:r>
            <w:br/>
          </w:r>
          <w:r w:rsidRPr="00916FAB">
            <w:t>[</w:t>
          </w:r>
          <w:r>
            <w:rPr>
              <w:lang w:val="en-US"/>
            </w:rPr>
            <w:t>MM</w:t>
          </w:r>
          <w:r>
            <w:t>54</w:t>
          </w:r>
          <w:r w:rsidRPr="007A7C91">
            <w:t>.</w:t>
          </w:r>
          <w:r>
            <w:t>01</w:t>
          </w:r>
          <w:r w:rsidRPr="007A7C91">
            <w:t>.</w:t>
          </w:r>
          <w:r>
            <w:t xml:space="preserve"> </w:t>
          </w:r>
          <w:r w:rsidRPr="00F1200F">
            <w:t>Загрузка цен в заказ на поставку</w:t>
          </w:r>
          <w:r w:rsidRPr="00FD1A9D">
            <w:t>]</w:t>
          </w:r>
        </w:p>
      </w:tc>
    </w:tr>
    <w:tr w:rsidR="00AD3599" w:rsidRPr="00DB4B2F" w14:paraId="64C348BC" w14:textId="77777777" w:rsidTr="00E30D22">
      <w:trPr>
        <w:cantSplit/>
        <w:trHeight w:val="244"/>
      </w:trPr>
      <w:tc>
        <w:tcPr>
          <w:tcW w:w="3496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AF924DA" w14:textId="77777777" w:rsidR="00AD3599" w:rsidRDefault="00AD3599" w:rsidP="00B307BD">
          <w:pPr>
            <w:pStyle w:val="a4"/>
            <w:jc w:val="center"/>
          </w:pPr>
        </w:p>
      </w:tc>
      <w:tc>
        <w:tcPr>
          <w:tcW w:w="6716" w:type="dxa"/>
          <w:vMerge/>
          <w:tcBorders>
            <w:top w:val="single" w:sz="8" w:space="0" w:color="auto"/>
            <w:left w:val="nil"/>
            <w:bottom w:val="single" w:sz="8" w:space="0" w:color="FEC816"/>
            <w:right w:val="single" w:sz="8" w:space="0" w:color="FEC816"/>
          </w:tcBorders>
        </w:tcPr>
        <w:p w14:paraId="530793F0" w14:textId="77777777" w:rsidR="00AD3599" w:rsidRPr="000B5B67" w:rsidRDefault="00AD3599" w:rsidP="00B307BD">
          <w:pPr>
            <w:jc w:val="center"/>
            <w:rPr>
              <w:b/>
              <w:bCs/>
            </w:rPr>
          </w:pPr>
        </w:p>
      </w:tc>
    </w:tr>
  </w:tbl>
  <w:p w14:paraId="36285CED" w14:textId="77777777" w:rsidR="00AD3599" w:rsidRDefault="00AD3599" w:rsidP="007200B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F4F"/>
    <w:multiLevelType w:val="multilevel"/>
    <w:tmpl w:val="C76C021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>
    <w:nsid w:val="08832CF3"/>
    <w:multiLevelType w:val="hybridMultilevel"/>
    <w:tmpl w:val="27068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B73F5"/>
    <w:multiLevelType w:val="hybridMultilevel"/>
    <w:tmpl w:val="B4E2E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D09DE"/>
    <w:multiLevelType w:val="hybridMultilevel"/>
    <w:tmpl w:val="9B405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72F45"/>
    <w:multiLevelType w:val="hybridMultilevel"/>
    <w:tmpl w:val="72BE436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1076436"/>
    <w:multiLevelType w:val="hybridMultilevel"/>
    <w:tmpl w:val="7D663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F47394"/>
    <w:multiLevelType w:val="hybridMultilevel"/>
    <w:tmpl w:val="953EF36C"/>
    <w:lvl w:ilvl="0" w:tplc="351CD4EC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2590387"/>
    <w:multiLevelType w:val="hybridMultilevel"/>
    <w:tmpl w:val="1D0A4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3A70CD"/>
    <w:multiLevelType w:val="hybridMultilevel"/>
    <w:tmpl w:val="D5F80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6534E0"/>
    <w:multiLevelType w:val="hybridMultilevel"/>
    <w:tmpl w:val="03623BCA"/>
    <w:lvl w:ilvl="0" w:tplc="7CFAF17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1">
    <w:nsid w:val="1BD740D1"/>
    <w:multiLevelType w:val="hybridMultilevel"/>
    <w:tmpl w:val="7E52983E"/>
    <w:lvl w:ilvl="0" w:tplc="3092C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72676F"/>
    <w:multiLevelType w:val="hybridMultilevel"/>
    <w:tmpl w:val="9C54D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18723B"/>
    <w:multiLevelType w:val="hybridMultilevel"/>
    <w:tmpl w:val="A3DE2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A47BD4"/>
    <w:multiLevelType w:val="hybridMultilevel"/>
    <w:tmpl w:val="78108146"/>
    <w:lvl w:ilvl="0" w:tplc="0C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945E679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7925840"/>
    <w:multiLevelType w:val="hybridMultilevel"/>
    <w:tmpl w:val="AF6A0E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7C26E56"/>
    <w:multiLevelType w:val="hybridMultilevel"/>
    <w:tmpl w:val="30F69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F20F8F"/>
    <w:multiLevelType w:val="multilevel"/>
    <w:tmpl w:val="BEB6E5E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2AA35E84"/>
    <w:multiLevelType w:val="multilevel"/>
    <w:tmpl w:val="F148159C"/>
    <w:lvl w:ilvl="0">
      <w:start w:val="1"/>
      <w:numFmt w:val="decimal"/>
      <w:pStyle w:val="S3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F340BF"/>
    <w:multiLevelType w:val="hybridMultilevel"/>
    <w:tmpl w:val="636A726C"/>
    <w:lvl w:ilvl="0" w:tplc="A3021950">
      <w:start w:val="1"/>
      <w:numFmt w:val="decimal"/>
      <w:pStyle w:val="3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CC210D"/>
    <w:multiLevelType w:val="hybridMultilevel"/>
    <w:tmpl w:val="502AC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4D6BE8"/>
    <w:multiLevelType w:val="hybridMultilevel"/>
    <w:tmpl w:val="CB923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824AEA"/>
    <w:multiLevelType w:val="multilevel"/>
    <w:tmpl w:val="020622D4"/>
    <w:lvl w:ilvl="0">
      <w:start w:val="1"/>
      <w:numFmt w:val="decimal"/>
      <w:pStyle w:val="vt"/>
      <w:suff w:val="space"/>
      <w:lvlText w:val="Таблица 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>
    <w:nsid w:val="3EE21FB8"/>
    <w:multiLevelType w:val="hybridMultilevel"/>
    <w:tmpl w:val="3A869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523A6F"/>
    <w:multiLevelType w:val="hybridMultilevel"/>
    <w:tmpl w:val="0DE8DE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426D124C"/>
    <w:multiLevelType w:val="hybridMultilevel"/>
    <w:tmpl w:val="3CB44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C656DF"/>
    <w:multiLevelType w:val="hybridMultilevel"/>
    <w:tmpl w:val="D3EA5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C750CF"/>
    <w:multiLevelType w:val="hybridMultilevel"/>
    <w:tmpl w:val="C4F0B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7A79C1"/>
    <w:multiLevelType w:val="multilevel"/>
    <w:tmpl w:val="BEB6E5E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473F78FD"/>
    <w:multiLevelType w:val="hybridMultilevel"/>
    <w:tmpl w:val="7FD6B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0B704E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1">
    <w:nsid w:val="4CEB186E"/>
    <w:multiLevelType w:val="multilevel"/>
    <w:tmpl w:val="4A728996"/>
    <w:lvl w:ilvl="0">
      <w:start w:val="1"/>
      <w:numFmt w:val="decimal"/>
      <w:pStyle w:val="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4E8633A9"/>
    <w:multiLevelType w:val="hybridMultilevel"/>
    <w:tmpl w:val="03623BCA"/>
    <w:lvl w:ilvl="0" w:tplc="7CFAF17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3">
    <w:nsid w:val="50F21000"/>
    <w:multiLevelType w:val="hybridMultilevel"/>
    <w:tmpl w:val="2CC4D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4A3A1A"/>
    <w:multiLevelType w:val="hybridMultilevel"/>
    <w:tmpl w:val="78642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760348"/>
    <w:multiLevelType w:val="hybridMultilevel"/>
    <w:tmpl w:val="7FD6B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>
    <w:nsid w:val="58D70BB3"/>
    <w:multiLevelType w:val="multilevel"/>
    <w:tmpl w:val="901865EA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0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59F0087D"/>
    <w:multiLevelType w:val="hybridMultilevel"/>
    <w:tmpl w:val="3F6688FE"/>
    <w:lvl w:ilvl="0" w:tplc="E7EE5B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273E43"/>
    <w:multiLevelType w:val="hybridMultilevel"/>
    <w:tmpl w:val="B7DE6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DE74114"/>
    <w:multiLevelType w:val="hybridMultilevel"/>
    <w:tmpl w:val="2ED4D950"/>
    <w:lvl w:ilvl="0" w:tplc="587CF7B2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E361A12"/>
    <w:multiLevelType w:val="hybridMultilevel"/>
    <w:tmpl w:val="8C064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FDD5F2E"/>
    <w:multiLevelType w:val="multilevel"/>
    <w:tmpl w:val="7F0ED33A"/>
    <w:lvl w:ilvl="0">
      <w:start w:val="1"/>
      <w:numFmt w:val="decimal"/>
      <w:pStyle w:val="1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>
    <w:nsid w:val="603E7453"/>
    <w:multiLevelType w:val="hybridMultilevel"/>
    <w:tmpl w:val="B2ACF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1B357AA"/>
    <w:multiLevelType w:val="hybridMultilevel"/>
    <w:tmpl w:val="A456E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5605B33"/>
    <w:multiLevelType w:val="hybridMultilevel"/>
    <w:tmpl w:val="01A2FA4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6">
    <w:nsid w:val="66506840"/>
    <w:multiLevelType w:val="hybridMultilevel"/>
    <w:tmpl w:val="816C810C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7">
    <w:nsid w:val="6D1622D6"/>
    <w:multiLevelType w:val="hybridMultilevel"/>
    <w:tmpl w:val="2D4079A6"/>
    <w:lvl w:ilvl="0" w:tplc="509E1AA6">
      <w:start w:val="1"/>
      <w:numFmt w:val="bullet"/>
      <w:pStyle w:val="21"/>
      <w:lvlText w:val=""/>
      <w:lvlJc w:val="left"/>
      <w:pPr>
        <w:tabs>
          <w:tab w:val="num" w:pos="1021"/>
        </w:tabs>
        <w:ind w:left="1021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6DD4251E"/>
    <w:multiLevelType w:val="hybridMultilevel"/>
    <w:tmpl w:val="BC5E0BB8"/>
    <w:lvl w:ilvl="0" w:tplc="04190001">
      <w:start w:val="1"/>
      <w:numFmt w:val="bullet"/>
      <w:pStyle w:val="Bulleted2"/>
      <w:lvlText w:val="-"/>
      <w:lvlJc w:val="left"/>
      <w:pPr>
        <w:tabs>
          <w:tab w:val="num" w:pos="1105"/>
        </w:tabs>
        <w:ind w:left="1105" w:hanging="397"/>
      </w:pPr>
      <w:rPr>
        <w:rFonts w:ascii="Courier New" w:hAnsi="Courier New" w:hint="default"/>
      </w:rPr>
    </w:lvl>
    <w:lvl w:ilvl="1" w:tplc="04190003">
      <w:start w:val="1"/>
      <w:numFmt w:val="bullet"/>
      <w:lvlText w:val=""/>
      <w:lvlJc w:val="left"/>
      <w:pPr>
        <w:tabs>
          <w:tab w:val="num" w:pos="2848"/>
        </w:tabs>
        <w:ind w:left="28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68"/>
        </w:tabs>
        <w:ind w:left="3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88"/>
        </w:tabs>
        <w:ind w:left="4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08"/>
        </w:tabs>
        <w:ind w:left="5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28"/>
        </w:tabs>
        <w:ind w:left="5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48"/>
        </w:tabs>
        <w:ind w:left="6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68"/>
        </w:tabs>
        <w:ind w:left="7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88"/>
        </w:tabs>
        <w:ind w:left="7888" w:hanging="360"/>
      </w:pPr>
      <w:rPr>
        <w:rFonts w:ascii="Wingdings" w:hAnsi="Wingdings" w:hint="default"/>
      </w:rPr>
    </w:lvl>
  </w:abstractNum>
  <w:abstractNum w:abstractNumId="49">
    <w:nsid w:val="741E6B3C"/>
    <w:multiLevelType w:val="hybridMultilevel"/>
    <w:tmpl w:val="2F485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4332C67"/>
    <w:multiLevelType w:val="hybridMultilevel"/>
    <w:tmpl w:val="CF7E8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EF7C27"/>
    <w:multiLevelType w:val="hybridMultilevel"/>
    <w:tmpl w:val="90989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7CA65A1"/>
    <w:multiLevelType w:val="hybridMultilevel"/>
    <w:tmpl w:val="52DEA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7E01C9C"/>
    <w:multiLevelType w:val="multilevel"/>
    <w:tmpl w:val="E78A15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4">
    <w:nsid w:val="7D8C2AE1"/>
    <w:multiLevelType w:val="hybridMultilevel"/>
    <w:tmpl w:val="862A7A5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5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S21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56">
    <w:nsid w:val="7F74487B"/>
    <w:multiLevelType w:val="hybridMultilevel"/>
    <w:tmpl w:val="3F6688FE"/>
    <w:lvl w:ilvl="0" w:tplc="E7EE5B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55"/>
  </w:num>
  <w:num w:numId="3">
    <w:abstractNumId w:val="31"/>
  </w:num>
  <w:num w:numId="4">
    <w:abstractNumId w:val="36"/>
  </w:num>
  <w:num w:numId="5">
    <w:abstractNumId w:val="1"/>
  </w:num>
  <w:num w:numId="6">
    <w:abstractNumId w:val="18"/>
  </w:num>
  <w:num w:numId="7">
    <w:abstractNumId w:val="48"/>
  </w:num>
  <w:num w:numId="8">
    <w:abstractNumId w:val="0"/>
  </w:num>
  <w:num w:numId="9">
    <w:abstractNumId w:val="24"/>
  </w:num>
  <w:num w:numId="10">
    <w:abstractNumId w:val="22"/>
  </w:num>
  <w:num w:numId="11">
    <w:abstractNumId w:val="37"/>
  </w:num>
  <w:num w:numId="12">
    <w:abstractNumId w:val="42"/>
  </w:num>
  <w:num w:numId="13">
    <w:abstractNumId w:val="40"/>
  </w:num>
  <w:num w:numId="14">
    <w:abstractNumId w:val="2"/>
  </w:num>
  <w:num w:numId="15">
    <w:abstractNumId w:val="27"/>
  </w:num>
  <w:num w:numId="16">
    <w:abstractNumId w:val="0"/>
  </w:num>
  <w:num w:numId="17">
    <w:abstractNumId w:val="0"/>
  </w:num>
  <w:num w:numId="18">
    <w:abstractNumId w:val="0"/>
  </w:num>
  <w:num w:numId="19">
    <w:abstractNumId w:val="39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33"/>
  </w:num>
  <w:num w:numId="25">
    <w:abstractNumId w:val="30"/>
  </w:num>
  <w:num w:numId="26">
    <w:abstractNumId w:val="14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32"/>
  </w:num>
  <w:num w:numId="40">
    <w:abstractNumId w:val="19"/>
  </w:num>
  <w:num w:numId="41">
    <w:abstractNumId w:val="7"/>
  </w:num>
  <w:num w:numId="42">
    <w:abstractNumId w:val="10"/>
  </w:num>
  <w:num w:numId="43">
    <w:abstractNumId w:val="0"/>
  </w:num>
  <w:num w:numId="44">
    <w:abstractNumId w:val="43"/>
  </w:num>
  <w:num w:numId="45">
    <w:abstractNumId w:val="20"/>
  </w:num>
  <w:num w:numId="46">
    <w:abstractNumId w:val="54"/>
  </w:num>
  <w:num w:numId="47">
    <w:abstractNumId w:val="45"/>
  </w:num>
  <w:num w:numId="48">
    <w:abstractNumId w:val="11"/>
  </w:num>
  <w:num w:numId="49">
    <w:abstractNumId w:val="5"/>
  </w:num>
  <w:num w:numId="50">
    <w:abstractNumId w:val="41"/>
  </w:num>
  <w:num w:numId="51">
    <w:abstractNumId w:val="50"/>
  </w:num>
  <w:num w:numId="52">
    <w:abstractNumId w:val="52"/>
  </w:num>
  <w:num w:numId="53">
    <w:abstractNumId w:val="46"/>
  </w:num>
  <w:num w:numId="54">
    <w:abstractNumId w:val="12"/>
  </w:num>
  <w:num w:numId="55">
    <w:abstractNumId w:val="34"/>
  </w:num>
  <w:num w:numId="56">
    <w:abstractNumId w:val="0"/>
  </w:num>
  <w:num w:numId="57">
    <w:abstractNumId w:val="16"/>
  </w:num>
  <w:num w:numId="58">
    <w:abstractNumId w:val="0"/>
  </w:num>
  <w:num w:numId="59">
    <w:abstractNumId w:val="0"/>
  </w:num>
  <w:num w:numId="60">
    <w:abstractNumId w:val="8"/>
  </w:num>
  <w:num w:numId="61">
    <w:abstractNumId w:val="25"/>
  </w:num>
  <w:num w:numId="62">
    <w:abstractNumId w:val="23"/>
  </w:num>
  <w:num w:numId="63">
    <w:abstractNumId w:val="38"/>
  </w:num>
  <w:num w:numId="64">
    <w:abstractNumId w:val="51"/>
  </w:num>
  <w:num w:numId="65">
    <w:abstractNumId w:val="44"/>
  </w:num>
  <w:num w:numId="66">
    <w:abstractNumId w:val="28"/>
  </w:num>
  <w:num w:numId="67">
    <w:abstractNumId w:val="13"/>
  </w:num>
  <w:num w:numId="68">
    <w:abstractNumId w:val="17"/>
  </w:num>
  <w:num w:numId="69">
    <w:abstractNumId w:val="53"/>
  </w:num>
  <w:num w:numId="70">
    <w:abstractNumId w:val="49"/>
  </w:num>
  <w:num w:numId="71">
    <w:abstractNumId w:val="3"/>
  </w:num>
  <w:num w:numId="72">
    <w:abstractNumId w:val="56"/>
  </w:num>
  <w:num w:numId="73">
    <w:abstractNumId w:val="35"/>
  </w:num>
  <w:num w:numId="74">
    <w:abstractNumId w:val="4"/>
  </w:num>
  <w:num w:numId="75">
    <w:abstractNumId w:val="9"/>
  </w:num>
  <w:num w:numId="76">
    <w:abstractNumId w:val="29"/>
  </w:num>
  <w:num w:numId="77">
    <w:abstractNumId w:val="21"/>
  </w:num>
  <w:num w:numId="78">
    <w:abstractNumId w:val="26"/>
  </w:num>
  <w:num w:numId="79">
    <w:abstractNumId w:val="6"/>
  </w:num>
  <w:num w:numId="80">
    <w:abstractNumId w:val="15"/>
  </w:num>
  <w:numIdMacAtCleanup w:val="7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rozova Klavdia">
    <w15:presenceInfo w15:providerId="AD" w15:userId="S-1-5-21-1190182572-3302889577-4172225021-3112"/>
  </w15:person>
  <w15:person w15:author="Михеев Алексей Анатольевич">
    <w15:presenceInfo w15:providerId="AD" w15:userId="S-1-5-21-4125628198-1674668921-3204586943-104178"/>
  </w15:person>
  <w15:person w15:author="Быков Василий Александрович">
    <w15:presenceInfo w15:providerId="None" w15:userId="Быков Василий Александрович"/>
  </w15:person>
  <w15:person w15:author="Быков Василий Александрович [2]">
    <w15:presenceInfo w15:providerId="AD" w15:userId="S-1-5-21-4125628198-1674668921-3204586943-100684"/>
  </w15:person>
  <w15:person w15:author="Anton Chigvintsev">
    <w15:presenceInfo w15:providerId="None" w15:userId="Anton Chigvints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trackRevisions/>
  <w:defaultTabStop w:val="708"/>
  <w:autoHyphenation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25"/>
    <w:rsid w:val="00000553"/>
    <w:rsid w:val="000008ED"/>
    <w:rsid w:val="00002439"/>
    <w:rsid w:val="00002E6A"/>
    <w:rsid w:val="00003677"/>
    <w:rsid w:val="0000423C"/>
    <w:rsid w:val="00005384"/>
    <w:rsid w:val="00013D76"/>
    <w:rsid w:val="00016279"/>
    <w:rsid w:val="00021196"/>
    <w:rsid w:val="00021B25"/>
    <w:rsid w:val="00022528"/>
    <w:rsid w:val="00022A30"/>
    <w:rsid w:val="00022BD8"/>
    <w:rsid w:val="00022C33"/>
    <w:rsid w:val="000242B4"/>
    <w:rsid w:val="000257ED"/>
    <w:rsid w:val="00030719"/>
    <w:rsid w:val="00031214"/>
    <w:rsid w:val="00031353"/>
    <w:rsid w:val="00034486"/>
    <w:rsid w:val="0003771C"/>
    <w:rsid w:val="000378F2"/>
    <w:rsid w:val="000409BC"/>
    <w:rsid w:val="00041BBD"/>
    <w:rsid w:val="00042512"/>
    <w:rsid w:val="00042B24"/>
    <w:rsid w:val="00042D94"/>
    <w:rsid w:val="00046EAC"/>
    <w:rsid w:val="00050DBF"/>
    <w:rsid w:val="0005148A"/>
    <w:rsid w:val="00052242"/>
    <w:rsid w:val="00052F89"/>
    <w:rsid w:val="0005357E"/>
    <w:rsid w:val="00056222"/>
    <w:rsid w:val="00060BBA"/>
    <w:rsid w:val="000629A8"/>
    <w:rsid w:val="00065486"/>
    <w:rsid w:val="00065FD7"/>
    <w:rsid w:val="00066BCF"/>
    <w:rsid w:val="00066D19"/>
    <w:rsid w:val="000702A3"/>
    <w:rsid w:val="00070870"/>
    <w:rsid w:val="00071122"/>
    <w:rsid w:val="0007301A"/>
    <w:rsid w:val="00075317"/>
    <w:rsid w:val="0008085E"/>
    <w:rsid w:val="000822B4"/>
    <w:rsid w:val="0008250A"/>
    <w:rsid w:val="000835FE"/>
    <w:rsid w:val="0008427D"/>
    <w:rsid w:val="000904D2"/>
    <w:rsid w:val="000908CE"/>
    <w:rsid w:val="00090FD1"/>
    <w:rsid w:val="0009329E"/>
    <w:rsid w:val="000938D9"/>
    <w:rsid w:val="00095EE1"/>
    <w:rsid w:val="00096964"/>
    <w:rsid w:val="000A096A"/>
    <w:rsid w:val="000A1207"/>
    <w:rsid w:val="000A1C0B"/>
    <w:rsid w:val="000A3339"/>
    <w:rsid w:val="000A7AB0"/>
    <w:rsid w:val="000B160D"/>
    <w:rsid w:val="000B1D8E"/>
    <w:rsid w:val="000B2F49"/>
    <w:rsid w:val="000B52B4"/>
    <w:rsid w:val="000D01FE"/>
    <w:rsid w:val="000E29B5"/>
    <w:rsid w:val="000E490E"/>
    <w:rsid w:val="000E4F0E"/>
    <w:rsid w:val="000E539F"/>
    <w:rsid w:val="000E62EF"/>
    <w:rsid w:val="000F06F3"/>
    <w:rsid w:val="000F15F5"/>
    <w:rsid w:val="000F18F7"/>
    <w:rsid w:val="000F290B"/>
    <w:rsid w:val="000F3256"/>
    <w:rsid w:val="000F4678"/>
    <w:rsid w:val="000F6264"/>
    <w:rsid w:val="001005E4"/>
    <w:rsid w:val="00100A29"/>
    <w:rsid w:val="001013DC"/>
    <w:rsid w:val="0010251A"/>
    <w:rsid w:val="0010395D"/>
    <w:rsid w:val="001046C8"/>
    <w:rsid w:val="0010632D"/>
    <w:rsid w:val="00106AE3"/>
    <w:rsid w:val="001135C1"/>
    <w:rsid w:val="00113706"/>
    <w:rsid w:val="001137EA"/>
    <w:rsid w:val="0012135C"/>
    <w:rsid w:val="001227F8"/>
    <w:rsid w:val="00123600"/>
    <w:rsid w:val="0012614B"/>
    <w:rsid w:val="001275FF"/>
    <w:rsid w:val="00133F21"/>
    <w:rsid w:val="00135A0C"/>
    <w:rsid w:val="00136A70"/>
    <w:rsid w:val="00141F00"/>
    <w:rsid w:val="00142E79"/>
    <w:rsid w:val="00143715"/>
    <w:rsid w:val="00144F3F"/>
    <w:rsid w:val="00145578"/>
    <w:rsid w:val="0014596D"/>
    <w:rsid w:val="00145B59"/>
    <w:rsid w:val="001465C1"/>
    <w:rsid w:val="00146FDE"/>
    <w:rsid w:val="00151AC3"/>
    <w:rsid w:val="00152A17"/>
    <w:rsid w:val="0015370E"/>
    <w:rsid w:val="0015398F"/>
    <w:rsid w:val="00157BD8"/>
    <w:rsid w:val="00157D57"/>
    <w:rsid w:val="001618FE"/>
    <w:rsid w:val="00166EBC"/>
    <w:rsid w:val="001672D4"/>
    <w:rsid w:val="00167C50"/>
    <w:rsid w:val="00170DA1"/>
    <w:rsid w:val="00172B40"/>
    <w:rsid w:val="001741AB"/>
    <w:rsid w:val="00175B15"/>
    <w:rsid w:val="00180B89"/>
    <w:rsid w:val="00180D02"/>
    <w:rsid w:val="001830C1"/>
    <w:rsid w:val="001831D4"/>
    <w:rsid w:val="00185B1E"/>
    <w:rsid w:val="00185BAF"/>
    <w:rsid w:val="00190F93"/>
    <w:rsid w:val="00193343"/>
    <w:rsid w:val="001951E1"/>
    <w:rsid w:val="00196052"/>
    <w:rsid w:val="00197FA2"/>
    <w:rsid w:val="001A0D2C"/>
    <w:rsid w:val="001A0ECE"/>
    <w:rsid w:val="001A0F35"/>
    <w:rsid w:val="001A2810"/>
    <w:rsid w:val="001A2F07"/>
    <w:rsid w:val="001A2FBF"/>
    <w:rsid w:val="001A3F9C"/>
    <w:rsid w:val="001A5B72"/>
    <w:rsid w:val="001B0193"/>
    <w:rsid w:val="001B0B0A"/>
    <w:rsid w:val="001B19C5"/>
    <w:rsid w:val="001B2C24"/>
    <w:rsid w:val="001B3BC2"/>
    <w:rsid w:val="001B4800"/>
    <w:rsid w:val="001C0462"/>
    <w:rsid w:val="001C0D6B"/>
    <w:rsid w:val="001C11D2"/>
    <w:rsid w:val="001C3310"/>
    <w:rsid w:val="001C45C5"/>
    <w:rsid w:val="001C49EC"/>
    <w:rsid w:val="001C4E0C"/>
    <w:rsid w:val="001C5FA5"/>
    <w:rsid w:val="001D0C9D"/>
    <w:rsid w:val="001D6464"/>
    <w:rsid w:val="001D65DC"/>
    <w:rsid w:val="001E272C"/>
    <w:rsid w:val="001E34D8"/>
    <w:rsid w:val="001E3D54"/>
    <w:rsid w:val="001E3FC4"/>
    <w:rsid w:val="001E72EC"/>
    <w:rsid w:val="001F08B0"/>
    <w:rsid w:val="001F0FF0"/>
    <w:rsid w:val="001F253F"/>
    <w:rsid w:val="001F352C"/>
    <w:rsid w:val="001F3F84"/>
    <w:rsid w:val="001F4EE7"/>
    <w:rsid w:val="001F592D"/>
    <w:rsid w:val="001F64CB"/>
    <w:rsid w:val="001F665A"/>
    <w:rsid w:val="00200C0D"/>
    <w:rsid w:val="00204E3E"/>
    <w:rsid w:val="00207312"/>
    <w:rsid w:val="00210EF4"/>
    <w:rsid w:val="00212F49"/>
    <w:rsid w:val="002146DD"/>
    <w:rsid w:val="00215551"/>
    <w:rsid w:val="00216D1E"/>
    <w:rsid w:val="00220F8C"/>
    <w:rsid w:val="0022145F"/>
    <w:rsid w:val="002218C4"/>
    <w:rsid w:val="00222186"/>
    <w:rsid w:val="00222296"/>
    <w:rsid w:val="0022601F"/>
    <w:rsid w:val="00226133"/>
    <w:rsid w:val="00227421"/>
    <w:rsid w:val="00227B5C"/>
    <w:rsid w:val="00230C28"/>
    <w:rsid w:val="002324ED"/>
    <w:rsid w:val="0023490D"/>
    <w:rsid w:val="00235220"/>
    <w:rsid w:val="00237DA5"/>
    <w:rsid w:val="002400D2"/>
    <w:rsid w:val="00241812"/>
    <w:rsid w:val="00242191"/>
    <w:rsid w:val="0024494A"/>
    <w:rsid w:val="00252C11"/>
    <w:rsid w:val="00252D72"/>
    <w:rsid w:val="00260C77"/>
    <w:rsid w:val="00262081"/>
    <w:rsid w:val="00262D96"/>
    <w:rsid w:val="00263EFE"/>
    <w:rsid w:val="00265527"/>
    <w:rsid w:val="00266A87"/>
    <w:rsid w:val="002676D4"/>
    <w:rsid w:val="0027127F"/>
    <w:rsid w:val="00272345"/>
    <w:rsid w:val="00273C87"/>
    <w:rsid w:val="00274A86"/>
    <w:rsid w:val="00274B73"/>
    <w:rsid w:val="002856E7"/>
    <w:rsid w:val="00285FBB"/>
    <w:rsid w:val="00286454"/>
    <w:rsid w:val="00291C80"/>
    <w:rsid w:val="00292319"/>
    <w:rsid w:val="00293EA3"/>
    <w:rsid w:val="00296D7C"/>
    <w:rsid w:val="002A1D9D"/>
    <w:rsid w:val="002A2717"/>
    <w:rsid w:val="002A5916"/>
    <w:rsid w:val="002B10C1"/>
    <w:rsid w:val="002B3CDF"/>
    <w:rsid w:val="002B5ED6"/>
    <w:rsid w:val="002C0BEC"/>
    <w:rsid w:val="002C0F01"/>
    <w:rsid w:val="002C1108"/>
    <w:rsid w:val="002C26AE"/>
    <w:rsid w:val="002C4EE9"/>
    <w:rsid w:val="002C55D0"/>
    <w:rsid w:val="002C6E0D"/>
    <w:rsid w:val="002D0532"/>
    <w:rsid w:val="002D0983"/>
    <w:rsid w:val="002D4B04"/>
    <w:rsid w:val="002D6619"/>
    <w:rsid w:val="002D673D"/>
    <w:rsid w:val="002E16C4"/>
    <w:rsid w:val="002E1869"/>
    <w:rsid w:val="002E3A9D"/>
    <w:rsid w:val="002E4DDE"/>
    <w:rsid w:val="002E4FB5"/>
    <w:rsid w:val="002E551C"/>
    <w:rsid w:val="002E594D"/>
    <w:rsid w:val="002E63EB"/>
    <w:rsid w:val="002E67E7"/>
    <w:rsid w:val="002F1911"/>
    <w:rsid w:val="002F230E"/>
    <w:rsid w:val="002F2A2F"/>
    <w:rsid w:val="002F2DC6"/>
    <w:rsid w:val="002F334B"/>
    <w:rsid w:val="002F3AB3"/>
    <w:rsid w:val="002F400F"/>
    <w:rsid w:val="002F46C1"/>
    <w:rsid w:val="003003C4"/>
    <w:rsid w:val="0030090C"/>
    <w:rsid w:val="003014B1"/>
    <w:rsid w:val="00303B55"/>
    <w:rsid w:val="003041B6"/>
    <w:rsid w:val="00304848"/>
    <w:rsid w:val="00306BF2"/>
    <w:rsid w:val="00307BFA"/>
    <w:rsid w:val="0031090D"/>
    <w:rsid w:val="00311B31"/>
    <w:rsid w:val="00312DD8"/>
    <w:rsid w:val="00314329"/>
    <w:rsid w:val="00317011"/>
    <w:rsid w:val="0032019E"/>
    <w:rsid w:val="00327E05"/>
    <w:rsid w:val="0033013D"/>
    <w:rsid w:val="003323E7"/>
    <w:rsid w:val="00333EDF"/>
    <w:rsid w:val="00337B70"/>
    <w:rsid w:val="003426B1"/>
    <w:rsid w:val="00343CF9"/>
    <w:rsid w:val="00344D35"/>
    <w:rsid w:val="00347CAB"/>
    <w:rsid w:val="00350084"/>
    <w:rsid w:val="0035045A"/>
    <w:rsid w:val="00352BB9"/>
    <w:rsid w:val="00353B21"/>
    <w:rsid w:val="00354BEF"/>
    <w:rsid w:val="003563E6"/>
    <w:rsid w:val="00356C09"/>
    <w:rsid w:val="00362621"/>
    <w:rsid w:val="00363CBE"/>
    <w:rsid w:val="00364289"/>
    <w:rsid w:val="003646FF"/>
    <w:rsid w:val="00366FD1"/>
    <w:rsid w:val="003701C2"/>
    <w:rsid w:val="00374123"/>
    <w:rsid w:val="00375F0B"/>
    <w:rsid w:val="00381447"/>
    <w:rsid w:val="0038322D"/>
    <w:rsid w:val="00383728"/>
    <w:rsid w:val="00385691"/>
    <w:rsid w:val="00386654"/>
    <w:rsid w:val="00386C3A"/>
    <w:rsid w:val="00387BF7"/>
    <w:rsid w:val="00390D72"/>
    <w:rsid w:val="00391321"/>
    <w:rsid w:val="00391BEE"/>
    <w:rsid w:val="00393FEB"/>
    <w:rsid w:val="0039423F"/>
    <w:rsid w:val="003A047B"/>
    <w:rsid w:val="003A13C8"/>
    <w:rsid w:val="003A1731"/>
    <w:rsid w:val="003A2160"/>
    <w:rsid w:val="003A21EB"/>
    <w:rsid w:val="003A2E54"/>
    <w:rsid w:val="003A60FF"/>
    <w:rsid w:val="003A671A"/>
    <w:rsid w:val="003A7727"/>
    <w:rsid w:val="003B2AC4"/>
    <w:rsid w:val="003B5E9D"/>
    <w:rsid w:val="003B5EA0"/>
    <w:rsid w:val="003C0C78"/>
    <w:rsid w:val="003C57BD"/>
    <w:rsid w:val="003C639F"/>
    <w:rsid w:val="003C6718"/>
    <w:rsid w:val="003C6DC1"/>
    <w:rsid w:val="003C7B93"/>
    <w:rsid w:val="003D0704"/>
    <w:rsid w:val="003D1D35"/>
    <w:rsid w:val="003D2C43"/>
    <w:rsid w:val="003D3A4D"/>
    <w:rsid w:val="003D43DB"/>
    <w:rsid w:val="003D51C5"/>
    <w:rsid w:val="003D5605"/>
    <w:rsid w:val="003D7EA2"/>
    <w:rsid w:val="003E027A"/>
    <w:rsid w:val="003E1BBF"/>
    <w:rsid w:val="003E1FC2"/>
    <w:rsid w:val="003E2134"/>
    <w:rsid w:val="003E29A7"/>
    <w:rsid w:val="003E7F74"/>
    <w:rsid w:val="003F26FB"/>
    <w:rsid w:val="003F3205"/>
    <w:rsid w:val="003F35CD"/>
    <w:rsid w:val="003F62DC"/>
    <w:rsid w:val="003F71ED"/>
    <w:rsid w:val="003F72AF"/>
    <w:rsid w:val="003F75EB"/>
    <w:rsid w:val="004014FB"/>
    <w:rsid w:val="00402241"/>
    <w:rsid w:val="004024E8"/>
    <w:rsid w:val="00403C27"/>
    <w:rsid w:val="004051AC"/>
    <w:rsid w:val="00406352"/>
    <w:rsid w:val="00412125"/>
    <w:rsid w:val="00412B62"/>
    <w:rsid w:val="00413190"/>
    <w:rsid w:val="00420440"/>
    <w:rsid w:val="00421084"/>
    <w:rsid w:val="004222CE"/>
    <w:rsid w:val="004241D1"/>
    <w:rsid w:val="00424712"/>
    <w:rsid w:val="004248BA"/>
    <w:rsid w:val="0042690D"/>
    <w:rsid w:val="004270E0"/>
    <w:rsid w:val="00427AA2"/>
    <w:rsid w:val="00430202"/>
    <w:rsid w:val="00430408"/>
    <w:rsid w:val="00433EEF"/>
    <w:rsid w:val="0043612F"/>
    <w:rsid w:val="0043622A"/>
    <w:rsid w:val="00437CC5"/>
    <w:rsid w:val="00442DC2"/>
    <w:rsid w:val="004445DF"/>
    <w:rsid w:val="00444B51"/>
    <w:rsid w:val="00451032"/>
    <w:rsid w:val="00451D0F"/>
    <w:rsid w:val="00453453"/>
    <w:rsid w:val="004536E0"/>
    <w:rsid w:val="004552A5"/>
    <w:rsid w:val="00456A7A"/>
    <w:rsid w:val="004574C1"/>
    <w:rsid w:val="00461CFD"/>
    <w:rsid w:val="004625B5"/>
    <w:rsid w:val="00464E8C"/>
    <w:rsid w:val="00465279"/>
    <w:rsid w:val="004656FD"/>
    <w:rsid w:val="004659EB"/>
    <w:rsid w:val="00465B55"/>
    <w:rsid w:val="00466B4E"/>
    <w:rsid w:val="00467379"/>
    <w:rsid w:val="0047169D"/>
    <w:rsid w:val="00472AC5"/>
    <w:rsid w:val="00472FB1"/>
    <w:rsid w:val="004732B6"/>
    <w:rsid w:val="0047462B"/>
    <w:rsid w:val="00477218"/>
    <w:rsid w:val="0048013A"/>
    <w:rsid w:val="004801A9"/>
    <w:rsid w:val="0048201B"/>
    <w:rsid w:val="004859AF"/>
    <w:rsid w:val="00485AD4"/>
    <w:rsid w:val="00485DA2"/>
    <w:rsid w:val="00486455"/>
    <w:rsid w:val="004869E2"/>
    <w:rsid w:val="0048740F"/>
    <w:rsid w:val="00490391"/>
    <w:rsid w:val="00492169"/>
    <w:rsid w:val="0049270B"/>
    <w:rsid w:val="00493599"/>
    <w:rsid w:val="00496EAB"/>
    <w:rsid w:val="00497361"/>
    <w:rsid w:val="004A0D1C"/>
    <w:rsid w:val="004A493F"/>
    <w:rsid w:val="004A5142"/>
    <w:rsid w:val="004A6505"/>
    <w:rsid w:val="004A7AC7"/>
    <w:rsid w:val="004B13C2"/>
    <w:rsid w:val="004B1DCC"/>
    <w:rsid w:val="004B24E3"/>
    <w:rsid w:val="004B30DF"/>
    <w:rsid w:val="004B3549"/>
    <w:rsid w:val="004C06EF"/>
    <w:rsid w:val="004C27E6"/>
    <w:rsid w:val="004C641E"/>
    <w:rsid w:val="004D0726"/>
    <w:rsid w:val="004D6680"/>
    <w:rsid w:val="004D6DAE"/>
    <w:rsid w:val="004D7267"/>
    <w:rsid w:val="004E077E"/>
    <w:rsid w:val="004E12A3"/>
    <w:rsid w:val="004E6135"/>
    <w:rsid w:val="004E7F6B"/>
    <w:rsid w:val="004F0C56"/>
    <w:rsid w:val="004F5403"/>
    <w:rsid w:val="004F64DC"/>
    <w:rsid w:val="004F6707"/>
    <w:rsid w:val="004F75B6"/>
    <w:rsid w:val="00501914"/>
    <w:rsid w:val="00502E81"/>
    <w:rsid w:val="005032AD"/>
    <w:rsid w:val="00503BFA"/>
    <w:rsid w:val="00504B33"/>
    <w:rsid w:val="00504C23"/>
    <w:rsid w:val="005065B1"/>
    <w:rsid w:val="00512BDC"/>
    <w:rsid w:val="005137CB"/>
    <w:rsid w:val="00513EF2"/>
    <w:rsid w:val="0051478D"/>
    <w:rsid w:val="00514A38"/>
    <w:rsid w:val="00517049"/>
    <w:rsid w:val="0051772B"/>
    <w:rsid w:val="005201CF"/>
    <w:rsid w:val="0052280E"/>
    <w:rsid w:val="00522F35"/>
    <w:rsid w:val="00524878"/>
    <w:rsid w:val="00524C7A"/>
    <w:rsid w:val="00524E4E"/>
    <w:rsid w:val="00530099"/>
    <w:rsid w:val="005318CF"/>
    <w:rsid w:val="00534420"/>
    <w:rsid w:val="005350BF"/>
    <w:rsid w:val="0054092C"/>
    <w:rsid w:val="0054159C"/>
    <w:rsid w:val="005436C4"/>
    <w:rsid w:val="0054502F"/>
    <w:rsid w:val="00546A80"/>
    <w:rsid w:val="005479D2"/>
    <w:rsid w:val="00550F37"/>
    <w:rsid w:val="005528EC"/>
    <w:rsid w:val="00552D22"/>
    <w:rsid w:val="005531C7"/>
    <w:rsid w:val="00553C8E"/>
    <w:rsid w:val="00554225"/>
    <w:rsid w:val="005545A6"/>
    <w:rsid w:val="0055470F"/>
    <w:rsid w:val="005551FC"/>
    <w:rsid w:val="005552E8"/>
    <w:rsid w:val="00556C0C"/>
    <w:rsid w:val="00557479"/>
    <w:rsid w:val="005612F2"/>
    <w:rsid w:val="0056395A"/>
    <w:rsid w:val="00563CAA"/>
    <w:rsid w:val="00564DB2"/>
    <w:rsid w:val="00566BEC"/>
    <w:rsid w:val="00567BD4"/>
    <w:rsid w:val="00571911"/>
    <w:rsid w:val="00571DEB"/>
    <w:rsid w:val="00574D35"/>
    <w:rsid w:val="00575C91"/>
    <w:rsid w:val="00580207"/>
    <w:rsid w:val="00581C69"/>
    <w:rsid w:val="005837C5"/>
    <w:rsid w:val="00583DDA"/>
    <w:rsid w:val="0058722B"/>
    <w:rsid w:val="00590A8C"/>
    <w:rsid w:val="005922E9"/>
    <w:rsid w:val="005949B9"/>
    <w:rsid w:val="005A2E9E"/>
    <w:rsid w:val="005A5D6A"/>
    <w:rsid w:val="005B1E68"/>
    <w:rsid w:val="005B2718"/>
    <w:rsid w:val="005B2E56"/>
    <w:rsid w:val="005B5A7C"/>
    <w:rsid w:val="005B6782"/>
    <w:rsid w:val="005D012A"/>
    <w:rsid w:val="005D122E"/>
    <w:rsid w:val="005D1D51"/>
    <w:rsid w:val="005D75F5"/>
    <w:rsid w:val="005F00A5"/>
    <w:rsid w:val="005F1756"/>
    <w:rsid w:val="005F2EFF"/>
    <w:rsid w:val="005F58F9"/>
    <w:rsid w:val="005F7DD1"/>
    <w:rsid w:val="005F7FB9"/>
    <w:rsid w:val="00601532"/>
    <w:rsid w:val="00602679"/>
    <w:rsid w:val="00602BAB"/>
    <w:rsid w:val="00603DBA"/>
    <w:rsid w:val="00607327"/>
    <w:rsid w:val="00610512"/>
    <w:rsid w:val="00611533"/>
    <w:rsid w:val="00611A1A"/>
    <w:rsid w:val="00611D04"/>
    <w:rsid w:val="00612DF0"/>
    <w:rsid w:val="00614552"/>
    <w:rsid w:val="00621930"/>
    <w:rsid w:val="00623055"/>
    <w:rsid w:val="006241FF"/>
    <w:rsid w:val="00624915"/>
    <w:rsid w:val="006253BE"/>
    <w:rsid w:val="00625A39"/>
    <w:rsid w:val="00626AE7"/>
    <w:rsid w:val="00626C16"/>
    <w:rsid w:val="006351DA"/>
    <w:rsid w:val="0064151C"/>
    <w:rsid w:val="006422CD"/>
    <w:rsid w:val="00643098"/>
    <w:rsid w:val="006438D3"/>
    <w:rsid w:val="00653267"/>
    <w:rsid w:val="00653ACA"/>
    <w:rsid w:val="0065790E"/>
    <w:rsid w:val="00660C22"/>
    <w:rsid w:val="0066117E"/>
    <w:rsid w:val="0066208D"/>
    <w:rsid w:val="00665EEF"/>
    <w:rsid w:val="006670C3"/>
    <w:rsid w:val="00667F39"/>
    <w:rsid w:val="00671120"/>
    <w:rsid w:val="006757BD"/>
    <w:rsid w:val="006800F6"/>
    <w:rsid w:val="006829EB"/>
    <w:rsid w:val="00683CA1"/>
    <w:rsid w:val="00684134"/>
    <w:rsid w:val="00684C40"/>
    <w:rsid w:val="00686E03"/>
    <w:rsid w:val="00687976"/>
    <w:rsid w:val="00693ACF"/>
    <w:rsid w:val="00694ED7"/>
    <w:rsid w:val="00695202"/>
    <w:rsid w:val="00697BB0"/>
    <w:rsid w:val="006A30E9"/>
    <w:rsid w:val="006A5174"/>
    <w:rsid w:val="006A5314"/>
    <w:rsid w:val="006A5319"/>
    <w:rsid w:val="006A62C8"/>
    <w:rsid w:val="006B1CF6"/>
    <w:rsid w:val="006B299F"/>
    <w:rsid w:val="006B53FB"/>
    <w:rsid w:val="006B601A"/>
    <w:rsid w:val="006B6189"/>
    <w:rsid w:val="006C057D"/>
    <w:rsid w:val="006C0925"/>
    <w:rsid w:val="006C1B0E"/>
    <w:rsid w:val="006C36EF"/>
    <w:rsid w:val="006C49F8"/>
    <w:rsid w:val="006D0FE1"/>
    <w:rsid w:val="006D186A"/>
    <w:rsid w:val="006D1906"/>
    <w:rsid w:val="006D423A"/>
    <w:rsid w:val="006D474B"/>
    <w:rsid w:val="006D5381"/>
    <w:rsid w:val="006D55BF"/>
    <w:rsid w:val="006E0855"/>
    <w:rsid w:val="006E17C0"/>
    <w:rsid w:val="006E1F10"/>
    <w:rsid w:val="006E2E5A"/>
    <w:rsid w:val="006E76F1"/>
    <w:rsid w:val="006F1D12"/>
    <w:rsid w:val="006F27C7"/>
    <w:rsid w:val="006F2F10"/>
    <w:rsid w:val="006F5656"/>
    <w:rsid w:val="006F664D"/>
    <w:rsid w:val="006F72EF"/>
    <w:rsid w:val="006F7DCA"/>
    <w:rsid w:val="00700448"/>
    <w:rsid w:val="007008B9"/>
    <w:rsid w:val="00700BD1"/>
    <w:rsid w:val="0070489F"/>
    <w:rsid w:val="0070670B"/>
    <w:rsid w:val="00711AA6"/>
    <w:rsid w:val="00712F94"/>
    <w:rsid w:val="00713043"/>
    <w:rsid w:val="007146A9"/>
    <w:rsid w:val="007146C3"/>
    <w:rsid w:val="00714D21"/>
    <w:rsid w:val="00715224"/>
    <w:rsid w:val="007178F4"/>
    <w:rsid w:val="007200B1"/>
    <w:rsid w:val="00722225"/>
    <w:rsid w:val="007247FC"/>
    <w:rsid w:val="00732563"/>
    <w:rsid w:val="00732723"/>
    <w:rsid w:val="00742174"/>
    <w:rsid w:val="007465AA"/>
    <w:rsid w:val="007515E9"/>
    <w:rsid w:val="007528FB"/>
    <w:rsid w:val="007569DE"/>
    <w:rsid w:val="00757930"/>
    <w:rsid w:val="00761BD3"/>
    <w:rsid w:val="0076306C"/>
    <w:rsid w:val="00764621"/>
    <w:rsid w:val="00770E36"/>
    <w:rsid w:val="0077286C"/>
    <w:rsid w:val="00772AE4"/>
    <w:rsid w:val="0077613F"/>
    <w:rsid w:val="00776967"/>
    <w:rsid w:val="00777655"/>
    <w:rsid w:val="00780299"/>
    <w:rsid w:val="0078036C"/>
    <w:rsid w:val="00780D46"/>
    <w:rsid w:val="00781E67"/>
    <w:rsid w:val="00783124"/>
    <w:rsid w:val="00784404"/>
    <w:rsid w:val="007851B5"/>
    <w:rsid w:val="00786292"/>
    <w:rsid w:val="0079177F"/>
    <w:rsid w:val="00791B91"/>
    <w:rsid w:val="00792ED8"/>
    <w:rsid w:val="0079436B"/>
    <w:rsid w:val="00797966"/>
    <w:rsid w:val="007A0328"/>
    <w:rsid w:val="007A0A95"/>
    <w:rsid w:val="007A1214"/>
    <w:rsid w:val="007A19CC"/>
    <w:rsid w:val="007A26FB"/>
    <w:rsid w:val="007A3822"/>
    <w:rsid w:val="007A537B"/>
    <w:rsid w:val="007A6AEF"/>
    <w:rsid w:val="007A6F0E"/>
    <w:rsid w:val="007A778F"/>
    <w:rsid w:val="007A7C91"/>
    <w:rsid w:val="007B0019"/>
    <w:rsid w:val="007B1000"/>
    <w:rsid w:val="007B1EA3"/>
    <w:rsid w:val="007B33A1"/>
    <w:rsid w:val="007B445C"/>
    <w:rsid w:val="007B4466"/>
    <w:rsid w:val="007B57B4"/>
    <w:rsid w:val="007B5E1B"/>
    <w:rsid w:val="007B65F8"/>
    <w:rsid w:val="007B69BC"/>
    <w:rsid w:val="007B7B3F"/>
    <w:rsid w:val="007C140A"/>
    <w:rsid w:val="007C5682"/>
    <w:rsid w:val="007C604E"/>
    <w:rsid w:val="007C6D1B"/>
    <w:rsid w:val="007D296F"/>
    <w:rsid w:val="007D307F"/>
    <w:rsid w:val="007D5A3B"/>
    <w:rsid w:val="007D6374"/>
    <w:rsid w:val="007D7641"/>
    <w:rsid w:val="007D7BB1"/>
    <w:rsid w:val="007D7F6C"/>
    <w:rsid w:val="007E1DEC"/>
    <w:rsid w:val="007E364E"/>
    <w:rsid w:val="007E3BF2"/>
    <w:rsid w:val="007E3FF3"/>
    <w:rsid w:val="007E47DA"/>
    <w:rsid w:val="007E5078"/>
    <w:rsid w:val="007E5B4D"/>
    <w:rsid w:val="007F492A"/>
    <w:rsid w:val="007F4FB9"/>
    <w:rsid w:val="007F4FBF"/>
    <w:rsid w:val="007F5600"/>
    <w:rsid w:val="007F67E7"/>
    <w:rsid w:val="007F7A5E"/>
    <w:rsid w:val="007F7DC6"/>
    <w:rsid w:val="00803449"/>
    <w:rsid w:val="008065EE"/>
    <w:rsid w:val="00807FE2"/>
    <w:rsid w:val="0081119F"/>
    <w:rsid w:val="00814960"/>
    <w:rsid w:val="00815D66"/>
    <w:rsid w:val="00816AE2"/>
    <w:rsid w:val="00820477"/>
    <w:rsid w:val="00820951"/>
    <w:rsid w:val="0082199A"/>
    <w:rsid w:val="00821A03"/>
    <w:rsid w:val="00824A08"/>
    <w:rsid w:val="00824D20"/>
    <w:rsid w:val="0082567F"/>
    <w:rsid w:val="0083011C"/>
    <w:rsid w:val="00833F7B"/>
    <w:rsid w:val="00834BC2"/>
    <w:rsid w:val="008354C4"/>
    <w:rsid w:val="008354D0"/>
    <w:rsid w:val="00836B65"/>
    <w:rsid w:val="00837373"/>
    <w:rsid w:val="00837FAA"/>
    <w:rsid w:val="008404C3"/>
    <w:rsid w:val="00840EE8"/>
    <w:rsid w:val="0084271F"/>
    <w:rsid w:val="00844DB1"/>
    <w:rsid w:val="00851406"/>
    <w:rsid w:val="00852D07"/>
    <w:rsid w:val="00853D2A"/>
    <w:rsid w:val="00860352"/>
    <w:rsid w:val="00860594"/>
    <w:rsid w:val="008618B5"/>
    <w:rsid w:val="00862F08"/>
    <w:rsid w:val="0086487D"/>
    <w:rsid w:val="008652D8"/>
    <w:rsid w:val="0086639F"/>
    <w:rsid w:val="00866B03"/>
    <w:rsid w:val="00870291"/>
    <w:rsid w:val="008708BD"/>
    <w:rsid w:val="00873ABD"/>
    <w:rsid w:val="00873E86"/>
    <w:rsid w:val="00877660"/>
    <w:rsid w:val="0088011B"/>
    <w:rsid w:val="00882AFC"/>
    <w:rsid w:val="00885ACA"/>
    <w:rsid w:val="00891E1A"/>
    <w:rsid w:val="00893858"/>
    <w:rsid w:val="0089397D"/>
    <w:rsid w:val="0089467C"/>
    <w:rsid w:val="0089502E"/>
    <w:rsid w:val="00895A65"/>
    <w:rsid w:val="0089708E"/>
    <w:rsid w:val="008A4931"/>
    <w:rsid w:val="008A4C5E"/>
    <w:rsid w:val="008A6601"/>
    <w:rsid w:val="008B0005"/>
    <w:rsid w:val="008B0DB7"/>
    <w:rsid w:val="008B15DB"/>
    <w:rsid w:val="008B5656"/>
    <w:rsid w:val="008B5D0D"/>
    <w:rsid w:val="008B5FC6"/>
    <w:rsid w:val="008B7BB4"/>
    <w:rsid w:val="008C266A"/>
    <w:rsid w:val="008C378A"/>
    <w:rsid w:val="008C7F95"/>
    <w:rsid w:val="008D0957"/>
    <w:rsid w:val="008D239F"/>
    <w:rsid w:val="008D4138"/>
    <w:rsid w:val="008D5010"/>
    <w:rsid w:val="008D6891"/>
    <w:rsid w:val="008D790F"/>
    <w:rsid w:val="008D7AC1"/>
    <w:rsid w:val="008E52AC"/>
    <w:rsid w:val="008E79BE"/>
    <w:rsid w:val="008F3A12"/>
    <w:rsid w:val="008F456C"/>
    <w:rsid w:val="008F5318"/>
    <w:rsid w:val="008F5319"/>
    <w:rsid w:val="008F774E"/>
    <w:rsid w:val="00902D5A"/>
    <w:rsid w:val="00902F13"/>
    <w:rsid w:val="00906262"/>
    <w:rsid w:val="00914895"/>
    <w:rsid w:val="009168C0"/>
    <w:rsid w:val="00916FAB"/>
    <w:rsid w:val="00920224"/>
    <w:rsid w:val="0092044E"/>
    <w:rsid w:val="00920943"/>
    <w:rsid w:val="00922262"/>
    <w:rsid w:val="0092475F"/>
    <w:rsid w:val="00926277"/>
    <w:rsid w:val="009278FE"/>
    <w:rsid w:val="00927CCC"/>
    <w:rsid w:val="00930A3E"/>
    <w:rsid w:val="009355EA"/>
    <w:rsid w:val="00935B93"/>
    <w:rsid w:val="009404C1"/>
    <w:rsid w:val="009432E4"/>
    <w:rsid w:val="0094342C"/>
    <w:rsid w:val="00943840"/>
    <w:rsid w:val="00944FF0"/>
    <w:rsid w:val="00945C41"/>
    <w:rsid w:val="00947D70"/>
    <w:rsid w:val="00951444"/>
    <w:rsid w:val="00952076"/>
    <w:rsid w:val="00952581"/>
    <w:rsid w:val="00952F78"/>
    <w:rsid w:val="00954BE3"/>
    <w:rsid w:val="00957AD6"/>
    <w:rsid w:val="00957B46"/>
    <w:rsid w:val="00961E5B"/>
    <w:rsid w:val="009642C8"/>
    <w:rsid w:val="0096758B"/>
    <w:rsid w:val="00970B89"/>
    <w:rsid w:val="00971934"/>
    <w:rsid w:val="009747C6"/>
    <w:rsid w:val="009770F7"/>
    <w:rsid w:val="00977C5E"/>
    <w:rsid w:val="00983982"/>
    <w:rsid w:val="00986ADF"/>
    <w:rsid w:val="00990C87"/>
    <w:rsid w:val="00995B00"/>
    <w:rsid w:val="009966B0"/>
    <w:rsid w:val="009967CD"/>
    <w:rsid w:val="00996979"/>
    <w:rsid w:val="00996B63"/>
    <w:rsid w:val="00997A37"/>
    <w:rsid w:val="009A156C"/>
    <w:rsid w:val="009A2B20"/>
    <w:rsid w:val="009A4DB8"/>
    <w:rsid w:val="009A5113"/>
    <w:rsid w:val="009A62FC"/>
    <w:rsid w:val="009B0032"/>
    <w:rsid w:val="009B086A"/>
    <w:rsid w:val="009B1610"/>
    <w:rsid w:val="009B3546"/>
    <w:rsid w:val="009B3C23"/>
    <w:rsid w:val="009B41AE"/>
    <w:rsid w:val="009B4D2F"/>
    <w:rsid w:val="009B7FDF"/>
    <w:rsid w:val="009C0814"/>
    <w:rsid w:val="009C4D86"/>
    <w:rsid w:val="009C56DE"/>
    <w:rsid w:val="009C6D93"/>
    <w:rsid w:val="009C7153"/>
    <w:rsid w:val="009C724B"/>
    <w:rsid w:val="009C7E42"/>
    <w:rsid w:val="009D054A"/>
    <w:rsid w:val="009D0594"/>
    <w:rsid w:val="009D33D2"/>
    <w:rsid w:val="009D606D"/>
    <w:rsid w:val="009D6C83"/>
    <w:rsid w:val="009E1FA8"/>
    <w:rsid w:val="009E24D5"/>
    <w:rsid w:val="009E4196"/>
    <w:rsid w:val="009E56FD"/>
    <w:rsid w:val="009E5A6D"/>
    <w:rsid w:val="009E5E69"/>
    <w:rsid w:val="009E6037"/>
    <w:rsid w:val="009E610C"/>
    <w:rsid w:val="009E71EA"/>
    <w:rsid w:val="009F1A2D"/>
    <w:rsid w:val="009F2534"/>
    <w:rsid w:val="009F5EA5"/>
    <w:rsid w:val="009F6063"/>
    <w:rsid w:val="00A008AA"/>
    <w:rsid w:val="00A01E03"/>
    <w:rsid w:val="00A02452"/>
    <w:rsid w:val="00A0261A"/>
    <w:rsid w:val="00A02E6B"/>
    <w:rsid w:val="00A053DA"/>
    <w:rsid w:val="00A06B08"/>
    <w:rsid w:val="00A079B5"/>
    <w:rsid w:val="00A07DFB"/>
    <w:rsid w:val="00A10240"/>
    <w:rsid w:val="00A133C5"/>
    <w:rsid w:val="00A13E82"/>
    <w:rsid w:val="00A1441D"/>
    <w:rsid w:val="00A14706"/>
    <w:rsid w:val="00A152FB"/>
    <w:rsid w:val="00A16FF3"/>
    <w:rsid w:val="00A205FE"/>
    <w:rsid w:val="00A21947"/>
    <w:rsid w:val="00A2266A"/>
    <w:rsid w:val="00A25D4B"/>
    <w:rsid w:val="00A33FEF"/>
    <w:rsid w:val="00A359D4"/>
    <w:rsid w:val="00A35BC9"/>
    <w:rsid w:val="00A36EB1"/>
    <w:rsid w:val="00A42330"/>
    <w:rsid w:val="00A42F79"/>
    <w:rsid w:val="00A44863"/>
    <w:rsid w:val="00A4588C"/>
    <w:rsid w:val="00A46114"/>
    <w:rsid w:val="00A462BD"/>
    <w:rsid w:val="00A47B9C"/>
    <w:rsid w:val="00A51292"/>
    <w:rsid w:val="00A5319B"/>
    <w:rsid w:val="00A54A51"/>
    <w:rsid w:val="00A54CF5"/>
    <w:rsid w:val="00A55766"/>
    <w:rsid w:val="00A6025C"/>
    <w:rsid w:val="00A624C4"/>
    <w:rsid w:val="00A66844"/>
    <w:rsid w:val="00A66959"/>
    <w:rsid w:val="00A704FF"/>
    <w:rsid w:val="00A70E98"/>
    <w:rsid w:val="00A75540"/>
    <w:rsid w:val="00A75987"/>
    <w:rsid w:val="00A77495"/>
    <w:rsid w:val="00A7757F"/>
    <w:rsid w:val="00A816E4"/>
    <w:rsid w:val="00A8186B"/>
    <w:rsid w:val="00A8389E"/>
    <w:rsid w:val="00A84116"/>
    <w:rsid w:val="00A84801"/>
    <w:rsid w:val="00A86680"/>
    <w:rsid w:val="00A908F6"/>
    <w:rsid w:val="00A90C1A"/>
    <w:rsid w:val="00A912E8"/>
    <w:rsid w:val="00A9343B"/>
    <w:rsid w:val="00A93BB9"/>
    <w:rsid w:val="00A941FB"/>
    <w:rsid w:val="00A942C5"/>
    <w:rsid w:val="00A95AB6"/>
    <w:rsid w:val="00AA26F6"/>
    <w:rsid w:val="00AA2844"/>
    <w:rsid w:val="00AA427D"/>
    <w:rsid w:val="00AA652F"/>
    <w:rsid w:val="00AA6571"/>
    <w:rsid w:val="00AA6AD8"/>
    <w:rsid w:val="00AB098B"/>
    <w:rsid w:val="00AB318C"/>
    <w:rsid w:val="00AB3EE8"/>
    <w:rsid w:val="00AB41FC"/>
    <w:rsid w:val="00AB4A9E"/>
    <w:rsid w:val="00AB6169"/>
    <w:rsid w:val="00AB626F"/>
    <w:rsid w:val="00AB6F87"/>
    <w:rsid w:val="00AC2009"/>
    <w:rsid w:val="00AC2D14"/>
    <w:rsid w:val="00AC2FD8"/>
    <w:rsid w:val="00AC3AFF"/>
    <w:rsid w:val="00AC4C64"/>
    <w:rsid w:val="00AC5946"/>
    <w:rsid w:val="00AC5CB5"/>
    <w:rsid w:val="00AC6F0A"/>
    <w:rsid w:val="00AC6F0F"/>
    <w:rsid w:val="00AC7946"/>
    <w:rsid w:val="00AD2A18"/>
    <w:rsid w:val="00AD3599"/>
    <w:rsid w:val="00AD378F"/>
    <w:rsid w:val="00AD54E2"/>
    <w:rsid w:val="00AD591D"/>
    <w:rsid w:val="00AD68A8"/>
    <w:rsid w:val="00AE0159"/>
    <w:rsid w:val="00AE1907"/>
    <w:rsid w:val="00AE3289"/>
    <w:rsid w:val="00AE5F4F"/>
    <w:rsid w:val="00AE7F20"/>
    <w:rsid w:val="00AF0189"/>
    <w:rsid w:val="00AF0C70"/>
    <w:rsid w:val="00AF1326"/>
    <w:rsid w:val="00AF2878"/>
    <w:rsid w:val="00AF5EC0"/>
    <w:rsid w:val="00AF7858"/>
    <w:rsid w:val="00B00057"/>
    <w:rsid w:val="00B02119"/>
    <w:rsid w:val="00B02B42"/>
    <w:rsid w:val="00B06265"/>
    <w:rsid w:val="00B0706E"/>
    <w:rsid w:val="00B074B6"/>
    <w:rsid w:val="00B1064E"/>
    <w:rsid w:val="00B1260E"/>
    <w:rsid w:val="00B16D0C"/>
    <w:rsid w:val="00B174F5"/>
    <w:rsid w:val="00B23D52"/>
    <w:rsid w:val="00B24DB2"/>
    <w:rsid w:val="00B2596F"/>
    <w:rsid w:val="00B25D6B"/>
    <w:rsid w:val="00B26E1B"/>
    <w:rsid w:val="00B307BD"/>
    <w:rsid w:val="00B3203E"/>
    <w:rsid w:val="00B34D1B"/>
    <w:rsid w:val="00B3632C"/>
    <w:rsid w:val="00B368F4"/>
    <w:rsid w:val="00B4018C"/>
    <w:rsid w:val="00B40EAB"/>
    <w:rsid w:val="00B4138A"/>
    <w:rsid w:val="00B41FB9"/>
    <w:rsid w:val="00B428E7"/>
    <w:rsid w:val="00B44DB9"/>
    <w:rsid w:val="00B47CBA"/>
    <w:rsid w:val="00B502CF"/>
    <w:rsid w:val="00B50F26"/>
    <w:rsid w:val="00B51037"/>
    <w:rsid w:val="00B54ED9"/>
    <w:rsid w:val="00B6002C"/>
    <w:rsid w:val="00B60BEC"/>
    <w:rsid w:val="00B61C4B"/>
    <w:rsid w:val="00B6649B"/>
    <w:rsid w:val="00B701E8"/>
    <w:rsid w:val="00B7057A"/>
    <w:rsid w:val="00B7116F"/>
    <w:rsid w:val="00B71313"/>
    <w:rsid w:val="00B7205B"/>
    <w:rsid w:val="00B76FE6"/>
    <w:rsid w:val="00B7718F"/>
    <w:rsid w:val="00B778C7"/>
    <w:rsid w:val="00B802A8"/>
    <w:rsid w:val="00B81002"/>
    <w:rsid w:val="00B81641"/>
    <w:rsid w:val="00B85068"/>
    <w:rsid w:val="00B850F3"/>
    <w:rsid w:val="00B852D0"/>
    <w:rsid w:val="00B85FA1"/>
    <w:rsid w:val="00B91376"/>
    <w:rsid w:val="00B92DA8"/>
    <w:rsid w:val="00B93148"/>
    <w:rsid w:val="00B953B6"/>
    <w:rsid w:val="00B953FD"/>
    <w:rsid w:val="00B9591F"/>
    <w:rsid w:val="00B968EF"/>
    <w:rsid w:val="00B97AD0"/>
    <w:rsid w:val="00BA0059"/>
    <w:rsid w:val="00BA086F"/>
    <w:rsid w:val="00BA114D"/>
    <w:rsid w:val="00BA210E"/>
    <w:rsid w:val="00BA4EBA"/>
    <w:rsid w:val="00BA5ACC"/>
    <w:rsid w:val="00BA698B"/>
    <w:rsid w:val="00BA7106"/>
    <w:rsid w:val="00BA77AC"/>
    <w:rsid w:val="00BB139A"/>
    <w:rsid w:val="00BB2A3E"/>
    <w:rsid w:val="00BB33F2"/>
    <w:rsid w:val="00BB65E5"/>
    <w:rsid w:val="00BC0685"/>
    <w:rsid w:val="00BC2C32"/>
    <w:rsid w:val="00BC3D6D"/>
    <w:rsid w:val="00BC52AC"/>
    <w:rsid w:val="00BC56DB"/>
    <w:rsid w:val="00BC5B03"/>
    <w:rsid w:val="00BC5E85"/>
    <w:rsid w:val="00BD0544"/>
    <w:rsid w:val="00BD2859"/>
    <w:rsid w:val="00BD62EB"/>
    <w:rsid w:val="00BE0060"/>
    <w:rsid w:val="00BE014D"/>
    <w:rsid w:val="00BE35E5"/>
    <w:rsid w:val="00BE4E12"/>
    <w:rsid w:val="00BE59C5"/>
    <w:rsid w:val="00BF0AAE"/>
    <w:rsid w:val="00BF47F7"/>
    <w:rsid w:val="00BF4B39"/>
    <w:rsid w:val="00BF6FE0"/>
    <w:rsid w:val="00BF7D32"/>
    <w:rsid w:val="00C0164E"/>
    <w:rsid w:val="00C04415"/>
    <w:rsid w:val="00C05036"/>
    <w:rsid w:val="00C065A8"/>
    <w:rsid w:val="00C0662A"/>
    <w:rsid w:val="00C11D29"/>
    <w:rsid w:val="00C16091"/>
    <w:rsid w:val="00C17766"/>
    <w:rsid w:val="00C215F2"/>
    <w:rsid w:val="00C25E55"/>
    <w:rsid w:val="00C316FE"/>
    <w:rsid w:val="00C32E29"/>
    <w:rsid w:val="00C33337"/>
    <w:rsid w:val="00C3345E"/>
    <w:rsid w:val="00C348AC"/>
    <w:rsid w:val="00C35A68"/>
    <w:rsid w:val="00C369E5"/>
    <w:rsid w:val="00C36F07"/>
    <w:rsid w:val="00C37433"/>
    <w:rsid w:val="00C37A9D"/>
    <w:rsid w:val="00C40503"/>
    <w:rsid w:val="00C43BBB"/>
    <w:rsid w:val="00C43F39"/>
    <w:rsid w:val="00C44B19"/>
    <w:rsid w:val="00C455C3"/>
    <w:rsid w:val="00C46864"/>
    <w:rsid w:val="00C46C7D"/>
    <w:rsid w:val="00C5060F"/>
    <w:rsid w:val="00C53079"/>
    <w:rsid w:val="00C54719"/>
    <w:rsid w:val="00C56E04"/>
    <w:rsid w:val="00C57158"/>
    <w:rsid w:val="00C57664"/>
    <w:rsid w:val="00C609BD"/>
    <w:rsid w:val="00C60A9C"/>
    <w:rsid w:val="00C62535"/>
    <w:rsid w:val="00C63926"/>
    <w:rsid w:val="00C63BEA"/>
    <w:rsid w:val="00C647C9"/>
    <w:rsid w:val="00C64CF9"/>
    <w:rsid w:val="00C65B4B"/>
    <w:rsid w:val="00C660E1"/>
    <w:rsid w:val="00C6648A"/>
    <w:rsid w:val="00C66596"/>
    <w:rsid w:val="00C66CEB"/>
    <w:rsid w:val="00C714C9"/>
    <w:rsid w:val="00C73DE6"/>
    <w:rsid w:val="00C7540B"/>
    <w:rsid w:val="00C774BF"/>
    <w:rsid w:val="00C85EC5"/>
    <w:rsid w:val="00C86895"/>
    <w:rsid w:val="00C8759D"/>
    <w:rsid w:val="00C876E5"/>
    <w:rsid w:val="00C9051E"/>
    <w:rsid w:val="00C91AD5"/>
    <w:rsid w:val="00C91BD6"/>
    <w:rsid w:val="00C921C9"/>
    <w:rsid w:val="00C94EF2"/>
    <w:rsid w:val="00CA4870"/>
    <w:rsid w:val="00CB0273"/>
    <w:rsid w:val="00CB2005"/>
    <w:rsid w:val="00CB36D6"/>
    <w:rsid w:val="00CC0A0E"/>
    <w:rsid w:val="00CC400E"/>
    <w:rsid w:val="00CC4CCE"/>
    <w:rsid w:val="00CC5AAE"/>
    <w:rsid w:val="00CC7671"/>
    <w:rsid w:val="00CD0EED"/>
    <w:rsid w:val="00CD23A7"/>
    <w:rsid w:val="00CD29C6"/>
    <w:rsid w:val="00CD470D"/>
    <w:rsid w:val="00CD5E35"/>
    <w:rsid w:val="00CD708F"/>
    <w:rsid w:val="00CD7971"/>
    <w:rsid w:val="00CD7BB3"/>
    <w:rsid w:val="00CE55C6"/>
    <w:rsid w:val="00CE58AF"/>
    <w:rsid w:val="00CE5BBE"/>
    <w:rsid w:val="00CE65B3"/>
    <w:rsid w:val="00CE6E71"/>
    <w:rsid w:val="00CE7416"/>
    <w:rsid w:val="00CE7CF8"/>
    <w:rsid w:val="00CF4EA8"/>
    <w:rsid w:val="00CF5141"/>
    <w:rsid w:val="00CF61AD"/>
    <w:rsid w:val="00CF78AC"/>
    <w:rsid w:val="00D000BA"/>
    <w:rsid w:val="00D00D65"/>
    <w:rsid w:val="00D013A2"/>
    <w:rsid w:val="00D0266C"/>
    <w:rsid w:val="00D0354E"/>
    <w:rsid w:val="00D03C2B"/>
    <w:rsid w:val="00D04AC9"/>
    <w:rsid w:val="00D04ED1"/>
    <w:rsid w:val="00D06DD4"/>
    <w:rsid w:val="00D07761"/>
    <w:rsid w:val="00D111CB"/>
    <w:rsid w:val="00D12ECC"/>
    <w:rsid w:val="00D13206"/>
    <w:rsid w:val="00D1434C"/>
    <w:rsid w:val="00D14FE6"/>
    <w:rsid w:val="00D15905"/>
    <w:rsid w:val="00D15B89"/>
    <w:rsid w:val="00D20D7C"/>
    <w:rsid w:val="00D213F6"/>
    <w:rsid w:val="00D2438B"/>
    <w:rsid w:val="00D2616F"/>
    <w:rsid w:val="00D27A57"/>
    <w:rsid w:val="00D27AFE"/>
    <w:rsid w:val="00D328FE"/>
    <w:rsid w:val="00D3323D"/>
    <w:rsid w:val="00D350AE"/>
    <w:rsid w:val="00D35DCF"/>
    <w:rsid w:val="00D36FD6"/>
    <w:rsid w:val="00D37410"/>
    <w:rsid w:val="00D4042A"/>
    <w:rsid w:val="00D40715"/>
    <w:rsid w:val="00D41EC0"/>
    <w:rsid w:val="00D42197"/>
    <w:rsid w:val="00D422D7"/>
    <w:rsid w:val="00D4236F"/>
    <w:rsid w:val="00D42EC8"/>
    <w:rsid w:val="00D440C5"/>
    <w:rsid w:val="00D44D0E"/>
    <w:rsid w:val="00D45426"/>
    <w:rsid w:val="00D45C44"/>
    <w:rsid w:val="00D45D95"/>
    <w:rsid w:val="00D47A85"/>
    <w:rsid w:val="00D47ED2"/>
    <w:rsid w:val="00D51D39"/>
    <w:rsid w:val="00D5456A"/>
    <w:rsid w:val="00D624F3"/>
    <w:rsid w:val="00D62D02"/>
    <w:rsid w:val="00D63116"/>
    <w:rsid w:val="00D67DCA"/>
    <w:rsid w:val="00D67E2A"/>
    <w:rsid w:val="00D71650"/>
    <w:rsid w:val="00D721B4"/>
    <w:rsid w:val="00D80E61"/>
    <w:rsid w:val="00D81523"/>
    <w:rsid w:val="00D81C61"/>
    <w:rsid w:val="00D84B83"/>
    <w:rsid w:val="00D85833"/>
    <w:rsid w:val="00D91AFA"/>
    <w:rsid w:val="00D93EC2"/>
    <w:rsid w:val="00D955E2"/>
    <w:rsid w:val="00D959F5"/>
    <w:rsid w:val="00D97211"/>
    <w:rsid w:val="00D97366"/>
    <w:rsid w:val="00DA0DA3"/>
    <w:rsid w:val="00DA19C9"/>
    <w:rsid w:val="00DA3802"/>
    <w:rsid w:val="00DA3CA2"/>
    <w:rsid w:val="00DA52A4"/>
    <w:rsid w:val="00DA647B"/>
    <w:rsid w:val="00DA6A77"/>
    <w:rsid w:val="00DA76FF"/>
    <w:rsid w:val="00DB383E"/>
    <w:rsid w:val="00DC0DD0"/>
    <w:rsid w:val="00DC0E1F"/>
    <w:rsid w:val="00DC3B4A"/>
    <w:rsid w:val="00DC4113"/>
    <w:rsid w:val="00DC4743"/>
    <w:rsid w:val="00DD11B9"/>
    <w:rsid w:val="00DD2665"/>
    <w:rsid w:val="00DD2907"/>
    <w:rsid w:val="00DD359C"/>
    <w:rsid w:val="00DD5012"/>
    <w:rsid w:val="00DD56A5"/>
    <w:rsid w:val="00DD591D"/>
    <w:rsid w:val="00DD594F"/>
    <w:rsid w:val="00DD7549"/>
    <w:rsid w:val="00DE0725"/>
    <w:rsid w:val="00DE3013"/>
    <w:rsid w:val="00DE452B"/>
    <w:rsid w:val="00DE59B8"/>
    <w:rsid w:val="00DF0ED6"/>
    <w:rsid w:val="00DF0EEA"/>
    <w:rsid w:val="00DF1B46"/>
    <w:rsid w:val="00DF4130"/>
    <w:rsid w:val="00DF475A"/>
    <w:rsid w:val="00DF5249"/>
    <w:rsid w:val="00DF5998"/>
    <w:rsid w:val="00DF643C"/>
    <w:rsid w:val="00E00BCC"/>
    <w:rsid w:val="00E0149C"/>
    <w:rsid w:val="00E01CB5"/>
    <w:rsid w:val="00E03A10"/>
    <w:rsid w:val="00E03AC1"/>
    <w:rsid w:val="00E05770"/>
    <w:rsid w:val="00E069A5"/>
    <w:rsid w:val="00E07C21"/>
    <w:rsid w:val="00E1112D"/>
    <w:rsid w:val="00E11CAA"/>
    <w:rsid w:val="00E1327C"/>
    <w:rsid w:val="00E13AF0"/>
    <w:rsid w:val="00E15CE2"/>
    <w:rsid w:val="00E160FA"/>
    <w:rsid w:val="00E16F6E"/>
    <w:rsid w:val="00E17F01"/>
    <w:rsid w:val="00E21576"/>
    <w:rsid w:val="00E25B78"/>
    <w:rsid w:val="00E25F14"/>
    <w:rsid w:val="00E26357"/>
    <w:rsid w:val="00E263BC"/>
    <w:rsid w:val="00E26B09"/>
    <w:rsid w:val="00E30D22"/>
    <w:rsid w:val="00E33B23"/>
    <w:rsid w:val="00E347C5"/>
    <w:rsid w:val="00E4542E"/>
    <w:rsid w:val="00E46C43"/>
    <w:rsid w:val="00E47104"/>
    <w:rsid w:val="00E5291C"/>
    <w:rsid w:val="00E540E3"/>
    <w:rsid w:val="00E5571A"/>
    <w:rsid w:val="00E56165"/>
    <w:rsid w:val="00E56B8F"/>
    <w:rsid w:val="00E61483"/>
    <w:rsid w:val="00E6247B"/>
    <w:rsid w:val="00E64B44"/>
    <w:rsid w:val="00E66DB0"/>
    <w:rsid w:val="00E70C9F"/>
    <w:rsid w:val="00E72D13"/>
    <w:rsid w:val="00E750B1"/>
    <w:rsid w:val="00E76C44"/>
    <w:rsid w:val="00E77231"/>
    <w:rsid w:val="00E82127"/>
    <w:rsid w:val="00E8403C"/>
    <w:rsid w:val="00E84405"/>
    <w:rsid w:val="00E86040"/>
    <w:rsid w:val="00E9118A"/>
    <w:rsid w:val="00E920B4"/>
    <w:rsid w:val="00E9211F"/>
    <w:rsid w:val="00E923F1"/>
    <w:rsid w:val="00E934B7"/>
    <w:rsid w:val="00E956F6"/>
    <w:rsid w:val="00EA3237"/>
    <w:rsid w:val="00EA442B"/>
    <w:rsid w:val="00EB0AEE"/>
    <w:rsid w:val="00EB12ED"/>
    <w:rsid w:val="00EB27D7"/>
    <w:rsid w:val="00EB69DA"/>
    <w:rsid w:val="00EB7615"/>
    <w:rsid w:val="00EC00D2"/>
    <w:rsid w:val="00EC01E4"/>
    <w:rsid w:val="00EC0587"/>
    <w:rsid w:val="00EC1411"/>
    <w:rsid w:val="00EC2B57"/>
    <w:rsid w:val="00EC305D"/>
    <w:rsid w:val="00EC70E9"/>
    <w:rsid w:val="00EC7938"/>
    <w:rsid w:val="00EC7956"/>
    <w:rsid w:val="00ED226F"/>
    <w:rsid w:val="00ED31AC"/>
    <w:rsid w:val="00ED4AA0"/>
    <w:rsid w:val="00ED4F14"/>
    <w:rsid w:val="00ED5A24"/>
    <w:rsid w:val="00ED63CA"/>
    <w:rsid w:val="00ED6E53"/>
    <w:rsid w:val="00EE0F5C"/>
    <w:rsid w:val="00EE1E4E"/>
    <w:rsid w:val="00EE30CD"/>
    <w:rsid w:val="00EE3911"/>
    <w:rsid w:val="00EE4D66"/>
    <w:rsid w:val="00EE676C"/>
    <w:rsid w:val="00EE76B8"/>
    <w:rsid w:val="00EE772D"/>
    <w:rsid w:val="00EF2FDE"/>
    <w:rsid w:val="00EF3EF3"/>
    <w:rsid w:val="00EF5166"/>
    <w:rsid w:val="00EF5DA4"/>
    <w:rsid w:val="00EF746C"/>
    <w:rsid w:val="00F022BC"/>
    <w:rsid w:val="00F02821"/>
    <w:rsid w:val="00F02AB2"/>
    <w:rsid w:val="00F03454"/>
    <w:rsid w:val="00F07375"/>
    <w:rsid w:val="00F10E71"/>
    <w:rsid w:val="00F1200F"/>
    <w:rsid w:val="00F1457F"/>
    <w:rsid w:val="00F15C88"/>
    <w:rsid w:val="00F15E87"/>
    <w:rsid w:val="00F17166"/>
    <w:rsid w:val="00F1753C"/>
    <w:rsid w:val="00F239EF"/>
    <w:rsid w:val="00F27190"/>
    <w:rsid w:val="00F34553"/>
    <w:rsid w:val="00F35836"/>
    <w:rsid w:val="00F36C12"/>
    <w:rsid w:val="00F37017"/>
    <w:rsid w:val="00F378FE"/>
    <w:rsid w:val="00F37C18"/>
    <w:rsid w:val="00F37C39"/>
    <w:rsid w:val="00F37C9D"/>
    <w:rsid w:val="00F42170"/>
    <w:rsid w:val="00F4221C"/>
    <w:rsid w:val="00F443A1"/>
    <w:rsid w:val="00F45467"/>
    <w:rsid w:val="00F47091"/>
    <w:rsid w:val="00F5214F"/>
    <w:rsid w:val="00F5489D"/>
    <w:rsid w:val="00F56578"/>
    <w:rsid w:val="00F57FBC"/>
    <w:rsid w:val="00F65DA8"/>
    <w:rsid w:val="00F662E9"/>
    <w:rsid w:val="00F66ECE"/>
    <w:rsid w:val="00F70E35"/>
    <w:rsid w:val="00F72DE6"/>
    <w:rsid w:val="00F73B2C"/>
    <w:rsid w:val="00F75F06"/>
    <w:rsid w:val="00F773DD"/>
    <w:rsid w:val="00F77665"/>
    <w:rsid w:val="00F8123C"/>
    <w:rsid w:val="00F82A54"/>
    <w:rsid w:val="00F8692F"/>
    <w:rsid w:val="00F92C29"/>
    <w:rsid w:val="00F93EC1"/>
    <w:rsid w:val="00F943C7"/>
    <w:rsid w:val="00F94454"/>
    <w:rsid w:val="00F962F9"/>
    <w:rsid w:val="00FA3F4E"/>
    <w:rsid w:val="00FA4315"/>
    <w:rsid w:val="00FA5075"/>
    <w:rsid w:val="00FA5673"/>
    <w:rsid w:val="00FA572B"/>
    <w:rsid w:val="00FB23E1"/>
    <w:rsid w:val="00FB2EA4"/>
    <w:rsid w:val="00FB3780"/>
    <w:rsid w:val="00FB3F4C"/>
    <w:rsid w:val="00FB5814"/>
    <w:rsid w:val="00FC1206"/>
    <w:rsid w:val="00FC1924"/>
    <w:rsid w:val="00FC25DD"/>
    <w:rsid w:val="00FC4900"/>
    <w:rsid w:val="00FC4BCE"/>
    <w:rsid w:val="00FC5BB5"/>
    <w:rsid w:val="00FD0E01"/>
    <w:rsid w:val="00FD1A9D"/>
    <w:rsid w:val="00FD1AD0"/>
    <w:rsid w:val="00FD21F3"/>
    <w:rsid w:val="00FD250B"/>
    <w:rsid w:val="00FD2C6B"/>
    <w:rsid w:val="00FD4385"/>
    <w:rsid w:val="00FD4A49"/>
    <w:rsid w:val="00FD609D"/>
    <w:rsid w:val="00FD61BE"/>
    <w:rsid w:val="00FD76E0"/>
    <w:rsid w:val="00FE01CA"/>
    <w:rsid w:val="00FE140C"/>
    <w:rsid w:val="00FE330F"/>
    <w:rsid w:val="00FE3A27"/>
    <w:rsid w:val="00FE3C17"/>
    <w:rsid w:val="00FE42C7"/>
    <w:rsid w:val="00FE56D1"/>
    <w:rsid w:val="00FE6AD4"/>
    <w:rsid w:val="00FE74FD"/>
    <w:rsid w:val="00FF0E3C"/>
    <w:rsid w:val="00FF0F9C"/>
    <w:rsid w:val="00FF3BD8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,"/>
  <w:listSeparator w:val=";"/>
  <w14:docId w14:val="3E959ECD"/>
  <w15:docId w15:val="{AFB25E20-18F9-4959-81A8-FCFA87DE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A281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0"/>
    <w:next w:val="a0"/>
    <w:link w:val="12"/>
    <w:autoRedefine/>
    <w:uiPriority w:val="9"/>
    <w:qFormat/>
    <w:rsid w:val="00A908F6"/>
    <w:pPr>
      <w:keepNext/>
      <w:numPr>
        <w:numId w:val="8"/>
      </w:numPr>
      <w:spacing w:before="240" w:after="240"/>
      <w:outlineLvl w:val="0"/>
    </w:pPr>
    <w:rPr>
      <w:rFonts w:ascii="Arial" w:hAnsi="Arial" w:cs="Arial"/>
      <w:b/>
      <w:bCs/>
      <w:caps/>
      <w:kern w:val="32"/>
      <w:sz w:val="28"/>
      <w:szCs w:val="32"/>
    </w:rPr>
  </w:style>
  <w:style w:type="paragraph" w:styleId="22">
    <w:name w:val="heading 2"/>
    <w:aliases w:val="2 Заголовок 2"/>
    <w:basedOn w:val="a0"/>
    <w:next w:val="a0"/>
    <w:link w:val="23"/>
    <w:uiPriority w:val="9"/>
    <w:qFormat/>
    <w:rsid w:val="00E11CAA"/>
    <w:pPr>
      <w:spacing w:before="240" w:after="240"/>
      <w:outlineLvl w:val="1"/>
    </w:pPr>
    <w:rPr>
      <w:rFonts w:ascii="Arial" w:hAnsi="Arial"/>
      <w:b/>
      <w:bCs/>
      <w:iCs/>
      <w:caps/>
      <w:szCs w:val="28"/>
    </w:rPr>
  </w:style>
  <w:style w:type="paragraph" w:styleId="32">
    <w:name w:val="heading 3"/>
    <w:aliases w:val="3 Заголовок 3"/>
    <w:basedOn w:val="a0"/>
    <w:next w:val="a0"/>
    <w:link w:val="33"/>
    <w:autoRedefine/>
    <w:uiPriority w:val="9"/>
    <w:qFormat/>
    <w:rsid w:val="005137CB"/>
    <w:pPr>
      <w:keepNext/>
      <w:keepLines/>
      <w:spacing w:before="240" w:after="60"/>
      <w:ind w:left="720" w:hanging="360"/>
      <w:outlineLvl w:val="2"/>
    </w:pPr>
    <w:rPr>
      <w:rFonts w:ascii="Arial" w:eastAsia="Calibri" w:hAnsi="Arial"/>
      <w:b/>
      <w:caps/>
      <w:sz w:val="20"/>
      <w:szCs w:val="20"/>
    </w:rPr>
  </w:style>
  <w:style w:type="paragraph" w:styleId="4">
    <w:name w:val="heading 4"/>
    <w:basedOn w:val="a0"/>
    <w:next w:val="a0"/>
    <w:link w:val="42"/>
    <w:uiPriority w:val="9"/>
    <w:qFormat/>
    <w:rsid w:val="006C0925"/>
    <w:pPr>
      <w:keepNext/>
      <w:numPr>
        <w:ilvl w:val="3"/>
        <w:numId w:val="8"/>
      </w:numPr>
      <w:outlineLvl w:val="3"/>
    </w:pPr>
    <w:rPr>
      <w:rFonts w:ascii="Arial" w:eastAsia="Calibri" w:hAnsi="Arial"/>
      <w:i/>
      <w:caps/>
      <w:sz w:val="20"/>
      <w:szCs w:val="20"/>
    </w:rPr>
  </w:style>
  <w:style w:type="paragraph" w:styleId="5">
    <w:name w:val="heading 5"/>
    <w:basedOn w:val="a0"/>
    <w:next w:val="a0"/>
    <w:link w:val="50"/>
    <w:uiPriority w:val="9"/>
    <w:unhideWhenUsed/>
    <w:qFormat/>
    <w:rsid w:val="00EC7938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EC7938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EC7938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EC7938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EC7938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"/>
    <w:uiPriority w:val="9"/>
    <w:rsid w:val="00A908F6"/>
    <w:rPr>
      <w:rFonts w:ascii="Arial" w:eastAsia="Times New Roman" w:hAnsi="Arial" w:cs="Arial"/>
      <w:b/>
      <w:bCs/>
      <w:caps/>
      <w:kern w:val="32"/>
      <w:sz w:val="28"/>
      <w:szCs w:val="32"/>
    </w:rPr>
  </w:style>
  <w:style w:type="character" w:customStyle="1" w:styleId="23">
    <w:name w:val="Заголовок 2 Знак"/>
    <w:aliases w:val="2 Заголовок 2 Знак"/>
    <w:basedOn w:val="a1"/>
    <w:link w:val="22"/>
    <w:uiPriority w:val="9"/>
    <w:rsid w:val="00E11CAA"/>
    <w:rPr>
      <w:rFonts w:ascii="Arial" w:eastAsia="Times New Roman" w:hAnsi="Arial" w:cs="Times New Roman"/>
      <w:b/>
      <w:bCs/>
      <w:iCs/>
      <w:caps/>
      <w:sz w:val="24"/>
      <w:szCs w:val="28"/>
    </w:rPr>
  </w:style>
  <w:style w:type="character" w:customStyle="1" w:styleId="33">
    <w:name w:val="Заголовок 3 Знак"/>
    <w:aliases w:val="3 Заголовок 3 Знак"/>
    <w:basedOn w:val="a1"/>
    <w:link w:val="32"/>
    <w:uiPriority w:val="9"/>
    <w:rsid w:val="005137CB"/>
    <w:rPr>
      <w:rFonts w:ascii="Arial" w:eastAsia="Calibri" w:hAnsi="Arial" w:cs="Times New Roman"/>
      <w:b/>
      <w:caps/>
      <w:sz w:val="20"/>
      <w:szCs w:val="20"/>
    </w:rPr>
  </w:style>
  <w:style w:type="character" w:customStyle="1" w:styleId="42">
    <w:name w:val="Заголовок 4 Знак"/>
    <w:basedOn w:val="a1"/>
    <w:link w:val="4"/>
    <w:rsid w:val="006C0925"/>
    <w:rPr>
      <w:rFonts w:ascii="Arial" w:eastAsia="Calibri" w:hAnsi="Arial" w:cs="Times New Roman"/>
      <w:i/>
      <w:caps/>
      <w:sz w:val="20"/>
      <w:szCs w:val="20"/>
    </w:rPr>
  </w:style>
  <w:style w:type="paragraph" w:styleId="a4">
    <w:name w:val="header"/>
    <w:basedOn w:val="a0"/>
    <w:link w:val="a5"/>
    <w:rsid w:val="006C0925"/>
    <w:pPr>
      <w:tabs>
        <w:tab w:val="center" w:pos="4677"/>
        <w:tab w:val="right" w:pos="9355"/>
      </w:tabs>
    </w:pPr>
    <w:rPr>
      <w:rFonts w:ascii="Calibri" w:eastAsia="Calibri" w:hAnsi="Calibri"/>
      <w:sz w:val="20"/>
      <w:szCs w:val="20"/>
    </w:rPr>
  </w:style>
  <w:style w:type="character" w:customStyle="1" w:styleId="a5">
    <w:name w:val="Верхний колонтитул Знак"/>
    <w:basedOn w:val="a1"/>
    <w:link w:val="a4"/>
    <w:rsid w:val="006C0925"/>
    <w:rPr>
      <w:rFonts w:ascii="Calibri" w:eastAsia="Calibri" w:hAnsi="Calibri" w:cs="Times New Roman"/>
      <w:sz w:val="20"/>
      <w:szCs w:val="20"/>
    </w:rPr>
  </w:style>
  <w:style w:type="paragraph" w:styleId="a6">
    <w:name w:val="footer"/>
    <w:basedOn w:val="a0"/>
    <w:link w:val="a7"/>
    <w:uiPriority w:val="99"/>
    <w:rsid w:val="006C0925"/>
    <w:pPr>
      <w:tabs>
        <w:tab w:val="center" w:pos="4677"/>
        <w:tab w:val="right" w:pos="9355"/>
      </w:tabs>
    </w:pPr>
    <w:rPr>
      <w:rFonts w:ascii="Calibri" w:eastAsia="Calibri" w:hAnsi="Calibri"/>
      <w:sz w:val="20"/>
      <w:szCs w:val="20"/>
    </w:rPr>
  </w:style>
  <w:style w:type="character" w:customStyle="1" w:styleId="a7">
    <w:name w:val="Нижний колонтитул Знак"/>
    <w:basedOn w:val="a1"/>
    <w:link w:val="a6"/>
    <w:uiPriority w:val="99"/>
    <w:rsid w:val="006C0925"/>
    <w:rPr>
      <w:rFonts w:ascii="Calibri" w:eastAsia="Calibri" w:hAnsi="Calibri" w:cs="Times New Roman"/>
      <w:sz w:val="20"/>
      <w:szCs w:val="20"/>
    </w:rPr>
  </w:style>
  <w:style w:type="paragraph" w:customStyle="1" w:styleId="13">
    <w:name w:val="Без интервала1"/>
    <w:rsid w:val="006C0925"/>
    <w:pPr>
      <w:spacing w:after="0" w:line="240" w:lineRule="auto"/>
    </w:pPr>
    <w:rPr>
      <w:rFonts w:ascii="Calibri" w:eastAsia="Times New Roman" w:hAnsi="Calibri" w:cs="Times New Roman"/>
    </w:rPr>
  </w:style>
  <w:style w:type="paragraph" w:styleId="a8">
    <w:name w:val="caption"/>
    <w:basedOn w:val="a0"/>
    <w:qFormat/>
    <w:rsid w:val="006C0925"/>
    <w:pPr>
      <w:spacing w:before="100" w:beforeAutospacing="1" w:after="100" w:afterAutospacing="1"/>
    </w:pPr>
    <w:rPr>
      <w:rFonts w:eastAsia="Calibri"/>
      <w:szCs w:val="24"/>
      <w:lang w:eastAsia="ru-RU"/>
    </w:rPr>
  </w:style>
  <w:style w:type="paragraph" w:styleId="14">
    <w:name w:val="toc 1"/>
    <w:basedOn w:val="a0"/>
    <w:next w:val="a0"/>
    <w:autoRedefine/>
    <w:uiPriority w:val="39"/>
    <w:rsid w:val="006C0925"/>
    <w:pPr>
      <w:tabs>
        <w:tab w:val="left" w:pos="426"/>
        <w:tab w:val="right" w:leader="dot" w:pos="9628"/>
      </w:tabs>
      <w:spacing w:before="120"/>
      <w:ind w:left="426" w:hanging="426"/>
    </w:pPr>
    <w:rPr>
      <w:rFonts w:ascii="Arial" w:hAnsi="Arial" w:cs="Arial"/>
      <w:b/>
      <w:noProof/>
      <w:sz w:val="20"/>
      <w:szCs w:val="20"/>
    </w:rPr>
  </w:style>
  <w:style w:type="paragraph" w:styleId="24">
    <w:name w:val="toc 2"/>
    <w:basedOn w:val="a0"/>
    <w:next w:val="a0"/>
    <w:autoRedefine/>
    <w:uiPriority w:val="39"/>
    <w:rsid w:val="00252D72"/>
    <w:pPr>
      <w:tabs>
        <w:tab w:val="left" w:pos="880"/>
        <w:tab w:val="right" w:leader="dot" w:pos="9629"/>
      </w:tabs>
      <w:ind w:left="240"/>
    </w:pPr>
    <w:rPr>
      <w:rFonts w:asciiTheme="minorHAnsi" w:hAnsiTheme="minorHAnsi"/>
      <w:b/>
      <w:sz w:val="22"/>
    </w:rPr>
  </w:style>
  <w:style w:type="paragraph" w:styleId="34">
    <w:name w:val="toc 3"/>
    <w:basedOn w:val="a0"/>
    <w:next w:val="a0"/>
    <w:autoRedefine/>
    <w:uiPriority w:val="39"/>
    <w:rsid w:val="00AA26F6"/>
    <w:pPr>
      <w:tabs>
        <w:tab w:val="left" w:pos="1200"/>
        <w:tab w:val="right" w:leader="dot" w:pos="9639"/>
      </w:tabs>
      <w:ind w:left="480"/>
    </w:pPr>
    <w:rPr>
      <w:rFonts w:asciiTheme="minorHAnsi" w:hAnsiTheme="minorHAnsi"/>
      <w:sz w:val="22"/>
    </w:rPr>
  </w:style>
  <w:style w:type="paragraph" w:styleId="61">
    <w:name w:val="toc 6"/>
    <w:basedOn w:val="a0"/>
    <w:next w:val="a0"/>
    <w:autoRedefine/>
    <w:semiHidden/>
    <w:rsid w:val="006C0925"/>
    <w:pPr>
      <w:ind w:left="1200"/>
    </w:pPr>
    <w:rPr>
      <w:rFonts w:asciiTheme="minorHAnsi" w:hAnsiTheme="minorHAnsi"/>
      <w:sz w:val="20"/>
      <w:szCs w:val="20"/>
    </w:rPr>
  </w:style>
  <w:style w:type="paragraph" w:styleId="81">
    <w:name w:val="toc 8"/>
    <w:basedOn w:val="a0"/>
    <w:next w:val="a0"/>
    <w:autoRedefine/>
    <w:semiHidden/>
    <w:rsid w:val="006C0925"/>
    <w:pPr>
      <w:ind w:left="1680"/>
    </w:pPr>
    <w:rPr>
      <w:rFonts w:asciiTheme="minorHAnsi" w:hAnsiTheme="minorHAnsi"/>
      <w:sz w:val="20"/>
      <w:szCs w:val="20"/>
    </w:rPr>
  </w:style>
  <w:style w:type="character" w:styleId="a9">
    <w:name w:val="Hyperlink"/>
    <w:uiPriority w:val="99"/>
    <w:rsid w:val="006C0925"/>
    <w:rPr>
      <w:color w:val="0000FF"/>
      <w:u w:val="single"/>
    </w:rPr>
  </w:style>
  <w:style w:type="paragraph" w:styleId="aa">
    <w:name w:val="annotation text"/>
    <w:basedOn w:val="a0"/>
    <w:link w:val="ab"/>
    <w:uiPriority w:val="99"/>
    <w:rsid w:val="006C0925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6C0925"/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Тема примечания Знак"/>
    <w:basedOn w:val="ab"/>
    <w:link w:val="ad"/>
    <w:semiHidden/>
    <w:rsid w:val="006C092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annotation subject"/>
    <w:basedOn w:val="aa"/>
    <w:next w:val="aa"/>
    <w:link w:val="ac"/>
    <w:semiHidden/>
    <w:rsid w:val="006C0925"/>
    <w:rPr>
      <w:b/>
      <w:bCs/>
    </w:rPr>
  </w:style>
  <w:style w:type="character" w:customStyle="1" w:styleId="ae">
    <w:name w:val="Текст выноски Знак"/>
    <w:basedOn w:val="a1"/>
    <w:link w:val="af"/>
    <w:semiHidden/>
    <w:rsid w:val="006C0925"/>
    <w:rPr>
      <w:rFonts w:ascii="Tahoma" w:eastAsia="Times New Roman" w:hAnsi="Tahoma" w:cs="Tahoma"/>
      <w:sz w:val="16"/>
      <w:szCs w:val="16"/>
    </w:rPr>
  </w:style>
  <w:style w:type="paragraph" w:styleId="af">
    <w:name w:val="Balloon Text"/>
    <w:basedOn w:val="a0"/>
    <w:link w:val="ae"/>
    <w:semiHidden/>
    <w:rsid w:val="006C0925"/>
    <w:rPr>
      <w:rFonts w:ascii="Tahoma" w:hAnsi="Tahoma" w:cs="Tahoma"/>
      <w:sz w:val="16"/>
      <w:szCs w:val="16"/>
    </w:rPr>
  </w:style>
  <w:style w:type="paragraph" w:styleId="35">
    <w:name w:val="Body Text 3"/>
    <w:basedOn w:val="a0"/>
    <w:link w:val="36"/>
    <w:rsid w:val="006C0925"/>
    <w:pPr>
      <w:spacing w:before="240" w:after="240"/>
    </w:pPr>
    <w:rPr>
      <w:rFonts w:eastAsia="Calibri"/>
      <w:szCs w:val="24"/>
      <w:lang w:eastAsia="ru-RU"/>
    </w:rPr>
  </w:style>
  <w:style w:type="character" w:customStyle="1" w:styleId="36">
    <w:name w:val="Основной текст 3 Знак"/>
    <w:basedOn w:val="a1"/>
    <w:link w:val="35"/>
    <w:rsid w:val="006C0925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f0">
    <w:name w:val="ФИО"/>
    <w:basedOn w:val="a0"/>
    <w:rsid w:val="006C0925"/>
    <w:pPr>
      <w:spacing w:after="180"/>
      <w:ind w:left="5670"/>
    </w:pPr>
    <w:rPr>
      <w:rFonts w:eastAsia="Calibri"/>
      <w:szCs w:val="20"/>
      <w:lang w:eastAsia="ru-RU"/>
    </w:rPr>
  </w:style>
  <w:style w:type="paragraph" w:styleId="af1">
    <w:name w:val="footnote text"/>
    <w:basedOn w:val="a0"/>
    <w:link w:val="af2"/>
    <w:uiPriority w:val="99"/>
    <w:semiHidden/>
    <w:rsid w:val="006C0925"/>
    <w:rPr>
      <w:rFonts w:eastAsia="Calibri"/>
      <w:sz w:val="20"/>
      <w:szCs w:val="20"/>
      <w:lang w:eastAsia="ru-RU"/>
    </w:rPr>
  </w:style>
  <w:style w:type="character" w:customStyle="1" w:styleId="af2">
    <w:name w:val="Текст сноски Знак"/>
    <w:basedOn w:val="a1"/>
    <w:link w:val="af1"/>
    <w:uiPriority w:val="99"/>
    <w:semiHidden/>
    <w:rsid w:val="006C0925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af3">
    <w:name w:val="Текст таблица"/>
    <w:basedOn w:val="a0"/>
    <w:rsid w:val="006C0925"/>
    <w:pPr>
      <w:numPr>
        <w:ilvl w:val="12"/>
      </w:numPr>
      <w:spacing w:before="60"/>
    </w:pPr>
    <w:rPr>
      <w:rFonts w:eastAsia="Calibri"/>
      <w:iCs/>
      <w:sz w:val="22"/>
      <w:szCs w:val="20"/>
      <w:lang w:eastAsia="ru-RU"/>
    </w:rPr>
  </w:style>
  <w:style w:type="character" w:styleId="af4">
    <w:name w:val="footnote reference"/>
    <w:rsid w:val="006C0925"/>
    <w:rPr>
      <w:vertAlign w:val="superscript"/>
    </w:rPr>
  </w:style>
  <w:style w:type="paragraph" w:styleId="21">
    <w:name w:val="List 2"/>
    <w:basedOn w:val="a0"/>
    <w:rsid w:val="006C0925"/>
    <w:pPr>
      <w:widowControl w:val="0"/>
      <w:numPr>
        <w:numId w:val="1"/>
      </w:numPr>
      <w:overflowPunct w:val="0"/>
      <w:autoSpaceDE w:val="0"/>
      <w:autoSpaceDN w:val="0"/>
      <w:adjustRightInd w:val="0"/>
      <w:spacing w:before="60"/>
      <w:textAlignment w:val="baseline"/>
    </w:pPr>
    <w:rPr>
      <w:rFonts w:eastAsia="Calibri"/>
      <w:szCs w:val="20"/>
      <w:lang w:eastAsia="ru-RU"/>
    </w:rPr>
  </w:style>
  <w:style w:type="character" w:styleId="af5">
    <w:name w:val="Strong"/>
    <w:qFormat/>
    <w:rsid w:val="006C0925"/>
    <w:rPr>
      <w:b/>
    </w:rPr>
  </w:style>
  <w:style w:type="paragraph" w:styleId="37">
    <w:name w:val="Body Text Indent 3"/>
    <w:basedOn w:val="a0"/>
    <w:link w:val="38"/>
    <w:rsid w:val="006C0925"/>
    <w:pPr>
      <w:spacing w:after="120"/>
      <w:ind w:left="283"/>
    </w:pPr>
    <w:rPr>
      <w:rFonts w:eastAsia="Calibri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1"/>
    <w:link w:val="37"/>
    <w:rsid w:val="006C0925"/>
    <w:rPr>
      <w:rFonts w:ascii="Times New Roman" w:eastAsia="Calibri" w:hAnsi="Times New Roman" w:cs="Times New Roman"/>
      <w:sz w:val="16"/>
      <w:szCs w:val="16"/>
      <w:lang w:eastAsia="ru-RU"/>
    </w:rPr>
  </w:style>
  <w:style w:type="character" w:customStyle="1" w:styleId="S">
    <w:name w:val="S_Обозначение"/>
    <w:rsid w:val="006C0925"/>
    <w:rPr>
      <w:rFonts w:ascii="Arial" w:hAnsi="Arial"/>
      <w:b/>
      <w:i/>
      <w:sz w:val="24"/>
      <w:vertAlign w:val="baseline"/>
      <w:lang w:val="ru-RU" w:eastAsia="ru-RU"/>
    </w:rPr>
  </w:style>
  <w:style w:type="paragraph" w:styleId="af6">
    <w:name w:val="Normal (Web)"/>
    <w:basedOn w:val="a0"/>
    <w:uiPriority w:val="99"/>
    <w:rsid w:val="006C0925"/>
    <w:pPr>
      <w:spacing w:before="100" w:beforeAutospacing="1" w:after="100" w:afterAutospacing="1"/>
    </w:pPr>
    <w:rPr>
      <w:rFonts w:eastAsia="Calibri"/>
      <w:szCs w:val="24"/>
      <w:lang w:eastAsia="ru-RU"/>
    </w:rPr>
  </w:style>
  <w:style w:type="character" w:customStyle="1" w:styleId="urtxtemph">
    <w:name w:val="urtxtemph"/>
    <w:rsid w:val="006C0925"/>
    <w:rPr>
      <w:rFonts w:cs="Times New Roman"/>
    </w:rPr>
  </w:style>
  <w:style w:type="paragraph" w:customStyle="1" w:styleId="15">
    <w:name w:val="Абзац списка1"/>
    <w:basedOn w:val="a0"/>
    <w:rsid w:val="006C0925"/>
    <w:pPr>
      <w:ind w:left="708"/>
    </w:pPr>
  </w:style>
  <w:style w:type="paragraph" w:customStyle="1" w:styleId="S0">
    <w:name w:val="S_Обычный"/>
    <w:basedOn w:val="a0"/>
    <w:link w:val="S4"/>
    <w:rsid w:val="006C0925"/>
    <w:pPr>
      <w:widowControl w:val="0"/>
    </w:pPr>
    <w:rPr>
      <w:szCs w:val="24"/>
      <w:lang w:eastAsia="ru-RU"/>
    </w:rPr>
  </w:style>
  <w:style w:type="character" w:customStyle="1" w:styleId="S4">
    <w:name w:val="S_Обычный Знак"/>
    <w:link w:val="S0"/>
    <w:locked/>
    <w:rsid w:val="006C092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5">
    <w:name w:val="S_Примечание"/>
    <w:rsid w:val="006C0925"/>
    <w:rPr>
      <w:u w:val="single"/>
    </w:rPr>
  </w:style>
  <w:style w:type="paragraph" w:customStyle="1" w:styleId="S6">
    <w:name w:val="S_ПримечаниеТекст"/>
    <w:basedOn w:val="S0"/>
    <w:next w:val="S0"/>
    <w:rsid w:val="006C0925"/>
    <w:pPr>
      <w:spacing w:before="120"/>
      <w:ind w:left="567"/>
    </w:pPr>
    <w:rPr>
      <w:i/>
      <w:iCs/>
    </w:rPr>
  </w:style>
  <w:style w:type="character" w:customStyle="1" w:styleId="S01">
    <w:name w:val="S_Термин01"/>
    <w:rsid w:val="006C0925"/>
    <w:rPr>
      <w:rFonts w:ascii="Arial" w:hAnsi="Arial"/>
      <w:b/>
      <w:i/>
      <w:caps/>
      <w:sz w:val="20"/>
      <w:lang w:val="ru-RU" w:eastAsia="ru-RU"/>
    </w:rPr>
  </w:style>
  <w:style w:type="paragraph" w:customStyle="1" w:styleId="BodyText2">
    <w:name w:val="BodyText2"/>
    <w:basedOn w:val="a0"/>
    <w:link w:val="BodyText2Char"/>
    <w:rsid w:val="006C0925"/>
    <w:pPr>
      <w:overflowPunct w:val="0"/>
      <w:autoSpaceDE w:val="0"/>
      <w:autoSpaceDN w:val="0"/>
      <w:adjustRightInd w:val="0"/>
      <w:spacing w:before="120"/>
      <w:ind w:left="294"/>
      <w:textAlignment w:val="baseline"/>
    </w:pPr>
    <w:rPr>
      <w:rFonts w:ascii="Calibri" w:eastAsia="Calibri" w:hAnsi="Calibri"/>
      <w:color w:val="000000"/>
      <w:sz w:val="20"/>
      <w:szCs w:val="20"/>
      <w:lang w:eastAsia="ja-JP"/>
    </w:rPr>
  </w:style>
  <w:style w:type="character" w:customStyle="1" w:styleId="BodyText2Char">
    <w:name w:val="BodyText2 Char"/>
    <w:link w:val="BodyText2"/>
    <w:locked/>
    <w:rsid w:val="006C0925"/>
    <w:rPr>
      <w:rFonts w:ascii="Calibri" w:eastAsia="Calibri" w:hAnsi="Calibri" w:cs="Times New Roman"/>
      <w:color w:val="000000"/>
      <w:sz w:val="20"/>
      <w:szCs w:val="20"/>
      <w:lang w:eastAsia="ja-JP"/>
    </w:rPr>
  </w:style>
  <w:style w:type="character" w:customStyle="1" w:styleId="hps">
    <w:name w:val="hps"/>
    <w:rsid w:val="006C0925"/>
  </w:style>
  <w:style w:type="character" w:customStyle="1" w:styleId="apple-converted-space">
    <w:name w:val="apple-converted-space"/>
    <w:rsid w:val="006C0925"/>
  </w:style>
  <w:style w:type="character" w:customStyle="1" w:styleId="apple-style-span">
    <w:name w:val="apple-style-span"/>
    <w:rsid w:val="006C0925"/>
  </w:style>
  <w:style w:type="paragraph" w:customStyle="1" w:styleId="25">
    <w:name w:val="Абзац списка2"/>
    <w:basedOn w:val="a0"/>
    <w:rsid w:val="006C0925"/>
    <w:pPr>
      <w:ind w:left="720"/>
      <w:contextualSpacing/>
    </w:pPr>
  </w:style>
  <w:style w:type="paragraph" w:customStyle="1" w:styleId="110">
    <w:name w:val="Без интервала11"/>
    <w:rsid w:val="006C092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7">
    <w:name w:val="S_СписокМ_Обычный"/>
    <w:basedOn w:val="a0"/>
    <w:link w:val="S8"/>
    <w:rsid w:val="006C0925"/>
    <w:pPr>
      <w:spacing w:before="120"/>
    </w:pPr>
    <w:rPr>
      <w:rFonts w:eastAsia="Calibri"/>
      <w:szCs w:val="20"/>
    </w:rPr>
  </w:style>
  <w:style w:type="character" w:customStyle="1" w:styleId="S8">
    <w:name w:val="S_СписокМ_Обычный Знак Знак"/>
    <w:link w:val="S7"/>
    <w:locked/>
    <w:rsid w:val="006C0925"/>
    <w:rPr>
      <w:rFonts w:ascii="Times New Roman" w:eastAsia="Calibri" w:hAnsi="Times New Roman" w:cs="Times New Roman"/>
      <w:sz w:val="24"/>
      <w:szCs w:val="20"/>
    </w:rPr>
  </w:style>
  <w:style w:type="table" w:customStyle="1" w:styleId="16">
    <w:name w:val="Сетка таблицы1"/>
    <w:rsid w:val="006C0925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7">
    <w:name w:val="Table Grid"/>
    <w:basedOn w:val="a2"/>
    <w:rsid w:val="006C092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8">
    <w:name w:val="Текст концевой сноски Знак"/>
    <w:basedOn w:val="a1"/>
    <w:link w:val="af9"/>
    <w:semiHidden/>
    <w:rsid w:val="006C0925"/>
    <w:rPr>
      <w:rFonts w:ascii="Times New Roman" w:eastAsia="Calibri" w:hAnsi="Times New Roman" w:cs="Times New Roman"/>
      <w:sz w:val="20"/>
      <w:szCs w:val="20"/>
    </w:rPr>
  </w:style>
  <w:style w:type="paragraph" w:styleId="af9">
    <w:name w:val="endnote text"/>
    <w:basedOn w:val="a0"/>
    <w:link w:val="af8"/>
    <w:semiHidden/>
    <w:rsid w:val="006C0925"/>
    <w:rPr>
      <w:rFonts w:eastAsia="Calibri"/>
      <w:sz w:val="20"/>
      <w:szCs w:val="20"/>
    </w:rPr>
  </w:style>
  <w:style w:type="paragraph" w:customStyle="1" w:styleId="ColorfulShading-Accent11">
    <w:name w:val="Colorful Shading - Accent 11"/>
    <w:hidden/>
    <w:uiPriority w:val="99"/>
    <w:semiHidden/>
    <w:rsid w:val="006C0925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customStyle="1" w:styleId="ColorfulList-Accent11">
    <w:name w:val="Colorful List - Accent 11"/>
    <w:basedOn w:val="a0"/>
    <w:uiPriority w:val="99"/>
    <w:qFormat/>
    <w:rsid w:val="006C0925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paragraph" w:styleId="afa">
    <w:name w:val="List Paragraph"/>
    <w:aliases w:val="Заголовок_3,1,UL,Абзац маркированнный,Bullet List,FooterText,numbered,Bullet Number,Figure_name,List Paragraph1,Paragraphe de liste1,Bulletr List Paragraph,列出段落,列出段落1,List Paragraph2,List Paragraph21,Párrafo de lista1,Parágrafo da Lista1"/>
    <w:basedOn w:val="a0"/>
    <w:link w:val="afb"/>
    <w:uiPriority w:val="34"/>
    <w:qFormat/>
    <w:rsid w:val="006C0925"/>
    <w:pPr>
      <w:ind w:left="708"/>
    </w:pPr>
  </w:style>
  <w:style w:type="character" w:customStyle="1" w:styleId="afb">
    <w:name w:val="Абзац списка Знак"/>
    <w:aliases w:val="Заголовок_3 Знак,1 Знак,UL Знак,Абзац маркированнный Знак,Bullet List Знак,FooterText Знак,numbered Знак,Bullet Number Знак,Figure_name Знак,List Paragraph1 Знак,Paragraphe de liste1 Знак,Bulletr List Paragraph Знак,列出段落 Знак"/>
    <w:basedOn w:val="a1"/>
    <w:link w:val="afa"/>
    <w:uiPriority w:val="34"/>
    <w:locked/>
    <w:rsid w:val="006C0925"/>
    <w:rPr>
      <w:rFonts w:ascii="Times New Roman" w:eastAsia="Times New Roman" w:hAnsi="Times New Roman" w:cs="Times New Roman"/>
      <w:sz w:val="24"/>
    </w:rPr>
  </w:style>
  <w:style w:type="paragraph" w:styleId="afc">
    <w:name w:val="TOC Heading"/>
    <w:basedOn w:val="1"/>
    <w:next w:val="a0"/>
    <w:uiPriority w:val="39"/>
    <w:unhideWhenUsed/>
    <w:qFormat/>
    <w:rsid w:val="006C092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en-US"/>
    </w:rPr>
  </w:style>
  <w:style w:type="paragraph" w:customStyle="1" w:styleId="Default">
    <w:name w:val="Default"/>
    <w:rsid w:val="006C092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styleId="17">
    <w:name w:val="index 1"/>
    <w:basedOn w:val="a0"/>
    <w:next w:val="a0"/>
    <w:autoRedefine/>
    <w:rsid w:val="006C0925"/>
    <w:rPr>
      <w:rFonts w:cs="Arial"/>
      <w:i/>
      <w:sz w:val="20"/>
      <w:szCs w:val="24"/>
      <w:lang w:eastAsia="ru-RU"/>
    </w:rPr>
  </w:style>
  <w:style w:type="paragraph" w:styleId="afd">
    <w:name w:val="Normal Indent"/>
    <w:basedOn w:val="a0"/>
    <w:rsid w:val="006C0925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rFonts w:ascii="Arial" w:eastAsia="MS Mincho" w:hAnsi="Arial"/>
      <w:szCs w:val="20"/>
      <w:lang w:val="en-US"/>
    </w:rPr>
  </w:style>
  <w:style w:type="paragraph" w:styleId="26">
    <w:name w:val="Body Text 2"/>
    <w:basedOn w:val="a0"/>
    <w:link w:val="27"/>
    <w:rsid w:val="006C0925"/>
    <w:pPr>
      <w:spacing w:after="120" w:line="480" w:lineRule="auto"/>
    </w:pPr>
  </w:style>
  <w:style w:type="character" w:customStyle="1" w:styleId="27">
    <w:name w:val="Основной текст 2 Знак"/>
    <w:basedOn w:val="a1"/>
    <w:link w:val="26"/>
    <w:rsid w:val="006C0925"/>
    <w:rPr>
      <w:rFonts w:ascii="Times New Roman" w:eastAsia="Times New Roman" w:hAnsi="Times New Roman" w:cs="Times New Roman"/>
      <w:sz w:val="24"/>
    </w:rPr>
  </w:style>
  <w:style w:type="paragraph" w:styleId="afe">
    <w:name w:val="Subtitle"/>
    <w:basedOn w:val="a0"/>
    <w:next w:val="a0"/>
    <w:link w:val="aff"/>
    <w:qFormat/>
    <w:rsid w:val="006C09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f">
    <w:name w:val="Подзаголовок Знак"/>
    <w:basedOn w:val="a1"/>
    <w:link w:val="afe"/>
    <w:rsid w:val="006C09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8">
    <w:name w:val="Название объекта1"/>
    <w:basedOn w:val="a0"/>
    <w:next w:val="a0"/>
    <w:rsid w:val="006C0925"/>
    <w:pPr>
      <w:suppressAutoHyphens/>
      <w:jc w:val="center"/>
    </w:pPr>
    <w:rPr>
      <w:rFonts w:ascii="Arial Narrow" w:hAnsi="Arial Narrow" w:cs="Arial Narrow"/>
      <w:b/>
      <w:bCs/>
      <w:color w:val="000080"/>
      <w:sz w:val="20"/>
      <w:szCs w:val="24"/>
      <w:lang w:eastAsia="ar-SA"/>
    </w:rPr>
  </w:style>
  <w:style w:type="paragraph" w:styleId="aff0">
    <w:name w:val="No Spacing"/>
    <w:aliases w:val="Table text"/>
    <w:link w:val="aff1"/>
    <w:uiPriority w:val="1"/>
    <w:qFormat/>
    <w:rsid w:val="006C092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9">
    <w:name w:val="S_Версия"/>
    <w:basedOn w:val="S0"/>
    <w:next w:val="S0"/>
    <w:autoRedefine/>
    <w:rsid w:val="006C0925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a">
    <w:name w:val="S_ВерхКолонтитулТекст"/>
    <w:basedOn w:val="S0"/>
    <w:next w:val="S0"/>
    <w:rsid w:val="006C0925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b">
    <w:name w:val="S_ВидДокумента"/>
    <w:basedOn w:val="aff2"/>
    <w:next w:val="S0"/>
    <w:link w:val="Sc"/>
    <w:rsid w:val="006C0925"/>
    <w:pPr>
      <w:spacing w:before="120" w:after="0"/>
      <w:jc w:val="right"/>
    </w:pPr>
    <w:rPr>
      <w:rFonts w:ascii="EuropeDemiC" w:hAnsi="EuropeDemiC" w:cs="Arial"/>
      <w:b/>
      <w:caps/>
      <w:sz w:val="36"/>
      <w:szCs w:val="36"/>
      <w:lang w:eastAsia="ru-RU"/>
    </w:rPr>
  </w:style>
  <w:style w:type="paragraph" w:styleId="aff2">
    <w:name w:val="Body Text"/>
    <w:basedOn w:val="a0"/>
    <w:link w:val="aff3"/>
    <w:rsid w:val="006C0925"/>
    <w:pPr>
      <w:spacing w:after="120"/>
    </w:pPr>
  </w:style>
  <w:style w:type="character" w:customStyle="1" w:styleId="aff3">
    <w:name w:val="Основной текст Знак"/>
    <w:basedOn w:val="a1"/>
    <w:link w:val="aff2"/>
    <w:rsid w:val="006C0925"/>
    <w:rPr>
      <w:rFonts w:ascii="Times New Roman" w:eastAsia="Times New Roman" w:hAnsi="Times New Roman" w:cs="Times New Roman"/>
      <w:sz w:val="24"/>
    </w:rPr>
  </w:style>
  <w:style w:type="character" w:customStyle="1" w:styleId="Sc">
    <w:name w:val="S_ВидДокумента Знак"/>
    <w:link w:val="Sb"/>
    <w:rsid w:val="006C0925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d">
    <w:name w:val="S_Гиперссылка"/>
    <w:basedOn w:val="S0"/>
    <w:rsid w:val="006C0925"/>
    <w:rPr>
      <w:color w:val="0000FF"/>
      <w:u w:val="single"/>
    </w:rPr>
  </w:style>
  <w:style w:type="paragraph" w:customStyle="1" w:styleId="Se">
    <w:name w:val="S_Гриф"/>
    <w:basedOn w:val="S0"/>
    <w:rsid w:val="006C0925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12">
    <w:name w:val="S_ЗаголовкиТаблицы1"/>
    <w:basedOn w:val="S0"/>
    <w:rsid w:val="006C0925"/>
    <w:pPr>
      <w:keepNext/>
      <w:jc w:val="center"/>
    </w:pPr>
    <w:rPr>
      <w:rFonts w:ascii="Arial" w:hAnsi="Arial"/>
      <w:b/>
      <w:caps/>
      <w:sz w:val="16"/>
      <w:szCs w:val="16"/>
    </w:rPr>
  </w:style>
  <w:style w:type="paragraph" w:customStyle="1" w:styleId="S22">
    <w:name w:val="S_ЗаголовкиТаблицы2"/>
    <w:basedOn w:val="S0"/>
    <w:rsid w:val="006C0925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0"/>
    <w:next w:val="S0"/>
    <w:rsid w:val="006C0925"/>
    <w:pPr>
      <w:keepNext/>
      <w:pageBreakBefore/>
      <w:outlineLvl w:val="0"/>
    </w:pPr>
    <w:rPr>
      <w:rFonts w:ascii="Arial" w:hAnsi="Arial"/>
      <w:b/>
      <w:caps/>
      <w:sz w:val="32"/>
      <w:szCs w:val="32"/>
      <w:lang w:eastAsia="ru-RU"/>
    </w:rPr>
  </w:style>
  <w:style w:type="paragraph" w:customStyle="1" w:styleId="S11">
    <w:name w:val="S_Заголовок1_Прил_СписокН"/>
    <w:basedOn w:val="S0"/>
    <w:next w:val="S0"/>
    <w:rsid w:val="006C0925"/>
    <w:pPr>
      <w:keepNext/>
      <w:pageBreakBefore/>
      <w:widowControl/>
      <w:numPr>
        <w:numId w:val="2"/>
      </w:numPr>
      <w:outlineLvl w:val="1"/>
    </w:pPr>
    <w:rPr>
      <w:rFonts w:ascii="Arial" w:hAnsi="Arial"/>
      <w:b/>
      <w:caps/>
    </w:rPr>
  </w:style>
  <w:style w:type="paragraph" w:customStyle="1" w:styleId="S1">
    <w:name w:val="S_Заголовок1_СписокН"/>
    <w:basedOn w:val="S13"/>
    <w:next w:val="S0"/>
    <w:rsid w:val="006C0925"/>
    <w:pPr>
      <w:numPr>
        <w:numId w:val="3"/>
      </w:numPr>
      <w:ind w:left="0" w:firstLine="0"/>
    </w:pPr>
  </w:style>
  <w:style w:type="paragraph" w:customStyle="1" w:styleId="S23">
    <w:name w:val="S_Заголовок2"/>
    <w:basedOn w:val="a0"/>
    <w:next w:val="S0"/>
    <w:rsid w:val="006C0925"/>
    <w:pPr>
      <w:keepNext/>
      <w:outlineLvl w:val="1"/>
    </w:pPr>
    <w:rPr>
      <w:rFonts w:ascii="Arial" w:hAnsi="Arial"/>
      <w:b/>
      <w:caps/>
      <w:szCs w:val="24"/>
      <w:lang w:eastAsia="ru-RU"/>
    </w:rPr>
  </w:style>
  <w:style w:type="paragraph" w:customStyle="1" w:styleId="S21">
    <w:name w:val="S_Заголовок2_Прил_СписокН"/>
    <w:basedOn w:val="S0"/>
    <w:next w:val="S0"/>
    <w:rsid w:val="006C0925"/>
    <w:pPr>
      <w:keepNext/>
      <w:keepLines/>
      <w:numPr>
        <w:ilvl w:val="2"/>
        <w:numId w:val="2"/>
      </w:numPr>
      <w:tabs>
        <w:tab w:val="left" w:pos="720"/>
      </w:tabs>
      <w:jc w:val="left"/>
      <w:outlineLvl w:val="2"/>
    </w:pPr>
    <w:rPr>
      <w:rFonts w:ascii="Arial" w:hAnsi="Arial"/>
      <w:b/>
      <w:caps/>
      <w:szCs w:val="20"/>
    </w:rPr>
  </w:style>
  <w:style w:type="paragraph" w:customStyle="1" w:styleId="S20">
    <w:name w:val="S_Заголовок2_СписокН"/>
    <w:basedOn w:val="S23"/>
    <w:next w:val="S0"/>
    <w:rsid w:val="006C0925"/>
    <w:pPr>
      <w:numPr>
        <w:ilvl w:val="1"/>
        <w:numId w:val="3"/>
      </w:numPr>
      <w:ind w:left="0" w:firstLine="0"/>
    </w:pPr>
  </w:style>
  <w:style w:type="paragraph" w:customStyle="1" w:styleId="S30">
    <w:name w:val="S_Заголовок3_СписокН"/>
    <w:basedOn w:val="a0"/>
    <w:next w:val="S0"/>
    <w:rsid w:val="006C0925"/>
    <w:pPr>
      <w:keepNext/>
      <w:numPr>
        <w:ilvl w:val="2"/>
        <w:numId w:val="3"/>
      </w:numPr>
      <w:ind w:left="0" w:firstLine="0"/>
    </w:pPr>
    <w:rPr>
      <w:rFonts w:ascii="Arial" w:hAnsi="Arial"/>
      <w:b/>
      <w:i/>
      <w:caps/>
      <w:sz w:val="20"/>
      <w:szCs w:val="20"/>
      <w:lang w:eastAsia="ru-RU"/>
    </w:rPr>
  </w:style>
  <w:style w:type="paragraph" w:customStyle="1" w:styleId="Sf">
    <w:name w:val="S_МестоГод"/>
    <w:basedOn w:val="S0"/>
    <w:rsid w:val="006C0925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f0">
    <w:name w:val="S_НазваниеРисунка"/>
    <w:basedOn w:val="a0"/>
    <w:next w:val="S0"/>
    <w:rsid w:val="006C0925"/>
    <w:pPr>
      <w:spacing w:before="60"/>
      <w:jc w:val="center"/>
    </w:pPr>
    <w:rPr>
      <w:rFonts w:ascii="Arial" w:hAnsi="Arial"/>
      <w:b/>
      <w:sz w:val="20"/>
      <w:szCs w:val="24"/>
      <w:lang w:eastAsia="ru-RU"/>
    </w:rPr>
  </w:style>
  <w:style w:type="paragraph" w:customStyle="1" w:styleId="Sf1">
    <w:name w:val="S_НазваниеТаблицы"/>
    <w:basedOn w:val="S0"/>
    <w:next w:val="S0"/>
    <w:rsid w:val="006C0925"/>
    <w:pPr>
      <w:keepNext/>
      <w:jc w:val="right"/>
    </w:pPr>
    <w:rPr>
      <w:rFonts w:ascii="Arial" w:hAnsi="Arial"/>
      <w:b/>
      <w:sz w:val="20"/>
    </w:rPr>
  </w:style>
  <w:style w:type="paragraph" w:customStyle="1" w:styleId="Sf2">
    <w:name w:val="S_НаименованиеДокумента"/>
    <w:basedOn w:val="S0"/>
    <w:next w:val="S0"/>
    <w:rsid w:val="006C0925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3">
    <w:name w:val="S_НижнКолонтЛев"/>
    <w:basedOn w:val="S0"/>
    <w:next w:val="S0"/>
    <w:rsid w:val="006C0925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4">
    <w:name w:val="S_НижнКолонтПрав"/>
    <w:basedOn w:val="S0"/>
    <w:next w:val="S0"/>
    <w:rsid w:val="006C0925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5">
    <w:name w:val="S_НомерДокумента"/>
    <w:basedOn w:val="S0"/>
    <w:next w:val="S0"/>
    <w:rsid w:val="006C0925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0"/>
    <w:next w:val="S0"/>
    <w:rsid w:val="006C0925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0"/>
    <w:rsid w:val="006C0925"/>
    <w:pPr>
      <w:numPr>
        <w:numId w:val="4"/>
      </w:numPr>
    </w:pPr>
  </w:style>
  <w:style w:type="paragraph" w:customStyle="1" w:styleId="S24">
    <w:name w:val="S_ТекстВТаблице2"/>
    <w:basedOn w:val="S0"/>
    <w:next w:val="S0"/>
    <w:rsid w:val="006C0925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0"/>
    <w:rsid w:val="006C0925"/>
    <w:pPr>
      <w:numPr>
        <w:numId w:val="5"/>
      </w:numPr>
    </w:pPr>
  </w:style>
  <w:style w:type="paragraph" w:customStyle="1" w:styleId="S31">
    <w:name w:val="S_ТекстВТаблице3"/>
    <w:basedOn w:val="S0"/>
    <w:next w:val="S0"/>
    <w:rsid w:val="006C0925"/>
    <w:pPr>
      <w:spacing w:before="120"/>
      <w:jc w:val="left"/>
    </w:pPr>
    <w:rPr>
      <w:sz w:val="16"/>
    </w:rPr>
  </w:style>
  <w:style w:type="paragraph" w:customStyle="1" w:styleId="S3">
    <w:name w:val="S_НумСписВТаблице3"/>
    <w:basedOn w:val="S31"/>
    <w:next w:val="S0"/>
    <w:rsid w:val="006C0925"/>
    <w:pPr>
      <w:numPr>
        <w:numId w:val="6"/>
      </w:numPr>
    </w:pPr>
  </w:style>
  <w:style w:type="paragraph" w:customStyle="1" w:styleId="538552DCBB0F4C4BB087ED922D6A6322">
    <w:name w:val="538552DCBB0F4C4BB087ED922D6A6322"/>
    <w:rsid w:val="00F66ECE"/>
    <w:rPr>
      <w:rFonts w:eastAsiaTheme="minorEastAsia"/>
      <w:lang w:eastAsia="ru-RU"/>
    </w:rPr>
  </w:style>
  <w:style w:type="character" w:styleId="aff4">
    <w:name w:val="FollowedHyperlink"/>
    <w:basedOn w:val="a1"/>
    <w:semiHidden/>
    <w:unhideWhenUsed/>
    <w:rsid w:val="003A1731"/>
    <w:rPr>
      <w:color w:val="800080" w:themeColor="followedHyperlink"/>
      <w:u w:val="single"/>
    </w:rPr>
  </w:style>
  <w:style w:type="paragraph" w:customStyle="1" w:styleId="Bulleted2">
    <w:name w:val="Bulleted2"/>
    <w:rsid w:val="009F5EA5"/>
    <w:pPr>
      <w:numPr>
        <w:numId w:val="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r">
    <w:name w:val="Char"/>
    <w:basedOn w:val="a0"/>
    <w:rsid w:val="009F5EA5"/>
    <w:pPr>
      <w:keepLines/>
      <w:spacing w:after="160" w:line="240" w:lineRule="exact"/>
      <w:jc w:val="left"/>
    </w:pPr>
    <w:rPr>
      <w:rFonts w:ascii="Verdana" w:eastAsia="MS Mincho" w:hAnsi="Verdana" w:cs="Franklin Gothic Book"/>
      <w:szCs w:val="24"/>
      <w:lang w:val="en-US" w:eastAsia="ru-RU"/>
    </w:rPr>
  </w:style>
  <w:style w:type="character" w:styleId="aff5">
    <w:name w:val="annotation reference"/>
    <w:basedOn w:val="a1"/>
    <w:semiHidden/>
    <w:unhideWhenUsed/>
    <w:rsid w:val="00C85EC5"/>
    <w:rPr>
      <w:sz w:val="16"/>
      <w:szCs w:val="16"/>
    </w:rPr>
  </w:style>
  <w:style w:type="paragraph" w:styleId="aff6">
    <w:name w:val="Revision"/>
    <w:hidden/>
    <w:uiPriority w:val="99"/>
    <w:semiHidden/>
    <w:rsid w:val="009B3546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customStyle="1" w:styleId="aff7">
    <w:name w:val="Шапка таблицы"/>
    <w:basedOn w:val="a0"/>
    <w:link w:val="aff8"/>
    <w:qFormat/>
    <w:rsid w:val="00F022BC"/>
    <w:pPr>
      <w:spacing w:before="60" w:after="60"/>
      <w:jc w:val="left"/>
    </w:pPr>
    <w:rPr>
      <w:rFonts w:ascii="Arial" w:eastAsia="Calibri" w:hAnsi="Arial" w:cs="Arial"/>
      <w:b/>
      <w:szCs w:val="24"/>
      <w:lang w:eastAsia="ru-RU"/>
    </w:rPr>
  </w:style>
  <w:style w:type="character" w:customStyle="1" w:styleId="aff8">
    <w:name w:val="Шапка таблицы Знак"/>
    <w:basedOn w:val="a1"/>
    <w:link w:val="aff7"/>
    <w:rsid w:val="00F022BC"/>
    <w:rPr>
      <w:rFonts w:ascii="Arial" w:eastAsia="Calibri" w:hAnsi="Arial" w:cs="Arial"/>
      <w:b/>
      <w:sz w:val="24"/>
      <w:szCs w:val="24"/>
      <w:lang w:eastAsia="ru-RU"/>
    </w:rPr>
  </w:style>
  <w:style w:type="paragraph" w:styleId="aff9">
    <w:name w:val="Body Text Indent"/>
    <w:basedOn w:val="a0"/>
    <w:link w:val="affa"/>
    <w:uiPriority w:val="99"/>
    <w:unhideWhenUsed/>
    <w:rsid w:val="00F022BC"/>
    <w:pPr>
      <w:spacing w:before="60" w:after="120"/>
      <w:ind w:left="283" w:firstLine="567"/>
    </w:pPr>
    <w:rPr>
      <w:rFonts w:ascii="Arial" w:hAnsi="Arial"/>
      <w:szCs w:val="24"/>
    </w:rPr>
  </w:style>
  <w:style w:type="character" w:customStyle="1" w:styleId="affa">
    <w:name w:val="Основной текст с отступом Знак"/>
    <w:basedOn w:val="a1"/>
    <w:link w:val="aff9"/>
    <w:uiPriority w:val="99"/>
    <w:rsid w:val="00F022BC"/>
    <w:rPr>
      <w:rFonts w:ascii="Arial" w:eastAsia="Times New Roman" w:hAnsi="Arial" w:cs="Times New Roman"/>
      <w:sz w:val="24"/>
      <w:szCs w:val="24"/>
    </w:rPr>
  </w:style>
  <w:style w:type="character" w:customStyle="1" w:styleId="aff1">
    <w:name w:val="Без интервала Знак"/>
    <w:aliases w:val="Table text Знак"/>
    <w:basedOn w:val="a1"/>
    <w:link w:val="aff0"/>
    <w:uiPriority w:val="1"/>
    <w:rsid w:val="00D42EC8"/>
    <w:rPr>
      <w:rFonts w:ascii="Calibri" w:eastAsia="Calibri" w:hAnsi="Calibri" w:cs="Times New Roman"/>
    </w:rPr>
  </w:style>
  <w:style w:type="character" w:customStyle="1" w:styleId="50">
    <w:name w:val="Заголовок 5 Знак"/>
    <w:basedOn w:val="a1"/>
    <w:link w:val="5"/>
    <w:rsid w:val="00EC79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60">
    <w:name w:val="Заголовок 6 Знак"/>
    <w:basedOn w:val="a1"/>
    <w:link w:val="6"/>
    <w:rsid w:val="00EC79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rsid w:val="00EC79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80">
    <w:name w:val="Заголовок 8 Знак"/>
    <w:basedOn w:val="a1"/>
    <w:link w:val="8"/>
    <w:rsid w:val="00EC79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rsid w:val="00EC79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vt">
    <w:name w:val="vt"/>
    <w:basedOn w:val="a0"/>
    <w:rsid w:val="004F64DC"/>
    <w:pPr>
      <w:numPr>
        <w:numId w:val="10"/>
      </w:num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10">
    <w:name w:val="САП_Заголовок 1"/>
    <w:basedOn w:val="a0"/>
    <w:next w:val="a0"/>
    <w:link w:val="19"/>
    <w:autoRedefine/>
    <w:qFormat/>
    <w:rsid w:val="00BA77AC"/>
    <w:pPr>
      <w:widowControl w:val="0"/>
      <w:numPr>
        <w:numId w:val="11"/>
      </w:numPr>
      <w:overflowPunct w:val="0"/>
      <w:autoSpaceDE w:val="0"/>
      <w:autoSpaceDN w:val="0"/>
      <w:adjustRightInd w:val="0"/>
      <w:spacing w:before="480" w:after="240"/>
      <w:textAlignment w:val="baseline"/>
      <w:outlineLvl w:val="0"/>
    </w:pPr>
    <w:rPr>
      <w:bCs/>
      <w:sz w:val="28"/>
      <w:szCs w:val="20"/>
      <w:lang w:eastAsia="ru-RU"/>
    </w:rPr>
  </w:style>
  <w:style w:type="paragraph" w:customStyle="1" w:styleId="2">
    <w:name w:val="САП_Заголовок 2"/>
    <w:basedOn w:val="10"/>
    <w:next w:val="a0"/>
    <w:link w:val="28"/>
    <w:autoRedefine/>
    <w:qFormat/>
    <w:rsid w:val="00BA77AC"/>
    <w:pPr>
      <w:numPr>
        <w:ilvl w:val="1"/>
      </w:numPr>
      <w:outlineLvl w:val="1"/>
    </w:pPr>
    <w:rPr>
      <w:b/>
      <w:bCs w:val="0"/>
      <w:kern w:val="28"/>
      <w:sz w:val="26"/>
      <w:szCs w:val="24"/>
    </w:rPr>
  </w:style>
  <w:style w:type="paragraph" w:customStyle="1" w:styleId="3">
    <w:name w:val="САП_Заголовок 3"/>
    <w:basedOn w:val="2"/>
    <w:autoRedefine/>
    <w:qFormat/>
    <w:rsid w:val="00BA77AC"/>
    <w:pPr>
      <w:numPr>
        <w:ilvl w:val="2"/>
      </w:numPr>
      <w:tabs>
        <w:tab w:val="num" w:pos="360"/>
      </w:tabs>
      <w:outlineLvl w:val="2"/>
    </w:pPr>
  </w:style>
  <w:style w:type="paragraph" w:customStyle="1" w:styleId="40">
    <w:name w:val="САП_Заголовок 4"/>
    <w:basedOn w:val="3"/>
    <w:qFormat/>
    <w:rsid w:val="00BA77AC"/>
    <w:pPr>
      <w:numPr>
        <w:ilvl w:val="3"/>
      </w:numPr>
      <w:tabs>
        <w:tab w:val="num" w:pos="360"/>
      </w:tabs>
      <w:outlineLvl w:val="3"/>
    </w:pPr>
    <w:rPr>
      <w:bCs/>
      <w:szCs w:val="20"/>
    </w:rPr>
  </w:style>
  <w:style w:type="character" w:customStyle="1" w:styleId="28">
    <w:name w:val="САП_Заголовок 2 Знак"/>
    <w:link w:val="2"/>
    <w:locked/>
    <w:rsid w:val="00BA77AC"/>
    <w:rPr>
      <w:rFonts w:ascii="Times New Roman" w:eastAsia="Times New Roman" w:hAnsi="Times New Roman" w:cs="Times New Roman"/>
      <w:b/>
      <w:kern w:val="28"/>
      <w:sz w:val="26"/>
      <w:szCs w:val="24"/>
      <w:lang w:eastAsia="ru-RU"/>
    </w:rPr>
  </w:style>
  <w:style w:type="character" w:customStyle="1" w:styleId="19">
    <w:name w:val="САП_Заголовок 1 Знак"/>
    <w:link w:val="10"/>
    <w:rsid w:val="0092044E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customStyle="1" w:styleId="51">
    <w:name w:val="САП_Заголовок 5"/>
    <w:qFormat/>
    <w:rsid w:val="0092044E"/>
    <w:pPr>
      <w:spacing w:after="120" w:line="240" w:lineRule="auto"/>
      <w:ind w:left="2232" w:hanging="792"/>
      <w:outlineLvl w:val="4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customStyle="1" w:styleId="affb">
    <w:name w:val="САП_ТаблицаЗаголовок"/>
    <w:basedOn w:val="a0"/>
    <w:link w:val="affc"/>
    <w:qFormat/>
    <w:rsid w:val="004A493F"/>
    <w:pPr>
      <w:suppressAutoHyphens/>
      <w:overflowPunct w:val="0"/>
      <w:autoSpaceDE w:val="0"/>
      <w:autoSpaceDN w:val="0"/>
      <w:adjustRightInd w:val="0"/>
      <w:spacing w:before="60"/>
      <w:jc w:val="center"/>
      <w:textAlignment w:val="baseline"/>
    </w:pPr>
    <w:rPr>
      <w:b/>
      <w:sz w:val="20"/>
      <w:szCs w:val="20"/>
    </w:rPr>
  </w:style>
  <w:style w:type="character" w:customStyle="1" w:styleId="affc">
    <w:name w:val="САП_ТаблицаЗаголовок Знак"/>
    <w:link w:val="affb"/>
    <w:rsid w:val="004A493F"/>
    <w:rPr>
      <w:rFonts w:ascii="Times New Roman" w:eastAsia="Times New Roman" w:hAnsi="Times New Roman" w:cs="Times New Roman"/>
      <w:b/>
      <w:sz w:val="20"/>
      <w:szCs w:val="20"/>
    </w:rPr>
  </w:style>
  <w:style w:type="paragraph" w:styleId="affd">
    <w:name w:val="Document Map"/>
    <w:basedOn w:val="a0"/>
    <w:link w:val="affe"/>
    <w:unhideWhenUsed/>
    <w:rsid w:val="00D15905"/>
    <w:rPr>
      <w:szCs w:val="24"/>
    </w:rPr>
  </w:style>
  <w:style w:type="character" w:customStyle="1" w:styleId="affe">
    <w:name w:val="Схема документа Знак"/>
    <w:basedOn w:val="a1"/>
    <w:link w:val="affd"/>
    <w:rsid w:val="00D15905"/>
    <w:rPr>
      <w:rFonts w:ascii="Times New Roman" w:eastAsia="Times New Roman" w:hAnsi="Times New Roman" w:cs="Times New Roman"/>
      <w:sz w:val="24"/>
      <w:szCs w:val="24"/>
    </w:rPr>
  </w:style>
  <w:style w:type="paragraph" w:customStyle="1" w:styleId="afff">
    <w:name w:val="ЗагТабл"/>
    <w:basedOn w:val="a0"/>
    <w:link w:val="afff0"/>
    <w:qFormat/>
    <w:rsid w:val="00403C27"/>
    <w:pPr>
      <w:overflowPunct w:val="0"/>
      <w:autoSpaceDE w:val="0"/>
      <w:autoSpaceDN w:val="0"/>
      <w:adjustRightInd w:val="0"/>
      <w:textAlignment w:val="baseline"/>
    </w:pPr>
    <w:rPr>
      <w:rFonts w:ascii="Arial" w:eastAsiaTheme="minorHAnsi" w:hAnsi="Arial" w:cstheme="minorBidi"/>
      <w:b/>
      <w:color w:val="FFFFFF" w:themeColor="background1"/>
      <w:spacing w:val="-10"/>
      <w:sz w:val="20"/>
    </w:rPr>
  </w:style>
  <w:style w:type="character" w:customStyle="1" w:styleId="afff0">
    <w:name w:val="ЗагТабл Знак"/>
    <w:basedOn w:val="a1"/>
    <w:link w:val="afff"/>
    <w:rsid w:val="00403C27"/>
    <w:rPr>
      <w:rFonts w:ascii="Arial" w:hAnsi="Arial"/>
      <w:b/>
      <w:color w:val="FFFFFF" w:themeColor="background1"/>
      <w:spacing w:val="-10"/>
      <w:sz w:val="20"/>
    </w:rPr>
  </w:style>
  <w:style w:type="paragraph" w:customStyle="1" w:styleId="1KD-Normal">
    <w:name w:val="1 KD - Normal для таблиц"/>
    <w:basedOn w:val="a0"/>
    <w:link w:val="1KD-NormalChar"/>
    <w:qFormat/>
    <w:rsid w:val="00F239EF"/>
    <w:pPr>
      <w:spacing w:before="4" w:after="4"/>
      <w:contextualSpacing/>
    </w:pPr>
    <w:rPr>
      <w:rFonts w:ascii="Arial" w:hAnsi="Arial"/>
      <w:sz w:val="18"/>
      <w:szCs w:val="24"/>
      <w:lang w:eastAsia="ru-RU"/>
    </w:rPr>
  </w:style>
  <w:style w:type="character" w:customStyle="1" w:styleId="1KD-NormalChar">
    <w:name w:val="1 KD - Normal для таблиц Char"/>
    <w:basedOn w:val="a1"/>
    <w:link w:val="1KD-Normal"/>
    <w:rsid w:val="00F239EF"/>
    <w:rPr>
      <w:rFonts w:ascii="Arial" w:eastAsia="Times New Roman" w:hAnsi="Arial" w:cs="Times New Roman"/>
      <w:sz w:val="18"/>
      <w:szCs w:val="24"/>
      <w:lang w:eastAsia="ru-RU"/>
    </w:rPr>
  </w:style>
  <w:style w:type="paragraph" w:customStyle="1" w:styleId="afff1">
    <w:name w:val="САП_Текст простой"/>
    <w:basedOn w:val="a0"/>
    <w:link w:val="afff2"/>
    <w:autoRedefine/>
    <w:qFormat/>
    <w:rsid w:val="003C7B93"/>
    <w:pPr>
      <w:suppressAutoHyphens/>
      <w:overflowPunct w:val="0"/>
      <w:autoSpaceDE w:val="0"/>
      <w:autoSpaceDN w:val="0"/>
      <w:adjustRightInd w:val="0"/>
      <w:spacing w:before="60"/>
      <w:textAlignment w:val="baseline"/>
    </w:pPr>
    <w:rPr>
      <w:sz w:val="26"/>
      <w:szCs w:val="20"/>
    </w:rPr>
  </w:style>
  <w:style w:type="character" w:customStyle="1" w:styleId="afff2">
    <w:name w:val="САП_Текст простой Знак"/>
    <w:link w:val="afff1"/>
    <w:rsid w:val="003C7B93"/>
    <w:rPr>
      <w:rFonts w:ascii="Times New Roman" w:eastAsia="Times New Roman" w:hAnsi="Times New Roman" w:cs="Times New Roman"/>
      <w:sz w:val="26"/>
      <w:szCs w:val="20"/>
    </w:rPr>
  </w:style>
  <w:style w:type="character" w:customStyle="1" w:styleId="afff3">
    <w:name w:val="ЗнакТекстЖ"/>
    <w:qFormat/>
    <w:rsid w:val="00797966"/>
    <w:rPr>
      <w:b/>
      <w:color w:val="auto"/>
    </w:rPr>
  </w:style>
  <w:style w:type="paragraph" w:customStyle="1" w:styleId="InR1">
    <w:name w:val="InR_Верхний Колонтитул 1"/>
    <w:basedOn w:val="a0"/>
    <w:autoRedefine/>
    <w:qFormat/>
    <w:rsid w:val="00916FAB"/>
    <w:pPr>
      <w:spacing w:after="240" w:line="276" w:lineRule="auto"/>
      <w:ind w:left="57" w:firstLine="567"/>
      <w:jc w:val="right"/>
    </w:pPr>
    <w:rPr>
      <w:rFonts w:ascii="Arial" w:eastAsiaTheme="minorHAnsi" w:hAnsi="Arial" w:cs="Arial"/>
      <w:b/>
      <w:bCs/>
      <w:sz w:val="20"/>
      <w:szCs w:val="24"/>
    </w:rPr>
  </w:style>
  <w:style w:type="paragraph" w:customStyle="1" w:styleId="11">
    <w:name w:val="МИ_Заголовок 1"/>
    <w:basedOn w:val="1"/>
    <w:qFormat/>
    <w:rsid w:val="0012135C"/>
    <w:pPr>
      <w:keepLines/>
      <w:pageBreakBefore/>
      <w:numPr>
        <w:numId w:val="12"/>
      </w:numPr>
      <w:spacing w:before="0" w:line="276" w:lineRule="auto"/>
    </w:pPr>
    <w:rPr>
      <w:rFonts w:ascii="Meta Offc Pro" w:eastAsiaTheme="majorEastAsia" w:hAnsi="Meta Offc Pro" w:cstheme="majorBidi"/>
      <w:bCs w:val="0"/>
      <w:caps w:val="0"/>
      <w:kern w:val="0"/>
      <w:sz w:val="32"/>
    </w:rPr>
  </w:style>
  <w:style w:type="paragraph" w:customStyle="1" w:styleId="20">
    <w:name w:val="МИ_Заголовок 2"/>
    <w:basedOn w:val="22"/>
    <w:qFormat/>
    <w:rsid w:val="0012135C"/>
    <w:pPr>
      <w:keepNext/>
      <w:keepLines/>
      <w:numPr>
        <w:ilvl w:val="1"/>
        <w:numId w:val="12"/>
      </w:numPr>
      <w:spacing w:before="120" w:after="120" w:line="276" w:lineRule="auto"/>
    </w:pPr>
    <w:rPr>
      <w:rFonts w:ascii="Meta Offc Pro" w:eastAsiaTheme="majorEastAsia" w:hAnsi="Meta Offc Pro" w:cstheme="majorBidi"/>
      <w:bCs w:val="0"/>
      <w:iCs w:val="0"/>
      <w:caps w:val="0"/>
      <w:sz w:val="28"/>
      <w:szCs w:val="26"/>
    </w:rPr>
  </w:style>
  <w:style w:type="paragraph" w:customStyle="1" w:styleId="30">
    <w:name w:val="МИ_Заголовок 3"/>
    <w:basedOn w:val="32"/>
    <w:qFormat/>
    <w:rsid w:val="0012135C"/>
    <w:pPr>
      <w:numPr>
        <w:ilvl w:val="2"/>
        <w:numId w:val="12"/>
      </w:numPr>
      <w:spacing w:before="120" w:after="120" w:line="276" w:lineRule="auto"/>
      <w:jc w:val="left"/>
    </w:pPr>
    <w:rPr>
      <w:rFonts w:ascii="Meta Offc Pro" w:eastAsiaTheme="majorEastAsia" w:hAnsi="Meta Offc Pro" w:cstheme="majorBidi"/>
      <w:caps w:val="0"/>
      <w:sz w:val="26"/>
      <w:szCs w:val="26"/>
    </w:rPr>
  </w:style>
  <w:style w:type="paragraph" w:customStyle="1" w:styleId="41">
    <w:name w:val="МИ_Заголовок 4"/>
    <w:basedOn w:val="4"/>
    <w:qFormat/>
    <w:rsid w:val="0012135C"/>
    <w:pPr>
      <w:keepLines/>
      <w:numPr>
        <w:numId w:val="12"/>
      </w:numPr>
      <w:spacing w:before="120" w:after="120" w:line="276" w:lineRule="auto"/>
      <w:ind w:left="864"/>
      <w:jc w:val="left"/>
    </w:pPr>
    <w:rPr>
      <w:rFonts w:ascii="Meta Offc Pro" w:eastAsiaTheme="majorEastAsia" w:hAnsi="Meta Offc Pro" w:cstheme="majorBidi"/>
      <w:b/>
      <w:iCs/>
      <w:caps w:val="0"/>
      <w:sz w:val="24"/>
      <w:szCs w:val="22"/>
    </w:rPr>
  </w:style>
  <w:style w:type="character" w:styleId="afff4">
    <w:name w:val="Subtle Emphasis"/>
    <w:basedOn w:val="a1"/>
    <w:uiPriority w:val="19"/>
    <w:qFormat/>
    <w:rsid w:val="0077286C"/>
    <w:rPr>
      <w:i/>
      <w:iCs/>
      <w:color w:val="404040" w:themeColor="text1" w:themeTint="BF"/>
    </w:rPr>
  </w:style>
  <w:style w:type="paragraph" w:customStyle="1" w:styleId="Instruction">
    <w:name w:val="Instruction"/>
    <w:basedOn w:val="a0"/>
    <w:rsid w:val="0077286C"/>
    <w:pPr>
      <w:widowControl w:val="0"/>
      <w:overflowPunct w:val="0"/>
      <w:autoSpaceDE w:val="0"/>
      <w:autoSpaceDN w:val="0"/>
      <w:adjustRightInd w:val="0"/>
      <w:spacing w:after="200"/>
      <w:ind w:firstLine="851"/>
      <w:textAlignment w:val="baseline"/>
    </w:pPr>
    <w:rPr>
      <w:i/>
      <w:vanish/>
      <w:color w:val="0000FF"/>
      <w:sz w:val="22"/>
    </w:rPr>
  </w:style>
  <w:style w:type="paragraph" w:customStyle="1" w:styleId="TBLHEAD">
    <w:name w:val="TBLHEAD"/>
    <w:basedOn w:val="a0"/>
    <w:rsid w:val="0077286C"/>
    <w:pPr>
      <w:autoSpaceDE w:val="0"/>
      <w:autoSpaceDN w:val="0"/>
      <w:adjustRightInd w:val="0"/>
      <w:jc w:val="center"/>
    </w:pPr>
    <w:rPr>
      <w:b/>
      <w:bCs/>
      <w:color w:val="000000"/>
      <w:szCs w:val="24"/>
      <w:lang w:eastAsia="ru-RU"/>
    </w:rPr>
  </w:style>
  <w:style w:type="paragraph" w:customStyle="1" w:styleId="Text">
    <w:name w:val="Text"/>
    <w:basedOn w:val="a0"/>
    <w:link w:val="Text0"/>
    <w:qFormat/>
    <w:rsid w:val="0077286C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Arial" w:hAnsi="Arial" w:cs="Arial"/>
      <w:sz w:val="20"/>
      <w:szCs w:val="20"/>
      <w:lang w:val="en-US" w:eastAsia="ru-RU"/>
    </w:rPr>
  </w:style>
  <w:style w:type="character" w:customStyle="1" w:styleId="Text0">
    <w:name w:val="Text Знак"/>
    <w:link w:val="Text"/>
    <w:rsid w:val="0077286C"/>
    <w:rPr>
      <w:rFonts w:ascii="Arial" w:eastAsia="Times New Roman" w:hAnsi="Arial" w:cs="Arial"/>
      <w:sz w:val="20"/>
      <w:szCs w:val="20"/>
      <w:lang w:val="en-US" w:eastAsia="ru-RU"/>
    </w:rPr>
  </w:style>
  <w:style w:type="paragraph" w:customStyle="1" w:styleId="afff5">
    <w:name w:val="Пояснение"/>
    <w:basedOn w:val="a0"/>
    <w:link w:val="afff6"/>
    <w:qFormat/>
    <w:rsid w:val="0077286C"/>
    <w:pPr>
      <w:spacing w:after="200" w:line="276" w:lineRule="auto"/>
      <w:jc w:val="left"/>
    </w:pPr>
    <w:rPr>
      <w:rFonts w:eastAsia="Calibri"/>
      <w:i/>
      <w:color w:val="548DD4"/>
      <w:sz w:val="22"/>
      <w:lang w:val="x-none"/>
    </w:rPr>
  </w:style>
  <w:style w:type="character" w:customStyle="1" w:styleId="afff6">
    <w:name w:val="Пояснение Знак"/>
    <w:link w:val="afff5"/>
    <w:rsid w:val="0077286C"/>
    <w:rPr>
      <w:rFonts w:ascii="Times New Roman" w:eastAsia="Calibri" w:hAnsi="Times New Roman" w:cs="Times New Roman"/>
      <w:i/>
      <w:color w:val="548DD4"/>
      <w:lang w:val="x-none"/>
    </w:rPr>
  </w:style>
  <w:style w:type="paragraph" w:customStyle="1" w:styleId="s02">
    <w:name w:val="s02 подРАЗДЕЛ"/>
    <w:basedOn w:val="a0"/>
    <w:next w:val="a0"/>
    <w:rsid w:val="0008427D"/>
    <w:pPr>
      <w:keepNext/>
      <w:keepLines/>
      <w:tabs>
        <w:tab w:val="left" w:pos="851"/>
      </w:tabs>
      <w:spacing w:before="60"/>
      <w:outlineLvl w:val="1"/>
    </w:pPr>
    <w:rPr>
      <w:b/>
      <w:bCs/>
      <w:szCs w:val="20"/>
      <w:lang w:eastAsia="ru-RU"/>
    </w:rPr>
  </w:style>
  <w:style w:type="paragraph" w:customStyle="1" w:styleId="Replacedredtext">
    <w:name w:val="Replaced red text"/>
    <w:basedOn w:val="1"/>
    <w:link w:val="Replacedredtext0"/>
    <w:qFormat/>
    <w:rsid w:val="005137CB"/>
    <w:pPr>
      <w:numPr>
        <w:numId w:val="0"/>
      </w:numPr>
      <w:overflowPunct w:val="0"/>
      <w:autoSpaceDE w:val="0"/>
      <w:autoSpaceDN w:val="0"/>
      <w:adjustRightInd w:val="0"/>
      <w:spacing w:before="360"/>
      <w:jc w:val="center"/>
      <w:textAlignment w:val="baseline"/>
    </w:pPr>
    <w:rPr>
      <w:caps w:val="0"/>
      <w:color w:val="C00000"/>
      <w:kern w:val="0"/>
      <w:sz w:val="44"/>
      <w:szCs w:val="44"/>
      <w:lang w:eastAsia="ru-RU"/>
    </w:rPr>
  </w:style>
  <w:style w:type="character" w:customStyle="1" w:styleId="Replacedredtext0">
    <w:name w:val="Replaced red text Знак"/>
    <w:link w:val="Replacedredtext"/>
    <w:rsid w:val="005137CB"/>
    <w:rPr>
      <w:rFonts w:ascii="Arial" w:eastAsia="Times New Roman" w:hAnsi="Arial" w:cs="Arial"/>
      <w:b/>
      <w:bCs/>
      <w:color w:val="C00000"/>
      <w:sz w:val="44"/>
      <w:szCs w:val="44"/>
      <w:lang w:eastAsia="ru-RU"/>
    </w:rPr>
  </w:style>
  <w:style w:type="paragraph" w:customStyle="1" w:styleId="cuscomments">
    <w:name w:val="cus_comments"/>
    <w:basedOn w:val="a0"/>
    <w:qFormat/>
    <w:rsid w:val="005137CB"/>
    <w:pPr>
      <w:pBdr>
        <w:left w:val="thinThickSmallGap" w:sz="24" w:space="4" w:color="auto"/>
      </w:pBdr>
      <w:overflowPunct w:val="0"/>
      <w:autoSpaceDE w:val="0"/>
      <w:autoSpaceDN w:val="0"/>
      <w:adjustRightInd w:val="0"/>
      <w:spacing w:before="40" w:after="40"/>
      <w:ind w:left="176"/>
      <w:textAlignment w:val="baseline"/>
    </w:pPr>
    <w:rPr>
      <w:rFonts w:ascii="Calibri" w:hAnsi="Calibri" w:cs="Calibri"/>
      <w:i/>
      <w:iCs/>
      <w:sz w:val="20"/>
      <w:szCs w:val="20"/>
      <w:lang w:eastAsia="ru-RU"/>
    </w:rPr>
  </w:style>
  <w:style w:type="paragraph" w:customStyle="1" w:styleId="210">
    <w:name w:val="Заголовок2_1"/>
    <w:basedOn w:val="a0"/>
    <w:next w:val="a0"/>
    <w:link w:val="211"/>
    <w:qFormat/>
    <w:rsid w:val="005137CB"/>
    <w:pPr>
      <w:spacing w:before="240" w:after="120"/>
      <w:ind w:firstLine="697"/>
      <w:jc w:val="center"/>
    </w:pPr>
    <w:rPr>
      <w:rFonts w:ascii="Arial" w:eastAsia="Calibri" w:hAnsi="Arial"/>
      <w:b/>
      <w:sz w:val="44"/>
    </w:rPr>
  </w:style>
  <w:style w:type="character" w:customStyle="1" w:styleId="211">
    <w:name w:val="Заголовок2_1 Знак"/>
    <w:link w:val="210"/>
    <w:rsid w:val="005137CB"/>
    <w:rPr>
      <w:rFonts w:ascii="Arial" w:eastAsia="Calibri" w:hAnsi="Arial" w:cs="Times New Roman"/>
      <w:b/>
      <w:sz w:val="44"/>
    </w:rPr>
  </w:style>
  <w:style w:type="paragraph" w:customStyle="1" w:styleId="31">
    <w:name w:val="Заголовок3_1"/>
    <w:basedOn w:val="a0"/>
    <w:next w:val="a0"/>
    <w:link w:val="310"/>
    <w:qFormat/>
    <w:rsid w:val="005137CB"/>
    <w:pPr>
      <w:numPr>
        <w:numId w:val="40"/>
      </w:numPr>
      <w:spacing w:before="240" w:after="60"/>
      <w:ind w:left="714" w:hanging="357"/>
      <w:jc w:val="left"/>
    </w:pPr>
    <w:rPr>
      <w:rFonts w:ascii="Arial" w:eastAsia="Calibri" w:hAnsi="Arial"/>
      <w:b/>
      <w:sz w:val="20"/>
    </w:rPr>
  </w:style>
  <w:style w:type="character" w:customStyle="1" w:styleId="310">
    <w:name w:val="Заголовок3_1 Знак"/>
    <w:link w:val="31"/>
    <w:rsid w:val="005137CB"/>
    <w:rPr>
      <w:rFonts w:ascii="Arial" w:eastAsia="Calibri" w:hAnsi="Arial" w:cs="Times New Roman"/>
      <w:b/>
      <w:sz w:val="20"/>
    </w:rPr>
  </w:style>
  <w:style w:type="paragraph" w:customStyle="1" w:styleId="a">
    <w:name w:val="Абзац объект"/>
    <w:basedOn w:val="a0"/>
    <w:qFormat/>
    <w:rsid w:val="005137CB"/>
    <w:pPr>
      <w:numPr>
        <w:numId w:val="41"/>
      </w:numPr>
      <w:spacing w:before="240"/>
      <w:ind w:left="1037" w:hanging="357"/>
    </w:pPr>
    <w:rPr>
      <w:rFonts w:ascii="Calibri" w:eastAsia="Calibri" w:hAnsi="Calibri"/>
      <w:b/>
      <w:iCs/>
      <w:sz w:val="20"/>
      <w:szCs w:val="24"/>
    </w:rPr>
  </w:style>
  <w:style w:type="paragraph" w:customStyle="1" w:styleId="TabTitulTop">
    <w:name w:val="Tab_Titul_Top"/>
    <w:basedOn w:val="Text"/>
    <w:link w:val="TabTitulTop0"/>
    <w:qFormat/>
    <w:rsid w:val="00E26357"/>
    <w:pPr>
      <w:jc w:val="center"/>
    </w:pPr>
    <w:rPr>
      <w:b/>
    </w:rPr>
  </w:style>
  <w:style w:type="character" w:customStyle="1" w:styleId="TabTitulTop0">
    <w:name w:val="Tab_Titul_Top Знак"/>
    <w:link w:val="TabTitulTop"/>
    <w:rsid w:val="00E26357"/>
    <w:rPr>
      <w:rFonts w:ascii="Arial" w:eastAsia="Times New Roman" w:hAnsi="Arial" w:cs="Arial"/>
      <w:b/>
      <w:sz w:val="20"/>
      <w:szCs w:val="20"/>
      <w:lang w:val="en-US" w:eastAsia="ru-RU"/>
    </w:rPr>
  </w:style>
  <w:style w:type="paragraph" w:customStyle="1" w:styleId="cuscommentrs">
    <w:name w:val="cus_commentrs"/>
    <w:basedOn w:val="a0"/>
    <w:qFormat/>
    <w:rsid w:val="00D721B4"/>
    <w:pPr>
      <w:pBdr>
        <w:left w:val="thinThickSmallGap" w:sz="24" w:space="4" w:color="auto"/>
      </w:pBdr>
      <w:overflowPunct w:val="0"/>
      <w:autoSpaceDE w:val="0"/>
      <w:autoSpaceDN w:val="0"/>
      <w:adjustRightInd w:val="0"/>
      <w:spacing w:before="40" w:after="40"/>
      <w:ind w:left="176"/>
      <w:textAlignment w:val="baseline"/>
    </w:pPr>
    <w:rPr>
      <w:rFonts w:ascii="Calibri" w:hAnsi="Calibri" w:cs="Arial"/>
      <w:i/>
      <w:iCs/>
      <w:sz w:val="20"/>
      <w:szCs w:val="20"/>
      <w:lang w:eastAsia="ru-RU"/>
    </w:rPr>
  </w:style>
  <w:style w:type="character" w:customStyle="1" w:styleId="l0s55">
    <w:name w:val="l0s55"/>
    <w:basedOn w:val="a1"/>
    <w:rsid w:val="00B40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39" Type="http://schemas.openxmlformats.org/officeDocument/2006/relationships/control" Target="activeX/activeX11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2.xml"/><Relationship Id="rId34" Type="http://schemas.openxmlformats.org/officeDocument/2006/relationships/image" Target="media/image11.wmf"/><Relationship Id="rId42" Type="http://schemas.openxmlformats.org/officeDocument/2006/relationships/image" Target="media/image15.emf"/><Relationship Id="rId47" Type="http://schemas.openxmlformats.org/officeDocument/2006/relationships/header" Target="header6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control" Target="activeX/activeX4.xml"/><Relationship Id="rId33" Type="http://schemas.openxmlformats.org/officeDocument/2006/relationships/control" Target="activeX/activeX8.xml"/><Relationship Id="rId38" Type="http://schemas.openxmlformats.org/officeDocument/2006/relationships/image" Target="media/image13.wmf"/><Relationship Id="rId46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wmf"/><Relationship Id="rId29" Type="http://schemas.openxmlformats.org/officeDocument/2006/relationships/control" Target="activeX/activeX6.xml"/><Relationship Id="rId41" Type="http://schemas.openxmlformats.org/officeDocument/2006/relationships/control" Target="activeX/activeX1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control" Target="activeX/activeX10.xml"/><Relationship Id="rId40" Type="http://schemas.openxmlformats.org/officeDocument/2006/relationships/image" Target="media/image14.wmf"/><Relationship Id="rId45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control" Target="activeX/activeX3.xml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control" Target="activeX/activeX1.xml"/><Relationship Id="rId31" Type="http://schemas.openxmlformats.org/officeDocument/2006/relationships/control" Target="activeX/activeX7.xml"/><Relationship Id="rId44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5.wmf"/><Relationship Id="rId27" Type="http://schemas.openxmlformats.org/officeDocument/2006/relationships/control" Target="activeX/activeX5.xml"/><Relationship Id="rId30" Type="http://schemas.openxmlformats.org/officeDocument/2006/relationships/image" Target="media/image9.wmf"/><Relationship Id="rId35" Type="http://schemas.openxmlformats.org/officeDocument/2006/relationships/control" Target="activeX/activeX9.xml"/><Relationship Id="rId43" Type="http://schemas.openxmlformats.org/officeDocument/2006/relationships/package" Target="embeddings/Microsoft_Excel_Worksheet1.xlsx"/><Relationship Id="rId48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1279C.4FB94B6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03329750A3B44499F5D2E787C86944" ma:contentTypeVersion="0" ma:contentTypeDescription="Создание документа." ma:contentTypeScope="" ma:versionID="bb8435fbffccf5a4c924888fb1f4e1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6d57dbf9a77af284536b0872d26941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16065-1727-4226-89F5-E9C9C9F031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98B76A-4BA9-47EC-AB5F-D88C6486EC56}">
  <ds:schemaRefs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D09C7D1-1415-44BC-8BC8-57CAAFDED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76A80B-68AD-404D-B40F-7965418D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6234</Words>
  <Characters>35538</Characters>
  <Application>Microsoft Office Word</Application>
  <DocSecurity>0</DocSecurity>
  <Lines>296</Lines>
  <Paragraphs>83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Полюс</Company>
  <LinksUpToDate>false</LinksUpToDate>
  <CharactersWithSpaces>41689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PavlovRV@polyus.com</dc:creator>
  <cp:keywords/>
  <dc:description/>
  <cp:lastModifiedBy>Morozova Klavdia</cp:lastModifiedBy>
  <cp:revision>3</cp:revision>
  <cp:lastPrinted>2018-10-31T08:56:00Z</cp:lastPrinted>
  <dcterms:created xsi:type="dcterms:W3CDTF">2019-08-06T09:08:00Z</dcterms:created>
  <dcterms:modified xsi:type="dcterms:W3CDTF">2019-08-06T10:12:00Z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6539ca21-17d6-4d1d-a6f8-2dc581fde491</vt:lpwstr>
  </property>
  <property fmtid="{D5CDD505-2E9C-101B-9397-08002B2CF9AE}" pid="3" name="ContentTypeId">
    <vt:lpwstr>0x0101009903329750A3B44499F5D2E787C86944</vt:lpwstr>
  </property>
  <property fmtid="{D5CDD505-2E9C-101B-9397-08002B2CF9AE}" pid="4" name="_NewReviewCycle">
    <vt:lpwstr/>
  </property>
</Properties>
</file>