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B99D4" w14:textId="77777777" w:rsidR="00F66ECE" w:rsidRPr="00DA545E" w:rsidRDefault="00F66ECE" w:rsidP="00F66ECE">
      <w:pPr>
        <w:rPr>
          <w:rFonts w:ascii="Arial" w:hAnsi="Arial" w:cs="Arial"/>
          <w:lang w:val="en-US" w:eastAsia="ru-RU"/>
        </w:rPr>
      </w:pPr>
      <w:bookmarkStart w:id="0" w:name="_Toc352939869"/>
      <w:bookmarkStart w:id="1" w:name="_Ref353369916"/>
      <w:bookmarkStart w:id="2" w:name="_Toc357586935"/>
      <w:bookmarkStart w:id="3" w:name="_Toc359333746"/>
    </w:p>
    <w:p w14:paraId="1CC91942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69DAB824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06D71BA4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054C1EE6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544A197F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39C102F7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3C9B91CD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373537AB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0FA57EEE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5B0321D6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2236037C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0D305F60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13C7A99D" w14:textId="77777777" w:rsidR="00F66ECE" w:rsidRPr="00A33FEF" w:rsidRDefault="00F66ECE" w:rsidP="00CD470D">
      <w:pPr>
        <w:rPr>
          <w:rFonts w:ascii="Arial" w:hAnsi="Arial" w:cs="Arial"/>
          <w:lang w:eastAsia="ru-RU"/>
        </w:rPr>
      </w:pPr>
      <w:r w:rsidRPr="00A33FEF">
        <w:rPr>
          <w:rFonts w:ascii="Arial" w:hAnsi="Arial" w:cs="Arial"/>
          <w:lang w:eastAsia="ru-RU"/>
        </w:rPr>
        <w:tab/>
      </w:r>
    </w:p>
    <w:p w14:paraId="6DC2A74D" w14:textId="77777777" w:rsidR="00F66ECE" w:rsidRPr="00A33FEF" w:rsidRDefault="0077286C" w:rsidP="007A6F0E">
      <w:pPr>
        <w:jc w:val="center"/>
        <w:rPr>
          <w:rFonts w:ascii="Arial" w:hAnsi="Arial" w:cs="Arial"/>
          <w:b/>
          <w:sz w:val="32"/>
          <w:szCs w:val="32"/>
        </w:rPr>
      </w:pPr>
      <w:r w:rsidRPr="00A33FEF">
        <w:rPr>
          <w:rFonts w:ascii="Arial" w:hAnsi="Arial" w:cs="Arial"/>
          <w:b/>
          <w:sz w:val="32"/>
          <w:szCs w:val="32"/>
        </w:rPr>
        <w:t xml:space="preserve">ФУНКЦИОНАЛЬНАЯ СПЕЦИФИКАЦИЯ НА </w:t>
      </w:r>
      <w:r w:rsidR="008B5FC6" w:rsidRPr="00A33FEF">
        <w:rPr>
          <w:rFonts w:ascii="Arial" w:hAnsi="Arial" w:cs="Arial"/>
          <w:b/>
          <w:sz w:val="32"/>
          <w:szCs w:val="32"/>
          <w:lang w:val="en-US"/>
        </w:rPr>
        <w:t>ABAP</w:t>
      </w:r>
      <w:r w:rsidR="008B5FC6" w:rsidRPr="00A33FEF">
        <w:rPr>
          <w:rFonts w:ascii="Arial" w:hAnsi="Arial" w:cs="Arial"/>
          <w:b/>
          <w:sz w:val="32"/>
          <w:szCs w:val="32"/>
        </w:rPr>
        <w:t xml:space="preserve"> РАЗРАБОТКУ</w:t>
      </w:r>
    </w:p>
    <w:p w14:paraId="5F9928CF" w14:textId="77777777" w:rsidR="00916FAB" w:rsidRPr="001B56D8" w:rsidRDefault="00916FAB" w:rsidP="007A6F0E">
      <w:pPr>
        <w:jc w:val="center"/>
        <w:rPr>
          <w:rFonts w:ascii="Arial" w:hAnsi="Arial" w:cs="Arial"/>
          <w:b/>
          <w:sz w:val="32"/>
          <w:szCs w:val="32"/>
        </w:rPr>
      </w:pPr>
    </w:p>
    <w:p w14:paraId="11BF8683" w14:textId="77777777" w:rsidR="00EC00D2" w:rsidRPr="00A33FEF" w:rsidRDefault="00B86434" w:rsidP="00EA3237">
      <w:pPr>
        <w:jc w:val="center"/>
        <w:rPr>
          <w:rFonts w:ascii="Arial" w:hAnsi="Arial" w:cs="Arial"/>
          <w:bCs/>
          <w:kern w:val="32"/>
          <w:sz w:val="32"/>
          <w:szCs w:val="32"/>
        </w:rPr>
      </w:pPr>
      <w:r>
        <w:rPr>
          <w:rFonts w:ascii="Arial" w:hAnsi="Arial" w:cs="Arial"/>
          <w:bCs/>
          <w:kern w:val="32"/>
          <w:sz w:val="32"/>
          <w:szCs w:val="32"/>
        </w:rPr>
        <w:t>МТО</w:t>
      </w:r>
    </w:p>
    <w:p w14:paraId="7B9805FC" w14:textId="77777777" w:rsidR="00EC00D2" w:rsidRPr="00A33FEF" w:rsidRDefault="00916FAB" w:rsidP="00EA3237">
      <w:pPr>
        <w:jc w:val="center"/>
        <w:rPr>
          <w:rFonts w:ascii="Arial" w:hAnsi="Arial" w:cs="Arial"/>
          <w:bCs/>
          <w:kern w:val="32"/>
          <w:sz w:val="32"/>
          <w:szCs w:val="32"/>
        </w:rPr>
      </w:pPr>
      <w:r w:rsidRPr="00A33FEF">
        <w:rPr>
          <w:rFonts w:ascii="Arial" w:hAnsi="Arial" w:cs="Arial"/>
          <w:bCs/>
          <w:kern w:val="32"/>
          <w:sz w:val="32"/>
          <w:szCs w:val="32"/>
        </w:rPr>
        <w:t xml:space="preserve"> </w:t>
      </w:r>
    </w:p>
    <w:p w14:paraId="122A8FCF" w14:textId="77777777" w:rsidR="00916FAB" w:rsidRPr="00A33FEF" w:rsidRDefault="00916FAB" w:rsidP="00EA3237">
      <w:pPr>
        <w:jc w:val="center"/>
        <w:rPr>
          <w:rFonts w:ascii="Arial" w:hAnsi="Arial" w:cs="Arial"/>
          <w:bCs/>
          <w:kern w:val="32"/>
          <w:sz w:val="32"/>
          <w:szCs w:val="32"/>
        </w:rPr>
      </w:pPr>
    </w:p>
    <w:p w14:paraId="05DBA409" w14:textId="77777777" w:rsidR="00916FAB" w:rsidRPr="00EC0587" w:rsidRDefault="00916FAB" w:rsidP="00EA3237">
      <w:pPr>
        <w:jc w:val="center"/>
        <w:rPr>
          <w:rFonts w:ascii="Arial" w:hAnsi="Arial" w:cs="Arial"/>
          <w:sz w:val="32"/>
          <w:szCs w:val="32"/>
        </w:rPr>
      </w:pPr>
      <w:r w:rsidRPr="00A33FEF">
        <w:rPr>
          <w:rFonts w:ascii="Arial" w:hAnsi="Arial" w:cs="Arial"/>
          <w:sz w:val="32"/>
          <w:szCs w:val="32"/>
          <w:lang w:val="en-US"/>
        </w:rPr>
        <w:t>ERP</w:t>
      </w:r>
      <w:r w:rsidR="00456A7A" w:rsidRPr="00A33FEF">
        <w:rPr>
          <w:rFonts w:ascii="Arial" w:hAnsi="Arial" w:cs="Arial"/>
          <w:sz w:val="32"/>
          <w:szCs w:val="32"/>
        </w:rPr>
        <w:t xml:space="preserve"> </w:t>
      </w:r>
      <w:r w:rsidR="00D15FAF" w:rsidRPr="00A33FEF">
        <w:rPr>
          <w:rFonts w:ascii="Arial" w:hAnsi="Arial" w:cs="Arial"/>
          <w:sz w:val="32"/>
          <w:szCs w:val="32"/>
          <w:lang w:val="en-US"/>
        </w:rPr>
        <w:t>MM</w:t>
      </w:r>
      <w:r w:rsidR="001615C9">
        <w:rPr>
          <w:rFonts w:ascii="Arial" w:hAnsi="Arial" w:cs="Arial"/>
          <w:sz w:val="32"/>
          <w:szCs w:val="32"/>
        </w:rPr>
        <w:t>04</w:t>
      </w:r>
      <w:r w:rsidR="00456A7A" w:rsidRPr="00A33FEF">
        <w:rPr>
          <w:rFonts w:ascii="Arial" w:hAnsi="Arial" w:cs="Arial"/>
          <w:sz w:val="32"/>
          <w:szCs w:val="32"/>
        </w:rPr>
        <w:t>.</w:t>
      </w:r>
      <w:r w:rsidR="00D15FAF" w:rsidRPr="00D15FAF">
        <w:rPr>
          <w:rFonts w:ascii="Arial" w:hAnsi="Arial" w:cs="Arial"/>
          <w:sz w:val="32"/>
          <w:szCs w:val="32"/>
        </w:rPr>
        <w:t>01</w:t>
      </w:r>
      <w:r w:rsidR="00456A7A" w:rsidRPr="00A33FEF">
        <w:rPr>
          <w:rFonts w:ascii="Arial" w:hAnsi="Arial" w:cs="Arial"/>
          <w:sz w:val="32"/>
          <w:szCs w:val="32"/>
        </w:rPr>
        <w:t>.</w:t>
      </w:r>
      <w:r w:rsidR="0048201B" w:rsidRPr="008F76E3">
        <w:rPr>
          <w:rFonts w:ascii="Arial" w:hAnsi="Arial" w:cs="Arial"/>
          <w:sz w:val="32"/>
          <w:szCs w:val="32"/>
        </w:rPr>
        <w:t xml:space="preserve"> </w:t>
      </w:r>
      <w:r w:rsidR="001615C9" w:rsidRPr="001615C9">
        <w:rPr>
          <w:rFonts w:ascii="Arial" w:hAnsi="Arial" w:cs="Arial"/>
          <w:sz w:val="32"/>
          <w:szCs w:val="32"/>
        </w:rPr>
        <w:t>Ведение плановых цен.</w:t>
      </w:r>
      <w:r w:rsidR="008F76E3" w:rsidRPr="008F76E3">
        <w:rPr>
          <w:rFonts w:ascii="Arial" w:hAnsi="Arial" w:cs="Arial"/>
          <w:sz w:val="32"/>
          <w:szCs w:val="32"/>
        </w:rPr>
        <w:t xml:space="preserve"> </w:t>
      </w:r>
    </w:p>
    <w:p w14:paraId="5630AAB6" w14:textId="77777777" w:rsidR="00916FAB" w:rsidRPr="00EC0587" w:rsidRDefault="00916FAB" w:rsidP="00EA3237">
      <w:pPr>
        <w:jc w:val="center"/>
        <w:rPr>
          <w:rFonts w:ascii="Arial" w:hAnsi="Arial" w:cs="Arial"/>
          <w:sz w:val="32"/>
          <w:szCs w:val="32"/>
        </w:rPr>
      </w:pPr>
    </w:p>
    <w:p w14:paraId="2411DFDC" w14:textId="77777777" w:rsidR="00916FAB" w:rsidRPr="00A33FEF" w:rsidRDefault="00916FAB" w:rsidP="00EA3237">
      <w:pPr>
        <w:jc w:val="center"/>
        <w:rPr>
          <w:rFonts w:ascii="Arial" w:hAnsi="Arial" w:cs="Arial"/>
          <w:sz w:val="32"/>
          <w:szCs w:val="32"/>
        </w:rPr>
      </w:pPr>
    </w:p>
    <w:p w14:paraId="2AC8424D" w14:textId="56C3A921" w:rsidR="000F6264" w:rsidRPr="00A33FEF" w:rsidRDefault="004B2622" w:rsidP="000F6264">
      <w:pPr>
        <w:jc w:val="center"/>
        <w:rPr>
          <w:rFonts w:ascii="Arial" w:hAnsi="Arial" w:cs="Arial"/>
          <w:sz w:val="32"/>
          <w:szCs w:val="32"/>
        </w:rPr>
      </w:pPr>
      <w:r w:rsidRPr="004B2622">
        <w:rPr>
          <w:rFonts w:ascii="Arial" w:eastAsiaTheme="majorEastAsia" w:hAnsi="Arial" w:cs="Arial"/>
          <w:caps/>
          <w:spacing w:val="-10"/>
          <w:kern w:val="28"/>
          <w:sz w:val="28"/>
          <w:szCs w:val="32"/>
          <w:lang w:eastAsia="ru-RU"/>
        </w:rPr>
        <w:t>317102. ВНЕДРЕНИЕ «ПИЛОТА» И СТАБИЛИЗАЦИЯ РЕШЕНИЯ</w:t>
      </w:r>
    </w:p>
    <w:p w14:paraId="5FA447B5" w14:textId="77777777" w:rsidR="00F66ECE" w:rsidRPr="00A33FEF" w:rsidRDefault="00F66ECE" w:rsidP="00CD470D">
      <w:pPr>
        <w:rPr>
          <w:rFonts w:ascii="Arial" w:hAnsi="Arial" w:cs="Arial"/>
        </w:rPr>
      </w:pPr>
    </w:p>
    <w:p w14:paraId="3C5FCC63" w14:textId="77777777" w:rsidR="002E67E7" w:rsidRPr="00A33FEF" w:rsidRDefault="002E67E7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4230BF71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632D24D8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55EB67A8" w14:textId="77777777" w:rsidR="00193343" w:rsidRPr="00A33FEF" w:rsidRDefault="00193343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42F4752B" w14:textId="77777777" w:rsidR="00193343" w:rsidRPr="00A33FEF" w:rsidRDefault="00193343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373FC3FE" w14:textId="77777777" w:rsidR="00193343" w:rsidRPr="00A33FEF" w:rsidRDefault="00193343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244ECB28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7DD475E0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5ABB02FE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536EA469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56A63DB0" w14:textId="77777777" w:rsidR="00175B15" w:rsidRPr="00A33FEF" w:rsidRDefault="00175B15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42997835" w14:textId="77777777" w:rsidR="00175B15" w:rsidRPr="00A33FEF" w:rsidRDefault="00175B15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14A558FB" w14:textId="77777777" w:rsidR="00175B15" w:rsidRPr="00A33FEF" w:rsidRDefault="00175B15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265352DA" w14:textId="77777777" w:rsidR="00175B15" w:rsidRPr="00A33FEF" w:rsidRDefault="00175B15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659E3B7A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025C9FB3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36674A7A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33A109DB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4403F7BE" w14:textId="77777777" w:rsidR="00D12ECC" w:rsidRPr="00A33FEF" w:rsidRDefault="00916FAB" w:rsidP="00175B15">
      <w:pPr>
        <w:jc w:val="center"/>
        <w:rPr>
          <w:rFonts w:ascii="Arial" w:hAnsi="Arial" w:cs="Arial"/>
          <w:b/>
          <w:sz w:val="22"/>
        </w:rPr>
      </w:pPr>
      <w:r w:rsidRPr="00A33FEF">
        <w:rPr>
          <w:rFonts w:ascii="Arial" w:hAnsi="Arial" w:cs="Arial"/>
          <w:b/>
          <w:sz w:val="22"/>
        </w:rPr>
        <w:t>Москва 201</w:t>
      </w:r>
      <w:r w:rsidR="003D0B30">
        <w:rPr>
          <w:rFonts w:ascii="Arial" w:hAnsi="Arial" w:cs="Arial"/>
          <w:b/>
          <w:sz w:val="22"/>
        </w:rPr>
        <w:t>9</w:t>
      </w:r>
    </w:p>
    <w:p w14:paraId="6743FE0D" w14:textId="77777777" w:rsidR="00A54A51" w:rsidRPr="00A33FEF" w:rsidRDefault="00A54A51" w:rsidP="00A54A51">
      <w:pPr>
        <w:pStyle w:val="a9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lastRenderedPageBreak/>
        <w:t xml:space="preserve">Таблица </w:t>
      </w:r>
      <w:r w:rsidRPr="00A33FEF">
        <w:rPr>
          <w:rFonts w:ascii="Arial" w:hAnsi="Arial" w:cs="Arial"/>
          <w:b/>
          <w:sz w:val="20"/>
        </w:rPr>
        <w:fldChar w:fldCharType="begin"/>
      </w:r>
      <w:r w:rsidRPr="00A33FEF">
        <w:rPr>
          <w:rFonts w:ascii="Arial" w:hAnsi="Arial" w:cs="Arial"/>
          <w:b/>
          <w:sz w:val="20"/>
        </w:rPr>
        <w:instrText xml:space="preserve"> SEQ Таблица \* ARABIC </w:instrText>
      </w:r>
      <w:r w:rsidRPr="00A33FEF">
        <w:rPr>
          <w:rFonts w:ascii="Arial" w:hAnsi="Arial" w:cs="Arial"/>
          <w:b/>
          <w:sz w:val="20"/>
        </w:rPr>
        <w:fldChar w:fldCharType="separate"/>
      </w:r>
      <w:r w:rsidR="0048201B">
        <w:rPr>
          <w:rFonts w:ascii="Arial" w:hAnsi="Arial" w:cs="Arial"/>
          <w:b/>
          <w:noProof/>
          <w:sz w:val="20"/>
        </w:rPr>
        <w:t>1</w:t>
      </w:r>
      <w:r w:rsidRPr="00A33FEF">
        <w:rPr>
          <w:rFonts w:ascii="Arial" w:hAnsi="Arial" w:cs="Arial"/>
          <w:b/>
          <w:sz w:val="20"/>
        </w:rPr>
        <w:fldChar w:fldCharType="end"/>
      </w:r>
      <w:r w:rsidRPr="00A33FEF">
        <w:rPr>
          <w:rFonts w:ascii="Arial" w:hAnsi="Arial" w:cs="Arial"/>
          <w:b/>
          <w:sz w:val="20"/>
        </w:rPr>
        <w:t>. История изменений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"/>
        <w:gridCol w:w="1365"/>
        <w:gridCol w:w="2324"/>
        <w:gridCol w:w="61"/>
        <w:gridCol w:w="5811"/>
      </w:tblGrid>
      <w:tr w:rsidR="005479D2" w:rsidRPr="00A33FEF" w14:paraId="4E7AD137" w14:textId="77777777" w:rsidTr="005479D2">
        <w:trPr>
          <w:cantSplit/>
        </w:trPr>
        <w:tc>
          <w:tcPr>
            <w:tcW w:w="640" w:type="dxa"/>
            <w:vMerge w:val="restart"/>
            <w:shd w:val="clear" w:color="auto" w:fill="FFC000"/>
          </w:tcPr>
          <w:p w14:paraId="3676243F" w14:textId="77777777" w:rsidR="005479D2" w:rsidRPr="00A33FEF" w:rsidRDefault="005479D2" w:rsidP="005479D2">
            <w:pPr>
              <w:pStyle w:val="TabTitulTop"/>
            </w:pPr>
            <w:r w:rsidRPr="00A33FEF">
              <w:rPr>
                <w:lang w:val="ru-RU"/>
              </w:rPr>
              <w:t>№ вер-сии</w:t>
            </w:r>
          </w:p>
        </w:tc>
        <w:tc>
          <w:tcPr>
            <w:tcW w:w="1365" w:type="dxa"/>
            <w:shd w:val="clear" w:color="auto" w:fill="FFC000"/>
          </w:tcPr>
          <w:p w14:paraId="6D595176" w14:textId="77777777" w:rsidR="005479D2" w:rsidRPr="00A33FEF" w:rsidRDefault="005479D2" w:rsidP="005479D2">
            <w:pPr>
              <w:pStyle w:val="TabTitulTop"/>
            </w:pPr>
            <w:r w:rsidRPr="00A33FEF">
              <w:t>Дата</w:t>
            </w:r>
          </w:p>
        </w:tc>
        <w:tc>
          <w:tcPr>
            <w:tcW w:w="2324" w:type="dxa"/>
            <w:shd w:val="clear" w:color="auto" w:fill="FFC000"/>
          </w:tcPr>
          <w:p w14:paraId="16970E23" w14:textId="77777777" w:rsidR="005479D2" w:rsidRPr="00A33FEF" w:rsidRDefault="005479D2" w:rsidP="005479D2">
            <w:pPr>
              <w:pStyle w:val="TabTitulTop"/>
            </w:pPr>
            <w:r w:rsidRPr="00A33FEF">
              <w:t>Автор</w:t>
            </w:r>
          </w:p>
        </w:tc>
        <w:tc>
          <w:tcPr>
            <w:tcW w:w="5872" w:type="dxa"/>
            <w:gridSpan w:val="2"/>
            <w:shd w:val="clear" w:color="auto" w:fill="FFC000"/>
          </w:tcPr>
          <w:p w14:paraId="3C060857" w14:textId="77777777" w:rsidR="005479D2" w:rsidRPr="00A33FEF" w:rsidRDefault="005479D2" w:rsidP="005479D2">
            <w:pPr>
              <w:pStyle w:val="TabTitulTop"/>
              <w:rPr>
                <w:lang w:val="ru-RU"/>
              </w:rPr>
            </w:pPr>
            <w:r w:rsidRPr="00A33FEF">
              <w:t>Причина изменения (Проект, ЗНИ)</w:t>
            </w:r>
          </w:p>
        </w:tc>
      </w:tr>
      <w:tr w:rsidR="005479D2" w:rsidRPr="00A33FEF" w14:paraId="526E6470" w14:textId="77777777" w:rsidTr="005479D2">
        <w:trPr>
          <w:cantSplit/>
          <w:trHeight w:val="630"/>
        </w:trPr>
        <w:tc>
          <w:tcPr>
            <w:tcW w:w="640" w:type="dxa"/>
            <w:vMerge/>
            <w:shd w:val="clear" w:color="auto" w:fill="FFC000"/>
          </w:tcPr>
          <w:p w14:paraId="58B8FC20" w14:textId="77777777" w:rsidR="005479D2" w:rsidRPr="00A33FEF" w:rsidRDefault="005479D2" w:rsidP="005479D2">
            <w:pPr>
              <w:pStyle w:val="TabTitulTop"/>
              <w:rPr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FFC000"/>
          </w:tcPr>
          <w:p w14:paraId="4BAD4CF6" w14:textId="77777777" w:rsidR="005479D2" w:rsidRPr="00A33FEF" w:rsidRDefault="005479D2" w:rsidP="005479D2">
            <w:pPr>
              <w:pStyle w:val="TabTitulTop"/>
              <w:rPr>
                <w:lang w:val="ru-RU"/>
              </w:rPr>
            </w:pPr>
            <w:r w:rsidRPr="00A33FEF">
              <w:rPr>
                <w:lang w:val="ru-RU"/>
              </w:rPr>
              <w:t>Краткое описание сути изменений</w:t>
            </w:r>
          </w:p>
        </w:tc>
      </w:tr>
      <w:tr w:rsidR="004B2622" w:rsidRPr="00A33FEF" w14:paraId="74BAA59B" w14:textId="77777777" w:rsidTr="00F250BA">
        <w:trPr>
          <w:cantSplit/>
          <w:trHeight w:val="630"/>
        </w:trPr>
        <w:tc>
          <w:tcPr>
            <w:tcW w:w="640" w:type="dxa"/>
            <w:shd w:val="clear" w:color="auto" w:fill="auto"/>
          </w:tcPr>
          <w:p w14:paraId="539E49BD" w14:textId="2FE390DA" w:rsidR="004B2622" w:rsidRDefault="004B2622" w:rsidP="00FE0381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05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A7FB278" w14:textId="27D41F18" w:rsidR="004B2622" w:rsidRDefault="004B2622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02.07.2019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0FEEAB7E" w14:textId="006B93A1" w:rsidR="004B2622" w:rsidRDefault="004B2622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Ильин А.А.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5235CB07" w14:textId="1B841088" w:rsidR="004B2622" w:rsidRDefault="004B2622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Проект</w:t>
            </w:r>
          </w:p>
        </w:tc>
      </w:tr>
      <w:tr w:rsidR="004B2622" w:rsidRPr="00A33FEF" w14:paraId="7B10454A" w14:textId="77777777" w:rsidTr="00EC2EC0">
        <w:trPr>
          <w:cantSplit/>
          <w:trHeight w:val="630"/>
        </w:trPr>
        <w:tc>
          <w:tcPr>
            <w:tcW w:w="640" w:type="dxa"/>
            <w:shd w:val="clear" w:color="auto" w:fill="auto"/>
          </w:tcPr>
          <w:p w14:paraId="7783425A" w14:textId="77777777" w:rsidR="004B2622" w:rsidRDefault="004B2622" w:rsidP="00FE0381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9561" w:type="dxa"/>
            <w:gridSpan w:val="4"/>
            <w:shd w:val="clear" w:color="auto" w:fill="auto"/>
            <w:vAlign w:val="center"/>
          </w:tcPr>
          <w:p w14:paraId="08C7FBB7" w14:textId="00A1D480" w:rsidR="004B2622" w:rsidRDefault="004B2622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 w:rsidRPr="004B2622">
              <w:rPr>
                <w:rFonts w:ascii="Arial" w:hAnsi="Arial" w:cs="Arial"/>
                <w:i/>
                <w:sz w:val="20"/>
              </w:rPr>
              <w:t>Заполнение разделов 3.1 и 3.3</w:t>
            </w:r>
          </w:p>
        </w:tc>
      </w:tr>
      <w:tr w:rsidR="00FE0381" w:rsidRPr="00A33FEF" w14:paraId="5E749AB7" w14:textId="77777777" w:rsidTr="00F250BA">
        <w:trPr>
          <w:cantSplit/>
          <w:trHeight w:val="630"/>
        </w:trPr>
        <w:tc>
          <w:tcPr>
            <w:tcW w:w="640" w:type="dxa"/>
            <w:vMerge w:val="restart"/>
            <w:shd w:val="clear" w:color="auto" w:fill="auto"/>
          </w:tcPr>
          <w:p w14:paraId="4030A817" w14:textId="1BE847AB" w:rsidR="00FE0381" w:rsidRDefault="00A16CAC" w:rsidP="00FE0381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04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5AD57F1" w14:textId="71A06D97" w:rsidR="00FE0381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27.03.2019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06138D60" w14:textId="32EAD48D" w:rsidR="00FE0381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Ильин А.А.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372340AA" w14:textId="75E905BA" w:rsidR="00FE0381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Проект</w:t>
            </w:r>
          </w:p>
        </w:tc>
      </w:tr>
      <w:tr w:rsidR="00FE0381" w:rsidRPr="00A33FEF" w14:paraId="499E370F" w14:textId="77777777" w:rsidTr="00C474C2">
        <w:trPr>
          <w:cantSplit/>
          <w:trHeight w:val="630"/>
        </w:trPr>
        <w:tc>
          <w:tcPr>
            <w:tcW w:w="640" w:type="dxa"/>
            <w:vMerge/>
            <w:shd w:val="clear" w:color="auto" w:fill="auto"/>
          </w:tcPr>
          <w:p w14:paraId="209D4BC4" w14:textId="77777777" w:rsidR="00FE0381" w:rsidRDefault="00FE0381" w:rsidP="00FE0381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63FF0636" w14:textId="78863625" w:rsidR="00FE0381" w:rsidRPr="00FE0381" w:rsidRDefault="00FE0381" w:rsidP="00FE0381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Добавление логики работы фонового задания по обновлению цены в потребностях, добавление загрузки цен из </w:t>
            </w:r>
            <w:r>
              <w:rPr>
                <w:rFonts w:ascii="Arial" w:hAnsi="Arial" w:cs="Arial"/>
                <w:i/>
                <w:sz w:val="20"/>
                <w:lang w:val="en-US"/>
              </w:rPr>
              <w:t>EXCEL</w:t>
            </w:r>
          </w:p>
        </w:tc>
      </w:tr>
      <w:tr w:rsidR="00FE0381" w:rsidRPr="00A33FEF" w14:paraId="1F095245" w14:textId="77777777" w:rsidTr="00F250BA">
        <w:trPr>
          <w:cantSplit/>
          <w:trHeight w:val="630"/>
        </w:trPr>
        <w:tc>
          <w:tcPr>
            <w:tcW w:w="640" w:type="dxa"/>
            <w:vMerge w:val="restart"/>
            <w:shd w:val="clear" w:color="auto" w:fill="auto"/>
          </w:tcPr>
          <w:p w14:paraId="15FFB578" w14:textId="714E70E1" w:rsidR="00FE0381" w:rsidRPr="006062DE" w:rsidRDefault="00A16CAC" w:rsidP="00FE0381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03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E17B46" w14:textId="3A0478DE" w:rsidR="00FE0381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25.03.2019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1E42F0E1" w14:textId="1C538375" w:rsidR="00FE0381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Ильин А.А.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091FABAA" w14:textId="73F99F69" w:rsidR="00FE0381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Проект</w:t>
            </w:r>
          </w:p>
        </w:tc>
      </w:tr>
      <w:tr w:rsidR="00FE0381" w:rsidRPr="00A33FEF" w14:paraId="4A54C64C" w14:textId="77777777" w:rsidTr="00F250BA">
        <w:trPr>
          <w:cantSplit/>
          <w:trHeight w:val="630"/>
        </w:trPr>
        <w:tc>
          <w:tcPr>
            <w:tcW w:w="640" w:type="dxa"/>
            <w:vMerge/>
            <w:shd w:val="clear" w:color="auto" w:fill="auto"/>
          </w:tcPr>
          <w:p w14:paraId="09F1275A" w14:textId="77777777" w:rsidR="00FE0381" w:rsidRDefault="00FE0381" w:rsidP="00FE0381">
            <w:pPr>
              <w:spacing w:after="240" w:line="276" w:lineRule="auto"/>
              <w:rPr>
                <w:rFonts w:ascii="Arial" w:hAnsi="Arial" w:cs="Arial"/>
                <w:i/>
                <w:sz w:val="20"/>
                <w:lang w:val="en-US"/>
              </w:rPr>
            </w:pPr>
          </w:p>
        </w:tc>
        <w:tc>
          <w:tcPr>
            <w:tcW w:w="9561" w:type="dxa"/>
            <w:gridSpan w:val="4"/>
            <w:shd w:val="clear" w:color="auto" w:fill="auto"/>
            <w:vAlign w:val="center"/>
          </w:tcPr>
          <w:p w14:paraId="04D068E5" w14:textId="40D37386" w:rsidR="00FE0381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Устранение замечаний</w:t>
            </w:r>
          </w:p>
        </w:tc>
      </w:tr>
      <w:tr w:rsidR="00FE0381" w:rsidRPr="00A33FEF" w14:paraId="36E08F70" w14:textId="77777777" w:rsidTr="00F250BA">
        <w:trPr>
          <w:cantSplit/>
          <w:trHeight w:val="630"/>
        </w:trPr>
        <w:tc>
          <w:tcPr>
            <w:tcW w:w="640" w:type="dxa"/>
            <w:vMerge w:val="restart"/>
            <w:shd w:val="clear" w:color="auto" w:fill="auto"/>
          </w:tcPr>
          <w:p w14:paraId="12C46416" w14:textId="38FA6D1C" w:rsidR="00FE0381" w:rsidRPr="00A16CAC" w:rsidRDefault="00A16CAC" w:rsidP="00FE0381">
            <w:pPr>
              <w:spacing w:after="240" w:line="276" w:lineRule="auto"/>
              <w:rPr>
                <w:i/>
              </w:rPr>
            </w:pPr>
            <w:r>
              <w:rPr>
                <w:rFonts w:ascii="Arial" w:hAnsi="Arial" w:cs="Arial"/>
                <w:i/>
                <w:sz w:val="20"/>
              </w:rPr>
              <w:t>02</w:t>
            </w:r>
          </w:p>
          <w:p w14:paraId="2A955259" w14:textId="77777777" w:rsidR="00FE0381" w:rsidRPr="00D15FAF" w:rsidRDefault="00FE0381" w:rsidP="00FE0381">
            <w:pPr>
              <w:spacing w:after="240" w:line="276" w:lineRule="auto"/>
              <w:rPr>
                <w:i/>
                <w:lang w:val="en-US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14:paraId="3D84EEB5" w14:textId="1340574B" w:rsidR="00FE0381" w:rsidRPr="00D15FAF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</w:rPr>
              <w:t>15.03.2019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2FC66F72" w14:textId="26618DAC" w:rsidR="00FE0381" w:rsidRPr="00DA3814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Ильин А.А.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6AAE2C26" w14:textId="0784C685" w:rsidR="00FE0381" w:rsidRPr="00D15FAF" w:rsidRDefault="00FE0381" w:rsidP="00F250BA">
            <w:pPr>
              <w:spacing w:after="240" w:line="276" w:lineRule="auto"/>
              <w:jc w:val="left"/>
              <w:rPr>
                <w:i/>
              </w:rPr>
            </w:pPr>
            <w:r>
              <w:rPr>
                <w:rFonts w:ascii="Arial" w:hAnsi="Arial" w:cs="Arial"/>
                <w:i/>
                <w:sz w:val="20"/>
              </w:rPr>
              <w:t>Проект</w:t>
            </w:r>
          </w:p>
        </w:tc>
      </w:tr>
      <w:tr w:rsidR="00FE0381" w:rsidRPr="00A33FEF" w14:paraId="32885EE9" w14:textId="77777777" w:rsidTr="00F250BA">
        <w:trPr>
          <w:cantSplit/>
          <w:trHeight w:val="630"/>
        </w:trPr>
        <w:tc>
          <w:tcPr>
            <w:tcW w:w="640" w:type="dxa"/>
            <w:vMerge/>
            <w:shd w:val="clear" w:color="auto" w:fill="FFC000"/>
          </w:tcPr>
          <w:p w14:paraId="5FEB8929" w14:textId="77777777" w:rsidR="00FE0381" w:rsidRPr="00D15FAF" w:rsidRDefault="00FE0381" w:rsidP="00FE0381">
            <w:pPr>
              <w:spacing w:after="240" w:line="276" w:lineRule="auto"/>
              <w:rPr>
                <w:i/>
                <w:lang w:val="en-US"/>
              </w:rPr>
            </w:pPr>
          </w:p>
        </w:tc>
        <w:tc>
          <w:tcPr>
            <w:tcW w:w="9561" w:type="dxa"/>
            <w:gridSpan w:val="4"/>
            <w:shd w:val="clear" w:color="auto" w:fill="auto"/>
            <w:vAlign w:val="center"/>
          </w:tcPr>
          <w:p w14:paraId="69F9E30D" w14:textId="7678A37B" w:rsidR="00FE0381" w:rsidRPr="00D15FAF" w:rsidRDefault="00FE0381" w:rsidP="00F250BA">
            <w:pPr>
              <w:spacing w:after="240" w:line="276" w:lineRule="auto"/>
              <w:jc w:val="left"/>
              <w:rPr>
                <w:i/>
              </w:rPr>
            </w:pPr>
            <w:r>
              <w:rPr>
                <w:rFonts w:ascii="Arial" w:hAnsi="Arial" w:cs="Arial"/>
                <w:sz w:val="20"/>
              </w:rPr>
              <w:t>Добавлена техническая часть</w:t>
            </w:r>
          </w:p>
        </w:tc>
      </w:tr>
      <w:tr w:rsidR="00FE0381" w:rsidRPr="00A33FEF" w14:paraId="6CCDA62A" w14:textId="77777777" w:rsidTr="00F250BA">
        <w:trPr>
          <w:cantSplit/>
        </w:trPr>
        <w:tc>
          <w:tcPr>
            <w:tcW w:w="640" w:type="dxa"/>
            <w:vMerge w:val="restart"/>
          </w:tcPr>
          <w:p w14:paraId="0D24AF55" w14:textId="6AE78CD7" w:rsidR="00FE0381" w:rsidRPr="00A16CAC" w:rsidRDefault="00A16CAC" w:rsidP="00FE0381">
            <w:pPr>
              <w:spacing w:after="240" w:line="276" w:lineRule="auto"/>
              <w:rPr>
                <w:i/>
              </w:rPr>
            </w:pPr>
            <w:r>
              <w:rPr>
                <w:rFonts w:ascii="Arial" w:hAnsi="Arial" w:cs="Arial"/>
                <w:i/>
                <w:sz w:val="20"/>
              </w:rPr>
              <w:t>01</w:t>
            </w:r>
          </w:p>
          <w:p w14:paraId="5366F6EA" w14:textId="77777777" w:rsidR="00FE0381" w:rsidRPr="00D15FAF" w:rsidRDefault="00FE0381" w:rsidP="00FE0381">
            <w:pPr>
              <w:spacing w:after="240" w:line="276" w:lineRule="auto"/>
              <w:rPr>
                <w:i/>
                <w:lang w:val="en-US"/>
              </w:rPr>
            </w:pPr>
          </w:p>
          <w:p w14:paraId="34ADEDC8" w14:textId="77777777" w:rsidR="00FE0381" w:rsidRPr="00C65B4B" w:rsidRDefault="00FE0381" w:rsidP="00FE0381">
            <w:pPr>
              <w:pStyle w:val="Text"/>
              <w:rPr>
                <w:i/>
                <w:lang w:val="ru-RU"/>
              </w:rPr>
            </w:pPr>
          </w:p>
        </w:tc>
        <w:tc>
          <w:tcPr>
            <w:tcW w:w="1365" w:type="dxa"/>
            <w:vAlign w:val="center"/>
          </w:tcPr>
          <w:p w14:paraId="0F87E308" w14:textId="301B6133" w:rsidR="00FE0381" w:rsidRPr="00C65B4B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4</w:t>
            </w:r>
            <w:r w:rsidRPr="00C65B4B">
              <w:rPr>
                <w:rFonts w:ascii="Arial" w:hAnsi="Arial" w:cs="Arial"/>
                <w:i/>
                <w:sz w:val="20"/>
              </w:rPr>
              <w:t>.</w:t>
            </w:r>
            <w:r>
              <w:rPr>
                <w:rFonts w:ascii="Arial" w:hAnsi="Arial" w:cs="Arial"/>
                <w:i/>
                <w:sz w:val="20"/>
                <w:lang w:val="en-US"/>
              </w:rPr>
              <w:t>0</w:t>
            </w:r>
            <w:r>
              <w:rPr>
                <w:rFonts w:ascii="Arial" w:hAnsi="Arial" w:cs="Arial"/>
                <w:i/>
                <w:sz w:val="20"/>
              </w:rPr>
              <w:t>2</w:t>
            </w:r>
            <w:r w:rsidRPr="00C65B4B">
              <w:rPr>
                <w:rFonts w:ascii="Arial" w:hAnsi="Arial" w:cs="Arial"/>
                <w:i/>
                <w:sz w:val="20"/>
              </w:rPr>
              <w:t>.201</w:t>
            </w:r>
            <w:r>
              <w:rPr>
                <w:rFonts w:ascii="Arial" w:hAnsi="Arial" w:cs="Arial"/>
                <w:i/>
                <w:sz w:val="20"/>
                <w:lang w:val="en-US"/>
              </w:rPr>
              <w:t>9</w:t>
            </w:r>
          </w:p>
        </w:tc>
        <w:tc>
          <w:tcPr>
            <w:tcW w:w="2324" w:type="dxa"/>
            <w:vAlign w:val="center"/>
          </w:tcPr>
          <w:p w14:paraId="6B1D676C" w14:textId="256CB47A" w:rsidR="00FE0381" w:rsidRPr="00C65B4B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Рогатенко А.А.</w:t>
            </w:r>
          </w:p>
        </w:tc>
        <w:tc>
          <w:tcPr>
            <w:tcW w:w="5872" w:type="dxa"/>
            <w:gridSpan w:val="2"/>
            <w:vAlign w:val="center"/>
          </w:tcPr>
          <w:p w14:paraId="621578F1" w14:textId="565462B8" w:rsidR="00FE0381" w:rsidRPr="00C65B4B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-</w:t>
            </w:r>
          </w:p>
        </w:tc>
      </w:tr>
      <w:tr w:rsidR="00FE0381" w:rsidRPr="00A33FEF" w14:paraId="584825EF" w14:textId="77777777" w:rsidTr="00F250BA">
        <w:trPr>
          <w:cantSplit/>
        </w:trPr>
        <w:tc>
          <w:tcPr>
            <w:tcW w:w="640" w:type="dxa"/>
            <w:vMerge/>
          </w:tcPr>
          <w:p w14:paraId="286C99B0" w14:textId="77777777" w:rsidR="00FE0381" w:rsidRPr="00A33FEF" w:rsidRDefault="00FE0381" w:rsidP="00FE0381">
            <w:pPr>
              <w:pStyle w:val="Text"/>
              <w:rPr>
                <w:lang w:val="ru-RU"/>
              </w:rPr>
            </w:pPr>
          </w:p>
        </w:tc>
        <w:tc>
          <w:tcPr>
            <w:tcW w:w="9561" w:type="dxa"/>
            <w:gridSpan w:val="4"/>
            <w:vAlign w:val="center"/>
          </w:tcPr>
          <w:p w14:paraId="6950B54C" w14:textId="5FA26717" w:rsidR="00FE0381" w:rsidRPr="00A33FEF" w:rsidRDefault="00FE0381" w:rsidP="00F250BA">
            <w:pPr>
              <w:spacing w:after="240" w:line="276" w:lineRule="auto"/>
              <w:jc w:val="left"/>
              <w:rPr>
                <w:rFonts w:ascii="Arial" w:hAnsi="Arial" w:cs="Arial"/>
                <w:i/>
                <w:color w:val="7F7F7F"/>
                <w:szCs w:val="24"/>
              </w:rPr>
            </w:pPr>
            <w:r>
              <w:rPr>
                <w:rFonts w:ascii="Arial" w:hAnsi="Arial" w:cs="Arial"/>
                <w:i/>
                <w:sz w:val="20"/>
              </w:rPr>
              <w:t>-</w:t>
            </w:r>
          </w:p>
        </w:tc>
      </w:tr>
    </w:tbl>
    <w:p w14:paraId="1F76AB0C" w14:textId="77777777" w:rsidR="00A54A51" w:rsidRPr="00A33FEF" w:rsidRDefault="00A54A51" w:rsidP="00A54A51">
      <w:pPr>
        <w:pStyle w:val="a9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r w:rsidRPr="00A33FEF">
        <w:rPr>
          <w:rFonts w:ascii="Arial" w:hAnsi="Arial" w:cs="Arial"/>
          <w:b/>
          <w:sz w:val="20"/>
        </w:rPr>
        <w:fldChar w:fldCharType="begin"/>
      </w:r>
      <w:r w:rsidRPr="00A33FEF">
        <w:rPr>
          <w:rFonts w:ascii="Arial" w:hAnsi="Arial" w:cs="Arial"/>
          <w:b/>
          <w:sz w:val="20"/>
        </w:rPr>
        <w:instrText xml:space="preserve"> SEQ Таблица \* ARABIC </w:instrText>
      </w:r>
      <w:r w:rsidRPr="00A33FEF">
        <w:rPr>
          <w:rFonts w:ascii="Arial" w:hAnsi="Arial" w:cs="Arial"/>
          <w:b/>
          <w:sz w:val="20"/>
        </w:rPr>
        <w:fldChar w:fldCharType="separate"/>
      </w:r>
      <w:r w:rsidR="0048201B">
        <w:rPr>
          <w:rFonts w:ascii="Arial" w:hAnsi="Arial" w:cs="Arial"/>
          <w:b/>
          <w:noProof/>
          <w:sz w:val="20"/>
        </w:rPr>
        <w:t>2</w:t>
      </w:r>
      <w:r w:rsidRPr="00A33FEF">
        <w:rPr>
          <w:rFonts w:ascii="Arial" w:hAnsi="Arial" w:cs="Arial"/>
          <w:b/>
          <w:sz w:val="20"/>
        </w:rPr>
        <w:fldChar w:fldCharType="end"/>
      </w:r>
      <w:r w:rsidRPr="00A33FEF">
        <w:rPr>
          <w:rFonts w:ascii="Arial" w:hAnsi="Arial" w:cs="Arial"/>
          <w:b/>
          <w:sz w:val="20"/>
        </w:rPr>
        <w:t>. Связанные документы (этот документ должен читаться вместе с)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088"/>
        <w:gridCol w:w="3138"/>
        <w:gridCol w:w="1950"/>
      </w:tblGrid>
      <w:tr w:rsidR="00175B15" w:rsidRPr="00A33FEF" w14:paraId="3C3AE248" w14:textId="77777777" w:rsidTr="009355EA">
        <w:trPr>
          <w:cantSplit/>
          <w:trHeight w:val="397"/>
          <w:tblHeader/>
        </w:trPr>
        <w:tc>
          <w:tcPr>
            <w:tcW w:w="2500" w:type="pct"/>
            <w:shd w:val="clear" w:color="auto" w:fill="FFC000"/>
            <w:vAlign w:val="center"/>
          </w:tcPr>
          <w:p w14:paraId="268CB52A" w14:textId="77777777" w:rsidR="00175B15" w:rsidRPr="00A33FEF" w:rsidRDefault="00175B15" w:rsidP="00BC5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Название документа</w:t>
            </w:r>
          </w:p>
        </w:tc>
        <w:tc>
          <w:tcPr>
            <w:tcW w:w="1542" w:type="pct"/>
            <w:shd w:val="clear" w:color="auto" w:fill="FFC000"/>
            <w:vAlign w:val="center"/>
          </w:tcPr>
          <w:p w14:paraId="7F0EE2DF" w14:textId="77777777" w:rsidR="00175B15" w:rsidRPr="00A33FEF" w:rsidRDefault="00175B15" w:rsidP="00BC5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Номер версии /</w:t>
            </w:r>
            <w:r w:rsidR="00354BEF" w:rsidRPr="00A33FEF">
              <w:rPr>
                <w:rFonts w:ascii="Arial" w:hAnsi="Arial" w:cs="Arial"/>
                <w:b/>
                <w:sz w:val="20"/>
              </w:rPr>
              <w:t xml:space="preserve"> и</w:t>
            </w:r>
            <w:r w:rsidRPr="00A33FEF">
              <w:rPr>
                <w:rFonts w:ascii="Arial" w:hAnsi="Arial" w:cs="Arial"/>
                <w:b/>
                <w:sz w:val="20"/>
              </w:rPr>
              <w:t>мя файла</w:t>
            </w:r>
          </w:p>
        </w:tc>
        <w:tc>
          <w:tcPr>
            <w:tcW w:w="958" w:type="pct"/>
            <w:shd w:val="clear" w:color="auto" w:fill="FFC000"/>
            <w:vAlign w:val="center"/>
          </w:tcPr>
          <w:p w14:paraId="79228450" w14:textId="77777777" w:rsidR="00175B15" w:rsidRPr="00A33FEF" w:rsidRDefault="00175B15" w:rsidP="00BC5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Дата</w:t>
            </w:r>
          </w:p>
        </w:tc>
      </w:tr>
      <w:tr w:rsidR="00F4221C" w:rsidRPr="00A33FEF" w14:paraId="03A9B19F" w14:textId="77777777" w:rsidTr="00927CCC">
        <w:trPr>
          <w:cantSplit/>
        </w:trPr>
        <w:tc>
          <w:tcPr>
            <w:tcW w:w="2500" w:type="pct"/>
          </w:tcPr>
          <w:p w14:paraId="3A07A951" w14:textId="77777777" w:rsidR="00F4221C" w:rsidRPr="00C65B4B" w:rsidRDefault="00703BD9" w:rsidP="00D15F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3BD9">
              <w:rPr>
                <w:rStyle w:val="afff5"/>
                <w:rFonts w:ascii="Arial" w:eastAsia="Calibri" w:hAnsi="Arial" w:cs="Arial"/>
                <w:color w:val="000000" w:themeColor="text1"/>
                <w:sz w:val="20"/>
                <w:szCs w:val="20"/>
              </w:rPr>
              <w:t>ERP.5.1.5</w:t>
            </w:r>
            <w:r w:rsidR="00D15FAF" w:rsidRPr="00D15FAF">
              <w:rPr>
                <w:rStyle w:val="afff5"/>
                <w:rFonts w:ascii="Arial" w:eastAsia="Calibri" w:hAnsi="Arial" w:cs="Arial"/>
                <w:color w:val="000000" w:themeColor="text1"/>
                <w:sz w:val="20"/>
                <w:szCs w:val="20"/>
              </w:rPr>
              <w:t>8</w:t>
            </w:r>
            <w:r w:rsidRPr="00703BD9">
              <w:rPr>
                <w:rStyle w:val="afff5"/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15FAF" w:rsidRPr="00D15FAF">
              <w:rPr>
                <w:rStyle w:val="afff5"/>
                <w:rFonts w:ascii="Arial" w:eastAsia="Calibri" w:hAnsi="Arial" w:cs="Arial"/>
                <w:color w:val="000000" w:themeColor="text1"/>
                <w:sz w:val="20"/>
                <w:szCs w:val="20"/>
              </w:rPr>
              <w:t>Планирование обеспечения МТР работами и услугами</w:t>
            </w:r>
          </w:p>
        </w:tc>
        <w:tc>
          <w:tcPr>
            <w:tcW w:w="1542" w:type="pct"/>
          </w:tcPr>
          <w:p w14:paraId="52F75500" w14:textId="77777777" w:rsidR="00F4221C" w:rsidRPr="00A33FEF" w:rsidRDefault="00F4221C" w:rsidP="00F4221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8" w:type="pct"/>
          </w:tcPr>
          <w:p w14:paraId="7584D343" w14:textId="77777777" w:rsidR="00F4221C" w:rsidRPr="00A33FEF" w:rsidRDefault="00F4221C" w:rsidP="00F4221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9795A06" w14:textId="77777777" w:rsidR="00A54A51" w:rsidRPr="00A33FEF" w:rsidRDefault="00A54A51" w:rsidP="00A54A51">
      <w:pPr>
        <w:pStyle w:val="a9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r w:rsidRPr="00A33FEF">
        <w:rPr>
          <w:rFonts w:ascii="Arial" w:hAnsi="Arial" w:cs="Arial"/>
          <w:b/>
          <w:sz w:val="20"/>
        </w:rPr>
        <w:fldChar w:fldCharType="begin"/>
      </w:r>
      <w:r w:rsidRPr="00A33FEF">
        <w:rPr>
          <w:rFonts w:ascii="Arial" w:hAnsi="Arial" w:cs="Arial"/>
          <w:b/>
          <w:sz w:val="20"/>
        </w:rPr>
        <w:instrText xml:space="preserve"> SEQ Таблица \* ARABIC </w:instrText>
      </w:r>
      <w:r w:rsidRPr="00A33FEF">
        <w:rPr>
          <w:rFonts w:ascii="Arial" w:hAnsi="Arial" w:cs="Arial"/>
          <w:b/>
          <w:sz w:val="20"/>
        </w:rPr>
        <w:fldChar w:fldCharType="separate"/>
      </w:r>
      <w:r w:rsidR="0048201B">
        <w:rPr>
          <w:rFonts w:ascii="Arial" w:hAnsi="Arial" w:cs="Arial"/>
          <w:b/>
          <w:noProof/>
          <w:sz w:val="20"/>
        </w:rPr>
        <w:t>3</w:t>
      </w:r>
      <w:r w:rsidRPr="00A33FEF">
        <w:rPr>
          <w:rFonts w:ascii="Arial" w:hAnsi="Arial" w:cs="Arial"/>
          <w:b/>
          <w:sz w:val="20"/>
        </w:rPr>
        <w:fldChar w:fldCharType="end"/>
      </w:r>
      <w:r w:rsidRPr="00A33FEF">
        <w:rPr>
          <w:rFonts w:ascii="Arial" w:hAnsi="Arial" w:cs="Arial"/>
          <w:b/>
          <w:sz w:val="20"/>
        </w:rPr>
        <w:t>. Лист согласования</w:t>
      </w:r>
    </w:p>
    <w:tbl>
      <w:tblPr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552"/>
        <w:gridCol w:w="1395"/>
        <w:gridCol w:w="2167"/>
      </w:tblGrid>
      <w:tr w:rsidR="005479D2" w:rsidRPr="00A33FEF" w14:paraId="3DC30DCD" w14:textId="77777777" w:rsidTr="005479D2">
        <w:trPr>
          <w:cantSplit/>
          <w:trHeight w:val="397"/>
          <w:tblHeader/>
        </w:trPr>
        <w:tc>
          <w:tcPr>
            <w:tcW w:w="4077" w:type="dxa"/>
            <w:shd w:val="clear" w:color="auto" w:fill="FFC000"/>
            <w:vAlign w:val="center"/>
          </w:tcPr>
          <w:p w14:paraId="5F7F66DA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Должность/роль ответственного бизнес-экперта</w:t>
            </w:r>
          </w:p>
        </w:tc>
        <w:tc>
          <w:tcPr>
            <w:tcW w:w="2552" w:type="dxa"/>
            <w:shd w:val="clear" w:color="auto" w:fill="FFC000"/>
            <w:vAlign w:val="center"/>
          </w:tcPr>
          <w:p w14:paraId="3599AEC2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1395" w:type="dxa"/>
            <w:shd w:val="clear" w:color="auto" w:fill="FFC000"/>
            <w:vAlign w:val="center"/>
          </w:tcPr>
          <w:p w14:paraId="63D22217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Дата</w:t>
            </w:r>
          </w:p>
        </w:tc>
        <w:tc>
          <w:tcPr>
            <w:tcW w:w="2167" w:type="dxa"/>
            <w:shd w:val="clear" w:color="auto" w:fill="FFC000"/>
            <w:vAlign w:val="center"/>
          </w:tcPr>
          <w:p w14:paraId="0F72AF7D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Подпись</w:t>
            </w:r>
          </w:p>
        </w:tc>
      </w:tr>
      <w:tr w:rsidR="005479D2" w:rsidRPr="00A33FEF" w14:paraId="2314F648" w14:textId="77777777" w:rsidTr="005479D2">
        <w:trPr>
          <w:cantSplit/>
        </w:trPr>
        <w:tc>
          <w:tcPr>
            <w:tcW w:w="4077" w:type="dxa"/>
          </w:tcPr>
          <w:p w14:paraId="7EF53E92" w14:textId="77777777" w:rsidR="005479D2" w:rsidRPr="00A33FEF" w:rsidRDefault="005479D2" w:rsidP="005479D2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14:paraId="216E63B9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95" w:type="dxa"/>
          </w:tcPr>
          <w:p w14:paraId="22F46D47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67" w:type="dxa"/>
          </w:tcPr>
          <w:p w14:paraId="1610F1B2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479D2" w:rsidRPr="00A33FEF" w14:paraId="775C3BCE" w14:textId="77777777" w:rsidTr="005479D2">
        <w:trPr>
          <w:cantSplit/>
        </w:trPr>
        <w:tc>
          <w:tcPr>
            <w:tcW w:w="4077" w:type="dxa"/>
          </w:tcPr>
          <w:p w14:paraId="7638FFF8" w14:textId="77777777" w:rsidR="005479D2" w:rsidRPr="00A33FEF" w:rsidRDefault="005479D2" w:rsidP="005479D2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14:paraId="03C0C8CE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95" w:type="dxa"/>
          </w:tcPr>
          <w:p w14:paraId="15E4361E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67" w:type="dxa"/>
          </w:tcPr>
          <w:p w14:paraId="6EFCE7F9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479D2" w:rsidRPr="00A33FEF" w14:paraId="2A26F9D9" w14:textId="77777777" w:rsidTr="005479D2">
        <w:trPr>
          <w:cantSplit/>
        </w:trPr>
        <w:tc>
          <w:tcPr>
            <w:tcW w:w="4077" w:type="dxa"/>
          </w:tcPr>
          <w:p w14:paraId="286F53E2" w14:textId="77777777" w:rsidR="005479D2" w:rsidRPr="00A33FEF" w:rsidRDefault="005479D2" w:rsidP="005479D2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14:paraId="51F1DD4B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95" w:type="dxa"/>
          </w:tcPr>
          <w:p w14:paraId="46C35811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67" w:type="dxa"/>
          </w:tcPr>
          <w:p w14:paraId="4F166B80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344BC656" w14:textId="77777777" w:rsidR="005479D2" w:rsidRPr="00A33FEF" w:rsidRDefault="005479D2" w:rsidP="005479D2">
      <w:pPr>
        <w:ind w:firstLine="426"/>
        <w:rPr>
          <w:rFonts w:ascii="Arial" w:hAnsi="Arial" w:cs="Arial"/>
          <w:i/>
        </w:rPr>
      </w:pPr>
    </w:p>
    <w:p w14:paraId="5A04962D" w14:textId="77777777" w:rsidR="005479D2" w:rsidRPr="00A33FEF" w:rsidRDefault="005479D2" w:rsidP="005479D2">
      <w:pPr>
        <w:ind w:firstLine="426"/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В таблице «Документ согласован» обязательно должны быть указаны:</w:t>
      </w:r>
    </w:p>
    <w:p w14:paraId="7D021A61" w14:textId="77777777" w:rsidR="005479D2" w:rsidRPr="00A33FEF" w:rsidRDefault="005479D2" w:rsidP="005479D2">
      <w:pPr>
        <w:pStyle w:val="afb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Ответственный за проект;</w:t>
      </w:r>
    </w:p>
    <w:p w14:paraId="54BAF9DE" w14:textId="77777777" w:rsidR="005479D2" w:rsidRPr="00A33FEF" w:rsidRDefault="005479D2" w:rsidP="005479D2">
      <w:pPr>
        <w:pStyle w:val="afb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Куратор проекта от Блока трансформации;</w:t>
      </w:r>
    </w:p>
    <w:p w14:paraId="24109297" w14:textId="77777777" w:rsidR="005479D2" w:rsidRPr="00A33FEF" w:rsidRDefault="005479D2" w:rsidP="005479D2">
      <w:pPr>
        <w:pStyle w:val="afb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Директор Департамента ИТ (для проектов с ИТ-составляющей);</w:t>
      </w:r>
    </w:p>
    <w:p w14:paraId="2AD475A3" w14:textId="77777777" w:rsidR="005479D2" w:rsidRPr="00A33FEF" w:rsidRDefault="005479D2" w:rsidP="005479D2">
      <w:pPr>
        <w:pStyle w:val="afb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Руководитель подразделения бизнес-заказчика</w:t>
      </w:r>
    </w:p>
    <w:p w14:paraId="33B1AC55" w14:textId="77777777" w:rsidR="005479D2" w:rsidRPr="00A33FEF" w:rsidRDefault="005479D2" w:rsidP="005479D2">
      <w:pPr>
        <w:pStyle w:val="afb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t>Начальник управления по информационной безопасности ООО «УК Полюс»;</w:t>
      </w:r>
    </w:p>
    <w:p w14:paraId="422D029C" w14:textId="77777777" w:rsidR="0033013D" w:rsidRPr="00A33FEF" w:rsidRDefault="005479D2" w:rsidP="005479D2">
      <w:pPr>
        <w:ind w:firstLine="431"/>
        <w:rPr>
          <w:rFonts w:ascii="Arial" w:hAnsi="Arial" w:cs="Arial"/>
          <w:i/>
          <w:color w:val="7F7F7F" w:themeColor="text1" w:themeTint="80"/>
        </w:rPr>
      </w:pPr>
      <w:r w:rsidRPr="00A33FEF">
        <w:rPr>
          <w:rFonts w:ascii="Arial" w:hAnsi="Arial" w:cs="Arial"/>
          <w:i/>
          <w:color w:val="7F7F7F" w:themeColor="text1" w:themeTint="80"/>
        </w:rPr>
        <w:lastRenderedPageBreak/>
        <w:t>Также в состав согласующих должны быть включены со-заказчики проекта и основные заинтересованные лица]</w:t>
      </w:r>
    </w:p>
    <w:p w14:paraId="53C9EA52" w14:textId="77777777" w:rsidR="0033013D" w:rsidRPr="00A33FEF" w:rsidRDefault="0033013D">
      <w:pPr>
        <w:spacing w:after="200" w:line="276" w:lineRule="auto"/>
        <w:jc w:val="left"/>
        <w:rPr>
          <w:rFonts w:ascii="Arial" w:eastAsia="Calibri" w:hAnsi="Arial" w:cs="Arial"/>
          <w:szCs w:val="24"/>
          <w:lang w:eastAsia="ru-RU"/>
        </w:rPr>
      </w:pPr>
      <w:r w:rsidRPr="00A33FEF">
        <w:rPr>
          <w:rFonts w:ascii="Arial" w:hAnsi="Arial" w:cs="Arial"/>
        </w:rPr>
        <w:br w:type="page"/>
      </w:r>
    </w:p>
    <w:bookmarkStart w:id="4" w:name="_Toc528589955" w:displacedByCustomXml="next"/>
    <w:bookmarkStart w:id="5" w:name="_Toc512271224" w:displacedByCustomXml="next"/>
    <w:sdt>
      <w:sdtPr>
        <w:rPr>
          <w:rFonts w:ascii="Times New Roman" w:hAnsi="Times New Roman" w:cs="Times New Roman"/>
          <w:b w:val="0"/>
          <w:bCs w:val="0"/>
          <w:caps w:val="0"/>
          <w:kern w:val="0"/>
          <w:sz w:val="24"/>
          <w:szCs w:val="22"/>
        </w:rPr>
        <w:id w:val="513270047"/>
        <w:docPartObj>
          <w:docPartGallery w:val="Table of Contents"/>
          <w:docPartUnique/>
        </w:docPartObj>
      </w:sdtPr>
      <w:sdtEndPr/>
      <w:sdtContent>
        <w:p w14:paraId="042F28DB" w14:textId="77777777" w:rsidR="00B778C7" w:rsidRPr="00A33FEF" w:rsidRDefault="00B778C7" w:rsidP="00D13206">
          <w:pPr>
            <w:pStyle w:val="1"/>
            <w:numPr>
              <w:ilvl w:val="0"/>
              <w:numId w:val="0"/>
            </w:numPr>
            <w:ind w:left="432" w:hanging="432"/>
          </w:pPr>
          <w:r w:rsidRPr="00A33FEF">
            <w:t>Оглавление</w:t>
          </w:r>
          <w:bookmarkEnd w:id="5"/>
          <w:bookmarkEnd w:id="4"/>
        </w:p>
        <w:p w14:paraId="203EFD9A" w14:textId="758E8EF1" w:rsidR="00142E79" w:rsidRDefault="00B778C7">
          <w:pPr>
            <w:pStyle w:val="16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r w:rsidRPr="00A33FEF">
            <w:fldChar w:fldCharType="begin"/>
          </w:r>
          <w:r w:rsidRPr="00A33FEF">
            <w:instrText xml:space="preserve"> TOC \o "1-3" \h \z \u </w:instrText>
          </w:r>
          <w:r w:rsidRPr="00A33FEF">
            <w:fldChar w:fldCharType="separate"/>
          </w:r>
          <w:hyperlink w:anchor="_Toc528589955" w:history="1">
            <w:r w:rsidR="00142E79" w:rsidRPr="007345E7">
              <w:rPr>
                <w:rStyle w:val="aa"/>
              </w:rPr>
              <w:t>Оглавление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_Toc528589955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3</w:t>
            </w:r>
            <w:r w:rsidR="00142E79">
              <w:rPr>
                <w:webHidden/>
              </w:rPr>
              <w:fldChar w:fldCharType="end"/>
            </w:r>
          </w:hyperlink>
        </w:p>
        <w:p w14:paraId="2B93BE96" w14:textId="77777777" w:rsidR="00142E79" w:rsidRDefault="000A2C56">
          <w:pPr>
            <w:pStyle w:val="16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6" w:history="1">
            <w:r w:rsidR="00142E79" w:rsidRPr="007345E7">
              <w:rPr>
                <w:rStyle w:val="aa"/>
              </w:rPr>
              <w:t>1.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Функциональная спецификация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_Toc528589956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4</w:t>
            </w:r>
            <w:r w:rsidR="00142E79">
              <w:rPr>
                <w:webHidden/>
              </w:rPr>
              <w:fldChar w:fldCharType="end"/>
            </w:r>
          </w:hyperlink>
        </w:p>
        <w:p w14:paraId="5E033876" w14:textId="77777777" w:rsidR="00142E79" w:rsidRDefault="000A2C56">
          <w:pPr>
            <w:pStyle w:val="16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7" w:history="1">
            <w:r w:rsidR="00142E79" w:rsidRPr="007345E7">
              <w:rPr>
                <w:rStyle w:val="aa"/>
              </w:rPr>
              <w:t>1.1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Общие сведения Задания на разработку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_Toc528589957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5</w:t>
            </w:r>
            <w:r w:rsidR="00142E79">
              <w:rPr>
                <w:webHidden/>
              </w:rPr>
              <w:fldChar w:fldCharType="end"/>
            </w:r>
          </w:hyperlink>
        </w:p>
        <w:p w14:paraId="3C99FB02" w14:textId="77777777" w:rsidR="00142E79" w:rsidRDefault="000A2C56">
          <w:pPr>
            <w:pStyle w:val="16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8" w:history="1">
            <w:r w:rsidR="00142E79" w:rsidRPr="007345E7">
              <w:rPr>
                <w:rStyle w:val="aa"/>
              </w:rPr>
              <w:t>1.1.1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Бизнес постановка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_Toc528589958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6</w:t>
            </w:r>
            <w:r w:rsidR="00142E79">
              <w:rPr>
                <w:webHidden/>
              </w:rPr>
              <w:fldChar w:fldCharType="end"/>
            </w:r>
          </w:hyperlink>
        </w:p>
        <w:p w14:paraId="7A3F4407" w14:textId="77777777" w:rsidR="00142E79" w:rsidRDefault="000A2C56">
          <w:pPr>
            <w:pStyle w:val="16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9" w:history="1">
            <w:r w:rsidR="00142E79" w:rsidRPr="007345E7">
              <w:rPr>
                <w:rStyle w:val="aa"/>
              </w:rPr>
              <w:t>2.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Техническая спецификация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_Toc528589959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7</w:t>
            </w:r>
            <w:r w:rsidR="00142E79">
              <w:rPr>
                <w:webHidden/>
              </w:rPr>
              <w:fldChar w:fldCharType="end"/>
            </w:r>
          </w:hyperlink>
        </w:p>
        <w:p w14:paraId="6821CB9C" w14:textId="77777777" w:rsidR="00142E79" w:rsidRDefault="000A2C56">
          <w:pPr>
            <w:pStyle w:val="16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0" w:history="1">
            <w:r w:rsidR="00142E79" w:rsidRPr="007345E7">
              <w:rPr>
                <w:rStyle w:val="aa"/>
              </w:rPr>
              <w:t>2.1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Техническое описание настроек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_Toc528589960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738CFE4E" w14:textId="77777777" w:rsidR="00142E79" w:rsidRDefault="000A2C56">
          <w:pPr>
            <w:pStyle w:val="16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1" w:history="1">
            <w:r w:rsidR="00142E79" w:rsidRPr="007345E7">
              <w:rPr>
                <w:rStyle w:val="aa"/>
              </w:rPr>
              <w:t>2.2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Авторизация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_Toc528589961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0304DFFD" w14:textId="77777777" w:rsidR="00142E79" w:rsidRDefault="000A2C56">
          <w:pPr>
            <w:pStyle w:val="16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2" w:history="1">
            <w:r w:rsidR="00142E79" w:rsidRPr="007345E7">
              <w:rPr>
                <w:rStyle w:val="aa"/>
              </w:rPr>
              <w:t>2.3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Алгоритмы работы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_Toc528589962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6D11A4E1" w14:textId="77777777" w:rsidR="00142E79" w:rsidRDefault="000A2C56">
          <w:pPr>
            <w:pStyle w:val="16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3" w:history="1">
            <w:r w:rsidR="00142E79" w:rsidRPr="007345E7">
              <w:rPr>
                <w:rStyle w:val="aa"/>
              </w:rPr>
              <w:t>2.3.1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Селекционный экран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_Toc528589963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58EF3FE1" w14:textId="77777777" w:rsidR="00142E79" w:rsidRDefault="000A2C56">
          <w:pPr>
            <w:pStyle w:val="16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4" w:history="1">
            <w:r w:rsidR="00142E79" w:rsidRPr="007345E7">
              <w:rPr>
                <w:rStyle w:val="aa"/>
              </w:rPr>
              <w:t>2.3.2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Описание дизайна мобильных приложений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_Toc528589964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9</w:t>
            </w:r>
            <w:r w:rsidR="00142E79">
              <w:rPr>
                <w:webHidden/>
              </w:rPr>
              <w:fldChar w:fldCharType="end"/>
            </w:r>
          </w:hyperlink>
        </w:p>
        <w:p w14:paraId="6D727A1F" w14:textId="77777777" w:rsidR="00142E79" w:rsidRDefault="000A2C56">
          <w:pPr>
            <w:pStyle w:val="16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5" w:history="1">
            <w:r w:rsidR="00142E79" w:rsidRPr="007345E7">
              <w:rPr>
                <w:rStyle w:val="aa"/>
              </w:rPr>
              <w:t>2.3.3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 xml:space="preserve">Описание дизайна и алгоритма плиток </w:t>
            </w:r>
            <w:r w:rsidR="00142E79" w:rsidRPr="007345E7">
              <w:rPr>
                <w:rStyle w:val="aa"/>
                <w:lang w:val="en-US"/>
              </w:rPr>
              <w:t>Fiori</w:t>
            </w:r>
            <w:r w:rsidR="00142E79" w:rsidRPr="007345E7">
              <w:rPr>
                <w:rStyle w:val="aa"/>
              </w:rPr>
              <w:t xml:space="preserve"> и портальных приложений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_Toc528589965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9</w:t>
            </w:r>
            <w:r w:rsidR="00142E79">
              <w:rPr>
                <w:webHidden/>
              </w:rPr>
              <w:fldChar w:fldCharType="end"/>
            </w:r>
          </w:hyperlink>
        </w:p>
        <w:p w14:paraId="5BC3D9DE" w14:textId="77777777" w:rsidR="00142E79" w:rsidRDefault="000A2C56">
          <w:pPr>
            <w:pStyle w:val="16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6" w:history="1">
            <w:r w:rsidR="00142E79" w:rsidRPr="007345E7">
              <w:rPr>
                <w:rStyle w:val="aa"/>
              </w:rPr>
              <w:t>2.3.4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Описание таблицы ALV-grid, Excel, ФМ, BADI,  и т.д.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_Toc528589966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10</w:t>
            </w:r>
            <w:r w:rsidR="00142E79">
              <w:rPr>
                <w:webHidden/>
              </w:rPr>
              <w:fldChar w:fldCharType="end"/>
            </w:r>
          </w:hyperlink>
        </w:p>
        <w:p w14:paraId="0389F4FD" w14:textId="77777777" w:rsidR="00142E79" w:rsidRDefault="000A2C56">
          <w:pPr>
            <w:pStyle w:val="16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7" w:history="1">
            <w:r w:rsidR="00142E79" w:rsidRPr="007345E7">
              <w:rPr>
                <w:rStyle w:val="aa"/>
              </w:rPr>
              <w:t>2.3.5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Описание алгоритма работы Портальных приложений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_Toc528589967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10</w:t>
            </w:r>
            <w:r w:rsidR="00142E79">
              <w:rPr>
                <w:webHidden/>
              </w:rPr>
              <w:fldChar w:fldCharType="end"/>
            </w:r>
          </w:hyperlink>
        </w:p>
        <w:p w14:paraId="5E88517E" w14:textId="77777777" w:rsidR="00142E79" w:rsidRDefault="000A2C56">
          <w:pPr>
            <w:pStyle w:val="16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8" w:history="1">
            <w:r w:rsidR="00142E79" w:rsidRPr="007345E7">
              <w:rPr>
                <w:rStyle w:val="aa"/>
              </w:rPr>
              <w:t>2.3.6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 xml:space="preserve">Описание алгоритма работы ALV-grid, Excel, ФМ, BADI, CDD OData Service для </w:t>
            </w:r>
            <w:r w:rsidR="00142E79" w:rsidRPr="007345E7">
              <w:rPr>
                <w:rStyle w:val="aa"/>
                <w:lang w:val="en-US"/>
              </w:rPr>
              <w:t>Fiori</w:t>
            </w:r>
            <w:r w:rsidR="00142E79" w:rsidRPr="007345E7">
              <w:rPr>
                <w:rStyle w:val="aa"/>
                <w:shd w:val="clear" w:color="auto" w:fill="FFFFFF"/>
              </w:rPr>
              <w:t>.</w:t>
            </w:r>
            <w:r w:rsidR="00142E79" w:rsidRPr="007345E7">
              <w:rPr>
                <w:rStyle w:val="aa"/>
              </w:rPr>
              <w:t xml:space="preserve"> и т.д.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_Toc528589968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10</w:t>
            </w:r>
            <w:r w:rsidR="00142E79">
              <w:rPr>
                <w:webHidden/>
              </w:rPr>
              <w:fldChar w:fldCharType="end"/>
            </w:r>
          </w:hyperlink>
        </w:p>
        <w:p w14:paraId="2EAB48D5" w14:textId="77777777" w:rsidR="00142E79" w:rsidRDefault="000A2C56">
          <w:pPr>
            <w:pStyle w:val="16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9" w:history="1">
            <w:r w:rsidR="00142E79" w:rsidRPr="007345E7">
              <w:rPr>
                <w:rStyle w:val="aa"/>
              </w:rPr>
              <w:t>2.3.7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Журналирование ошибок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_Toc528589969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11</w:t>
            </w:r>
            <w:r w:rsidR="00142E79">
              <w:rPr>
                <w:webHidden/>
              </w:rPr>
              <w:fldChar w:fldCharType="end"/>
            </w:r>
          </w:hyperlink>
        </w:p>
        <w:p w14:paraId="7C15E918" w14:textId="77777777" w:rsidR="00142E79" w:rsidRDefault="000A2C56">
          <w:pPr>
            <w:pStyle w:val="16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0" w:history="1">
            <w:r w:rsidR="00142E79" w:rsidRPr="007345E7">
              <w:rPr>
                <w:rStyle w:val="aa"/>
              </w:rPr>
              <w:t>3.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Тестирование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_Toc528589970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11</w:t>
            </w:r>
            <w:r w:rsidR="00142E79">
              <w:rPr>
                <w:webHidden/>
              </w:rPr>
              <w:fldChar w:fldCharType="end"/>
            </w:r>
          </w:hyperlink>
        </w:p>
        <w:p w14:paraId="6F9C3620" w14:textId="77777777" w:rsidR="00142E79" w:rsidRDefault="000A2C56">
          <w:pPr>
            <w:pStyle w:val="16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1" w:history="1">
            <w:r w:rsidR="00142E79" w:rsidRPr="007345E7">
              <w:rPr>
                <w:rStyle w:val="aa"/>
              </w:rPr>
              <w:t>3.1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Данные для отладки и тестирования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_Toc528589971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11</w:t>
            </w:r>
            <w:r w:rsidR="00142E79">
              <w:rPr>
                <w:webHidden/>
              </w:rPr>
              <w:fldChar w:fldCharType="end"/>
            </w:r>
          </w:hyperlink>
        </w:p>
        <w:p w14:paraId="56D565EE" w14:textId="77777777" w:rsidR="00142E79" w:rsidRDefault="000A2C56">
          <w:pPr>
            <w:pStyle w:val="16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2" w:history="1">
            <w:r w:rsidR="00142E79" w:rsidRPr="007345E7">
              <w:rPr>
                <w:rStyle w:val="aa"/>
              </w:rPr>
              <w:t>3.2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Отчет о разработке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_Toc528589972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12</w:t>
            </w:r>
            <w:r w:rsidR="00142E79">
              <w:rPr>
                <w:webHidden/>
              </w:rPr>
              <w:fldChar w:fldCharType="end"/>
            </w:r>
          </w:hyperlink>
        </w:p>
        <w:p w14:paraId="53B4427D" w14:textId="77777777" w:rsidR="00142E79" w:rsidRDefault="000A2C56">
          <w:pPr>
            <w:pStyle w:val="16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3" w:history="1">
            <w:r w:rsidR="00142E79" w:rsidRPr="007345E7">
              <w:rPr>
                <w:rStyle w:val="aa"/>
              </w:rPr>
              <w:t>3.3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a"/>
              </w:rPr>
              <w:t>Отчет о тестировании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_Toc528589973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14</w:t>
            </w:r>
            <w:r w:rsidR="00142E79">
              <w:rPr>
                <w:webHidden/>
              </w:rPr>
              <w:fldChar w:fldCharType="end"/>
            </w:r>
          </w:hyperlink>
        </w:p>
        <w:p w14:paraId="456785E2" w14:textId="2D5A25FF" w:rsidR="009F5EA5" w:rsidRPr="00A33FEF" w:rsidRDefault="00B778C7" w:rsidP="00895A65">
          <w:pPr>
            <w:rPr>
              <w:rFonts w:ascii="Arial" w:hAnsi="Arial" w:cs="Arial"/>
            </w:rPr>
          </w:pPr>
          <w:r w:rsidRPr="00A33FE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F880C17" w14:textId="77777777" w:rsidR="009F5EA5" w:rsidRPr="00A33FEF" w:rsidRDefault="009F5EA5" w:rsidP="00895A65">
      <w:pPr>
        <w:rPr>
          <w:rFonts w:ascii="Arial" w:hAnsi="Arial" w:cs="Arial"/>
        </w:rPr>
      </w:pPr>
    </w:p>
    <w:p w14:paraId="114491CB" w14:textId="77777777" w:rsidR="00252D72" w:rsidRPr="00A33FEF" w:rsidRDefault="00252D72" w:rsidP="00895A65">
      <w:pPr>
        <w:rPr>
          <w:rFonts w:ascii="Arial" w:hAnsi="Arial" w:cs="Arial"/>
        </w:rPr>
        <w:sectPr w:rsidR="00252D72" w:rsidRPr="00A33FEF" w:rsidSect="005479D2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567" w:bottom="1134" w:left="1134" w:header="737" w:footer="680" w:gutter="0"/>
          <w:pgNumType w:start="1"/>
          <w:cols w:space="708"/>
          <w:titlePg/>
          <w:docGrid w:linePitch="360"/>
        </w:sectPr>
      </w:pPr>
    </w:p>
    <w:p w14:paraId="0E99DE82" w14:textId="77777777" w:rsidR="00456A7A" w:rsidRPr="00A33FEF" w:rsidRDefault="00456A7A" w:rsidP="00456A7A">
      <w:pPr>
        <w:pStyle w:val="1"/>
      </w:pPr>
      <w:bookmarkStart w:id="6" w:name="_Toc377637199"/>
      <w:bookmarkStart w:id="7" w:name="_Toc377639956"/>
      <w:bookmarkStart w:id="8" w:name="_Toc377639981"/>
      <w:bookmarkStart w:id="9" w:name="_Toc377648698"/>
      <w:bookmarkStart w:id="10" w:name="_Toc377648724"/>
      <w:bookmarkStart w:id="11" w:name="_Toc377649847"/>
      <w:bookmarkStart w:id="12" w:name="_Toc377649903"/>
      <w:bookmarkStart w:id="13" w:name="_Toc377650003"/>
      <w:bookmarkStart w:id="14" w:name="_Toc377651671"/>
      <w:bookmarkStart w:id="15" w:name="_Toc377651729"/>
      <w:bookmarkStart w:id="16" w:name="_Toc377651755"/>
      <w:bookmarkStart w:id="17" w:name="_Toc377651774"/>
      <w:bookmarkStart w:id="18" w:name="_Toc392078586"/>
      <w:bookmarkStart w:id="19" w:name="_Toc392838968"/>
      <w:bookmarkStart w:id="20" w:name="_Toc393208389"/>
      <w:bookmarkStart w:id="21" w:name="_Toc528589956"/>
      <w:r w:rsidRPr="00A33FEF">
        <w:lastRenderedPageBreak/>
        <w:t>Функциональная спецификация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3E9471C5" w14:textId="77777777" w:rsidR="00EE1E4E" w:rsidRPr="00A33FEF" w:rsidRDefault="00456A7A" w:rsidP="00A908F6">
      <w:pPr>
        <w:pStyle w:val="1"/>
        <w:numPr>
          <w:ilvl w:val="1"/>
          <w:numId w:val="8"/>
        </w:numPr>
      </w:pPr>
      <w:r w:rsidRPr="00A33FEF">
        <w:t xml:space="preserve"> </w:t>
      </w:r>
      <w:bookmarkStart w:id="22" w:name="_Toc528589957"/>
      <w:r w:rsidRPr="00A33FEF">
        <w:t xml:space="preserve">Общие сведения Задания </w:t>
      </w:r>
      <w:r w:rsidR="0077286C" w:rsidRPr="00A33FEF">
        <w:t>на разработку</w:t>
      </w:r>
      <w:bookmarkEnd w:id="22"/>
    </w:p>
    <w:p w14:paraId="5FDD7672" w14:textId="77777777" w:rsidR="001F64CB" w:rsidRPr="00A33FEF" w:rsidRDefault="00A1441D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  <w:r w:rsidRPr="00A33FEF">
        <w:rPr>
          <w:rStyle w:val="afff5"/>
          <w:rFonts w:ascii="Arial" w:eastAsia="Calibri" w:hAnsi="Arial" w:cs="Arial"/>
          <w:color w:val="808080" w:themeColor="background1" w:themeShade="80"/>
        </w:rPr>
        <w:t>Заполняет бизнес-эксперт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5350BF" w:rsidRPr="00A33FEF" w14:paraId="25DB94CE" w14:textId="77777777" w:rsidTr="00D976F5">
        <w:tc>
          <w:tcPr>
            <w:tcW w:w="3398" w:type="dxa"/>
            <w:tcBorders>
              <w:bottom w:val="single" w:sz="4" w:space="0" w:color="auto"/>
            </w:tcBorders>
            <w:shd w:val="clear" w:color="auto" w:fill="FFC000"/>
          </w:tcPr>
          <w:p w14:paraId="4E15D21F" w14:textId="77777777" w:rsidR="005350BF" w:rsidRPr="00A33FEF" w:rsidRDefault="005350BF" w:rsidP="00EE1E4E">
            <w:pPr>
              <w:contextualSpacing/>
              <w:jc w:val="left"/>
              <w:rPr>
                <w:rStyle w:val="afff5"/>
                <w:rFonts w:ascii="Arial" w:eastAsia="Calibri" w:hAnsi="Arial" w:cs="Arial"/>
                <w:b/>
                <w:i w:val="0"/>
                <w:color w:val="808080" w:themeColor="background1" w:themeShade="80"/>
              </w:rPr>
            </w:pPr>
            <w:r w:rsidRPr="00A33FEF">
              <w:rPr>
                <w:rStyle w:val="afff5"/>
                <w:rFonts w:ascii="Arial" w:eastAsia="Calibri" w:hAnsi="Arial" w:cs="Arial"/>
                <w:b/>
                <w:i w:val="0"/>
                <w:color w:val="000000" w:themeColor="text1"/>
              </w:rPr>
              <w:t xml:space="preserve">Краткое описание разработки: </w:t>
            </w:r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  <w:vAlign w:val="center"/>
          </w:tcPr>
          <w:p w14:paraId="362ADFE1" w14:textId="77985A91" w:rsidR="00844D04" w:rsidRPr="002A61FD" w:rsidRDefault="002A61FD" w:rsidP="00D976F5">
            <w:pPr>
              <w:contextualSpacing/>
              <w:jc w:val="left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sz w:val="22"/>
              </w:rPr>
              <w:t>Разрабат</w:t>
            </w:r>
            <w:r w:rsidR="00A912FA">
              <w:rPr>
                <w:rFonts w:ascii="Calibri" w:hAnsi="Calibri" w:cs="Calibri"/>
                <w:sz w:val="22"/>
              </w:rPr>
              <w:t>ка рабочего места по ведению плановых цен</w:t>
            </w:r>
          </w:p>
        </w:tc>
      </w:tr>
      <w:tr w:rsidR="001F64CB" w:rsidRPr="00A33FEF" w14:paraId="31C2ADA2" w14:textId="77777777" w:rsidTr="00A1441D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E8630C" w14:textId="77777777" w:rsidR="001F64CB" w:rsidRPr="00A33FEF" w:rsidRDefault="001F64CB" w:rsidP="00EE1E4E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2CB6C0" w14:textId="77777777" w:rsidR="001F64CB" w:rsidRPr="00A33FEF" w:rsidRDefault="001F64CB" w:rsidP="00EE1E4E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BB31A" w14:textId="77777777" w:rsidR="001F64CB" w:rsidRPr="00A33FEF" w:rsidRDefault="001F64CB" w:rsidP="00EE1E4E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5350BF" w:rsidRPr="00A33FEF" w14:paraId="5F0AC6E5" w14:textId="77777777" w:rsidTr="005350BF"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148BFABE" w14:textId="77777777" w:rsidR="005350BF" w:rsidRPr="00A33FEF" w:rsidRDefault="005350BF" w:rsidP="005350BF">
            <w:pPr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Источники требований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591F0B29" w14:textId="77777777" w:rsidR="005350BF" w:rsidRPr="00A33FEF" w:rsidRDefault="005350BF" w:rsidP="005350BF">
            <w:pPr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Номер из реестра разработок, реестра отчетов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16FC1052" w14:textId="77777777" w:rsidR="005350BF" w:rsidRPr="00A33FEF" w:rsidRDefault="005350BF" w:rsidP="005350BF">
            <w:pPr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Ссылка на источники требований (номер КД или ЗНИ и т.д.)</w:t>
            </w:r>
          </w:p>
        </w:tc>
      </w:tr>
      <w:tr w:rsidR="001F64CB" w:rsidRPr="00A33FEF" w14:paraId="07D4BCDA" w14:textId="77777777" w:rsidTr="00D976F5">
        <w:tc>
          <w:tcPr>
            <w:tcW w:w="3398" w:type="dxa"/>
          </w:tcPr>
          <w:p w14:paraId="3B7D265E" w14:textId="77777777" w:rsidR="001F64CB" w:rsidRPr="00607841" w:rsidRDefault="00A55766" w:rsidP="00D15FAF">
            <w:pPr>
              <w:contextualSpacing/>
              <w:jc w:val="left"/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</w:pPr>
            <w:r w:rsidRPr="00607841"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  <w:t xml:space="preserve">КД </w:t>
            </w:r>
            <w:r w:rsidR="00703BD9" w:rsidRPr="00607841"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  <w:t>ERP.5.1.5</w:t>
            </w:r>
            <w:r w:rsidR="00D15FAF" w:rsidRPr="00D15FAF"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  <w:t>8</w:t>
            </w:r>
            <w:r w:rsidR="00703BD9" w:rsidRPr="00607841"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  <w:t xml:space="preserve"> </w:t>
            </w:r>
            <w:r w:rsidR="00D15FAF" w:rsidRPr="00D15FAF"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  <w:t>Планирование обеспечения МТР работами и услугами</w:t>
            </w:r>
          </w:p>
        </w:tc>
        <w:tc>
          <w:tcPr>
            <w:tcW w:w="3399" w:type="dxa"/>
            <w:vAlign w:val="center"/>
          </w:tcPr>
          <w:p w14:paraId="4B35C28F" w14:textId="77777777" w:rsidR="001F64CB" w:rsidRPr="00607841" w:rsidRDefault="00A55766" w:rsidP="00D976F5">
            <w:pPr>
              <w:contextualSpacing/>
              <w:jc w:val="left"/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</w:pPr>
            <w:r w:rsidRPr="00607841"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  <w:t>MM</w:t>
            </w:r>
            <w:r w:rsidR="001615C9"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  <w:t>04</w:t>
            </w:r>
          </w:p>
        </w:tc>
        <w:tc>
          <w:tcPr>
            <w:tcW w:w="3399" w:type="dxa"/>
            <w:vAlign w:val="center"/>
          </w:tcPr>
          <w:p w14:paraId="6875BCB1" w14:textId="77777777" w:rsidR="001F64CB" w:rsidRPr="00607841" w:rsidRDefault="00A55766" w:rsidP="00D976F5">
            <w:pPr>
              <w:contextualSpacing/>
              <w:jc w:val="left"/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</w:pPr>
            <w:r w:rsidRPr="00607841"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  <w:t>ERP.5.1.5</w:t>
            </w:r>
            <w:r w:rsidR="00D15FAF">
              <w:rPr>
                <w:rStyle w:val="afff5"/>
                <w:rFonts w:ascii="Arial" w:eastAsia="Calibri" w:hAnsi="Arial" w:cs="Arial"/>
                <w:i w:val="0"/>
                <w:color w:val="000000" w:themeColor="text1"/>
                <w:sz w:val="20"/>
              </w:rPr>
              <w:t>8</w:t>
            </w:r>
          </w:p>
        </w:tc>
      </w:tr>
      <w:tr w:rsidR="0055470F" w:rsidRPr="00A33FEF" w14:paraId="15DE4AA0" w14:textId="77777777" w:rsidTr="00EE30CD"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25411002" w14:textId="77777777" w:rsidR="0055470F" w:rsidRPr="00A33FEF" w:rsidRDefault="0055470F" w:rsidP="00EE1E4E">
            <w:pPr>
              <w:contextualSpacing/>
              <w:jc w:val="left"/>
              <w:rPr>
                <w:rStyle w:val="afff5"/>
                <w:rFonts w:ascii="Arial" w:eastAsia="Calibri" w:hAnsi="Arial" w:cs="Arial"/>
                <w:b/>
                <w:i w:val="0"/>
                <w:color w:val="000000" w:themeColor="text1"/>
              </w:rPr>
            </w:pPr>
            <w:r w:rsidRPr="00A33FEF">
              <w:rPr>
                <w:rStyle w:val="afff5"/>
                <w:rFonts w:ascii="Arial" w:eastAsia="Calibri" w:hAnsi="Arial" w:cs="Arial"/>
                <w:b/>
                <w:i w:val="0"/>
                <w:color w:val="000000" w:themeColor="text1"/>
              </w:rPr>
              <w:t>Обоснование/решаемые проблемы.</w:t>
            </w:r>
          </w:p>
        </w:tc>
        <w:tc>
          <w:tcPr>
            <w:tcW w:w="67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0FD153" w14:textId="2AD75607" w:rsidR="0055470F" w:rsidRPr="00167DD3" w:rsidRDefault="00167DD3" w:rsidP="00A912FA">
            <w:pPr>
              <w:jc w:val="left"/>
              <w:rPr>
                <w:rStyle w:val="afff5"/>
                <w:rFonts w:ascii="Calibri" w:hAnsi="Calibri" w:cs="Calibri"/>
                <w:i w:val="0"/>
                <w:iCs w:val="0"/>
                <w:color w:val="auto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Обеспечение </w:t>
            </w:r>
            <w:r w:rsidR="002A61FD">
              <w:rPr>
                <w:rFonts w:ascii="Calibri" w:hAnsi="Calibri" w:cs="Calibri"/>
                <w:sz w:val="22"/>
              </w:rPr>
              <w:t>удобного и насыщенного необходимой информацией интерфейса для работы с плановыми ценами</w:t>
            </w:r>
            <w:r>
              <w:rPr>
                <w:rFonts w:ascii="Calibri" w:hAnsi="Calibri" w:cs="Calibri"/>
                <w:sz w:val="22"/>
              </w:rPr>
              <w:t>.</w:t>
            </w:r>
            <w:r w:rsidR="002A61FD">
              <w:rPr>
                <w:rFonts w:ascii="Calibri" w:hAnsi="Calibri" w:cs="Calibri"/>
                <w:sz w:val="22"/>
              </w:rPr>
              <w:t xml:space="preserve"> Автоматическое информирование о необходимости </w:t>
            </w:r>
            <w:r w:rsidR="00A912FA">
              <w:rPr>
                <w:rFonts w:ascii="Calibri" w:hAnsi="Calibri" w:cs="Calibri"/>
                <w:sz w:val="22"/>
              </w:rPr>
              <w:t>расценки</w:t>
            </w:r>
            <w:r w:rsidR="002A61FD">
              <w:rPr>
                <w:rFonts w:ascii="Calibri" w:hAnsi="Calibri" w:cs="Calibri"/>
                <w:sz w:val="22"/>
              </w:rPr>
              <w:t>, ведение журнала изменений</w:t>
            </w:r>
            <w:r w:rsidR="00A912FA">
              <w:rPr>
                <w:rFonts w:ascii="Calibri" w:hAnsi="Calibri" w:cs="Calibri"/>
                <w:sz w:val="22"/>
              </w:rPr>
              <w:t>, формирование плановой рассчетной цены в документе потребности в случае отсутствия утвержденной</w:t>
            </w:r>
            <w:r w:rsidR="002A61FD">
              <w:rPr>
                <w:rFonts w:ascii="Calibri" w:hAnsi="Calibri" w:cs="Calibri"/>
                <w:sz w:val="22"/>
              </w:rPr>
              <w:t>.</w:t>
            </w:r>
            <w:r w:rsidRPr="00303E56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:rsidR="00EE30CD" w:rsidRPr="00A33FEF" w14:paraId="69799FA8" w14:textId="77777777" w:rsidTr="006A62C8">
        <w:tc>
          <w:tcPr>
            <w:tcW w:w="10196" w:type="dxa"/>
            <w:gridSpan w:val="3"/>
            <w:tcBorders>
              <w:bottom w:val="single" w:sz="4" w:space="0" w:color="auto"/>
            </w:tcBorders>
          </w:tcPr>
          <w:p w14:paraId="0BE19E11" w14:textId="77777777" w:rsidR="00EE30CD" w:rsidRPr="00A33FEF" w:rsidRDefault="00EE30CD" w:rsidP="00EE1E4E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A1441D" w:rsidRPr="00A33FEF" w14:paraId="257475FD" w14:textId="77777777" w:rsidTr="001A506A">
        <w:trPr>
          <w:trHeight w:val="1264"/>
        </w:trPr>
        <w:tc>
          <w:tcPr>
            <w:tcW w:w="3398" w:type="dxa"/>
            <w:tcBorders>
              <w:bottom w:val="single" w:sz="4" w:space="0" w:color="auto"/>
            </w:tcBorders>
          </w:tcPr>
          <w:p w14:paraId="79EED3AF" w14:textId="77777777" w:rsidR="00A1441D" w:rsidRPr="00A33FEF" w:rsidRDefault="00A1441D" w:rsidP="00EE1E4E">
            <w:pPr>
              <w:contextualSpacing/>
              <w:jc w:val="left"/>
              <w:rPr>
                <w:rStyle w:val="afff5"/>
                <w:rFonts w:ascii="Arial" w:eastAsia="Calibri" w:hAnsi="Arial" w:cs="Arial"/>
                <w:b/>
                <w:i w:val="0"/>
                <w:color w:val="000000" w:themeColor="text1"/>
              </w:rPr>
            </w:pPr>
            <w:r w:rsidRPr="00A33FEF">
              <w:rPr>
                <w:rStyle w:val="afff5"/>
                <w:rFonts w:ascii="Arial" w:eastAsia="Calibri" w:hAnsi="Arial" w:cs="Arial"/>
                <w:b/>
                <w:i w:val="0"/>
                <w:color w:val="000000" w:themeColor="text1"/>
              </w:rPr>
              <w:t>Периодиченость планируемого использования разработки</w:t>
            </w:r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3BD0BE" w14:textId="27BCC51E" w:rsidR="00A1441D" w:rsidRDefault="00A1441D" w:rsidP="00EE1E4E">
            <w:pPr>
              <w:contextualSpacing/>
              <w:jc w:val="left"/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</w:rPr>
            </w:pPr>
            <w:r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0CB1C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108pt;height:20.25pt" o:ole="">
                  <v:imagedata r:id="rId15" o:title=""/>
                </v:shape>
                <w:control r:id="rId16" w:name="OptionButton1" w:shapeid="_x0000_i1050"/>
              </w:object>
            </w:r>
            <w:r w:rsidR="00BE35E5"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1ACE8CF4">
                <v:shape id="_x0000_i1051" type="#_x0000_t75" style="width:108pt;height:21.75pt" o:ole="">
                  <v:imagedata r:id="rId17" o:title=""/>
                </v:shape>
                <w:control r:id="rId18" w:name="OptionButton2" w:shapeid="_x0000_i1051"/>
              </w:object>
            </w:r>
            <w:r w:rsidR="00BE35E5"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01021F70">
                <v:shape id="_x0000_i1052" type="#_x0000_t75" style="width:108pt;height:21.75pt" o:ole="">
                  <v:imagedata r:id="rId19" o:title=""/>
                </v:shape>
                <w:control r:id="rId20" w:name="OptionButton3" w:shapeid="_x0000_i1052"/>
              </w:object>
            </w:r>
          </w:p>
          <w:p w14:paraId="43C3DFB7" w14:textId="77777777" w:rsidR="007E3FF3" w:rsidRDefault="007E3FF3" w:rsidP="00EE1E4E">
            <w:pPr>
              <w:contextualSpacing/>
              <w:jc w:val="left"/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</w:rPr>
            </w:pPr>
          </w:p>
          <w:p w14:paraId="4C6A4F63" w14:textId="0B1D9E7A" w:rsidR="00A1441D" w:rsidRPr="00D87647" w:rsidRDefault="007E3FF3" w:rsidP="00DA3814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  <w:r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497CB5C2">
                <v:shape id="_x0000_i1053" type="#_x0000_t75" style="width:108pt;height:20.25pt" o:ole="">
                  <v:imagedata r:id="rId21" o:title=""/>
                </v:shape>
                <w:control r:id="rId22" w:name="OptionButton11" w:shapeid="_x0000_i1053"/>
              </w:object>
            </w:r>
            <w:r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5055C029">
                <v:shape id="_x0000_i1054" type="#_x0000_t75" style="width:108pt;height:20.25pt" o:ole="">
                  <v:imagedata r:id="rId23" o:title=""/>
                </v:shape>
                <w:control r:id="rId24" w:name="OptionButton12" w:shapeid="_x0000_i1054"/>
              </w:object>
            </w:r>
          </w:p>
        </w:tc>
      </w:tr>
    </w:tbl>
    <w:p w14:paraId="7FDF2966" w14:textId="77777777" w:rsidR="001F64CB" w:rsidRPr="00A33FEF" w:rsidRDefault="001F64CB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39B41936" w14:textId="77777777" w:rsidR="00EE30CD" w:rsidRPr="00A33FEF" w:rsidRDefault="00EE30CD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4D3807A8" w14:textId="77777777" w:rsidR="00A1441D" w:rsidRPr="00A33FEF" w:rsidRDefault="00A1441D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  <w:r w:rsidRPr="00A33FEF">
        <w:rPr>
          <w:rStyle w:val="afff5"/>
          <w:rFonts w:ascii="Arial" w:eastAsia="Calibri" w:hAnsi="Arial" w:cs="Arial"/>
          <w:color w:val="808080" w:themeColor="background1" w:themeShade="80"/>
        </w:rPr>
        <w:t>Заполняет Архитектор/консультант</w:t>
      </w:r>
    </w:p>
    <w:tbl>
      <w:tblPr>
        <w:tblStyle w:val="af8"/>
        <w:tblW w:w="0" w:type="auto"/>
        <w:tblInd w:w="-5" w:type="dxa"/>
        <w:tblLook w:val="04A0" w:firstRow="1" w:lastRow="0" w:firstColumn="1" w:lastColumn="0" w:noHBand="0" w:noVBand="1"/>
      </w:tblPr>
      <w:tblGrid>
        <w:gridCol w:w="3398"/>
        <w:gridCol w:w="6798"/>
      </w:tblGrid>
      <w:tr w:rsidR="00A1441D" w:rsidRPr="00A33FEF" w14:paraId="6D7C3CEB" w14:textId="77777777" w:rsidTr="00A1441D"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98A861A" w14:textId="77777777" w:rsidR="00A1441D" w:rsidRPr="00A33FEF" w:rsidRDefault="00A1441D" w:rsidP="00BE35E5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  <w:r w:rsidRPr="00A33FEF">
              <w:rPr>
                <w:rStyle w:val="afff5"/>
                <w:rFonts w:ascii="Arial" w:eastAsia="Calibri" w:hAnsi="Arial" w:cs="Arial"/>
                <w:b/>
                <w:i w:val="0"/>
                <w:color w:val="000000" w:themeColor="text1"/>
              </w:rPr>
              <w:t>Тип разработки:</w:t>
            </w:r>
          </w:p>
        </w:tc>
        <w:tc>
          <w:tcPr>
            <w:tcW w:w="6798" w:type="dxa"/>
            <w:tcBorders>
              <w:top w:val="single" w:sz="4" w:space="0" w:color="auto"/>
              <w:bottom w:val="single" w:sz="4" w:space="0" w:color="auto"/>
            </w:tcBorders>
          </w:tcPr>
          <w:p w14:paraId="52479DFD" w14:textId="30D4D584" w:rsidR="00A1441D" w:rsidRPr="00A33FEF" w:rsidRDefault="00A1441D" w:rsidP="00BE35E5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  <w:r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04B9C914">
                <v:shape id="_x0000_i1055" type="#_x0000_t75" style="width:108pt;height:21.75pt" o:ole="">
                  <v:imagedata r:id="rId25" o:title=""/>
                </v:shape>
                <w:control r:id="rId26" w:name="CheckBox1" w:shapeid="_x0000_i1055"/>
              </w:object>
            </w:r>
            <w:r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6663B21F">
                <v:shape id="_x0000_i1056" type="#_x0000_t75" style="width:108pt;height:21.75pt" o:ole="">
                  <v:imagedata r:id="rId27" o:title=""/>
                </v:shape>
                <w:control r:id="rId28" w:name="CheckBox2" w:shapeid="_x0000_i1056"/>
              </w:object>
            </w:r>
            <w:r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19B52F66">
                <v:shape id="_x0000_i1057" type="#_x0000_t75" style="width:108pt;height:21.75pt" o:ole="">
                  <v:imagedata r:id="rId29" o:title=""/>
                </v:shape>
                <w:control r:id="rId30" w:name="CheckBox3" w:shapeid="_x0000_i1057"/>
              </w:object>
            </w:r>
          </w:p>
          <w:p w14:paraId="2084C735" w14:textId="77777777" w:rsidR="00BE35E5" w:rsidRPr="00A33FEF" w:rsidRDefault="00BE35E5" w:rsidP="00BE35E5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</w:p>
          <w:p w14:paraId="20DAFCFF" w14:textId="2ABD7F6C" w:rsidR="00BE35E5" w:rsidRPr="00A33FEF" w:rsidRDefault="00BE35E5" w:rsidP="00BE35E5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  <w:r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56E81141">
                <v:shape id="_x0000_i1058" type="#_x0000_t75" style="width:303pt;height:21.75pt" o:ole="">
                  <v:imagedata r:id="rId31" o:title=""/>
                </v:shape>
                <w:control r:id="rId32" w:name="CheckBox7" w:shapeid="_x0000_i1058"/>
              </w:object>
            </w:r>
          </w:p>
          <w:p w14:paraId="0C2873B8" w14:textId="77777777" w:rsidR="00A1441D" w:rsidRPr="00A33FEF" w:rsidRDefault="00A1441D" w:rsidP="00BE35E5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</w:p>
          <w:p w14:paraId="06EC0C59" w14:textId="390D24D3" w:rsidR="00A1441D" w:rsidRPr="00A33FEF" w:rsidRDefault="00A1441D" w:rsidP="00BE35E5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  <w:r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1FEAC31B">
                <v:shape id="_x0000_i1059" type="#_x0000_t75" style="width:108pt;height:21.75pt" o:ole="">
                  <v:imagedata r:id="rId33" o:title=""/>
                </v:shape>
                <w:control r:id="rId34" w:name="CheckBox4" w:shapeid="_x0000_i1059"/>
              </w:object>
            </w:r>
            <w:r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0C4BAA25">
                <v:shape id="_x0000_i1060" type="#_x0000_t75" style="width:108pt;height:32.25pt" o:ole="">
                  <v:imagedata r:id="rId35" o:title=""/>
                </v:shape>
                <w:control r:id="rId36" w:name="CheckBox5" w:shapeid="_x0000_i1060"/>
              </w:object>
            </w:r>
            <w:r w:rsidRPr="00A33FEF">
              <w:rPr>
                <w:rStyle w:val="afff5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  <w:object w:dxaOrig="225" w:dyaOrig="225" w14:anchorId="4DCAFDEB">
                <v:shape id="_x0000_i1061" type="#_x0000_t75" style="width:108pt;height:21.75pt" o:ole="">
                  <v:imagedata r:id="rId37" o:title=""/>
                </v:shape>
                <w:control r:id="rId38" w:name="CheckBox6" w:shapeid="_x0000_i1061"/>
              </w:object>
            </w:r>
          </w:p>
          <w:p w14:paraId="28A27625" w14:textId="77777777" w:rsidR="00A1441D" w:rsidRPr="00A33FEF" w:rsidRDefault="00A1441D" w:rsidP="00BE35E5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</w:p>
          <w:p w14:paraId="7B9B2BAD" w14:textId="77777777" w:rsidR="00A1441D" w:rsidRPr="007E3FF3" w:rsidRDefault="00A1441D" w:rsidP="00BE35E5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  <w:r w:rsidRPr="007E3FF3">
              <w:rPr>
                <w:rStyle w:val="afff5"/>
                <w:rFonts w:ascii="Arial" w:eastAsia="Calibri" w:hAnsi="Arial" w:cs="Arial"/>
                <w:i w:val="0"/>
                <w:color w:val="000000" w:themeColor="text1"/>
              </w:rPr>
              <w:t>Прочее:</w:t>
            </w:r>
            <w:r w:rsidRPr="007E3FF3">
              <w:rPr>
                <w:rFonts w:ascii="Arial" w:hAnsi="Arial" w:cs="Arial"/>
              </w:rPr>
              <w:t xml:space="preserve"> &lt;…&gt;</w:t>
            </w:r>
          </w:p>
          <w:p w14:paraId="0AE77B92" w14:textId="77777777" w:rsidR="00A1441D" w:rsidRPr="00A33FEF" w:rsidRDefault="00A1441D" w:rsidP="00BE35E5">
            <w:pPr>
              <w:contextualSpacing/>
              <w:jc w:val="left"/>
              <w:rPr>
                <w:rStyle w:val="afff5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</w:tbl>
    <w:p w14:paraId="5239FC01" w14:textId="77777777" w:rsidR="00A1441D" w:rsidRPr="00A33FEF" w:rsidRDefault="00A1441D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15859D4A" w14:textId="77777777" w:rsidR="001F64CB" w:rsidRDefault="001F64CB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41EFDB14" w14:textId="77777777" w:rsidR="00783124" w:rsidRDefault="00783124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29B454C6" w14:textId="77777777" w:rsidR="00865EE4" w:rsidRDefault="00865EE4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062506DA" w14:textId="66FB815E" w:rsidR="001615C9" w:rsidRDefault="001615C9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599ED754" w14:textId="77777777" w:rsidR="00AC2CF3" w:rsidRDefault="00AC2CF3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55848148" w14:textId="77777777" w:rsidR="001615C9" w:rsidRDefault="001615C9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576087D0" w14:textId="77777777" w:rsidR="001615C9" w:rsidRDefault="001615C9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2D471C8B" w14:textId="77777777" w:rsidR="001615C9" w:rsidRDefault="001615C9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1C1EBC24" w14:textId="77777777" w:rsidR="001615C9" w:rsidRPr="00A33FEF" w:rsidRDefault="001615C9" w:rsidP="00EE1E4E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62247B08" w14:textId="77777777" w:rsidR="0077286C" w:rsidRDefault="0077286C" w:rsidP="0054092C">
      <w:pPr>
        <w:pStyle w:val="1"/>
        <w:numPr>
          <w:ilvl w:val="2"/>
          <w:numId w:val="8"/>
        </w:numPr>
      </w:pPr>
      <w:bookmarkStart w:id="23" w:name="_Toc527041054"/>
      <w:bookmarkStart w:id="24" w:name="_Toc528589958"/>
      <w:r w:rsidRPr="00A33FEF">
        <w:lastRenderedPageBreak/>
        <w:t>Бизнес постановка</w:t>
      </w:r>
      <w:bookmarkEnd w:id="23"/>
      <w:bookmarkEnd w:id="24"/>
    </w:p>
    <w:p w14:paraId="15EA1F35" w14:textId="77777777" w:rsidR="00EF48A2" w:rsidRPr="00EF48A2" w:rsidRDefault="00EF48A2" w:rsidP="00CE3AE3">
      <w:pPr>
        <w:spacing w:after="120"/>
        <w:ind w:firstLine="708"/>
        <w:rPr>
          <w:rFonts w:ascii="Arial" w:hAnsi="Arial" w:cs="Arial"/>
          <w:color w:val="000000" w:themeColor="text1"/>
        </w:rPr>
      </w:pPr>
      <w:r w:rsidRPr="00EF48A2">
        <w:rPr>
          <w:rFonts w:ascii="Arial" w:hAnsi="Arial" w:cs="Arial"/>
          <w:color w:val="000000" w:themeColor="text1"/>
        </w:rPr>
        <w:t>Требуется реализация инструмента по управлению плановыми ценами со следующими функциями:</w:t>
      </w:r>
    </w:p>
    <w:p w14:paraId="51BBEB53" w14:textId="33D5488A" w:rsidR="00EF48A2" w:rsidRPr="00B75B87" w:rsidRDefault="00EF48A2" w:rsidP="00CE3AE3">
      <w:pPr>
        <w:spacing w:after="120"/>
        <w:ind w:left="708"/>
        <w:rPr>
          <w:rFonts w:ascii="Arial" w:hAnsi="Arial" w:cs="Arial"/>
          <w:color w:val="000000" w:themeColor="text1"/>
        </w:rPr>
      </w:pPr>
      <w:r w:rsidRPr="00EF48A2">
        <w:rPr>
          <w:rFonts w:ascii="Arial" w:hAnsi="Arial" w:cs="Arial"/>
          <w:color w:val="000000" w:themeColor="text1"/>
        </w:rPr>
        <w:t xml:space="preserve">1. </w:t>
      </w:r>
      <w:r w:rsidRPr="00B75B87">
        <w:rPr>
          <w:rFonts w:ascii="Arial" w:hAnsi="Arial" w:cs="Arial"/>
          <w:color w:val="000000" w:themeColor="text1"/>
        </w:rPr>
        <w:t>Обеспечение взаимодействия Бизнес-заказчика и Планировщика цен через поток операций в рамках расценк</w:t>
      </w:r>
      <w:r w:rsidR="002B0BF1">
        <w:rPr>
          <w:rFonts w:ascii="Arial" w:hAnsi="Arial" w:cs="Arial"/>
          <w:color w:val="000000" w:themeColor="text1"/>
        </w:rPr>
        <w:t>и потребности</w:t>
      </w:r>
      <w:r w:rsidRPr="00B75B87">
        <w:rPr>
          <w:rFonts w:ascii="Arial" w:hAnsi="Arial" w:cs="Arial"/>
          <w:color w:val="000000" w:themeColor="text1"/>
        </w:rPr>
        <w:t>.</w:t>
      </w:r>
    </w:p>
    <w:p w14:paraId="313FBC66" w14:textId="51A00E46" w:rsidR="00EF48A2" w:rsidRPr="00B75B87" w:rsidRDefault="00EF48A2" w:rsidP="00CE3AE3">
      <w:pPr>
        <w:spacing w:after="120"/>
        <w:ind w:firstLine="708"/>
        <w:rPr>
          <w:rFonts w:ascii="Arial" w:hAnsi="Arial" w:cs="Arial"/>
          <w:color w:val="000000" w:themeColor="text1"/>
        </w:rPr>
      </w:pPr>
      <w:r w:rsidRPr="00B75B87">
        <w:rPr>
          <w:rFonts w:ascii="Arial" w:hAnsi="Arial" w:cs="Arial"/>
          <w:color w:val="000000" w:themeColor="text1"/>
        </w:rPr>
        <w:t>2. Отслеживание текущего статуса расценк</w:t>
      </w:r>
      <w:r w:rsidR="002F3F00">
        <w:rPr>
          <w:rFonts w:ascii="Arial" w:hAnsi="Arial" w:cs="Arial"/>
          <w:color w:val="000000" w:themeColor="text1"/>
        </w:rPr>
        <w:t>и</w:t>
      </w:r>
      <w:r w:rsidRPr="00B75B87">
        <w:rPr>
          <w:rFonts w:ascii="Arial" w:hAnsi="Arial" w:cs="Arial"/>
          <w:color w:val="000000" w:themeColor="text1"/>
        </w:rPr>
        <w:t xml:space="preserve"> и </w:t>
      </w:r>
      <w:r w:rsidR="002F3F00" w:rsidRPr="00B75B87">
        <w:rPr>
          <w:rFonts w:ascii="Arial" w:hAnsi="Arial" w:cs="Arial"/>
          <w:color w:val="000000" w:themeColor="text1"/>
        </w:rPr>
        <w:t xml:space="preserve">контроль </w:t>
      </w:r>
      <w:r w:rsidRPr="00B75B87">
        <w:rPr>
          <w:rFonts w:ascii="Arial" w:hAnsi="Arial" w:cs="Arial"/>
          <w:color w:val="000000" w:themeColor="text1"/>
        </w:rPr>
        <w:t>сроков исполнения.</w:t>
      </w:r>
    </w:p>
    <w:p w14:paraId="752B6872" w14:textId="04507896" w:rsidR="00EF48A2" w:rsidRPr="00B75B87" w:rsidRDefault="00EF48A2" w:rsidP="00CE3AE3">
      <w:pPr>
        <w:spacing w:after="120"/>
        <w:ind w:firstLine="708"/>
        <w:rPr>
          <w:rFonts w:ascii="Arial" w:hAnsi="Arial" w:cs="Arial"/>
          <w:color w:val="000000" w:themeColor="text1"/>
        </w:rPr>
      </w:pPr>
      <w:r w:rsidRPr="00B75B87">
        <w:rPr>
          <w:rFonts w:ascii="Arial" w:hAnsi="Arial" w:cs="Arial"/>
          <w:color w:val="000000" w:themeColor="text1"/>
        </w:rPr>
        <w:t>3. Массова</w:t>
      </w:r>
      <w:r w:rsidR="00C11321" w:rsidRPr="00B75B87">
        <w:rPr>
          <w:rFonts w:ascii="Arial" w:hAnsi="Arial" w:cs="Arial"/>
          <w:color w:val="000000" w:themeColor="text1"/>
        </w:rPr>
        <w:t>я</w:t>
      </w:r>
      <w:r w:rsidRPr="00B75B87">
        <w:rPr>
          <w:rFonts w:ascii="Arial" w:hAnsi="Arial" w:cs="Arial"/>
          <w:color w:val="000000" w:themeColor="text1"/>
        </w:rPr>
        <w:t xml:space="preserve"> загрузка </w:t>
      </w:r>
      <w:r w:rsidR="008042AC">
        <w:rPr>
          <w:rFonts w:ascii="Arial" w:hAnsi="Arial" w:cs="Arial"/>
          <w:color w:val="000000" w:themeColor="text1"/>
        </w:rPr>
        <w:t>базовых</w:t>
      </w:r>
      <w:r w:rsidR="008042AC" w:rsidRPr="00B75B87">
        <w:rPr>
          <w:rFonts w:ascii="Arial" w:hAnsi="Arial" w:cs="Arial"/>
          <w:color w:val="000000" w:themeColor="text1"/>
        </w:rPr>
        <w:t xml:space="preserve"> </w:t>
      </w:r>
      <w:r w:rsidRPr="00B75B87">
        <w:rPr>
          <w:rFonts w:ascii="Arial" w:hAnsi="Arial" w:cs="Arial"/>
          <w:color w:val="000000" w:themeColor="text1"/>
        </w:rPr>
        <w:t>цен из Excel.</w:t>
      </w:r>
    </w:p>
    <w:p w14:paraId="1D52E3FD" w14:textId="77777777" w:rsidR="00EF48A2" w:rsidRPr="00B75B87" w:rsidRDefault="00EF48A2" w:rsidP="00CE3AE3">
      <w:pPr>
        <w:spacing w:after="120"/>
        <w:ind w:firstLine="708"/>
        <w:rPr>
          <w:rFonts w:ascii="Arial" w:hAnsi="Arial" w:cs="Arial"/>
          <w:color w:val="000000" w:themeColor="text1"/>
        </w:rPr>
      </w:pPr>
      <w:r w:rsidRPr="00B75B87">
        <w:rPr>
          <w:rFonts w:ascii="Arial" w:hAnsi="Arial" w:cs="Arial"/>
          <w:color w:val="000000" w:themeColor="text1"/>
        </w:rPr>
        <w:t>4. Хранение истории изменения цен с указанием автора изменений.</w:t>
      </w:r>
    </w:p>
    <w:p w14:paraId="10011D15" w14:textId="77777777" w:rsidR="00EF48A2" w:rsidRPr="00B75B87" w:rsidRDefault="00EF48A2" w:rsidP="00CE3AE3">
      <w:pPr>
        <w:spacing w:after="120"/>
        <w:ind w:left="708"/>
        <w:rPr>
          <w:rFonts w:ascii="Arial" w:hAnsi="Arial" w:cs="Arial"/>
          <w:color w:val="000000" w:themeColor="text1"/>
        </w:rPr>
      </w:pPr>
      <w:r w:rsidRPr="00B75B87">
        <w:rPr>
          <w:rFonts w:ascii="Arial" w:hAnsi="Arial" w:cs="Arial"/>
          <w:color w:val="000000" w:themeColor="text1"/>
        </w:rPr>
        <w:t xml:space="preserve">5. Автоматическое определение плановых цен </w:t>
      </w:r>
      <w:r w:rsidR="002C1B28">
        <w:rPr>
          <w:rFonts w:ascii="Arial" w:hAnsi="Arial" w:cs="Arial"/>
          <w:color w:val="000000" w:themeColor="text1"/>
        </w:rPr>
        <w:t xml:space="preserve">в документах потребности </w:t>
      </w:r>
      <w:r w:rsidRPr="00B75B87">
        <w:rPr>
          <w:rFonts w:ascii="Arial" w:hAnsi="Arial" w:cs="Arial"/>
          <w:color w:val="000000" w:themeColor="text1"/>
        </w:rPr>
        <w:t>на основании фактических данных (текущие договора, цены последних поставок и прочее)</w:t>
      </w:r>
      <w:r w:rsidR="002C1B28">
        <w:rPr>
          <w:rFonts w:ascii="Arial" w:hAnsi="Arial" w:cs="Arial"/>
          <w:color w:val="000000" w:themeColor="text1"/>
        </w:rPr>
        <w:t xml:space="preserve"> в случае отсутствия утвержденной плановой цены</w:t>
      </w:r>
      <w:r w:rsidRPr="00B75B87">
        <w:rPr>
          <w:rFonts w:ascii="Arial" w:hAnsi="Arial" w:cs="Arial"/>
          <w:color w:val="000000" w:themeColor="text1"/>
        </w:rPr>
        <w:t>.</w:t>
      </w:r>
    </w:p>
    <w:p w14:paraId="15C55CA3" w14:textId="1E2ECE36" w:rsidR="00EF48A2" w:rsidRPr="00B75B87" w:rsidRDefault="00EF48A2" w:rsidP="00CE3AE3">
      <w:pPr>
        <w:spacing w:after="120"/>
        <w:ind w:left="708"/>
        <w:rPr>
          <w:rFonts w:ascii="Arial" w:hAnsi="Arial" w:cs="Arial"/>
          <w:color w:val="000000" w:themeColor="text1"/>
        </w:rPr>
      </w:pPr>
      <w:r w:rsidRPr="00B75B87">
        <w:rPr>
          <w:rFonts w:ascii="Arial" w:hAnsi="Arial" w:cs="Arial"/>
          <w:color w:val="000000" w:themeColor="text1"/>
        </w:rPr>
        <w:t xml:space="preserve">6. Возможность использования в потребности </w:t>
      </w:r>
      <w:r w:rsidR="00AD1377">
        <w:rPr>
          <w:rFonts w:ascii="Arial" w:hAnsi="Arial" w:cs="Arial"/>
          <w:color w:val="000000" w:themeColor="text1"/>
        </w:rPr>
        <w:t xml:space="preserve">и заявках на закупку </w:t>
      </w:r>
      <w:r w:rsidRPr="00B75B87">
        <w:rPr>
          <w:rFonts w:ascii="Arial" w:hAnsi="Arial" w:cs="Arial"/>
          <w:color w:val="000000" w:themeColor="text1"/>
        </w:rPr>
        <w:t xml:space="preserve">только плановых цен, </w:t>
      </w:r>
      <w:r w:rsidR="002C1B28">
        <w:rPr>
          <w:rFonts w:ascii="Arial" w:hAnsi="Arial" w:cs="Arial"/>
          <w:color w:val="000000" w:themeColor="text1"/>
        </w:rPr>
        <w:t>сформированных</w:t>
      </w:r>
      <w:r w:rsidR="002C1B28" w:rsidRPr="00B75B87">
        <w:rPr>
          <w:rFonts w:ascii="Arial" w:hAnsi="Arial" w:cs="Arial"/>
          <w:color w:val="000000" w:themeColor="text1"/>
        </w:rPr>
        <w:t xml:space="preserve"> </w:t>
      </w:r>
      <w:r w:rsidRPr="00B75B87">
        <w:rPr>
          <w:rFonts w:ascii="Arial" w:hAnsi="Arial" w:cs="Arial"/>
          <w:color w:val="000000" w:themeColor="text1"/>
        </w:rPr>
        <w:t>в рамках данного инструмента.</w:t>
      </w:r>
    </w:p>
    <w:p w14:paraId="4F7FA0EC" w14:textId="77777777" w:rsidR="00EF48A2" w:rsidRPr="00EF48A2" w:rsidRDefault="00EF48A2" w:rsidP="00CE3AE3">
      <w:pPr>
        <w:spacing w:after="120"/>
        <w:ind w:firstLine="708"/>
        <w:rPr>
          <w:rFonts w:ascii="Arial" w:hAnsi="Arial" w:cs="Arial"/>
          <w:color w:val="000000" w:themeColor="text1"/>
        </w:rPr>
      </w:pPr>
      <w:r w:rsidRPr="00B75B87">
        <w:rPr>
          <w:rFonts w:ascii="Arial" w:hAnsi="Arial" w:cs="Arial"/>
          <w:color w:val="000000" w:themeColor="text1"/>
        </w:rPr>
        <w:t>7. Рассылка уведомлений участникам процесса.</w:t>
      </w:r>
    </w:p>
    <w:p w14:paraId="6E4D510D" w14:textId="77777777" w:rsidR="00EF48A2" w:rsidRPr="00EF48A2" w:rsidRDefault="00EF48A2" w:rsidP="00CE3AE3">
      <w:pPr>
        <w:spacing w:after="120"/>
        <w:ind w:firstLine="708"/>
        <w:rPr>
          <w:rFonts w:ascii="Arial" w:hAnsi="Arial" w:cs="Arial"/>
          <w:color w:val="000000" w:themeColor="text1"/>
        </w:rPr>
      </w:pPr>
      <w:r w:rsidRPr="00EF48A2">
        <w:rPr>
          <w:rFonts w:ascii="Arial" w:hAnsi="Arial" w:cs="Arial"/>
          <w:color w:val="000000" w:themeColor="text1"/>
        </w:rPr>
        <w:t>Детально требования к разработке рассматриваются в описании процесса "Ведение плановых цен".</w:t>
      </w:r>
    </w:p>
    <w:p w14:paraId="7D322B7F" w14:textId="588D423C" w:rsidR="00E53955" w:rsidRPr="00E53955" w:rsidRDefault="00E53955" w:rsidP="00CE3AE3">
      <w:pPr>
        <w:spacing w:after="120"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Доработка ММ04 </w:t>
      </w:r>
      <w:r w:rsidR="002F3F00">
        <w:rPr>
          <w:rFonts w:ascii="Arial" w:hAnsi="Arial" w:cs="Arial"/>
          <w:color w:val="000000" w:themeColor="text1"/>
        </w:rPr>
        <w:t xml:space="preserve">«Ведение плановых цен» </w:t>
      </w:r>
      <w:r>
        <w:rPr>
          <w:rFonts w:ascii="Arial" w:hAnsi="Arial" w:cs="Arial"/>
        </w:rPr>
        <w:t xml:space="preserve">представляет собой </w:t>
      </w:r>
      <w:r w:rsidR="00A40855">
        <w:rPr>
          <w:rFonts w:ascii="Arial" w:hAnsi="Arial" w:cs="Arial"/>
        </w:rPr>
        <w:t xml:space="preserve">многофункциональный </w:t>
      </w:r>
      <w:r>
        <w:rPr>
          <w:rFonts w:ascii="Arial" w:hAnsi="Arial" w:cs="Arial"/>
        </w:rPr>
        <w:t>инструмент</w:t>
      </w:r>
      <w:r w:rsidR="00306218">
        <w:rPr>
          <w:rFonts w:ascii="Arial" w:hAnsi="Arial" w:cs="Arial"/>
        </w:rPr>
        <w:t xml:space="preserve"> </w:t>
      </w:r>
      <w:r w:rsidR="00C72604">
        <w:rPr>
          <w:rFonts w:ascii="Arial" w:hAnsi="Arial" w:cs="Arial"/>
        </w:rPr>
        <w:t xml:space="preserve">с </w:t>
      </w:r>
      <w:r w:rsidR="00032CBC">
        <w:rPr>
          <w:rFonts w:ascii="Arial" w:hAnsi="Arial" w:cs="Arial"/>
        </w:rPr>
        <w:t xml:space="preserve">настраиваемым </w:t>
      </w:r>
      <w:r w:rsidR="00C72604">
        <w:rPr>
          <w:rFonts w:ascii="Arial" w:hAnsi="Arial" w:cs="Arial"/>
        </w:rPr>
        <w:t>интерфейсом</w:t>
      </w:r>
      <w:r w:rsidR="00032CBC">
        <w:rPr>
          <w:rFonts w:ascii="Arial" w:hAnsi="Arial" w:cs="Arial"/>
        </w:rPr>
        <w:t>,</w:t>
      </w:r>
      <w:r w:rsidR="00C72604">
        <w:rPr>
          <w:rFonts w:ascii="Arial" w:hAnsi="Arial" w:cs="Arial"/>
        </w:rPr>
        <w:t xml:space="preserve"> включающим в себя несколько режимов</w:t>
      </w:r>
      <w:r w:rsidR="00306218">
        <w:rPr>
          <w:rFonts w:ascii="Arial" w:hAnsi="Arial" w:cs="Arial"/>
        </w:rPr>
        <w:t xml:space="preserve"> </w:t>
      </w:r>
      <w:r w:rsidR="002F3F00">
        <w:rPr>
          <w:rFonts w:ascii="Arial" w:hAnsi="Arial" w:cs="Arial"/>
        </w:rPr>
        <w:t>работы</w:t>
      </w:r>
      <w:r w:rsidR="00C72604">
        <w:rPr>
          <w:rFonts w:ascii="Arial" w:hAnsi="Arial" w:cs="Arial"/>
          <w:color w:val="000000" w:themeColor="text1"/>
        </w:rPr>
        <w:t xml:space="preserve">: «Позиции на расценку», </w:t>
      </w:r>
      <w:r w:rsidR="00C72604" w:rsidRPr="00DC2057">
        <w:rPr>
          <w:rFonts w:ascii="Arial" w:hAnsi="Arial" w:cs="Arial"/>
          <w:color w:val="000000" w:themeColor="text1"/>
        </w:rPr>
        <w:t>«</w:t>
      </w:r>
      <w:r w:rsidR="00C72604" w:rsidRPr="00C72604">
        <w:rPr>
          <w:rFonts w:ascii="Arial" w:hAnsi="Arial" w:cs="Arial"/>
          <w:color w:val="000000" w:themeColor="text1"/>
        </w:rPr>
        <w:t>Прогнозные цены по нормируемым МТР, нормируемым работам, услугам», «Изменить утвержденную плановую цену»</w:t>
      </w:r>
      <w:r w:rsidR="00C72604">
        <w:rPr>
          <w:rFonts w:ascii="Arial" w:hAnsi="Arial" w:cs="Arial"/>
          <w:color w:val="000000" w:themeColor="text1"/>
        </w:rPr>
        <w:t xml:space="preserve"> и «</w:t>
      </w:r>
      <w:r w:rsidR="00C72604" w:rsidRPr="00E97C38">
        <w:rPr>
          <w:rFonts w:ascii="Arial" w:hAnsi="Arial" w:cs="Arial"/>
          <w:color w:val="000000" w:themeColor="text1"/>
        </w:rPr>
        <w:t>Анализ закупочных цен, утверждение плановой цены</w:t>
      </w:r>
      <w:r w:rsidR="00C72604">
        <w:rPr>
          <w:rFonts w:ascii="Arial" w:hAnsi="Arial" w:cs="Arial"/>
          <w:color w:val="000000" w:themeColor="text1"/>
        </w:rPr>
        <w:t>»</w:t>
      </w:r>
      <w:r w:rsidR="00306218">
        <w:rPr>
          <w:rFonts w:ascii="Arial" w:hAnsi="Arial" w:cs="Arial"/>
          <w:color w:val="000000" w:themeColor="text1"/>
        </w:rPr>
        <w:t xml:space="preserve"> </w:t>
      </w:r>
      <w:r w:rsidR="00E2146C">
        <w:rPr>
          <w:rFonts w:ascii="Arial" w:hAnsi="Arial" w:cs="Arial"/>
        </w:rPr>
        <w:t xml:space="preserve">с удобным интерфейсом для </w:t>
      </w:r>
      <w:r>
        <w:rPr>
          <w:rFonts w:ascii="Arial" w:hAnsi="Arial" w:cs="Arial"/>
        </w:rPr>
        <w:t>информирования и обработки плановых цен</w:t>
      </w:r>
      <w:r w:rsidR="002E2DC7">
        <w:rPr>
          <w:rFonts w:ascii="Arial" w:hAnsi="Arial" w:cs="Arial"/>
        </w:rPr>
        <w:t>, возможностью массовой загрузки и отслеживанием статуса</w:t>
      </w:r>
      <w:r>
        <w:rPr>
          <w:rFonts w:ascii="Arial" w:hAnsi="Arial" w:cs="Arial"/>
        </w:rPr>
        <w:t>.</w:t>
      </w:r>
      <w:r w:rsidR="00E644CA">
        <w:rPr>
          <w:rFonts w:ascii="Arial" w:hAnsi="Arial" w:cs="Arial"/>
        </w:rPr>
        <w:t xml:space="preserve"> Кроме того, в рамках данной разработки реализуется алгоритм определения планово</w:t>
      </w:r>
      <w:r w:rsidR="008B517E">
        <w:rPr>
          <w:rFonts w:ascii="Arial" w:hAnsi="Arial" w:cs="Arial"/>
        </w:rPr>
        <w:t>й цены в документах потребности</w:t>
      </w:r>
      <w:r w:rsidR="00E644CA">
        <w:rPr>
          <w:rFonts w:ascii="Arial" w:hAnsi="Arial" w:cs="Arial"/>
        </w:rPr>
        <w:t xml:space="preserve"> в случае отсутствия утвержденной плановой цены.</w:t>
      </w:r>
    </w:p>
    <w:p w14:paraId="1E7A8F89" w14:textId="77777777" w:rsidR="00E31FDB" w:rsidRPr="00CE3AE3" w:rsidRDefault="00C11321" w:rsidP="00CE3AE3">
      <w:pPr>
        <w:spacing w:after="120" w:line="276" w:lineRule="auto"/>
        <w:ind w:firstLine="708"/>
        <w:rPr>
          <w:rFonts w:ascii="Arial" w:hAnsi="Arial" w:cs="Arial"/>
          <w:color w:val="000000" w:themeColor="text1"/>
        </w:rPr>
      </w:pPr>
      <w:r w:rsidRPr="00CE3AE3">
        <w:rPr>
          <w:rFonts w:ascii="Arial" w:hAnsi="Arial" w:cs="Arial"/>
          <w:color w:val="000000" w:themeColor="text1"/>
        </w:rPr>
        <w:t>В перечень для расценки попадают</w:t>
      </w:r>
      <w:r w:rsidR="00E31FDB" w:rsidRPr="00CE3AE3">
        <w:rPr>
          <w:rFonts w:ascii="Arial" w:hAnsi="Arial" w:cs="Arial"/>
          <w:color w:val="000000" w:themeColor="text1"/>
        </w:rPr>
        <w:t>:</w:t>
      </w:r>
    </w:p>
    <w:p w14:paraId="5EE1380F" w14:textId="7A17D035" w:rsidR="00E31FDB" w:rsidRDefault="00E31FDB" w:rsidP="00CE3AE3">
      <w:pPr>
        <w:pStyle w:val="afb"/>
        <w:numPr>
          <w:ilvl w:val="0"/>
          <w:numId w:val="31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</w:t>
      </w:r>
      <w:r w:rsidR="00C11321" w:rsidRPr="00B04DAC">
        <w:rPr>
          <w:rFonts w:ascii="Arial" w:hAnsi="Arial" w:cs="Arial"/>
          <w:color w:val="000000" w:themeColor="text1"/>
        </w:rPr>
        <w:t xml:space="preserve">озиции потребностей, для которых отсутствует утвержденная плановая цена (Позиции Заявок на списание МТР; Позиции </w:t>
      </w:r>
      <w:r w:rsidR="00C11321">
        <w:rPr>
          <w:rFonts w:ascii="Arial" w:hAnsi="Arial" w:cs="Arial"/>
          <w:color w:val="000000" w:themeColor="text1"/>
        </w:rPr>
        <w:t>заявок на закупку работ,</w:t>
      </w:r>
      <w:r w:rsidR="0004316D">
        <w:rPr>
          <w:rFonts w:ascii="Arial" w:hAnsi="Arial" w:cs="Arial"/>
          <w:color w:val="000000" w:themeColor="text1"/>
        </w:rPr>
        <w:t xml:space="preserve"> </w:t>
      </w:r>
      <w:r w:rsidR="00C11321">
        <w:rPr>
          <w:rFonts w:ascii="Arial" w:hAnsi="Arial" w:cs="Arial"/>
          <w:color w:val="000000" w:themeColor="text1"/>
        </w:rPr>
        <w:t>услуг</w:t>
      </w:r>
      <w:r w:rsidR="00C11321" w:rsidRPr="00B04DAC">
        <w:rPr>
          <w:rFonts w:ascii="Arial" w:hAnsi="Arial" w:cs="Arial"/>
          <w:color w:val="000000" w:themeColor="text1"/>
        </w:rPr>
        <w:t xml:space="preserve">, позиции заказов ТОРО, позиции </w:t>
      </w:r>
      <w:r w:rsidR="0004316D">
        <w:rPr>
          <w:rFonts w:ascii="Arial" w:hAnsi="Arial" w:cs="Arial"/>
          <w:color w:val="000000" w:themeColor="text1"/>
        </w:rPr>
        <w:t>сетевых графиков</w:t>
      </w:r>
      <w:r w:rsidR="00C11321" w:rsidRPr="00B04DAC">
        <w:rPr>
          <w:rFonts w:ascii="Arial" w:hAnsi="Arial" w:cs="Arial"/>
          <w:color w:val="000000" w:themeColor="text1"/>
        </w:rPr>
        <w:t>)</w:t>
      </w:r>
      <w:r w:rsidR="00C11321">
        <w:rPr>
          <w:rFonts w:ascii="Arial" w:hAnsi="Arial" w:cs="Arial"/>
          <w:color w:val="000000" w:themeColor="text1"/>
        </w:rPr>
        <w:t>, компоненты заявок на закупку услуг по</w:t>
      </w:r>
      <w:r w:rsidR="00C11321" w:rsidRPr="00F93EDA">
        <w:rPr>
          <w:rFonts w:ascii="Arial" w:hAnsi="Arial" w:cs="Arial"/>
          <w:color w:val="000000" w:themeColor="text1"/>
        </w:rPr>
        <w:t xml:space="preserve"> </w:t>
      </w:r>
      <w:r w:rsidR="00C11321">
        <w:rPr>
          <w:rFonts w:ascii="Arial" w:hAnsi="Arial" w:cs="Arial"/>
          <w:color w:val="000000" w:themeColor="text1"/>
        </w:rPr>
        <w:t>давальческой схеме</w:t>
      </w:r>
      <w:r w:rsidR="00C11321" w:rsidRPr="00B04DAC">
        <w:rPr>
          <w:rFonts w:ascii="Arial" w:hAnsi="Arial" w:cs="Arial"/>
          <w:color w:val="000000" w:themeColor="text1"/>
        </w:rPr>
        <w:t xml:space="preserve">. </w:t>
      </w:r>
      <w:r w:rsidR="00C11321">
        <w:rPr>
          <w:rFonts w:ascii="Arial" w:hAnsi="Arial" w:cs="Arial"/>
          <w:color w:val="000000" w:themeColor="text1"/>
        </w:rPr>
        <w:t>В том числе позиции с плановой ценой с индикатором «</w:t>
      </w:r>
      <w:r w:rsidR="00C11321" w:rsidRPr="002037F7">
        <w:rPr>
          <w:rFonts w:ascii="Arial" w:hAnsi="Arial" w:cs="Arial"/>
          <w:szCs w:val="24"/>
          <w:lang w:eastAsia="ru-RU"/>
        </w:rPr>
        <w:t>Расчётная</w:t>
      </w:r>
      <w:r w:rsidR="00C11321">
        <w:rPr>
          <w:rFonts w:ascii="Arial" w:hAnsi="Arial" w:cs="Arial"/>
          <w:color w:val="000000" w:themeColor="text1"/>
        </w:rPr>
        <w:t>»</w:t>
      </w:r>
      <w:r w:rsidRPr="00764CDE">
        <w:rPr>
          <w:rFonts w:ascii="Arial" w:hAnsi="Arial" w:cs="Arial"/>
          <w:color w:val="000000" w:themeColor="text1"/>
        </w:rPr>
        <w:t>;</w:t>
      </w:r>
      <w:r w:rsidR="00C11321">
        <w:rPr>
          <w:rFonts w:ascii="Arial" w:hAnsi="Arial" w:cs="Arial"/>
          <w:color w:val="000000" w:themeColor="text1"/>
        </w:rPr>
        <w:t xml:space="preserve"> </w:t>
      </w:r>
    </w:p>
    <w:p w14:paraId="0130879F" w14:textId="77777777" w:rsidR="00E31FDB" w:rsidRDefault="00E31FDB" w:rsidP="00CE3AE3">
      <w:pPr>
        <w:pStyle w:val="afb"/>
        <w:numPr>
          <w:ilvl w:val="0"/>
          <w:numId w:val="31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Позиции запросов на корректировку, если для предлагаемой к корректировке позиции отсутствует утвержденная плановая цена в рамках соответствующего периода планирования;</w:t>
      </w:r>
    </w:p>
    <w:p w14:paraId="3DCF8F04" w14:textId="77777777" w:rsidR="00E31FDB" w:rsidRDefault="00E31FDB" w:rsidP="00CE3AE3">
      <w:pPr>
        <w:pStyle w:val="afb"/>
        <w:numPr>
          <w:ilvl w:val="0"/>
          <w:numId w:val="31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Н</w:t>
      </w:r>
      <w:r w:rsidRPr="00E31FDB">
        <w:rPr>
          <w:rFonts w:ascii="Arial" w:hAnsi="Arial" w:cs="Arial"/>
          <w:color w:val="000000" w:themeColor="text1"/>
        </w:rPr>
        <w:t>ормируемые МТР, для которых отсутствует утвержденная плановая или прогнозная цена в рамках соответствующего периода планирования.</w:t>
      </w:r>
    </w:p>
    <w:p w14:paraId="2D4DD136" w14:textId="319A50D0" w:rsidR="003A4253" w:rsidRDefault="00316749" w:rsidP="00CE3AE3">
      <w:p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2F3F00">
        <w:rPr>
          <w:rFonts w:ascii="Arial" w:hAnsi="Arial" w:cs="Arial"/>
          <w:color w:val="000000" w:themeColor="text1"/>
        </w:rPr>
        <w:t xml:space="preserve">Разработка </w:t>
      </w:r>
      <w:r>
        <w:rPr>
          <w:rFonts w:ascii="Arial" w:hAnsi="Arial" w:cs="Arial"/>
          <w:color w:val="000000" w:themeColor="text1"/>
        </w:rPr>
        <w:t xml:space="preserve">предполагает </w:t>
      </w:r>
      <w:r w:rsidR="002F3F00">
        <w:rPr>
          <w:rFonts w:ascii="Arial" w:hAnsi="Arial" w:cs="Arial"/>
          <w:color w:val="000000" w:themeColor="text1"/>
        </w:rPr>
        <w:t xml:space="preserve">реализацию </w:t>
      </w:r>
      <w:r w:rsidR="00DF6629">
        <w:rPr>
          <w:rFonts w:ascii="Arial" w:hAnsi="Arial" w:cs="Arial"/>
          <w:color w:val="000000" w:themeColor="text1"/>
        </w:rPr>
        <w:t>отчет</w:t>
      </w:r>
      <w:r w:rsidR="002F3F00">
        <w:rPr>
          <w:rFonts w:ascii="Arial" w:hAnsi="Arial" w:cs="Arial"/>
          <w:color w:val="000000" w:themeColor="text1"/>
        </w:rPr>
        <w:t>а</w:t>
      </w:r>
      <w:r w:rsidR="00DF6629">
        <w:rPr>
          <w:rFonts w:ascii="Arial" w:hAnsi="Arial" w:cs="Arial"/>
          <w:color w:val="000000" w:themeColor="text1"/>
        </w:rPr>
        <w:t xml:space="preserve"> «Ведение плановых цен» - это удобный </w:t>
      </w:r>
      <w:r>
        <w:rPr>
          <w:rFonts w:ascii="Arial" w:hAnsi="Arial" w:cs="Arial"/>
          <w:color w:val="000000" w:themeColor="text1"/>
        </w:rPr>
        <w:t>интерфейс, доступный для работы Руководителю Планировщика цен и Планировщику цен</w:t>
      </w:r>
      <w:r w:rsidR="00A03A4F">
        <w:rPr>
          <w:rFonts w:ascii="Arial" w:hAnsi="Arial" w:cs="Arial"/>
          <w:color w:val="000000" w:themeColor="text1"/>
        </w:rPr>
        <w:t xml:space="preserve"> для выполнения расценки МТР и контроля сроков. При формировании отчета должны </w:t>
      </w:r>
      <w:r w:rsidR="00A03A4F">
        <w:rPr>
          <w:rFonts w:ascii="Arial" w:hAnsi="Arial" w:cs="Arial"/>
          <w:color w:val="000000" w:themeColor="text1"/>
        </w:rPr>
        <w:lastRenderedPageBreak/>
        <w:t>проверяться полномочия на орг. уровни (БЕ, Завод), а также перечень МТР (маска по группе закупок (1*, 2*, 3*).</w:t>
      </w:r>
    </w:p>
    <w:p w14:paraId="7EAA256B" w14:textId="36CBCDBD" w:rsidR="003A4253" w:rsidRDefault="003A4253" w:rsidP="00CE3AE3">
      <w:pPr>
        <w:spacing w:after="120" w:line="276" w:lineRule="auto"/>
        <w:ind w:firstLine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С</w:t>
      </w:r>
      <w:r w:rsidR="002E5A6A">
        <w:rPr>
          <w:rFonts w:ascii="Arial" w:hAnsi="Arial" w:cs="Arial"/>
          <w:color w:val="000000" w:themeColor="text1"/>
        </w:rPr>
        <w:t xml:space="preserve">елекционный экран отчета должен иметь возможность ограничивать </w:t>
      </w:r>
      <w:r w:rsidR="00A03A4F">
        <w:rPr>
          <w:rFonts w:ascii="Arial" w:hAnsi="Arial" w:cs="Arial"/>
          <w:color w:val="000000" w:themeColor="text1"/>
        </w:rPr>
        <w:t>выбор данных формируемого</w:t>
      </w:r>
      <w:r w:rsidR="002E5A6A">
        <w:rPr>
          <w:rFonts w:ascii="Arial" w:hAnsi="Arial" w:cs="Arial"/>
          <w:color w:val="000000" w:themeColor="text1"/>
        </w:rPr>
        <w:t xml:space="preserve"> отчета по следующим критериям:</w:t>
      </w:r>
    </w:p>
    <w:p w14:paraId="5A01D779" w14:textId="13B42376" w:rsidR="00A03A4F" w:rsidRDefault="00A03A4F" w:rsidP="002A4A66">
      <w:pPr>
        <w:pStyle w:val="afb"/>
        <w:numPr>
          <w:ilvl w:val="0"/>
          <w:numId w:val="23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БЕ</w:t>
      </w:r>
    </w:p>
    <w:p w14:paraId="03536430" w14:textId="6059398E" w:rsidR="00A03A4F" w:rsidRDefault="00A03A4F" w:rsidP="002A4A66">
      <w:pPr>
        <w:pStyle w:val="afb"/>
        <w:numPr>
          <w:ilvl w:val="0"/>
          <w:numId w:val="23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Завод</w:t>
      </w:r>
    </w:p>
    <w:p w14:paraId="554813B4" w14:textId="3BB68D02" w:rsidR="00A03A4F" w:rsidRDefault="00A03A4F" w:rsidP="002A4A66">
      <w:pPr>
        <w:pStyle w:val="afb"/>
        <w:numPr>
          <w:ilvl w:val="0"/>
          <w:numId w:val="23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Группа закупок</w:t>
      </w:r>
    </w:p>
    <w:p w14:paraId="63782E6D" w14:textId="348B841A" w:rsidR="00A03A4F" w:rsidRDefault="00A03A4F" w:rsidP="002A4A66">
      <w:pPr>
        <w:pStyle w:val="afb"/>
        <w:numPr>
          <w:ilvl w:val="0"/>
          <w:numId w:val="23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Классификация ОЗМ (иерархия ППЗ)</w:t>
      </w:r>
    </w:p>
    <w:p w14:paraId="1499F8EC" w14:textId="7F20ED61" w:rsidR="00A03A4F" w:rsidRDefault="00A03A4F" w:rsidP="002A4A66">
      <w:pPr>
        <w:pStyle w:val="afb"/>
        <w:numPr>
          <w:ilvl w:val="0"/>
          <w:numId w:val="23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Группа материалов</w:t>
      </w:r>
    </w:p>
    <w:p w14:paraId="4928C266" w14:textId="3F961CDB" w:rsidR="00A03A4F" w:rsidRDefault="00A03A4F" w:rsidP="002A4A66">
      <w:pPr>
        <w:pStyle w:val="afb"/>
        <w:numPr>
          <w:ilvl w:val="0"/>
          <w:numId w:val="23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ОЗМ</w:t>
      </w:r>
    </w:p>
    <w:p w14:paraId="654C6A47" w14:textId="7CDDC915" w:rsidR="00A03A4F" w:rsidRDefault="00A03A4F" w:rsidP="002A4A66">
      <w:pPr>
        <w:pStyle w:val="afb"/>
        <w:numPr>
          <w:ilvl w:val="0"/>
          <w:numId w:val="23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Период действия цены</w:t>
      </w:r>
    </w:p>
    <w:p w14:paraId="37BA45A5" w14:textId="2540831F" w:rsidR="00A03A4F" w:rsidRDefault="00A03A4F" w:rsidP="002A4A66">
      <w:pPr>
        <w:pStyle w:val="afb"/>
        <w:numPr>
          <w:ilvl w:val="0"/>
          <w:numId w:val="23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Индикатор «Показывать расцененные позиции» (вывод позиций МТР, для которых уже есть утвержденная плановая цена для возможности анализа цен схожих МТР, например</w:t>
      </w:r>
      <w:r w:rsidR="00AA20F7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разные размеры одной и той же спецодежды и т.п.)</w:t>
      </w:r>
    </w:p>
    <w:p w14:paraId="487EF56B" w14:textId="2E1A9E07" w:rsidR="00A03A4F" w:rsidRDefault="00265AC0" w:rsidP="002A4A66">
      <w:pPr>
        <w:pStyle w:val="afb"/>
        <w:numPr>
          <w:ilvl w:val="0"/>
          <w:numId w:val="23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Индикатор «Показывать только позиции с наличием последнего договора» (вывод только тех позиций для расценки, для которых существует цена последнего договора)</w:t>
      </w:r>
    </w:p>
    <w:p w14:paraId="6374A9EF" w14:textId="36DC6B9A" w:rsidR="00764CDE" w:rsidRDefault="008F75FA" w:rsidP="00764CDE">
      <w:pPr>
        <w:spacing w:after="24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3A4253">
        <w:rPr>
          <w:rFonts w:ascii="Arial" w:hAnsi="Arial" w:cs="Arial"/>
          <w:color w:val="000000" w:themeColor="text1"/>
        </w:rPr>
        <w:t xml:space="preserve">Формируемый отчет должен  содержать </w:t>
      </w:r>
      <w:r w:rsidR="00316749">
        <w:rPr>
          <w:rFonts w:ascii="Arial" w:hAnsi="Arial" w:cs="Arial"/>
          <w:color w:val="000000" w:themeColor="text1"/>
        </w:rPr>
        <w:t>набор следующих аналитик:</w:t>
      </w:r>
    </w:p>
    <w:p w14:paraId="0DA8124A" w14:textId="4ADC910F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bookmarkStart w:id="25" w:name="OLE_LINK1"/>
      <w:r w:rsidRPr="00316749">
        <w:rPr>
          <w:rFonts w:ascii="Arial" w:hAnsi="Arial" w:cs="Arial"/>
          <w:color w:val="000000" w:themeColor="text1"/>
        </w:rPr>
        <w:t>Контроль сроков</w:t>
      </w:r>
      <w:r w:rsidR="00170FB6">
        <w:rPr>
          <w:rFonts w:ascii="Arial" w:hAnsi="Arial" w:cs="Arial"/>
          <w:color w:val="000000" w:themeColor="text1"/>
        </w:rPr>
        <w:t xml:space="preserve"> (</w:t>
      </w:r>
      <w:r w:rsidR="00170FB6" w:rsidRPr="00170FB6">
        <w:rPr>
          <w:rFonts w:ascii="Arial" w:hAnsi="Arial" w:cs="Arial"/>
          <w:color w:val="000000" w:themeColor="text1"/>
        </w:rPr>
        <w:t xml:space="preserve">Если плановая  цена  определена в срок, то зеленый индикатор, если определена вне срока, </w:t>
      </w:r>
      <w:r w:rsidR="00175BDC">
        <w:rPr>
          <w:rFonts w:ascii="Arial" w:hAnsi="Arial" w:cs="Arial"/>
          <w:color w:val="000000" w:themeColor="text1"/>
        </w:rPr>
        <w:t xml:space="preserve">либо на ходится на расценке и просрочена, </w:t>
      </w:r>
      <w:r w:rsidR="00170FB6" w:rsidRPr="00170FB6">
        <w:rPr>
          <w:rFonts w:ascii="Arial" w:hAnsi="Arial" w:cs="Arial"/>
          <w:color w:val="000000" w:themeColor="text1"/>
        </w:rPr>
        <w:t>то красным. Если позиция еще на расц</w:t>
      </w:r>
      <w:r w:rsidR="008208DF">
        <w:rPr>
          <w:rFonts w:ascii="Arial" w:hAnsi="Arial" w:cs="Arial"/>
          <w:color w:val="000000" w:themeColor="text1"/>
        </w:rPr>
        <w:t>енке и не просрочена, то желтый</w:t>
      </w:r>
      <w:r w:rsidR="00170FB6">
        <w:rPr>
          <w:rFonts w:ascii="Arial" w:hAnsi="Arial" w:cs="Arial"/>
          <w:color w:val="000000" w:themeColor="text1"/>
        </w:rPr>
        <w:t>)</w:t>
      </w:r>
      <w:r w:rsidR="00B91157">
        <w:rPr>
          <w:rFonts w:ascii="Arial" w:hAnsi="Arial" w:cs="Arial"/>
          <w:color w:val="000000" w:themeColor="text1"/>
        </w:rPr>
        <w:t>. Каждый цветовой индикатор должен быть продублирован в отчете цифровым кодом для возможности фильтрации</w:t>
      </w:r>
    </w:p>
    <w:p w14:paraId="03D259E8" w14:textId="739DF8FB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 w:rsidRPr="00316749">
        <w:rPr>
          <w:rFonts w:ascii="Arial" w:hAnsi="Arial" w:cs="Arial"/>
          <w:color w:val="000000" w:themeColor="text1"/>
        </w:rPr>
        <w:t>Статус расценки</w:t>
      </w:r>
      <w:r w:rsidR="00170FB6">
        <w:rPr>
          <w:rFonts w:ascii="Arial" w:hAnsi="Arial" w:cs="Arial"/>
          <w:color w:val="000000" w:themeColor="text1"/>
        </w:rPr>
        <w:t xml:space="preserve"> (</w:t>
      </w:r>
      <w:r w:rsidR="002C1B28">
        <w:rPr>
          <w:rFonts w:ascii="Arial" w:hAnsi="Arial" w:cs="Arial"/>
          <w:color w:val="000000" w:themeColor="text1"/>
        </w:rPr>
        <w:t>«В работе», «</w:t>
      </w:r>
      <w:r w:rsidR="00170FB6" w:rsidRPr="00170FB6">
        <w:rPr>
          <w:rFonts w:ascii="Arial" w:hAnsi="Arial" w:cs="Arial"/>
          <w:color w:val="000000" w:themeColor="text1"/>
        </w:rPr>
        <w:t>Снято с производства/ недоступен на рынке</w:t>
      </w:r>
      <w:r w:rsidR="002C1B28">
        <w:rPr>
          <w:rFonts w:ascii="Arial" w:hAnsi="Arial" w:cs="Arial"/>
          <w:color w:val="000000" w:themeColor="text1"/>
        </w:rPr>
        <w:t>»</w:t>
      </w:r>
      <w:r w:rsidR="00170FB6" w:rsidRPr="00170FB6">
        <w:rPr>
          <w:rFonts w:ascii="Arial" w:hAnsi="Arial" w:cs="Arial"/>
          <w:color w:val="000000" w:themeColor="text1"/>
        </w:rPr>
        <w:t xml:space="preserve">, </w:t>
      </w:r>
      <w:r w:rsidR="002C1B28">
        <w:rPr>
          <w:rFonts w:ascii="Arial" w:hAnsi="Arial" w:cs="Arial"/>
          <w:color w:val="000000" w:themeColor="text1"/>
        </w:rPr>
        <w:t>«</w:t>
      </w:r>
      <w:r w:rsidR="008208DF">
        <w:rPr>
          <w:rFonts w:ascii="Arial" w:hAnsi="Arial" w:cs="Arial"/>
          <w:color w:val="000000" w:themeColor="text1"/>
        </w:rPr>
        <w:t xml:space="preserve">Плановая цена определена», </w:t>
      </w:r>
      <w:r w:rsidR="002C1B28">
        <w:rPr>
          <w:rFonts w:ascii="Arial" w:hAnsi="Arial" w:cs="Arial"/>
          <w:color w:val="000000" w:themeColor="text1"/>
        </w:rPr>
        <w:t>«Плановая цена утверждена»</w:t>
      </w:r>
      <w:r w:rsidR="008208DF">
        <w:rPr>
          <w:rFonts w:ascii="Arial" w:hAnsi="Arial" w:cs="Arial"/>
          <w:color w:val="000000" w:themeColor="text1"/>
        </w:rPr>
        <w:t>)</w:t>
      </w:r>
    </w:p>
    <w:p w14:paraId="37CFD586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Дата включения ОЗМ в перечень</w:t>
      </w:r>
    </w:p>
    <w:p w14:paraId="3B3F5105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Плановая дата расценки</w:t>
      </w:r>
    </w:p>
    <w:p w14:paraId="0713F068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Документ потребности</w:t>
      </w:r>
      <w:r w:rsidR="004E7227">
        <w:rPr>
          <w:rFonts w:ascii="Arial" w:hAnsi="Arial" w:cs="Arial"/>
          <w:color w:val="000000" w:themeColor="text1"/>
        </w:rPr>
        <w:t xml:space="preserve"> ОДЦИ, ОЛ/ТЗ</w:t>
      </w:r>
    </w:p>
    <w:p w14:paraId="22FA731D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Индикатор ОДЦИ</w:t>
      </w:r>
    </w:p>
    <w:p w14:paraId="7D1EF540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Индикатор ОЛ/ТЗ</w:t>
      </w:r>
    </w:p>
    <w:p w14:paraId="27B390A9" w14:textId="77777777" w:rsidR="00316749" w:rsidRPr="00A224A1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 w:rsidRPr="00A224A1">
        <w:rPr>
          <w:rFonts w:ascii="Arial" w:hAnsi="Arial" w:cs="Arial"/>
          <w:color w:val="000000" w:themeColor="text1"/>
        </w:rPr>
        <w:t>Код ОЗМ</w:t>
      </w:r>
    </w:p>
    <w:p w14:paraId="2EC17957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 w:rsidRPr="00A224A1">
        <w:rPr>
          <w:rFonts w:ascii="Arial" w:hAnsi="Arial" w:cs="Arial"/>
          <w:color w:val="000000" w:themeColor="text1"/>
        </w:rPr>
        <w:t>Наименование ОЗМ</w:t>
      </w:r>
    </w:p>
    <w:p w14:paraId="16C9FC7F" w14:textId="3471B3CD" w:rsidR="0004316D" w:rsidRDefault="0004316D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Классификация ОЗМ (иерархия ППЗ)</w:t>
      </w:r>
    </w:p>
    <w:p w14:paraId="4F58BF31" w14:textId="0E65A5F4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Группа материалов</w:t>
      </w:r>
    </w:p>
    <w:p w14:paraId="1AABAAAC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Наименование группы материалов</w:t>
      </w:r>
    </w:p>
    <w:p w14:paraId="46BF433A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Балансовая единица </w:t>
      </w:r>
    </w:p>
    <w:p w14:paraId="3282F17F" w14:textId="77777777" w:rsidR="00316749" w:rsidRPr="00A224A1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Завод</w:t>
      </w:r>
    </w:p>
    <w:p w14:paraId="64775E6A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 w:rsidRPr="00A224A1">
        <w:rPr>
          <w:rFonts w:ascii="Arial" w:hAnsi="Arial" w:cs="Arial"/>
          <w:color w:val="000000" w:themeColor="text1"/>
        </w:rPr>
        <w:t>Базовая цена</w:t>
      </w:r>
    </w:p>
    <w:p w14:paraId="526DFB13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Валюта</w:t>
      </w:r>
    </w:p>
    <w:p w14:paraId="6045D753" w14:textId="77777777" w:rsidR="00511236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 w:rsidRPr="00511236">
        <w:rPr>
          <w:rFonts w:ascii="Arial" w:hAnsi="Arial" w:cs="Arial"/>
          <w:color w:val="000000" w:themeColor="text1"/>
        </w:rPr>
        <w:t>Способ присвоения базовой цены</w:t>
      </w:r>
      <w:r w:rsidR="00BF039F" w:rsidRPr="00511236">
        <w:rPr>
          <w:rFonts w:ascii="Arial" w:hAnsi="Arial" w:cs="Arial"/>
          <w:color w:val="000000" w:themeColor="text1"/>
        </w:rPr>
        <w:t xml:space="preserve"> </w:t>
      </w:r>
      <w:r w:rsidR="00511236">
        <w:rPr>
          <w:rFonts w:ascii="Arial" w:hAnsi="Arial" w:cs="Arial"/>
          <w:color w:val="000000" w:themeColor="text1"/>
        </w:rPr>
        <w:t xml:space="preserve"> (согласно таблице в приложении)</w:t>
      </w:r>
    </w:p>
    <w:p w14:paraId="726279AB" w14:textId="77777777" w:rsidR="00316749" w:rsidRPr="00511236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 w:rsidRPr="00511236">
        <w:rPr>
          <w:rFonts w:ascii="Arial" w:hAnsi="Arial" w:cs="Arial"/>
          <w:color w:val="000000" w:themeColor="text1"/>
        </w:rPr>
        <w:t>Договор</w:t>
      </w:r>
    </w:p>
    <w:p w14:paraId="46E29240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Поставщик</w:t>
      </w:r>
    </w:p>
    <w:p w14:paraId="7D118846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Дата заключения договора</w:t>
      </w:r>
    </w:p>
    <w:p w14:paraId="24A5DC45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Дата окончания договора</w:t>
      </w:r>
    </w:p>
    <w:p w14:paraId="7CE394CC" w14:textId="41D0465A" w:rsidR="00EE4CDA" w:rsidRDefault="00EE4CDA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Год окончания договора</w:t>
      </w:r>
    </w:p>
    <w:p w14:paraId="09FFF9D8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Цена договора</w:t>
      </w:r>
    </w:p>
    <w:p w14:paraId="6E27C86E" w14:textId="074106B8" w:rsidR="00EE4CDA" w:rsidRDefault="00EE4CDA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Валюта договора</w:t>
      </w:r>
    </w:p>
    <w:p w14:paraId="3C207E7A" w14:textId="77777777" w:rsidR="00316749" w:rsidRPr="00A224A1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ФИО пользователя, определившего базовую цену</w:t>
      </w:r>
    </w:p>
    <w:p w14:paraId="45A0F233" w14:textId="3BD825A2" w:rsidR="00316749" w:rsidRPr="00A224A1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Дата начала действия </w:t>
      </w:r>
      <w:r w:rsidR="00A500F0">
        <w:rPr>
          <w:rFonts w:ascii="Arial" w:hAnsi="Arial" w:cs="Arial"/>
          <w:color w:val="000000" w:themeColor="text1"/>
        </w:rPr>
        <w:t xml:space="preserve">базовой </w:t>
      </w:r>
      <w:r>
        <w:rPr>
          <w:rFonts w:ascii="Arial" w:hAnsi="Arial" w:cs="Arial"/>
          <w:color w:val="000000" w:themeColor="text1"/>
        </w:rPr>
        <w:t>цены</w:t>
      </w:r>
      <w:r w:rsidR="00EE4CDA">
        <w:rPr>
          <w:rFonts w:ascii="Arial" w:hAnsi="Arial" w:cs="Arial"/>
          <w:color w:val="000000" w:themeColor="text1"/>
        </w:rPr>
        <w:t xml:space="preserve"> (с возможность массового изменения)</w:t>
      </w:r>
    </w:p>
    <w:p w14:paraId="4A786D3D" w14:textId="4D136A58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 w:rsidRPr="00A224A1">
        <w:rPr>
          <w:rFonts w:ascii="Arial" w:hAnsi="Arial" w:cs="Arial"/>
          <w:color w:val="000000" w:themeColor="text1"/>
        </w:rPr>
        <w:t>Дата окончания действия базовой цены</w:t>
      </w:r>
      <w:r w:rsidR="00EE4CDA">
        <w:rPr>
          <w:rFonts w:ascii="Arial" w:hAnsi="Arial" w:cs="Arial"/>
          <w:color w:val="000000" w:themeColor="text1"/>
        </w:rPr>
        <w:t xml:space="preserve"> (с возможность массового изменения)</w:t>
      </w:r>
    </w:p>
    <w:p w14:paraId="0903876B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Базовая прогнозная цена</w:t>
      </w:r>
    </w:p>
    <w:p w14:paraId="676EC792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Способ присвоения базовой прогнозной цены</w:t>
      </w:r>
    </w:p>
    <w:p w14:paraId="1FEB129E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ФИО пользователя, определившего базовую прогнозную цену</w:t>
      </w:r>
    </w:p>
    <w:p w14:paraId="1836046D" w14:textId="42676F91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Валюта </w:t>
      </w:r>
      <w:r w:rsidR="0088634F">
        <w:rPr>
          <w:rFonts w:ascii="Arial" w:hAnsi="Arial" w:cs="Arial"/>
          <w:color w:val="000000" w:themeColor="text1"/>
        </w:rPr>
        <w:t xml:space="preserve">базовой </w:t>
      </w:r>
      <w:r>
        <w:rPr>
          <w:rFonts w:ascii="Arial" w:hAnsi="Arial" w:cs="Arial"/>
          <w:color w:val="000000" w:themeColor="text1"/>
        </w:rPr>
        <w:t xml:space="preserve">цены </w:t>
      </w:r>
    </w:p>
    <w:p w14:paraId="71B77483" w14:textId="25FDBB61" w:rsidR="00EE4CDA" w:rsidRDefault="00EE4CDA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Плановый курс пересчета</w:t>
      </w:r>
    </w:p>
    <w:p w14:paraId="6B5498F2" w14:textId="64AB83E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Дата начала действия базовой прогнозной цены </w:t>
      </w:r>
      <w:r w:rsidR="00EE4CDA">
        <w:rPr>
          <w:rFonts w:ascii="Arial" w:hAnsi="Arial" w:cs="Arial"/>
          <w:color w:val="000000" w:themeColor="text1"/>
        </w:rPr>
        <w:t>(с возможность массового изменения)</w:t>
      </w:r>
    </w:p>
    <w:p w14:paraId="277C6378" w14:textId="22F02490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Дата окончания действия базовой прогнозной цены </w:t>
      </w:r>
      <w:r w:rsidR="00EE4CDA">
        <w:rPr>
          <w:rFonts w:ascii="Arial" w:hAnsi="Arial" w:cs="Arial"/>
          <w:color w:val="000000" w:themeColor="text1"/>
        </w:rPr>
        <w:t>(с возможность массового изменения)</w:t>
      </w:r>
    </w:p>
    <w:p w14:paraId="6A00A744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Плановая цена</w:t>
      </w:r>
    </w:p>
    <w:p w14:paraId="361DD025" w14:textId="7F8078E6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Дата утверждение плановой</w:t>
      </w:r>
      <w:r w:rsidR="008A3BA0">
        <w:rPr>
          <w:rFonts w:ascii="Arial" w:hAnsi="Arial" w:cs="Arial"/>
          <w:color w:val="000000" w:themeColor="text1"/>
        </w:rPr>
        <w:t>\прогнозной</w:t>
      </w:r>
      <w:r>
        <w:rPr>
          <w:rFonts w:ascii="Arial" w:hAnsi="Arial" w:cs="Arial"/>
          <w:color w:val="000000" w:themeColor="text1"/>
        </w:rPr>
        <w:t xml:space="preserve"> цены</w:t>
      </w:r>
      <w:r w:rsidR="00885778">
        <w:rPr>
          <w:rFonts w:ascii="Arial" w:hAnsi="Arial" w:cs="Arial"/>
          <w:color w:val="000000" w:themeColor="text1"/>
        </w:rPr>
        <w:t xml:space="preserve"> (последняя дата утверждения, в случае корректировок плановой цены)</w:t>
      </w:r>
    </w:p>
    <w:p w14:paraId="30C6D942" w14:textId="7EAB0CD5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ФИО пользователя утвердившего плановую</w:t>
      </w:r>
      <w:r w:rsidR="008A3BA0">
        <w:rPr>
          <w:rFonts w:ascii="Arial" w:hAnsi="Arial" w:cs="Arial"/>
          <w:color w:val="000000" w:themeColor="text1"/>
        </w:rPr>
        <w:t>\прогнозную</w:t>
      </w:r>
      <w:r>
        <w:rPr>
          <w:rFonts w:ascii="Arial" w:hAnsi="Arial" w:cs="Arial"/>
          <w:color w:val="000000" w:themeColor="text1"/>
        </w:rPr>
        <w:t xml:space="preserve"> цену</w:t>
      </w:r>
    </w:p>
    <w:p w14:paraId="57898D32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Комментарий руководителя к отклонению цены</w:t>
      </w:r>
    </w:p>
    <w:p w14:paraId="52FA974C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Обоснование изменения плановой цены</w:t>
      </w:r>
    </w:p>
    <w:p w14:paraId="728B1A2B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Дата начала действия плановой цены</w:t>
      </w:r>
    </w:p>
    <w:p w14:paraId="5D77E279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Дата окончания действия плановой цены</w:t>
      </w:r>
    </w:p>
    <w:p w14:paraId="5B3829BA" w14:textId="77777777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Прогнозная цена</w:t>
      </w:r>
    </w:p>
    <w:p w14:paraId="14A5A262" w14:textId="2E553976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Дата начала действия прогнозный цены</w:t>
      </w:r>
      <w:r w:rsidR="00EE4CDA">
        <w:rPr>
          <w:rFonts w:ascii="Arial" w:hAnsi="Arial" w:cs="Arial"/>
          <w:color w:val="000000" w:themeColor="text1"/>
        </w:rPr>
        <w:t xml:space="preserve"> (с возможность массового изменения)</w:t>
      </w:r>
    </w:p>
    <w:p w14:paraId="31534CF7" w14:textId="4CA28623" w:rsidR="00316749" w:rsidRDefault="00316749" w:rsidP="002A4A66">
      <w:pPr>
        <w:pStyle w:val="afb"/>
        <w:numPr>
          <w:ilvl w:val="0"/>
          <w:numId w:val="23"/>
        </w:numPr>
        <w:spacing w:after="120" w:line="276" w:lineRule="auto"/>
        <w:ind w:left="1281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Дата окончания действия прогнозной цены</w:t>
      </w:r>
      <w:r w:rsidR="00EE4CDA">
        <w:rPr>
          <w:rFonts w:ascii="Arial" w:hAnsi="Arial" w:cs="Arial"/>
          <w:color w:val="000000" w:themeColor="text1"/>
        </w:rPr>
        <w:t xml:space="preserve"> (с возможность массового изменения)</w:t>
      </w:r>
    </w:p>
    <w:bookmarkEnd w:id="25"/>
    <w:p w14:paraId="63BC5E85" w14:textId="65170828" w:rsidR="00DF6629" w:rsidRDefault="00F04F5B" w:rsidP="00CE3AE3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Для возможности автоматического формирования уведомлений Планировщиков цен о необходимости расценки, требуется реализовать фоновое задание (запускаемое раз в сутки), которое формирует отчет с позициями для расценки и на основании него</w:t>
      </w:r>
      <w:r w:rsidRPr="00764CDE">
        <w:rPr>
          <w:rFonts w:ascii="Arial" w:hAnsi="Arial" w:cs="Arial"/>
          <w:color w:val="000000" w:themeColor="text1"/>
        </w:rPr>
        <w:t xml:space="preserve"> автоматически </w:t>
      </w:r>
      <w:r>
        <w:rPr>
          <w:rFonts w:ascii="Arial" w:hAnsi="Arial" w:cs="Arial"/>
          <w:color w:val="000000" w:themeColor="text1"/>
        </w:rPr>
        <w:t xml:space="preserve"> рассылает</w:t>
      </w:r>
      <w:r w:rsidRPr="00764CDE">
        <w:rPr>
          <w:rFonts w:ascii="Arial" w:hAnsi="Arial" w:cs="Arial"/>
          <w:color w:val="000000" w:themeColor="text1"/>
        </w:rPr>
        <w:t xml:space="preserve"> уведомлени</w:t>
      </w:r>
      <w:r>
        <w:rPr>
          <w:rFonts w:ascii="Arial" w:hAnsi="Arial" w:cs="Arial"/>
          <w:color w:val="000000" w:themeColor="text1"/>
        </w:rPr>
        <w:t>я</w:t>
      </w:r>
      <w:r w:rsidRPr="00764CDE">
        <w:rPr>
          <w:rFonts w:ascii="Arial" w:hAnsi="Arial" w:cs="Arial"/>
          <w:color w:val="000000" w:themeColor="text1"/>
        </w:rPr>
        <w:t xml:space="preserve"> по корпоративной электронной почте Планировщик</w:t>
      </w:r>
      <w:r>
        <w:rPr>
          <w:rFonts w:ascii="Arial" w:hAnsi="Arial" w:cs="Arial"/>
          <w:color w:val="000000" w:themeColor="text1"/>
        </w:rPr>
        <w:t>ам</w:t>
      </w:r>
      <w:r w:rsidRPr="00764CDE">
        <w:rPr>
          <w:rFonts w:ascii="Arial" w:hAnsi="Arial" w:cs="Arial"/>
          <w:color w:val="000000" w:themeColor="text1"/>
        </w:rPr>
        <w:t xml:space="preserve"> цен. Адресат для рассылки </w:t>
      </w:r>
      <w:r>
        <w:rPr>
          <w:rFonts w:ascii="Arial" w:hAnsi="Arial" w:cs="Arial"/>
          <w:color w:val="000000" w:themeColor="text1"/>
        </w:rPr>
        <w:t xml:space="preserve">должен </w:t>
      </w:r>
      <w:r w:rsidRPr="00764CDE">
        <w:rPr>
          <w:rFonts w:ascii="Arial" w:hAnsi="Arial" w:cs="Arial"/>
          <w:color w:val="000000" w:themeColor="text1"/>
        </w:rPr>
        <w:t>определя</w:t>
      </w:r>
      <w:r>
        <w:rPr>
          <w:rFonts w:ascii="Arial" w:hAnsi="Arial" w:cs="Arial"/>
          <w:color w:val="000000" w:themeColor="text1"/>
        </w:rPr>
        <w:t>ться</w:t>
      </w:r>
      <w:r w:rsidRPr="00764CDE">
        <w:rPr>
          <w:rFonts w:ascii="Arial" w:hAnsi="Arial" w:cs="Arial"/>
          <w:color w:val="000000" w:themeColor="text1"/>
        </w:rPr>
        <w:t xml:space="preserve"> на основании группы закупок, указанной в карточке материала</w:t>
      </w:r>
    </w:p>
    <w:p w14:paraId="4C82F666" w14:textId="77777777" w:rsidR="00511236" w:rsidRPr="00511236" w:rsidRDefault="00511236" w:rsidP="00CE3AE3">
      <w:pPr>
        <w:spacing w:after="120" w:line="276" w:lineRule="auto"/>
        <w:ind w:firstLine="567"/>
        <w:rPr>
          <w:rFonts w:ascii="Arial" w:hAnsi="Arial" w:cs="Arial"/>
          <w:b/>
          <w:color w:val="000000" w:themeColor="text1"/>
          <w:u w:val="single"/>
        </w:rPr>
      </w:pPr>
      <w:r w:rsidRPr="00511236">
        <w:rPr>
          <w:rFonts w:ascii="Arial" w:hAnsi="Arial" w:cs="Arial"/>
          <w:b/>
          <w:color w:val="000000" w:themeColor="text1"/>
          <w:u w:val="single"/>
        </w:rPr>
        <w:t>Вариант отчета «Позиции на расценку».</w:t>
      </w:r>
    </w:p>
    <w:p w14:paraId="573377FA" w14:textId="1A4D9125" w:rsidR="00DF6629" w:rsidRDefault="00DF6629" w:rsidP="00CE3AE3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Планировщик цен</w:t>
      </w:r>
      <w:r w:rsidR="00C70FA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открывает отчет «Ведение плановых цен», указывает на селекционном экране </w:t>
      </w:r>
      <w:r w:rsidR="00C70FA9">
        <w:rPr>
          <w:rFonts w:ascii="Arial" w:hAnsi="Arial" w:cs="Arial"/>
          <w:color w:val="000000" w:themeColor="text1"/>
        </w:rPr>
        <w:t>критерии выбора</w:t>
      </w:r>
      <w:r>
        <w:rPr>
          <w:rFonts w:ascii="Arial" w:hAnsi="Arial" w:cs="Arial"/>
          <w:color w:val="000000" w:themeColor="text1"/>
        </w:rPr>
        <w:t xml:space="preserve"> и выбирает вариант отчета «Позиции на расценку». В отчете отображаются все позиции МТР и тарифицированных работ, услуг, которые поступили ему на расценку. </w:t>
      </w:r>
    </w:p>
    <w:p w14:paraId="4211DFB1" w14:textId="41764CC1" w:rsidR="00351B37" w:rsidRDefault="00A22ACC" w:rsidP="00CE3AE3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Планировщику цен должен быть доступен автоматический рас</w:t>
      </w:r>
      <w:r w:rsidR="00351B37">
        <w:rPr>
          <w:rFonts w:ascii="Arial" w:hAnsi="Arial" w:cs="Arial"/>
          <w:color w:val="000000" w:themeColor="text1"/>
        </w:rPr>
        <w:t>с</w:t>
      </w:r>
      <w:r>
        <w:rPr>
          <w:rFonts w:ascii="Arial" w:hAnsi="Arial" w:cs="Arial"/>
          <w:color w:val="000000" w:themeColor="text1"/>
        </w:rPr>
        <w:t>чет базовой цены</w:t>
      </w:r>
      <w:r w:rsidR="006E08B3">
        <w:rPr>
          <w:rFonts w:ascii="Arial" w:hAnsi="Arial" w:cs="Arial"/>
          <w:color w:val="000000" w:themeColor="text1"/>
        </w:rPr>
        <w:t xml:space="preserve"> на основании даных</w:t>
      </w:r>
      <w:r w:rsidR="00081689">
        <w:rPr>
          <w:rFonts w:ascii="Arial" w:hAnsi="Arial" w:cs="Arial"/>
          <w:color w:val="000000" w:themeColor="text1"/>
        </w:rPr>
        <w:t>, существующих в системе</w:t>
      </w:r>
      <w:r w:rsidR="00351B37">
        <w:rPr>
          <w:rFonts w:ascii="Arial" w:hAnsi="Arial" w:cs="Arial"/>
          <w:color w:val="000000" w:themeColor="text1"/>
        </w:rPr>
        <w:t xml:space="preserve">, в соответствии со следующим алгоритмом </w:t>
      </w:r>
      <w:r w:rsidR="00351B37" w:rsidRPr="002037F7">
        <w:rPr>
          <w:rFonts w:ascii="Arial" w:hAnsi="Arial" w:cs="Arial"/>
        </w:rPr>
        <w:t>(указано в порядке приоритета)</w:t>
      </w:r>
      <w:r w:rsidR="00351B37">
        <w:rPr>
          <w:rFonts w:ascii="Arial" w:hAnsi="Arial" w:cs="Arial"/>
          <w:color w:val="000000" w:themeColor="text1"/>
        </w:rPr>
        <w:t>:</w:t>
      </w:r>
    </w:p>
    <w:p w14:paraId="1EC2FEF8" w14:textId="413C77D0" w:rsidR="00351B37" w:rsidRPr="002037F7" w:rsidRDefault="00351B37" w:rsidP="00CE3AE3">
      <w:pPr>
        <w:numPr>
          <w:ilvl w:val="0"/>
          <w:numId w:val="32"/>
        </w:numPr>
        <w:spacing w:after="120" w:line="276" w:lineRule="auto"/>
        <w:rPr>
          <w:rFonts w:ascii="Arial" w:hAnsi="Arial" w:cs="Arial"/>
        </w:rPr>
      </w:pPr>
      <w:r w:rsidRPr="002037F7">
        <w:rPr>
          <w:rFonts w:ascii="Arial" w:hAnsi="Arial" w:cs="Arial"/>
        </w:rPr>
        <w:t xml:space="preserve">Цена </w:t>
      </w:r>
      <w:r>
        <w:rPr>
          <w:rFonts w:ascii="Arial" w:hAnsi="Arial" w:cs="Arial"/>
        </w:rPr>
        <w:t>из действующего на момент расценки рамочного</w:t>
      </w:r>
      <w:r w:rsidRPr="002037F7">
        <w:rPr>
          <w:rFonts w:ascii="Arial" w:hAnsi="Arial" w:cs="Arial"/>
        </w:rPr>
        <w:t xml:space="preserve"> контракта</w:t>
      </w:r>
      <w:r>
        <w:rPr>
          <w:rFonts w:ascii="Arial" w:hAnsi="Arial" w:cs="Arial"/>
        </w:rPr>
        <w:t>;</w:t>
      </w:r>
    </w:p>
    <w:p w14:paraId="39BC37BA" w14:textId="683ECC5C" w:rsidR="00351B37" w:rsidRDefault="00351B37" w:rsidP="00CE3AE3">
      <w:pPr>
        <w:widowControl w:val="0"/>
        <w:numPr>
          <w:ilvl w:val="0"/>
          <w:numId w:val="32"/>
        </w:numPr>
        <w:spacing w:after="120" w:line="276" w:lineRule="auto"/>
        <w:rPr>
          <w:rFonts w:ascii="Arial" w:hAnsi="Arial"/>
          <w:szCs w:val="24"/>
          <w:lang w:eastAsia="ru-RU"/>
        </w:rPr>
      </w:pPr>
      <w:r>
        <w:rPr>
          <w:rFonts w:ascii="Arial" w:hAnsi="Arial" w:cs="Arial"/>
          <w:szCs w:val="24"/>
          <w:lang w:eastAsia="ru-RU"/>
        </w:rPr>
        <w:t>Цена</w:t>
      </w:r>
      <w:r w:rsidRPr="002037F7">
        <w:rPr>
          <w:rFonts w:ascii="Arial" w:hAnsi="Arial"/>
          <w:szCs w:val="24"/>
          <w:lang w:eastAsia="ru-RU"/>
        </w:rPr>
        <w:t xml:space="preserve"> последн</w:t>
      </w:r>
      <w:r>
        <w:rPr>
          <w:rFonts w:ascii="Arial" w:hAnsi="Arial"/>
          <w:szCs w:val="24"/>
          <w:lang w:eastAsia="ru-RU"/>
        </w:rPr>
        <w:t xml:space="preserve">ей </w:t>
      </w:r>
      <w:r w:rsidRPr="002037F7">
        <w:rPr>
          <w:rFonts w:ascii="Arial" w:hAnsi="Arial"/>
          <w:szCs w:val="24"/>
          <w:lang w:eastAsia="ru-RU"/>
        </w:rPr>
        <w:t>зарегистрированн</w:t>
      </w:r>
      <w:r>
        <w:rPr>
          <w:rFonts w:ascii="Arial" w:hAnsi="Arial"/>
          <w:szCs w:val="24"/>
          <w:lang w:eastAsia="ru-RU"/>
        </w:rPr>
        <w:t>ой</w:t>
      </w:r>
      <w:r w:rsidRPr="002037F7">
        <w:rPr>
          <w:rFonts w:ascii="Arial" w:hAnsi="Arial"/>
          <w:szCs w:val="24"/>
          <w:lang w:eastAsia="ru-RU"/>
        </w:rPr>
        <w:t xml:space="preserve"> спецификаци</w:t>
      </w:r>
      <w:r>
        <w:rPr>
          <w:rFonts w:ascii="Arial" w:hAnsi="Arial"/>
          <w:szCs w:val="24"/>
          <w:lang w:eastAsia="ru-RU"/>
        </w:rPr>
        <w:t xml:space="preserve">и </w:t>
      </w:r>
      <w:r w:rsidRPr="002037F7">
        <w:rPr>
          <w:rFonts w:ascii="Arial" w:hAnsi="Arial"/>
          <w:szCs w:val="24"/>
          <w:lang w:eastAsia="ru-RU"/>
        </w:rPr>
        <w:t>в</w:t>
      </w:r>
      <w:r>
        <w:rPr>
          <w:rFonts w:ascii="Arial" w:hAnsi="Arial"/>
          <w:szCs w:val="24"/>
          <w:lang w:eastAsia="ru-RU"/>
        </w:rPr>
        <w:t xml:space="preserve"> течение последних 2-х лет, предшествующих планируемому году.</w:t>
      </w:r>
    </w:p>
    <w:p w14:paraId="04B2A6ED" w14:textId="77777777" w:rsidR="00351B37" w:rsidRDefault="00351B37" w:rsidP="00CE3AE3">
      <w:pPr>
        <w:widowControl w:val="0"/>
        <w:spacing w:after="120" w:line="276" w:lineRule="auto"/>
        <w:ind w:firstLine="708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t>Если найдена цена в рамках второго года, предшествующего планируемому, то применяется следующая формула расчета цены:</w:t>
      </w:r>
    </w:p>
    <w:p w14:paraId="54BA8918" w14:textId="7D045A2A" w:rsidR="00351B37" w:rsidRDefault="00351B37" w:rsidP="00CE3AE3">
      <w:pPr>
        <w:pStyle w:val="10"/>
        <w:numPr>
          <w:ilvl w:val="0"/>
          <w:numId w:val="0"/>
        </w:numPr>
        <w:spacing w:after="120" w:afterAutospacing="0"/>
        <w:ind w:firstLine="708"/>
      </w:pPr>
      <w:r>
        <w:rPr>
          <w:rFonts w:cs="Arial"/>
        </w:rPr>
        <w:t>PЦ = ЦД</w:t>
      </w:r>
      <w:r w:rsidR="00F00BAA">
        <w:rPr>
          <w:rFonts w:cs="Arial"/>
        </w:rPr>
        <w:t xml:space="preserve"> </w:t>
      </w:r>
      <w:r w:rsidRPr="0056499A">
        <w:t>●</w:t>
      </w:r>
      <w:r>
        <w:rPr>
          <w:rFonts w:cs="Arial"/>
        </w:rPr>
        <w:t xml:space="preserve"> ПК </w:t>
      </w:r>
      <w:r w:rsidRPr="0056499A">
        <w:t>●</w:t>
      </w:r>
      <w:r>
        <w:t xml:space="preserve"> (1+ИИ</w:t>
      </w:r>
      <w:r w:rsidR="00F00BAA">
        <w:rPr>
          <w:sz w:val="18"/>
          <w:szCs w:val="18"/>
        </w:rPr>
        <w:t>1</w:t>
      </w:r>
      <w:r>
        <w:t>)</w:t>
      </w:r>
      <w:r w:rsidRPr="00717826">
        <w:t xml:space="preserve"> </w:t>
      </w:r>
      <w:r w:rsidRPr="0056499A">
        <w:t>●</w:t>
      </w:r>
      <w:r>
        <w:t xml:space="preserve"> (1+ИИ</w:t>
      </w:r>
      <w:r w:rsidR="00F00BAA">
        <w:rPr>
          <w:sz w:val="18"/>
          <w:szCs w:val="18"/>
        </w:rPr>
        <w:t>2</w:t>
      </w:r>
      <w:r>
        <w:t>), где</w:t>
      </w:r>
    </w:p>
    <w:p w14:paraId="132A4400" w14:textId="07807616" w:rsidR="00351B37" w:rsidRDefault="00351B37" w:rsidP="00CE3AE3">
      <w:pPr>
        <w:widowControl w:val="0"/>
        <w:spacing w:after="120" w:line="276" w:lineRule="auto"/>
        <w:ind w:left="504" w:firstLine="708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t>ЦД – цена найденного договора в рублях;</w:t>
      </w:r>
    </w:p>
    <w:p w14:paraId="53C10B0D" w14:textId="35DFDD64" w:rsidR="00351B37" w:rsidRDefault="00351B37" w:rsidP="00CE3AE3">
      <w:pPr>
        <w:widowControl w:val="0"/>
        <w:spacing w:after="120" w:line="276" w:lineRule="auto"/>
        <w:ind w:left="1212"/>
        <w:rPr>
          <w:rFonts w:ascii="Arial" w:hAnsi="Arial"/>
          <w:szCs w:val="24"/>
          <w:lang w:eastAsia="ru-RU"/>
        </w:rPr>
      </w:pPr>
      <w:r w:rsidRPr="00030BB6">
        <w:rPr>
          <w:rFonts w:ascii="Arial" w:hAnsi="Arial"/>
          <w:szCs w:val="24"/>
          <w:lang w:eastAsia="ru-RU"/>
        </w:rPr>
        <w:t>ПК – плановый курс для пересчета в рубли (применяется если цена договора в валюте</w:t>
      </w:r>
      <w:r w:rsidR="00E708A2">
        <w:rPr>
          <w:rFonts w:ascii="Arial" w:hAnsi="Arial"/>
          <w:szCs w:val="24"/>
          <w:lang w:eastAsia="ru-RU"/>
        </w:rPr>
        <w:t>,</w:t>
      </w:r>
      <w:r w:rsidRPr="00030BB6">
        <w:rPr>
          <w:rFonts w:ascii="Arial" w:hAnsi="Arial"/>
          <w:szCs w:val="24"/>
          <w:lang w:eastAsia="ru-RU"/>
        </w:rPr>
        <w:t xml:space="preserve"> отличной от рубля)</w:t>
      </w:r>
      <w:r>
        <w:rPr>
          <w:rFonts w:ascii="Arial" w:hAnsi="Arial"/>
          <w:szCs w:val="24"/>
          <w:lang w:eastAsia="ru-RU"/>
        </w:rPr>
        <w:t>;</w:t>
      </w:r>
    </w:p>
    <w:p w14:paraId="2FD1DAB3" w14:textId="2538B885" w:rsidR="00351B37" w:rsidRDefault="00351B37" w:rsidP="00CE3AE3">
      <w:pPr>
        <w:widowControl w:val="0"/>
        <w:spacing w:after="120" w:line="276" w:lineRule="auto"/>
        <w:ind w:left="1198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t>ИИ</w:t>
      </w:r>
      <w:r w:rsidR="00F00BAA">
        <w:rPr>
          <w:rFonts w:ascii="Arial" w:hAnsi="Arial"/>
          <w:sz w:val="18"/>
          <w:szCs w:val="18"/>
          <w:lang w:eastAsia="ru-RU"/>
        </w:rPr>
        <w:t>1</w:t>
      </w:r>
      <w:r>
        <w:rPr>
          <w:rFonts w:ascii="Arial" w:hAnsi="Arial"/>
          <w:szCs w:val="24"/>
          <w:lang w:eastAsia="ru-RU"/>
        </w:rPr>
        <w:t>– индекс инфляции года, предшествующего планируемому (загружается из системы АСКБ);</w:t>
      </w:r>
    </w:p>
    <w:p w14:paraId="20BFCADD" w14:textId="79B66F7B" w:rsidR="00351B37" w:rsidRDefault="00351B37" w:rsidP="00CE3AE3">
      <w:pPr>
        <w:widowControl w:val="0"/>
        <w:spacing w:after="120" w:line="276" w:lineRule="auto"/>
        <w:ind w:left="1198"/>
        <w:rPr>
          <w:rFonts w:ascii="Arial" w:hAnsi="Arial"/>
          <w:szCs w:val="24"/>
          <w:lang w:eastAsia="ru-RU"/>
        </w:rPr>
      </w:pPr>
      <w:r w:rsidRPr="00212975">
        <w:rPr>
          <w:rFonts w:ascii="Arial" w:hAnsi="Arial"/>
          <w:szCs w:val="24"/>
          <w:lang w:eastAsia="ru-RU"/>
        </w:rPr>
        <w:t>ИИ</w:t>
      </w:r>
      <w:r w:rsidR="00F00BAA">
        <w:rPr>
          <w:rFonts w:ascii="Arial" w:hAnsi="Arial"/>
          <w:sz w:val="18"/>
          <w:szCs w:val="18"/>
          <w:lang w:eastAsia="ru-RU"/>
        </w:rPr>
        <w:t>2</w:t>
      </w:r>
      <w:r w:rsidRPr="00212975">
        <w:rPr>
          <w:rFonts w:ascii="Arial" w:hAnsi="Arial"/>
          <w:szCs w:val="24"/>
          <w:lang w:eastAsia="ru-RU"/>
        </w:rPr>
        <w:t xml:space="preserve"> </w:t>
      </w:r>
      <w:r>
        <w:rPr>
          <w:rFonts w:ascii="Arial" w:hAnsi="Arial"/>
          <w:szCs w:val="24"/>
          <w:lang w:eastAsia="ru-RU"/>
        </w:rPr>
        <w:t>– индекс инфляции 2-го года, предшествующего планируемому (загружается из системы АСКБ);</w:t>
      </w:r>
    </w:p>
    <w:p w14:paraId="78D63ED9" w14:textId="77777777" w:rsidR="00351B37" w:rsidRDefault="00351B37" w:rsidP="00CE3AE3">
      <w:pPr>
        <w:widowControl w:val="0"/>
        <w:spacing w:after="120" w:line="276" w:lineRule="auto"/>
        <w:ind w:firstLine="708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lastRenderedPageBreak/>
        <w:t>Если найдена цена в рамках первого года, предшествующего планируемому, то применяется следующая формула расчета цены:</w:t>
      </w:r>
    </w:p>
    <w:p w14:paraId="4E35FE5F" w14:textId="141DFAD8" w:rsidR="00351B37" w:rsidRDefault="00351B37" w:rsidP="00CE3AE3">
      <w:pPr>
        <w:pStyle w:val="10"/>
        <w:keepNext w:val="0"/>
        <w:keepLines w:val="0"/>
        <w:numPr>
          <w:ilvl w:val="0"/>
          <w:numId w:val="0"/>
        </w:numPr>
        <w:spacing w:after="120" w:afterAutospacing="0"/>
        <w:ind w:left="708"/>
      </w:pPr>
      <w:r>
        <w:rPr>
          <w:rFonts w:cs="Arial"/>
        </w:rPr>
        <w:t xml:space="preserve">PЦ = (ЦД </w:t>
      </w:r>
      <w:r w:rsidRPr="0056499A">
        <w:t>●</w:t>
      </w:r>
      <w:r>
        <w:rPr>
          <w:rFonts w:cs="Arial"/>
        </w:rPr>
        <w:t xml:space="preserve"> ПК) </w:t>
      </w:r>
      <w:r w:rsidRPr="0056499A">
        <w:t>●</w:t>
      </w:r>
      <w:r>
        <w:t xml:space="preserve"> (1+ИИ</w:t>
      </w:r>
      <w:r w:rsidR="007C2C62">
        <w:rPr>
          <w:sz w:val="18"/>
          <w:szCs w:val="18"/>
        </w:rPr>
        <w:t>1)</w:t>
      </w:r>
      <w:r>
        <w:t>, где</w:t>
      </w:r>
    </w:p>
    <w:p w14:paraId="086C5FF3" w14:textId="412162B6" w:rsidR="00351B37" w:rsidRDefault="00351B37" w:rsidP="00CE3AE3">
      <w:pPr>
        <w:widowControl w:val="0"/>
        <w:spacing w:after="120" w:line="276" w:lineRule="auto"/>
        <w:ind w:left="708" w:firstLine="708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t>ЦД – цена найденного договора в рублях;</w:t>
      </w:r>
    </w:p>
    <w:p w14:paraId="1CEE6318" w14:textId="336CA33E" w:rsidR="00351B37" w:rsidRDefault="00351B37" w:rsidP="00CE3AE3">
      <w:pPr>
        <w:widowControl w:val="0"/>
        <w:spacing w:after="120" w:line="276" w:lineRule="auto"/>
        <w:ind w:left="1416"/>
        <w:rPr>
          <w:rFonts w:ascii="Arial" w:hAnsi="Arial"/>
          <w:szCs w:val="24"/>
          <w:lang w:eastAsia="ru-RU"/>
        </w:rPr>
      </w:pPr>
      <w:r w:rsidRPr="00030BB6">
        <w:rPr>
          <w:rFonts w:ascii="Arial" w:hAnsi="Arial"/>
          <w:szCs w:val="24"/>
          <w:lang w:eastAsia="ru-RU"/>
        </w:rPr>
        <w:t>ПК – плановый курс для пересчета в рубли (применяется если цена договора в валюте отличной от рубля)</w:t>
      </w:r>
      <w:r>
        <w:rPr>
          <w:rFonts w:ascii="Arial" w:hAnsi="Arial"/>
          <w:szCs w:val="24"/>
          <w:lang w:eastAsia="ru-RU"/>
        </w:rPr>
        <w:t>;</w:t>
      </w:r>
    </w:p>
    <w:p w14:paraId="6FD817D5" w14:textId="1B632C3A" w:rsidR="00351B37" w:rsidRPr="002037F7" w:rsidRDefault="00351B37" w:rsidP="00CE3AE3">
      <w:pPr>
        <w:widowControl w:val="0"/>
        <w:spacing w:after="120" w:line="276" w:lineRule="auto"/>
        <w:ind w:left="1416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t>ИИ</w:t>
      </w:r>
      <w:r w:rsidR="00E708A2">
        <w:rPr>
          <w:rFonts w:ascii="Arial" w:hAnsi="Arial"/>
          <w:sz w:val="18"/>
          <w:szCs w:val="18"/>
          <w:lang w:eastAsia="ru-RU"/>
        </w:rPr>
        <w:t>1</w:t>
      </w:r>
      <w:r>
        <w:rPr>
          <w:rFonts w:ascii="Arial" w:hAnsi="Arial"/>
          <w:szCs w:val="24"/>
          <w:lang w:eastAsia="ru-RU"/>
        </w:rPr>
        <w:t>– индекс инфляции года, предшествующего планируемому (загружается из системы АСКБ);</w:t>
      </w:r>
      <w:r w:rsidRPr="00212975">
        <w:rPr>
          <w:rFonts w:ascii="Arial" w:hAnsi="Arial"/>
          <w:szCs w:val="24"/>
          <w:lang w:eastAsia="ru-RU"/>
        </w:rPr>
        <w:t xml:space="preserve">  </w:t>
      </w:r>
    </w:p>
    <w:p w14:paraId="50173473" w14:textId="20977EE0" w:rsidR="00351B37" w:rsidRPr="00462C23" w:rsidRDefault="00351B37" w:rsidP="00CE3AE3">
      <w:pPr>
        <w:widowControl w:val="0"/>
        <w:numPr>
          <w:ilvl w:val="0"/>
          <w:numId w:val="32"/>
        </w:numPr>
        <w:spacing w:after="120" w:line="276" w:lineRule="auto"/>
        <w:rPr>
          <w:rFonts w:ascii="Arial" w:hAnsi="Arial"/>
          <w:szCs w:val="24"/>
          <w:lang w:eastAsia="ru-RU"/>
        </w:rPr>
      </w:pPr>
      <w:r w:rsidRPr="002037F7">
        <w:rPr>
          <w:rFonts w:ascii="Arial" w:hAnsi="Arial" w:cs="Arial"/>
          <w:szCs w:val="24"/>
          <w:lang w:eastAsia="ru-RU"/>
        </w:rPr>
        <w:t>Плановая цена предыдущего периода</w:t>
      </w:r>
      <w:r>
        <w:rPr>
          <w:rFonts w:ascii="Arial" w:hAnsi="Arial" w:cs="Arial"/>
          <w:szCs w:val="24"/>
          <w:lang w:eastAsia="ru-RU"/>
        </w:rPr>
        <w:t>;</w:t>
      </w:r>
    </w:p>
    <w:p w14:paraId="501D606C" w14:textId="24CB7D53" w:rsidR="00C70FA9" w:rsidRDefault="00351B37" w:rsidP="00CE3AE3">
      <w:pPr>
        <w:widowControl w:val="0"/>
        <w:numPr>
          <w:ilvl w:val="0"/>
          <w:numId w:val="32"/>
        </w:num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/>
          <w:szCs w:val="24"/>
          <w:lang w:eastAsia="ru-RU"/>
        </w:rPr>
        <w:t xml:space="preserve">Стандартная цена из кода ЕК МТР. </w:t>
      </w:r>
    </w:p>
    <w:p w14:paraId="348D98B0" w14:textId="2EB971BF" w:rsidR="00DF6629" w:rsidRDefault="00EE2FD1" w:rsidP="00CE3AE3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 w:rsidRPr="00DF7FF6">
        <w:rPr>
          <w:rFonts w:ascii="Arial" w:hAnsi="Arial" w:cs="Arial"/>
          <w:color w:val="000000" w:themeColor="text1"/>
        </w:rPr>
        <w:t xml:space="preserve">Данный рассчет производится автоматически в процессе запуска отчета. </w:t>
      </w:r>
      <w:r w:rsidR="00DF6629" w:rsidRPr="00E87400">
        <w:rPr>
          <w:rFonts w:ascii="Arial" w:hAnsi="Arial" w:cs="Arial"/>
          <w:color w:val="000000" w:themeColor="text1"/>
        </w:rPr>
        <w:t xml:space="preserve">В поле «Способ присвоения базовой цены» </w:t>
      </w:r>
      <w:r w:rsidR="00447432" w:rsidRPr="00E87400">
        <w:rPr>
          <w:rFonts w:ascii="Arial" w:hAnsi="Arial" w:cs="Arial"/>
          <w:color w:val="000000" w:themeColor="text1"/>
        </w:rPr>
        <w:t xml:space="preserve">автоматически </w:t>
      </w:r>
      <w:r w:rsidR="00DF6629" w:rsidRPr="00E87400">
        <w:rPr>
          <w:rFonts w:ascii="Arial" w:hAnsi="Arial" w:cs="Arial"/>
          <w:color w:val="000000" w:themeColor="text1"/>
        </w:rPr>
        <w:t xml:space="preserve">указывается </w:t>
      </w:r>
      <w:r w:rsidRPr="00DF7FF6">
        <w:rPr>
          <w:rFonts w:ascii="Arial" w:hAnsi="Arial" w:cs="Arial"/>
          <w:color w:val="000000" w:themeColor="text1"/>
        </w:rPr>
        <w:t xml:space="preserve">соответствующее </w:t>
      </w:r>
      <w:r w:rsidR="00DF6629" w:rsidRPr="00E87400">
        <w:rPr>
          <w:rFonts w:ascii="Arial" w:hAnsi="Arial" w:cs="Arial"/>
          <w:color w:val="000000" w:themeColor="text1"/>
        </w:rPr>
        <w:t>значение</w:t>
      </w:r>
      <w:r w:rsidRPr="00DF7FF6">
        <w:rPr>
          <w:rFonts w:ascii="Arial" w:hAnsi="Arial" w:cs="Arial"/>
          <w:color w:val="000000" w:themeColor="text1"/>
        </w:rPr>
        <w:t xml:space="preserve"> из Таблицы 1.</w:t>
      </w:r>
      <w:r w:rsidR="00DF6629" w:rsidRPr="00E87400">
        <w:rPr>
          <w:rFonts w:ascii="Arial" w:hAnsi="Arial" w:cs="Arial"/>
          <w:color w:val="000000" w:themeColor="text1"/>
        </w:rPr>
        <w:t xml:space="preserve"> </w:t>
      </w:r>
      <w:r w:rsidRPr="00DF7FF6">
        <w:rPr>
          <w:rFonts w:ascii="Arial" w:hAnsi="Arial" w:cs="Arial"/>
          <w:color w:val="000000" w:themeColor="text1"/>
        </w:rPr>
        <w:t xml:space="preserve">В </w:t>
      </w:r>
      <w:r w:rsidR="00DF6629" w:rsidRPr="00E87400">
        <w:rPr>
          <w:rFonts w:ascii="Arial" w:hAnsi="Arial" w:cs="Arial"/>
          <w:color w:val="000000" w:themeColor="text1"/>
        </w:rPr>
        <w:t xml:space="preserve">поле «Дата окончания действия базовой цены» указывается </w:t>
      </w:r>
      <w:r w:rsidRPr="00DF7FF6">
        <w:rPr>
          <w:rFonts w:ascii="Arial" w:hAnsi="Arial" w:cs="Arial"/>
          <w:color w:val="000000" w:themeColor="text1"/>
        </w:rPr>
        <w:t>31.12.</w:t>
      </w:r>
      <w:r w:rsidRPr="00DF7FF6">
        <w:rPr>
          <w:rFonts w:ascii="Arial" w:hAnsi="Arial" w:cs="Arial"/>
          <w:color w:val="000000" w:themeColor="text1"/>
          <w:lang w:val="en-US"/>
        </w:rPr>
        <w:t>XX</w:t>
      </w:r>
      <w:r w:rsidRPr="00DF7FF6">
        <w:rPr>
          <w:rFonts w:ascii="Arial" w:hAnsi="Arial" w:cs="Arial"/>
          <w:color w:val="000000" w:themeColor="text1"/>
        </w:rPr>
        <w:t xml:space="preserve">, где </w:t>
      </w:r>
      <w:r w:rsidRPr="00DF7FF6">
        <w:rPr>
          <w:rFonts w:ascii="Arial" w:hAnsi="Arial" w:cs="Arial"/>
          <w:color w:val="000000" w:themeColor="text1"/>
          <w:lang w:val="en-US"/>
        </w:rPr>
        <w:t>XX</w:t>
      </w:r>
      <w:r w:rsidRPr="00DF7FF6">
        <w:rPr>
          <w:rFonts w:ascii="Arial" w:hAnsi="Arial" w:cs="Arial"/>
          <w:color w:val="000000" w:themeColor="text1"/>
        </w:rPr>
        <w:t xml:space="preserve"> соответствует планируемому году</w:t>
      </w:r>
      <w:r w:rsidR="00DF6629" w:rsidRPr="00E87400">
        <w:rPr>
          <w:rFonts w:ascii="Arial" w:hAnsi="Arial" w:cs="Arial"/>
          <w:color w:val="000000" w:themeColor="text1"/>
        </w:rPr>
        <w:t>. В случае выявления нескольких спецификаций</w:t>
      </w:r>
      <w:r w:rsidR="00E87400" w:rsidRPr="00DF7FF6">
        <w:rPr>
          <w:rFonts w:ascii="Arial" w:hAnsi="Arial" w:cs="Arial"/>
          <w:color w:val="000000" w:themeColor="text1"/>
        </w:rPr>
        <w:t xml:space="preserve"> за последние 2 года</w:t>
      </w:r>
      <w:r w:rsidR="00DF6629" w:rsidRPr="00E87400">
        <w:rPr>
          <w:rFonts w:ascii="Arial" w:hAnsi="Arial" w:cs="Arial"/>
          <w:color w:val="000000" w:themeColor="text1"/>
        </w:rPr>
        <w:t xml:space="preserve">, </w:t>
      </w:r>
      <w:r w:rsidR="00E87400" w:rsidRPr="00DF7FF6">
        <w:rPr>
          <w:rFonts w:ascii="Arial" w:hAnsi="Arial" w:cs="Arial"/>
          <w:color w:val="000000" w:themeColor="text1"/>
        </w:rPr>
        <w:t>берется спецификация</w:t>
      </w:r>
      <w:r w:rsidR="00DF6629" w:rsidRPr="00E87400">
        <w:rPr>
          <w:rFonts w:ascii="Arial" w:hAnsi="Arial" w:cs="Arial"/>
          <w:color w:val="000000" w:themeColor="text1"/>
        </w:rPr>
        <w:t xml:space="preserve"> с более поздней датой начала действия договора. </w:t>
      </w:r>
      <w:r w:rsidR="00E87400">
        <w:rPr>
          <w:rFonts w:ascii="Arial" w:hAnsi="Arial" w:cs="Arial"/>
          <w:color w:val="000000" w:themeColor="text1"/>
        </w:rPr>
        <w:t xml:space="preserve">Должна быть возможность перехода в </w:t>
      </w:r>
      <w:r w:rsidR="00E87400" w:rsidRPr="00E87400">
        <w:rPr>
          <w:rFonts w:ascii="Arial" w:hAnsi="Arial" w:cs="Arial"/>
        </w:rPr>
        <w:t xml:space="preserve">найденный </w:t>
      </w:r>
      <w:r w:rsidR="00DF6629" w:rsidRPr="00E87400">
        <w:rPr>
          <w:rFonts w:ascii="Arial" w:hAnsi="Arial" w:cs="Arial"/>
        </w:rPr>
        <w:t xml:space="preserve">системой </w:t>
      </w:r>
      <w:r w:rsidR="00E87400" w:rsidRPr="00DF7FF6">
        <w:rPr>
          <w:rFonts w:ascii="Arial" w:hAnsi="Arial" w:cs="Arial"/>
        </w:rPr>
        <w:t xml:space="preserve">для определения базовой цены </w:t>
      </w:r>
      <w:r w:rsidR="00DF6629" w:rsidRPr="00E87400">
        <w:rPr>
          <w:rFonts w:ascii="Arial" w:hAnsi="Arial" w:cs="Arial"/>
        </w:rPr>
        <w:t xml:space="preserve">договор </w:t>
      </w:r>
      <w:r w:rsidR="00E87400">
        <w:rPr>
          <w:rFonts w:ascii="Arial" w:hAnsi="Arial" w:cs="Arial"/>
        </w:rPr>
        <w:t>непосредственно</w:t>
      </w:r>
      <w:r w:rsidR="00DF6629" w:rsidRPr="00E87400">
        <w:rPr>
          <w:rFonts w:ascii="Arial" w:hAnsi="Arial" w:cs="Arial"/>
        </w:rPr>
        <w:t xml:space="preserve"> из отчета </w:t>
      </w:r>
      <w:r w:rsidR="00DF6629" w:rsidRPr="00E87400">
        <w:rPr>
          <w:rFonts w:ascii="Arial" w:hAnsi="Arial" w:cs="Arial"/>
          <w:color w:val="000000" w:themeColor="text1"/>
        </w:rPr>
        <w:t>«Ведение плановых цен».</w:t>
      </w:r>
    </w:p>
    <w:p w14:paraId="0E2C22FE" w14:textId="40F6A48A" w:rsidR="008E50FF" w:rsidRDefault="00625B97" w:rsidP="00CE3AE3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Опредленное системой значение базовой цены должно быть доступно для ручной корректировки</w:t>
      </w:r>
      <w:r w:rsidR="008E50FF">
        <w:rPr>
          <w:rFonts w:ascii="Arial" w:hAnsi="Arial" w:cs="Arial"/>
          <w:color w:val="000000" w:themeColor="text1"/>
        </w:rPr>
        <w:t xml:space="preserve"> планировщиком цен, за исключением ситуации, если цена взята из действующего рамочного контракта.</w:t>
      </w:r>
      <w:r w:rsidR="00CE3AE3">
        <w:rPr>
          <w:rFonts w:ascii="Arial" w:hAnsi="Arial" w:cs="Arial"/>
          <w:color w:val="000000" w:themeColor="text1"/>
        </w:rPr>
        <w:t xml:space="preserve"> </w:t>
      </w:r>
      <w:r w:rsidR="008E50FF">
        <w:rPr>
          <w:rFonts w:ascii="Arial" w:hAnsi="Arial" w:cs="Arial"/>
          <w:color w:val="000000" w:themeColor="text1"/>
        </w:rPr>
        <w:t>При этом должна быть возможность обновления рассчета базовой цены по нажатию кнопки «</w:t>
      </w:r>
      <w:r w:rsidR="00610025">
        <w:rPr>
          <w:rFonts w:ascii="Arial" w:hAnsi="Arial" w:cs="Arial"/>
          <w:color w:val="000000" w:themeColor="text1"/>
        </w:rPr>
        <w:t>Авторасчет базовой цены</w:t>
      </w:r>
      <w:r w:rsidR="008E50FF">
        <w:rPr>
          <w:rFonts w:ascii="Arial" w:hAnsi="Arial" w:cs="Arial"/>
          <w:color w:val="000000" w:themeColor="text1"/>
        </w:rPr>
        <w:t>».</w:t>
      </w:r>
    </w:p>
    <w:p w14:paraId="37276018" w14:textId="19D69E30" w:rsidR="00F34D31" w:rsidRDefault="00126AB0" w:rsidP="00CE3AE3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Если </w:t>
      </w:r>
      <w:r w:rsidR="006E08B3">
        <w:rPr>
          <w:rFonts w:ascii="Arial" w:hAnsi="Arial" w:cs="Arial"/>
          <w:color w:val="000000" w:themeColor="text1"/>
        </w:rPr>
        <w:t>базовую цену автоматически определить не удалось</w:t>
      </w:r>
      <w:r>
        <w:rPr>
          <w:rFonts w:ascii="Arial" w:hAnsi="Arial" w:cs="Arial"/>
          <w:color w:val="000000" w:themeColor="text1"/>
        </w:rPr>
        <w:t>, то планировщик цен должен ввести</w:t>
      </w:r>
      <w:r w:rsidR="000314E7">
        <w:rPr>
          <w:rFonts w:ascii="Arial" w:hAnsi="Arial" w:cs="Arial"/>
          <w:color w:val="000000" w:themeColor="text1"/>
        </w:rPr>
        <w:t xml:space="preserve"> значение в</w:t>
      </w:r>
      <w:r>
        <w:rPr>
          <w:rFonts w:ascii="Arial" w:hAnsi="Arial" w:cs="Arial"/>
          <w:color w:val="000000" w:themeColor="text1"/>
        </w:rPr>
        <w:t xml:space="preserve"> </w:t>
      </w:r>
      <w:r w:rsidR="003A17AD">
        <w:rPr>
          <w:rFonts w:ascii="Arial" w:hAnsi="Arial" w:cs="Arial"/>
          <w:color w:val="000000" w:themeColor="text1"/>
        </w:rPr>
        <w:t>поле «Б</w:t>
      </w:r>
      <w:r>
        <w:rPr>
          <w:rFonts w:ascii="Arial" w:hAnsi="Arial" w:cs="Arial"/>
          <w:color w:val="000000" w:themeColor="text1"/>
        </w:rPr>
        <w:t>азов</w:t>
      </w:r>
      <w:r w:rsidR="003A17AD">
        <w:rPr>
          <w:rFonts w:ascii="Arial" w:hAnsi="Arial" w:cs="Arial"/>
          <w:color w:val="000000" w:themeColor="text1"/>
        </w:rPr>
        <w:t>ая</w:t>
      </w:r>
      <w:r>
        <w:rPr>
          <w:rFonts w:ascii="Arial" w:hAnsi="Arial" w:cs="Arial"/>
          <w:color w:val="000000" w:themeColor="text1"/>
        </w:rPr>
        <w:t xml:space="preserve"> цен</w:t>
      </w:r>
      <w:r w:rsidR="003A17AD">
        <w:rPr>
          <w:rFonts w:ascii="Arial" w:hAnsi="Arial" w:cs="Arial"/>
          <w:color w:val="000000" w:themeColor="text1"/>
        </w:rPr>
        <w:t>а»</w:t>
      </w:r>
      <w:r w:rsidR="006E02F4">
        <w:rPr>
          <w:rFonts w:ascii="Arial" w:hAnsi="Arial" w:cs="Arial"/>
          <w:color w:val="000000" w:themeColor="text1"/>
        </w:rPr>
        <w:t xml:space="preserve"> и </w:t>
      </w:r>
      <w:r w:rsidR="006E02F4" w:rsidRPr="00DC2057">
        <w:rPr>
          <w:rFonts w:ascii="Arial" w:hAnsi="Arial" w:cs="Arial"/>
          <w:color w:val="000000" w:themeColor="text1"/>
        </w:rPr>
        <w:t xml:space="preserve">поле «Способ присвоения базовой цены» </w:t>
      </w:r>
      <w:r w:rsidR="00F34D31">
        <w:rPr>
          <w:rFonts w:ascii="Arial" w:hAnsi="Arial" w:cs="Arial"/>
          <w:color w:val="000000" w:themeColor="text1"/>
        </w:rPr>
        <w:t>вручную</w:t>
      </w:r>
      <w:r w:rsidR="00292763">
        <w:rPr>
          <w:rFonts w:ascii="Arial" w:hAnsi="Arial" w:cs="Arial"/>
          <w:color w:val="000000" w:themeColor="text1"/>
        </w:rPr>
        <w:t>.</w:t>
      </w:r>
      <w:r w:rsidR="000314E7">
        <w:rPr>
          <w:rFonts w:ascii="Arial" w:hAnsi="Arial" w:cs="Arial"/>
          <w:color w:val="000000" w:themeColor="text1"/>
        </w:rPr>
        <w:t xml:space="preserve"> </w:t>
      </w:r>
      <w:r w:rsidR="000C3FA9">
        <w:rPr>
          <w:rFonts w:ascii="Arial" w:hAnsi="Arial" w:cs="Arial"/>
          <w:color w:val="000000" w:themeColor="text1"/>
        </w:rPr>
        <w:t>После ручной корректировки поля</w:t>
      </w:r>
      <w:r w:rsidR="006E02F4">
        <w:rPr>
          <w:rFonts w:ascii="Arial" w:hAnsi="Arial" w:cs="Arial"/>
          <w:color w:val="000000" w:themeColor="text1"/>
        </w:rPr>
        <w:t xml:space="preserve"> </w:t>
      </w:r>
      <w:r w:rsidR="000C3FA9">
        <w:rPr>
          <w:rFonts w:ascii="Arial" w:hAnsi="Arial" w:cs="Arial"/>
          <w:color w:val="000000" w:themeColor="text1"/>
        </w:rPr>
        <w:t xml:space="preserve">«Базовая </w:t>
      </w:r>
      <w:r w:rsidR="006E02F4">
        <w:rPr>
          <w:rFonts w:ascii="Arial" w:hAnsi="Arial" w:cs="Arial"/>
          <w:color w:val="000000" w:themeColor="text1"/>
        </w:rPr>
        <w:t>цена</w:t>
      </w:r>
      <w:r w:rsidR="000C3FA9">
        <w:rPr>
          <w:rFonts w:ascii="Arial" w:hAnsi="Arial" w:cs="Arial"/>
          <w:color w:val="000000" w:themeColor="text1"/>
        </w:rPr>
        <w:t>»</w:t>
      </w:r>
      <w:r w:rsidR="006E02F4">
        <w:rPr>
          <w:rFonts w:ascii="Arial" w:hAnsi="Arial" w:cs="Arial"/>
          <w:color w:val="000000" w:themeColor="text1"/>
        </w:rPr>
        <w:t xml:space="preserve"> </w:t>
      </w:r>
      <w:r w:rsidR="00F34D31" w:rsidRPr="00DC2057">
        <w:rPr>
          <w:rFonts w:ascii="Arial" w:hAnsi="Arial" w:cs="Arial"/>
          <w:color w:val="000000" w:themeColor="text1"/>
        </w:rPr>
        <w:t>способ присвоения базовой цены</w:t>
      </w:r>
      <w:r w:rsidR="003A17AD">
        <w:rPr>
          <w:rFonts w:ascii="Arial" w:hAnsi="Arial" w:cs="Arial"/>
          <w:color w:val="000000" w:themeColor="text1"/>
        </w:rPr>
        <w:t xml:space="preserve"> обнуляется и к выбору </w:t>
      </w:r>
      <w:r w:rsidR="000D6D18">
        <w:rPr>
          <w:rFonts w:ascii="Arial" w:hAnsi="Arial" w:cs="Arial"/>
          <w:color w:val="000000" w:themeColor="text1"/>
        </w:rPr>
        <w:t xml:space="preserve">для обязательного заполнения </w:t>
      </w:r>
      <w:r w:rsidR="003A17AD">
        <w:rPr>
          <w:rFonts w:ascii="Arial" w:hAnsi="Arial" w:cs="Arial"/>
          <w:color w:val="000000" w:themeColor="text1"/>
        </w:rPr>
        <w:t>доступен выпадающий список без возможности выбора способа</w:t>
      </w:r>
      <w:r w:rsidR="000314E7">
        <w:rPr>
          <w:rFonts w:ascii="Arial" w:hAnsi="Arial" w:cs="Arial"/>
          <w:color w:val="000000" w:themeColor="text1"/>
        </w:rPr>
        <w:t>, соответствующего автоматическому определнию</w:t>
      </w:r>
      <w:r w:rsidR="00447432">
        <w:rPr>
          <w:rFonts w:ascii="Arial" w:hAnsi="Arial" w:cs="Arial"/>
          <w:color w:val="000000" w:themeColor="text1"/>
        </w:rPr>
        <w:t>.</w:t>
      </w:r>
      <w:r w:rsidR="006E02F4">
        <w:rPr>
          <w:rFonts w:ascii="Arial" w:hAnsi="Arial" w:cs="Arial"/>
          <w:color w:val="000000" w:themeColor="text1"/>
        </w:rPr>
        <w:t xml:space="preserve"> </w:t>
      </w:r>
    </w:p>
    <w:p w14:paraId="7C9E4F7B" w14:textId="77777777" w:rsidR="009A316C" w:rsidRPr="00DC2057" w:rsidRDefault="009A316C" w:rsidP="00CE3AE3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 w:rsidRPr="00DC2057">
        <w:rPr>
          <w:rFonts w:ascii="Arial" w:hAnsi="Arial" w:cs="Arial"/>
          <w:color w:val="000000" w:themeColor="text1"/>
        </w:rPr>
        <w:t>Если в результате анализа рынка планировщик цен получил информацию о снятии МТР с производства, то в отчете «Ведение плановых цен» он выделяет требуемую позицию и нажимае</w:t>
      </w:r>
      <w:r>
        <w:rPr>
          <w:rFonts w:ascii="Arial" w:hAnsi="Arial" w:cs="Arial"/>
          <w:color w:val="000000" w:themeColor="text1"/>
        </w:rPr>
        <w:t>т кнопку «Снято с производства».</w:t>
      </w:r>
      <w:r w:rsidRPr="00DC2057">
        <w:rPr>
          <w:rFonts w:ascii="Arial" w:hAnsi="Arial" w:cs="Arial"/>
          <w:color w:val="000000" w:themeColor="text1"/>
        </w:rPr>
        <w:t xml:space="preserve"> Программа, в случае наличия данных, предложит выбрать материал-заменитель из существующего справочника. После установки индикатора «Снято с производства»</w:t>
      </w:r>
      <w:r w:rsidR="00447432">
        <w:rPr>
          <w:rFonts w:ascii="Arial" w:hAnsi="Arial" w:cs="Arial"/>
          <w:color w:val="000000" w:themeColor="text1"/>
        </w:rPr>
        <w:t xml:space="preserve"> </w:t>
      </w:r>
      <w:r w:rsidRPr="00DC2057">
        <w:rPr>
          <w:rFonts w:ascii="Arial" w:hAnsi="Arial" w:cs="Arial"/>
          <w:color w:val="000000" w:themeColor="text1"/>
        </w:rPr>
        <w:t xml:space="preserve">Планировщик потребности (пользователь, создавший заявку на списание МТР, планировщик ТОиР, </w:t>
      </w:r>
      <w:r>
        <w:rPr>
          <w:rFonts w:ascii="Arial" w:hAnsi="Arial" w:cs="Arial"/>
          <w:color w:val="000000" w:themeColor="text1"/>
        </w:rPr>
        <w:t>комплектовщик КС</w:t>
      </w:r>
      <w:r w:rsidRPr="00DC2057">
        <w:rPr>
          <w:rFonts w:ascii="Arial" w:hAnsi="Arial" w:cs="Arial"/>
          <w:color w:val="000000" w:themeColor="text1"/>
        </w:rPr>
        <w:t xml:space="preserve">) </w:t>
      </w:r>
      <w:r>
        <w:rPr>
          <w:rFonts w:ascii="Arial" w:hAnsi="Arial" w:cs="Arial"/>
          <w:color w:val="000000" w:themeColor="text1"/>
        </w:rPr>
        <w:t xml:space="preserve">должен </w:t>
      </w:r>
      <w:r w:rsidRPr="00DC2057">
        <w:rPr>
          <w:rFonts w:ascii="Arial" w:hAnsi="Arial" w:cs="Arial"/>
          <w:color w:val="000000" w:themeColor="text1"/>
        </w:rPr>
        <w:t>получит</w:t>
      </w:r>
      <w:r>
        <w:rPr>
          <w:rFonts w:ascii="Arial" w:hAnsi="Arial" w:cs="Arial"/>
          <w:color w:val="000000" w:themeColor="text1"/>
        </w:rPr>
        <w:t>ь</w:t>
      </w:r>
      <w:r w:rsidRPr="00DC2057">
        <w:rPr>
          <w:rFonts w:ascii="Arial" w:hAnsi="Arial" w:cs="Arial"/>
          <w:color w:val="000000" w:themeColor="text1"/>
        </w:rPr>
        <w:t xml:space="preserve"> уведомление по корпоративной электронной почте</w:t>
      </w:r>
      <w:r w:rsidR="00447432">
        <w:rPr>
          <w:rFonts w:ascii="Arial" w:hAnsi="Arial" w:cs="Arial"/>
          <w:color w:val="000000" w:themeColor="text1"/>
        </w:rPr>
        <w:t xml:space="preserve">: «Код и название </w:t>
      </w:r>
      <w:r w:rsidRPr="00DC2057">
        <w:rPr>
          <w:rFonts w:ascii="Arial" w:hAnsi="Arial" w:cs="Arial"/>
          <w:color w:val="000000" w:themeColor="text1"/>
        </w:rPr>
        <w:t>МТР</w:t>
      </w:r>
      <w:r w:rsidR="00447432">
        <w:rPr>
          <w:rFonts w:ascii="Arial" w:hAnsi="Arial" w:cs="Arial"/>
          <w:color w:val="000000" w:themeColor="text1"/>
        </w:rPr>
        <w:t xml:space="preserve">, потребность, </w:t>
      </w:r>
      <w:r w:rsidR="00447432" w:rsidRPr="00DC2057">
        <w:rPr>
          <w:rFonts w:ascii="Arial" w:hAnsi="Arial" w:cs="Arial"/>
          <w:color w:val="000000" w:themeColor="text1"/>
        </w:rPr>
        <w:t>снят</w:t>
      </w:r>
      <w:r w:rsidR="00447432">
        <w:rPr>
          <w:rFonts w:ascii="Arial" w:hAnsi="Arial" w:cs="Arial"/>
          <w:color w:val="000000" w:themeColor="text1"/>
        </w:rPr>
        <w:t>о с производства»</w:t>
      </w:r>
      <w:r w:rsidRPr="00DC2057">
        <w:rPr>
          <w:rFonts w:ascii="Arial" w:hAnsi="Arial" w:cs="Arial"/>
          <w:color w:val="000000" w:themeColor="text1"/>
        </w:rPr>
        <w:t>.</w:t>
      </w:r>
    </w:p>
    <w:p w14:paraId="605C2EEC" w14:textId="1E213FFA" w:rsidR="009A316C" w:rsidRDefault="009A316C" w:rsidP="002A4A66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Если для материала устанавливается индикатор «Снято с </w:t>
      </w:r>
      <w:r w:rsidR="006E08B3">
        <w:rPr>
          <w:rFonts w:ascii="Arial" w:hAnsi="Arial" w:cs="Arial"/>
          <w:color w:val="000000" w:themeColor="text1"/>
        </w:rPr>
        <w:t>производства</w:t>
      </w:r>
      <w:r>
        <w:rPr>
          <w:rFonts w:ascii="Arial" w:hAnsi="Arial" w:cs="Arial"/>
          <w:color w:val="000000" w:themeColor="text1"/>
        </w:rPr>
        <w:t>», но на складах компании существуют остатки этого материала, то в качестве Базовой цен</w:t>
      </w:r>
      <w:r w:rsidR="00447432">
        <w:rPr>
          <w:rFonts w:ascii="Arial" w:hAnsi="Arial" w:cs="Arial"/>
          <w:color w:val="000000" w:themeColor="text1"/>
        </w:rPr>
        <w:t>ы</w:t>
      </w:r>
      <w:r>
        <w:rPr>
          <w:rFonts w:ascii="Arial" w:hAnsi="Arial" w:cs="Arial"/>
          <w:color w:val="000000" w:themeColor="text1"/>
        </w:rPr>
        <w:t xml:space="preserve"> </w:t>
      </w:r>
      <w:r w:rsidR="006E08B3">
        <w:rPr>
          <w:rFonts w:ascii="Arial" w:hAnsi="Arial" w:cs="Arial"/>
          <w:color w:val="000000" w:themeColor="text1"/>
        </w:rPr>
        <w:t xml:space="preserve">автоматически </w:t>
      </w:r>
      <w:r>
        <w:rPr>
          <w:rFonts w:ascii="Arial" w:hAnsi="Arial" w:cs="Arial"/>
          <w:color w:val="000000" w:themeColor="text1"/>
        </w:rPr>
        <w:t xml:space="preserve">устанавливается цена запаса, и </w:t>
      </w:r>
      <w:r w:rsidRPr="00DC2057">
        <w:rPr>
          <w:rFonts w:ascii="Arial" w:hAnsi="Arial" w:cs="Arial"/>
          <w:color w:val="000000" w:themeColor="text1"/>
        </w:rPr>
        <w:t>указывает</w:t>
      </w:r>
      <w:r w:rsidR="006E08B3">
        <w:rPr>
          <w:rFonts w:ascii="Arial" w:hAnsi="Arial" w:cs="Arial"/>
          <w:color w:val="000000" w:themeColor="text1"/>
        </w:rPr>
        <w:t>ся</w:t>
      </w:r>
      <w:r w:rsidRPr="00DC2057">
        <w:rPr>
          <w:rFonts w:ascii="Arial" w:hAnsi="Arial" w:cs="Arial"/>
          <w:color w:val="000000" w:themeColor="text1"/>
        </w:rPr>
        <w:t xml:space="preserve"> способ присвоения базовой цены</w:t>
      </w:r>
      <w:r>
        <w:rPr>
          <w:rFonts w:ascii="Arial" w:hAnsi="Arial" w:cs="Arial"/>
          <w:color w:val="000000" w:themeColor="text1"/>
        </w:rPr>
        <w:t xml:space="preserve"> «МТР снят с производства, цена запаса».</w:t>
      </w:r>
      <w:r w:rsidR="002D22B9">
        <w:rPr>
          <w:rFonts w:ascii="Arial" w:hAnsi="Arial" w:cs="Arial"/>
          <w:color w:val="000000" w:themeColor="text1"/>
        </w:rPr>
        <w:t xml:space="preserve"> </w:t>
      </w:r>
    </w:p>
    <w:p w14:paraId="2E6B97F4" w14:textId="721DA338" w:rsidR="008208DF" w:rsidRDefault="007E7282" w:rsidP="002A4A66">
      <w:pPr>
        <w:spacing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Таблица </w:t>
      </w:r>
      <w:r w:rsidR="00EE2FD1">
        <w:rPr>
          <w:rFonts w:ascii="Arial" w:hAnsi="Arial" w:cs="Arial"/>
        </w:rPr>
        <w:t>1</w:t>
      </w:r>
      <w:r w:rsidR="002A4A66">
        <w:rPr>
          <w:rFonts w:ascii="Arial" w:hAnsi="Arial" w:cs="Arial"/>
        </w:rPr>
        <w:t>.</w:t>
      </w:r>
      <w:r w:rsidR="00EE2FD1">
        <w:rPr>
          <w:rFonts w:ascii="Arial" w:hAnsi="Arial" w:cs="Arial"/>
        </w:rPr>
        <w:t xml:space="preserve"> </w:t>
      </w:r>
      <w:r w:rsidR="002A4A66">
        <w:rPr>
          <w:rFonts w:ascii="Arial" w:hAnsi="Arial" w:cs="Arial"/>
        </w:rPr>
        <w:t>Способ установки базовой цены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28"/>
        <w:gridCol w:w="8348"/>
      </w:tblGrid>
      <w:tr w:rsidR="007E7282" w:rsidRPr="00F94454" w14:paraId="22F65966" w14:textId="77777777" w:rsidTr="00A40855">
        <w:trPr>
          <w:cantSplit/>
          <w:trHeight w:val="397"/>
          <w:tblHeader/>
        </w:trPr>
        <w:tc>
          <w:tcPr>
            <w:tcW w:w="898" w:type="pct"/>
            <w:shd w:val="clear" w:color="auto" w:fill="FFC000"/>
            <w:vAlign w:val="center"/>
          </w:tcPr>
          <w:p w14:paraId="70B12A34" w14:textId="77777777" w:rsidR="007E7282" w:rsidRPr="00F94454" w:rsidRDefault="007E7282" w:rsidP="00A4085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Код способа</w:t>
            </w:r>
          </w:p>
        </w:tc>
        <w:tc>
          <w:tcPr>
            <w:tcW w:w="4102" w:type="pct"/>
            <w:shd w:val="clear" w:color="auto" w:fill="FFC000"/>
            <w:vAlign w:val="center"/>
          </w:tcPr>
          <w:p w14:paraId="57AD006E" w14:textId="77777777" w:rsidR="007E7282" w:rsidRPr="00F94454" w:rsidRDefault="007E7282" w:rsidP="00A4085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Описание способа</w:t>
            </w:r>
          </w:p>
        </w:tc>
      </w:tr>
      <w:tr w:rsidR="007E7282" w14:paraId="6A4B1A56" w14:textId="77777777" w:rsidTr="00A40855">
        <w:trPr>
          <w:cantSplit/>
        </w:trPr>
        <w:tc>
          <w:tcPr>
            <w:tcW w:w="898" w:type="pct"/>
            <w:vAlign w:val="bottom"/>
          </w:tcPr>
          <w:p w14:paraId="5FD064EF" w14:textId="77777777" w:rsidR="007E7282" w:rsidRPr="007E6C5B" w:rsidRDefault="007E7282" w:rsidP="00A40855">
            <w:pPr>
              <w:pStyle w:val="afb"/>
              <w:ind w:left="7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4102" w:type="pct"/>
            <w:shd w:val="clear" w:color="auto" w:fill="auto"/>
          </w:tcPr>
          <w:p w14:paraId="58BD1E95" w14:textId="0A6CD92F" w:rsidR="007E7282" w:rsidRPr="002B2370" w:rsidRDefault="007E7282" w:rsidP="00A40855">
            <w:pPr>
              <w:jc w:val="left"/>
              <w:rPr>
                <w:rFonts w:ascii="Arial" w:hAnsi="Arial" w:cs="Arial"/>
                <w:sz w:val="20"/>
              </w:rPr>
            </w:pPr>
            <w:r w:rsidRPr="002B2370">
              <w:rPr>
                <w:rFonts w:ascii="Arial" w:hAnsi="Arial" w:cs="Arial"/>
                <w:sz w:val="20"/>
              </w:rPr>
              <w:t>Цена действующего договора</w:t>
            </w:r>
            <w:r w:rsidR="000D6D18">
              <w:rPr>
                <w:rFonts w:ascii="Arial" w:hAnsi="Arial" w:cs="Arial"/>
                <w:sz w:val="20"/>
              </w:rPr>
              <w:t xml:space="preserve"> (только авт.)</w:t>
            </w:r>
          </w:p>
        </w:tc>
      </w:tr>
      <w:tr w:rsidR="000D6D18" w14:paraId="5B1BDAB8" w14:textId="77777777" w:rsidTr="00A40855">
        <w:trPr>
          <w:cantSplit/>
        </w:trPr>
        <w:tc>
          <w:tcPr>
            <w:tcW w:w="898" w:type="pct"/>
            <w:vAlign w:val="bottom"/>
          </w:tcPr>
          <w:p w14:paraId="149E4343" w14:textId="0233A5BE" w:rsidR="000D6D18" w:rsidRDefault="000D6D18" w:rsidP="00A40855">
            <w:pPr>
              <w:pStyle w:val="afb"/>
              <w:ind w:left="7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4102" w:type="pct"/>
            <w:shd w:val="clear" w:color="auto" w:fill="auto"/>
          </w:tcPr>
          <w:p w14:paraId="16872ED2" w14:textId="7B3CA412" w:rsidR="000D6D18" w:rsidRPr="002B2370" w:rsidRDefault="000D6D18" w:rsidP="00A40855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Цена последней спецификации (только авт.)</w:t>
            </w:r>
          </w:p>
        </w:tc>
      </w:tr>
      <w:tr w:rsidR="000D6D18" w14:paraId="51A35654" w14:textId="77777777" w:rsidTr="00A40855">
        <w:trPr>
          <w:cantSplit/>
        </w:trPr>
        <w:tc>
          <w:tcPr>
            <w:tcW w:w="898" w:type="pct"/>
            <w:vAlign w:val="bottom"/>
          </w:tcPr>
          <w:p w14:paraId="74A0515E" w14:textId="0B650FE7" w:rsidR="000D6D18" w:rsidRDefault="000D6D18" w:rsidP="00A40855">
            <w:pPr>
              <w:pStyle w:val="afb"/>
              <w:ind w:left="7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4102" w:type="pct"/>
            <w:shd w:val="clear" w:color="auto" w:fill="auto"/>
          </w:tcPr>
          <w:p w14:paraId="455E6707" w14:textId="270E0360" w:rsidR="000D6D18" w:rsidRPr="002B2370" w:rsidRDefault="000D6D18" w:rsidP="00A40855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Плановая цена предыдущего периода (только авт.)</w:t>
            </w:r>
          </w:p>
        </w:tc>
      </w:tr>
      <w:tr w:rsidR="000D6D18" w14:paraId="576CADC9" w14:textId="77777777" w:rsidTr="00A40855">
        <w:trPr>
          <w:cantSplit/>
        </w:trPr>
        <w:tc>
          <w:tcPr>
            <w:tcW w:w="898" w:type="pct"/>
            <w:vAlign w:val="bottom"/>
          </w:tcPr>
          <w:p w14:paraId="742F13ED" w14:textId="7F53E244" w:rsidR="000D6D18" w:rsidRDefault="000D6D18" w:rsidP="00A40855">
            <w:pPr>
              <w:pStyle w:val="afb"/>
              <w:ind w:left="7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</w:t>
            </w:r>
          </w:p>
        </w:tc>
        <w:tc>
          <w:tcPr>
            <w:tcW w:w="4102" w:type="pct"/>
            <w:shd w:val="clear" w:color="auto" w:fill="auto"/>
          </w:tcPr>
          <w:p w14:paraId="4D1C72CB" w14:textId="3E0CC693" w:rsidR="000D6D18" w:rsidRDefault="000D6D18" w:rsidP="00A40855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Учетная цена (только авт.)</w:t>
            </w:r>
          </w:p>
        </w:tc>
      </w:tr>
      <w:tr w:rsidR="007E7282" w14:paraId="3EFD00AE" w14:textId="77777777" w:rsidTr="00A40855">
        <w:trPr>
          <w:cantSplit/>
        </w:trPr>
        <w:tc>
          <w:tcPr>
            <w:tcW w:w="898" w:type="pct"/>
            <w:vAlign w:val="bottom"/>
          </w:tcPr>
          <w:p w14:paraId="5E3E37C5" w14:textId="7CA029EA" w:rsidR="007E7282" w:rsidRDefault="007E7282" w:rsidP="00A40855">
            <w:pPr>
              <w:pStyle w:val="afb"/>
              <w:ind w:left="7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 w:rsidR="000D6D18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102" w:type="pct"/>
            <w:shd w:val="clear" w:color="auto" w:fill="auto"/>
          </w:tcPr>
          <w:p w14:paraId="13EE7B4D" w14:textId="77777777" w:rsidR="007E7282" w:rsidRPr="002B2370" w:rsidRDefault="007E7282" w:rsidP="00A40855">
            <w:pPr>
              <w:jc w:val="left"/>
              <w:rPr>
                <w:rFonts w:ascii="Arial" w:hAnsi="Arial" w:cs="Arial"/>
                <w:sz w:val="20"/>
              </w:rPr>
            </w:pPr>
            <w:r w:rsidRPr="002B2370">
              <w:rPr>
                <w:rFonts w:ascii="Arial" w:hAnsi="Arial" w:cs="Arial"/>
                <w:sz w:val="20"/>
              </w:rPr>
              <w:t>Категорийная стратегия</w:t>
            </w:r>
          </w:p>
        </w:tc>
      </w:tr>
      <w:tr w:rsidR="007E7282" w14:paraId="6B1D4897" w14:textId="77777777" w:rsidTr="00A40855">
        <w:trPr>
          <w:cantSplit/>
        </w:trPr>
        <w:tc>
          <w:tcPr>
            <w:tcW w:w="898" w:type="pct"/>
            <w:vAlign w:val="bottom"/>
          </w:tcPr>
          <w:p w14:paraId="0B0FE689" w14:textId="2774FCE1" w:rsidR="007E7282" w:rsidRDefault="007E7282" w:rsidP="00A40855">
            <w:pPr>
              <w:pStyle w:val="afb"/>
              <w:ind w:left="7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 w:rsidR="000D6D18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102" w:type="pct"/>
            <w:shd w:val="clear" w:color="auto" w:fill="auto"/>
          </w:tcPr>
          <w:p w14:paraId="7C0BC8A4" w14:textId="77777777" w:rsidR="007E7282" w:rsidRPr="002B2370" w:rsidRDefault="007E7282" w:rsidP="00A40855">
            <w:pPr>
              <w:jc w:val="left"/>
              <w:rPr>
                <w:rFonts w:ascii="Arial" w:hAnsi="Arial" w:cs="Arial"/>
                <w:sz w:val="20"/>
              </w:rPr>
            </w:pPr>
            <w:r w:rsidRPr="002B2370">
              <w:rPr>
                <w:rFonts w:ascii="Arial" w:hAnsi="Arial" w:cs="Arial"/>
                <w:sz w:val="20"/>
              </w:rPr>
              <w:t>Контрактная стратегия</w:t>
            </w:r>
          </w:p>
        </w:tc>
      </w:tr>
      <w:tr w:rsidR="007E7282" w14:paraId="7AD4ECD4" w14:textId="77777777" w:rsidTr="00A40855">
        <w:trPr>
          <w:cantSplit/>
        </w:trPr>
        <w:tc>
          <w:tcPr>
            <w:tcW w:w="898" w:type="pct"/>
            <w:vAlign w:val="bottom"/>
          </w:tcPr>
          <w:p w14:paraId="5D76C35D" w14:textId="4E161BC7" w:rsidR="007E7282" w:rsidRDefault="007E7282" w:rsidP="00A40855">
            <w:pPr>
              <w:pStyle w:val="afb"/>
              <w:ind w:left="7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 w:rsidR="000D6D18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4102" w:type="pct"/>
            <w:shd w:val="clear" w:color="auto" w:fill="auto"/>
          </w:tcPr>
          <w:p w14:paraId="3031A007" w14:textId="77777777" w:rsidR="007E7282" w:rsidRPr="002B2370" w:rsidRDefault="007E7282" w:rsidP="00A40855">
            <w:pPr>
              <w:jc w:val="left"/>
              <w:rPr>
                <w:rFonts w:ascii="Arial" w:hAnsi="Arial" w:cs="Arial"/>
                <w:sz w:val="20"/>
              </w:rPr>
            </w:pPr>
            <w:r w:rsidRPr="002B2370">
              <w:rPr>
                <w:rFonts w:ascii="Arial" w:hAnsi="Arial" w:cs="Arial"/>
                <w:sz w:val="20"/>
              </w:rPr>
              <w:t xml:space="preserve">Анализ рынка </w:t>
            </w:r>
          </w:p>
        </w:tc>
      </w:tr>
      <w:tr w:rsidR="007E7282" w14:paraId="1F74F63E" w14:textId="77777777" w:rsidTr="00A40855">
        <w:trPr>
          <w:cantSplit/>
        </w:trPr>
        <w:tc>
          <w:tcPr>
            <w:tcW w:w="898" w:type="pct"/>
            <w:vAlign w:val="bottom"/>
          </w:tcPr>
          <w:p w14:paraId="558E7B5F" w14:textId="41348B8B" w:rsidR="007E7282" w:rsidRDefault="007E7282" w:rsidP="00A40855">
            <w:pPr>
              <w:pStyle w:val="afb"/>
              <w:ind w:left="7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 w:rsidR="000D6D18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4102" w:type="pct"/>
            <w:shd w:val="clear" w:color="auto" w:fill="auto"/>
          </w:tcPr>
          <w:p w14:paraId="561FDD2D" w14:textId="77777777" w:rsidR="007E7282" w:rsidRPr="002B2370" w:rsidRDefault="007E7282" w:rsidP="00A40855">
            <w:pPr>
              <w:jc w:val="left"/>
              <w:rPr>
                <w:rFonts w:ascii="Arial" w:hAnsi="Arial" w:cs="Arial"/>
                <w:sz w:val="20"/>
              </w:rPr>
            </w:pPr>
            <w:r w:rsidRPr="002B2370">
              <w:rPr>
                <w:rFonts w:ascii="Arial" w:hAnsi="Arial" w:cs="Arial"/>
                <w:sz w:val="20"/>
              </w:rPr>
              <w:t>Открытый источник</w:t>
            </w:r>
          </w:p>
        </w:tc>
      </w:tr>
      <w:tr w:rsidR="007E7282" w14:paraId="3CB72A84" w14:textId="77777777" w:rsidTr="00A40855">
        <w:trPr>
          <w:cantSplit/>
        </w:trPr>
        <w:tc>
          <w:tcPr>
            <w:tcW w:w="898" w:type="pct"/>
            <w:vAlign w:val="bottom"/>
          </w:tcPr>
          <w:p w14:paraId="65177BC4" w14:textId="17DA1CB4" w:rsidR="007E7282" w:rsidRDefault="007E7282" w:rsidP="00A40855">
            <w:pPr>
              <w:pStyle w:val="afb"/>
              <w:ind w:left="7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 w:rsidR="000D6D18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4102" w:type="pct"/>
            <w:shd w:val="clear" w:color="auto" w:fill="auto"/>
          </w:tcPr>
          <w:p w14:paraId="50F406D6" w14:textId="77777777" w:rsidR="007E7282" w:rsidRPr="002B2370" w:rsidRDefault="007E7282" w:rsidP="00A40855">
            <w:pPr>
              <w:jc w:val="left"/>
              <w:rPr>
                <w:rFonts w:ascii="Arial" w:hAnsi="Arial" w:cs="Arial"/>
                <w:sz w:val="20"/>
              </w:rPr>
            </w:pPr>
            <w:r w:rsidRPr="002B2370">
              <w:rPr>
                <w:rFonts w:ascii="Arial" w:hAnsi="Arial" w:cs="Arial"/>
                <w:sz w:val="20"/>
              </w:rPr>
              <w:t>Экспертное мнение</w:t>
            </w:r>
          </w:p>
        </w:tc>
      </w:tr>
      <w:tr w:rsidR="007E7282" w14:paraId="0CEAF157" w14:textId="77777777" w:rsidTr="00A40855">
        <w:trPr>
          <w:cantSplit/>
        </w:trPr>
        <w:tc>
          <w:tcPr>
            <w:tcW w:w="898" w:type="pct"/>
            <w:vAlign w:val="bottom"/>
          </w:tcPr>
          <w:p w14:paraId="59E6DD92" w14:textId="258BEAA0" w:rsidR="007E7282" w:rsidRDefault="000D6D18" w:rsidP="00A40855">
            <w:pPr>
              <w:pStyle w:val="afb"/>
              <w:ind w:left="7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4102" w:type="pct"/>
            <w:shd w:val="clear" w:color="auto" w:fill="auto"/>
          </w:tcPr>
          <w:p w14:paraId="08CF1F28" w14:textId="055763F3" w:rsidR="007E7282" w:rsidRPr="002B2370" w:rsidRDefault="007E7282" w:rsidP="00A40855">
            <w:pPr>
              <w:jc w:val="left"/>
              <w:rPr>
                <w:rFonts w:ascii="Arial" w:hAnsi="Arial" w:cs="Arial"/>
                <w:sz w:val="20"/>
              </w:rPr>
            </w:pPr>
            <w:r w:rsidRPr="002B2370">
              <w:rPr>
                <w:rFonts w:ascii="Arial" w:hAnsi="Arial" w:cs="Arial"/>
                <w:sz w:val="20"/>
              </w:rPr>
              <w:t>МТР снят с производства, цена запаса</w:t>
            </w:r>
            <w:r w:rsidR="000D6D18">
              <w:rPr>
                <w:rFonts w:ascii="Arial" w:hAnsi="Arial" w:cs="Arial"/>
                <w:sz w:val="20"/>
              </w:rPr>
              <w:t xml:space="preserve"> (только авт.)</w:t>
            </w:r>
          </w:p>
        </w:tc>
      </w:tr>
    </w:tbl>
    <w:p w14:paraId="2D843583" w14:textId="27740E5F" w:rsidR="00693A5D" w:rsidRDefault="0065682E" w:rsidP="002A4A66">
      <w:pPr>
        <w:spacing w:before="120" w:after="120" w:line="276" w:lineRule="auto"/>
        <w:ind w:firstLine="567"/>
        <w:rPr>
          <w:rFonts w:ascii="Arial" w:hAnsi="Arial" w:cs="Arial"/>
          <w:color w:val="000000" w:themeColor="text1"/>
        </w:rPr>
      </w:pPr>
      <w:r w:rsidRPr="002037F7">
        <w:rPr>
          <w:rFonts w:ascii="Arial" w:hAnsi="Arial" w:cs="Arial"/>
          <w:color w:val="000000" w:themeColor="text1"/>
        </w:rPr>
        <w:t xml:space="preserve">После определения базовой цены планировщик цен </w:t>
      </w:r>
      <w:r w:rsidR="00885778">
        <w:rPr>
          <w:rFonts w:ascii="Arial" w:hAnsi="Arial" w:cs="Arial"/>
          <w:color w:val="000000" w:themeColor="text1"/>
        </w:rPr>
        <w:t xml:space="preserve">должен иметь возможность </w:t>
      </w:r>
      <w:r w:rsidRPr="002037F7">
        <w:rPr>
          <w:rFonts w:ascii="Arial" w:hAnsi="Arial" w:cs="Arial"/>
          <w:color w:val="000000" w:themeColor="text1"/>
        </w:rPr>
        <w:t>выдел</w:t>
      </w:r>
      <w:r w:rsidR="00885778">
        <w:rPr>
          <w:rFonts w:ascii="Arial" w:hAnsi="Arial" w:cs="Arial"/>
          <w:color w:val="000000" w:themeColor="text1"/>
        </w:rPr>
        <w:t>ить</w:t>
      </w:r>
      <w:r w:rsidRPr="002037F7">
        <w:rPr>
          <w:rFonts w:ascii="Arial" w:hAnsi="Arial" w:cs="Arial"/>
          <w:color w:val="000000" w:themeColor="text1"/>
        </w:rPr>
        <w:t xml:space="preserve"> </w:t>
      </w:r>
      <w:r w:rsidR="00885778">
        <w:rPr>
          <w:rFonts w:ascii="Arial" w:hAnsi="Arial" w:cs="Arial"/>
          <w:color w:val="000000" w:themeColor="text1"/>
        </w:rPr>
        <w:t xml:space="preserve">одну или несколько </w:t>
      </w:r>
      <w:r w:rsidRPr="002037F7">
        <w:rPr>
          <w:rFonts w:ascii="Arial" w:hAnsi="Arial" w:cs="Arial"/>
          <w:color w:val="000000" w:themeColor="text1"/>
        </w:rPr>
        <w:t>позици</w:t>
      </w:r>
      <w:r w:rsidR="00885778">
        <w:rPr>
          <w:rFonts w:ascii="Arial" w:hAnsi="Arial" w:cs="Arial"/>
          <w:color w:val="000000" w:themeColor="text1"/>
        </w:rPr>
        <w:t>й</w:t>
      </w:r>
      <w:r w:rsidRPr="002037F7">
        <w:rPr>
          <w:rFonts w:ascii="Arial" w:hAnsi="Arial" w:cs="Arial"/>
          <w:color w:val="000000" w:themeColor="text1"/>
        </w:rPr>
        <w:t>, для которых необходимо сформировать плановую цену</w:t>
      </w:r>
      <w:r w:rsidR="00885778">
        <w:rPr>
          <w:rFonts w:ascii="Arial" w:hAnsi="Arial" w:cs="Arial"/>
          <w:color w:val="000000" w:themeColor="text1"/>
        </w:rPr>
        <w:t>,</w:t>
      </w:r>
      <w:r w:rsidRPr="002037F7">
        <w:rPr>
          <w:rFonts w:ascii="Arial" w:hAnsi="Arial" w:cs="Arial"/>
          <w:color w:val="000000" w:themeColor="text1"/>
        </w:rPr>
        <w:t xml:space="preserve"> и </w:t>
      </w:r>
      <w:r w:rsidR="00885778">
        <w:rPr>
          <w:rFonts w:ascii="Arial" w:hAnsi="Arial" w:cs="Arial"/>
          <w:color w:val="000000" w:themeColor="text1"/>
        </w:rPr>
        <w:t>может нажа</w:t>
      </w:r>
      <w:r w:rsidRPr="002037F7">
        <w:rPr>
          <w:rFonts w:ascii="Arial" w:hAnsi="Arial" w:cs="Arial"/>
          <w:color w:val="000000" w:themeColor="text1"/>
        </w:rPr>
        <w:t>т</w:t>
      </w:r>
      <w:r w:rsidR="00885778">
        <w:rPr>
          <w:rFonts w:ascii="Arial" w:hAnsi="Arial" w:cs="Arial"/>
          <w:color w:val="000000" w:themeColor="text1"/>
        </w:rPr>
        <w:t>ь</w:t>
      </w:r>
      <w:r w:rsidRPr="002037F7">
        <w:rPr>
          <w:rFonts w:ascii="Arial" w:hAnsi="Arial" w:cs="Arial"/>
          <w:color w:val="000000" w:themeColor="text1"/>
        </w:rPr>
        <w:t xml:space="preserve"> кнопку «Сформировать плановую цену». </w:t>
      </w:r>
      <w:r w:rsidR="00693A5D">
        <w:rPr>
          <w:rFonts w:ascii="Arial" w:hAnsi="Arial" w:cs="Arial"/>
          <w:color w:val="000000" w:themeColor="text1"/>
        </w:rPr>
        <w:t xml:space="preserve">После нажатия должна </w:t>
      </w:r>
      <w:r w:rsidR="009A316C">
        <w:rPr>
          <w:rFonts w:ascii="Arial" w:hAnsi="Arial" w:cs="Arial"/>
          <w:color w:val="000000" w:themeColor="text1"/>
        </w:rPr>
        <w:t xml:space="preserve">автоматически </w:t>
      </w:r>
      <w:r w:rsidR="00693A5D">
        <w:rPr>
          <w:rFonts w:ascii="Arial" w:hAnsi="Arial" w:cs="Arial"/>
          <w:color w:val="000000" w:themeColor="text1"/>
        </w:rPr>
        <w:t>сформирова</w:t>
      </w:r>
      <w:r w:rsidR="00693A5D" w:rsidRPr="002037F7">
        <w:rPr>
          <w:rFonts w:ascii="Arial" w:hAnsi="Arial" w:cs="Arial"/>
          <w:color w:val="000000" w:themeColor="text1"/>
        </w:rPr>
        <w:t>т</w:t>
      </w:r>
      <w:r w:rsidR="00693A5D">
        <w:rPr>
          <w:rFonts w:ascii="Arial" w:hAnsi="Arial" w:cs="Arial"/>
          <w:color w:val="000000" w:themeColor="text1"/>
        </w:rPr>
        <w:t>ь</w:t>
      </w:r>
      <w:r w:rsidR="00693A5D" w:rsidRPr="002037F7">
        <w:rPr>
          <w:rFonts w:ascii="Arial" w:hAnsi="Arial" w:cs="Arial"/>
          <w:color w:val="000000" w:themeColor="text1"/>
        </w:rPr>
        <w:t>ся</w:t>
      </w:r>
      <w:r w:rsidR="00693A5D">
        <w:rPr>
          <w:rFonts w:ascii="Arial" w:hAnsi="Arial" w:cs="Arial"/>
          <w:color w:val="000000" w:themeColor="text1"/>
        </w:rPr>
        <w:t xml:space="preserve"> </w:t>
      </w:r>
      <w:r w:rsidRPr="002037F7">
        <w:rPr>
          <w:rFonts w:ascii="Arial" w:hAnsi="Arial" w:cs="Arial"/>
          <w:color w:val="000000" w:themeColor="text1"/>
        </w:rPr>
        <w:t xml:space="preserve">Плановая цена на основании базовой цены с корректировкой на макропараметры, полученные из системы </w:t>
      </w:r>
      <w:r>
        <w:rPr>
          <w:rFonts w:ascii="Arial" w:hAnsi="Arial" w:cs="Arial"/>
          <w:color w:val="000000" w:themeColor="text1"/>
        </w:rPr>
        <w:t>АСКБ</w:t>
      </w:r>
      <w:r w:rsidR="00260E67">
        <w:rPr>
          <w:rFonts w:ascii="Arial" w:hAnsi="Arial" w:cs="Arial"/>
          <w:color w:val="000000" w:themeColor="text1"/>
        </w:rPr>
        <w:t xml:space="preserve"> </w:t>
      </w:r>
      <w:r w:rsidRPr="002037F7">
        <w:rPr>
          <w:rFonts w:ascii="Arial" w:hAnsi="Arial" w:cs="Arial"/>
          <w:color w:val="000000" w:themeColor="text1"/>
        </w:rPr>
        <w:t>индексы инфляции</w:t>
      </w:r>
      <w:r>
        <w:rPr>
          <w:rFonts w:ascii="Arial" w:hAnsi="Arial" w:cs="Arial"/>
          <w:color w:val="000000" w:themeColor="text1"/>
        </w:rPr>
        <w:t xml:space="preserve"> (</w:t>
      </w:r>
      <w:r w:rsidRPr="008D07E3">
        <w:rPr>
          <w:rFonts w:ascii="Arial" w:hAnsi="Arial" w:cs="Arial"/>
          <w:color w:val="000000" w:themeColor="text1"/>
        </w:rPr>
        <w:t xml:space="preserve">не актуально для способов расценки «Анализ рынка», «Экспертное мнение»), </w:t>
      </w:r>
      <w:r w:rsidR="002D22B9">
        <w:rPr>
          <w:rFonts w:ascii="Arial" w:hAnsi="Arial" w:cs="Arial"/>
          <w:color w:val="000000" w:themeColor="text1"/>
        </w:rPr>
        <w:t xml:space="preserve">и </w:t>
      </w:r>
      <w:r w:rsidRPr="008D07E3">
        <w:rPr>
          <w:rFonts w:ascii="Arial" w:hAnsi="Arial" w:cs="Arial"/>
          <w:color w:val="000000" w:themeColor="text1"/>
        </w:rPr>
        <w:t>прогнозные курсы валют</w:t>
      </w:r>
      <w:r w:rsidR="002D22B9">
        <w:rPr>
          <w:rFonts w:ascii="Arial" w:hAnsi="Arial" w:cs="Arial"/>
          <w:color w:val="000000" w:themeColor="text1"/>
        </w:rPr>
        <w:t>.</w:t>
      </w:r>
      <w:r w:rsidRPr="002037F7">
        <w:rPr>
          <w:rFonts w:ascii="Arial" w:hAnsi="Arial" w:cs="Arial"/>
          <w:color w:val="000000" w:themeColor="text1"/>
        </w:rPr>
        <w:t>Плановая цена формируется в валюте «рубль».</w:t>
      </w:r>
      <w:r>
        <w:rPr>
          <w:rFonts w:ascii="Arial" w:hAnsi="Arial" w:cs="Arial"/>
          <w:color w:val="000000" w:themeColor="text1"/>
        </w:rPr>
        <w:t xml:space="preserve"> </w:t>
      </w:r>
    </w:p>
    <w:p w14:paraId="4405A068" w14:textId="3AA3EB5D" w:rsidR="0065682E" w:rsidRPr="00032CBC" w:rsidRDefault="00693A5D" w:rsidP="002A4A66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Пол</w:t>
      </w:r>
      <w:r w:rsidR="00646B55">
        <w:rPr>
          <w:rFonts w:ascii="Arial" w:hAnsi="Arial" w:cs="Arial"/>
          <w:color w:val="000000" w:themeColor="text1"/>
        </w:rPr>
        <w:t>е</w:t>
      </w:r>
      <w:r>
        <w:rPr>
          <w:rFonts w:ascii="Arial" w:hAnsi="Arial" w:cs="Arial"/>
          <w:color w:val="000000" w:themeColor="text1"/>
        </w:rPr>
        <w:t xml:space="preserve"> «Плановая цена» недоступн</w:t>
      </w:r>
      <w:r w:rsidR="00646B55">
        <w:rPr>
          <w:rFonts w:ascii="Arial" w:hAnsi="Arial" w:cs="Arial"/>
          <w:color w:val="000000" w:themeColor="text1"/>
        </w:rPr>
        <w:t>о</w:t>
      </w:r>
      <w:r>
        <w:rPr>
          <w:rFonts w:ascii="Arial" w:hAnsi="Arial" w:cs="Arial"/>
          <w:color w:val="000000" w:themeColor="text1"/>
        </w:rPr>
        <w:t xml:space="preserve"> для ручной корректировки</w:t>
      </w:r>
      <w:r w:rsidR="00330998">
        <w:rPr>
          <w:rFonts w:ascii="Arial" w:hAnsi="Arial" w:cs="Arial"/>
          <w:color w:val="000000" w:themeColor="text1"/>
        </w:rPr>
        <w:t xml:space="preserve"> планировщиком цен</w:t>
      </w:r>
      <w:r>
        <w:rPr>
          <w:rFonts w:ascii="Arial" w:hAnsi="Arial" w:cs="Arial"/>
          <w:color w:val="000000" w:themeColor="text1"/>
        </w:rPr>
        <w:t>. Плановая цена долж</w:t>
      </w:r>
      <w:r w:rsidR="00646B55">
        <w:rPr>
          <w:rFonts w:ascii="Arial" w:hAnsi="Arial" w:cs="Arial"/>
          <w:color w:val="000000" w:themeColor="text1"/>
        </w:rPr>
        <w:t>н</w:t>
      </w:r>
      <w:r>
        <w:rPr>
          <w:rFonts w:ascii="Arial" w:hAnsi="Arial" w:cs="Arial"/>
          <w:color w:val="000000" w:themeColor="text1"/>
        </w:rPr>
        <w:t xml:space="preserve">а формироваться автоматически </w:t>
      </w:r>
      <w:r w:rsidR="00646B55">
        <w:rPr>
          <w:rFonts w:ascii="Arial" w:hAnsi="Arial" w:cs="Arial"/>
          <w:color w:val="000000" w:themeColor="text1"/>
        </w:rPr>
        <w:t xml:space="preserve">и </w:t>
      </w:r>
      <w:r>
        <w:rPr>
          <w:rFonts w:ascii="Arial" w:hAnsi="Arial" w:cs="Arial"/>
          <w:color w:val="000000" w:themeColor="text1"/>
        </w:rPr>
        <w:t>исключительно в отчете/интерфейсе «Ведение плановых цен»</w:t>
      </w:r>
      <w:r w:rsidR="00646B55">
        <w:rPr>
          <w:rFonts w:ascii="Arial" w:hAnsi="Arial" w:cs="Arial"/>
          <w:color w:val="000000" w:themeColor="text1"/>
        </w:rPr>
        <w:t>.</w:t>
      </w:r>
    </w:p>
    <w:p w14:paraId="36511539" w14:textId="19695A55" w:rsidR="000A48F7" w:rsidRDefault="000A48F7" w:rsidP="002A4A66">
      <w:pPr>
        <w:spacing w:after="120" w:line="276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Для передачи на согласование руководителю, планировщик цен, выделяет позиции, содержащие плановую цену и нажимает кнопку «Отправить на согласование». После отправки на согласование руководителю, изменение данных плановых цен становится невозможным. </w:t>
      </w:r>
    </w:p>
    <w:p w14:paraId="0869075A" w14:textId="4DE86B08" w:rsidR="00BB389E" w:rsidRDefault="00BB389E" w:rsidP="002A4A66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Также доработка должна предоставлять возможность</w:t>
      </w:r>
      <w:r w:rsidRPr="00DC2057">
        <w:rPr>
          <w:rFonts w:ascii="Arial" w:hAnsi="Arial" w:cs="Arial"/>
          <w:color w:val="000000" w:themeColor="text1"/>
        </w:rPr>
        <w:t xml:space="preserve"> загрузк</w:t>
      </w:r>
      <w:r>
        <w:rPr>
          <w:rFonts w:ascii="Arial" w:hAnsi="Arial" w:cs="Arial"/>
          <w:color w:val="000000" w:themeColor="text1"/>
        </w:rPr>
        <w:t>и</w:t>
      </w:r>
      <w:r w:rsidRPr="00DC2057">
        <w:rPr>
          <w:rFonts w:ascii="Arial" w:hAnsi="Arial" w:cs="Arial"/>
          <w:color w:val="000000" w:themeColor="text1"/>
        </w:rPr>
        <w:t xml:space="preserve"> </w:t>
      </w:r>
      <w:r w:rsidRPr="00DF7FF6">
        <w:rPr>
          <w:rFonts w:ascii="Arial" w:hAnsi="Arial" w:cs="Arial"/>
          <w:color w:val="000000" w:themeColor="text1"/>
        </w:rPr>
        <w:t>базовых</w:t>
      </w:r>
      <w:r w:rsidRPr="00DC205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и плановых </w:t>
      </w:r>
      <w:r w:rsidRPr="00DC2057">
        <w:rPr>
          <w:rFonts w:ascii="Arial" w:hAnsi="Arial" w:cs="Arial"/>
          <w:color w:val="000000" w:themeColor="text1"/>
        </w:rPr>
        <w:t>цен</w:t>
      </w:r>
      <w:r>
        <w:rPr>
          <w:rFonts w:ascii="Arial" w:hAnsi="Arial" w:cs="Arial"/>
          <w:color w:val="000000" w:themeColor="text1"/>
        </w:rPr>
        <w:t xml:space="preserve"> </w:t>
      </w:r>
      <w:r w:rsidRPr="00DC2057">
        <w:rPr>
          <w:rFonts w:ascii="Arial" w:hAnsi="Arial" w:cs="Arial"/>
          <w:color w:val="000000" w:themeColor="text1"/>
        </w:rPr>
        <w:t xml:space="preserve">из </w:t>
      </w:r>
      <w:r>
        <w:rPr>
          <w:rFonts w:ascii="Arial" w:hAnsi="Arial" w:cs="Arial"/>
          <w:color w:val="000000" w:themeColor="text1"/>
        </w:rPr>
        <w:t>Excel-</w:t>
      </w:r>
      <w:r w:rsidRPr="00DC2057">
        <w:rPr>
          <w:rFonts w:ascii="Arial" w:hAnsi="Arial" w:cs="Arial"/>
          <w:color w:val="000000" w:themeColor="text1"/>
        </w:rPr>
        <w:t>файла</w:t>
      </w:r>
      <w:r>
        <w:rPr>
          <w:rFonts w:ascii="Arial" w:hAnsi="Arial" w:cs="Arial"/>
          <w:color w:val="000000" w:themeColor="text1"/>
        </w:rPr>
        <w:t xml:space="preserve"> согласно шаблону:</w:t>
      </w:r>
    </w:p>
    <w:p w14:paraId="685F00CC" w14:textId="1B0F296C" w:rsidR="00CE3AE3" w:rsidRPr="00CE3AE3" w:rsidRDefault="00CE3AE3" w:rsidP="00CE3AE3">
      <w:pPr>
        <w:spacing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Таблица 2. Шаблон </w:t>
      </w:r>
      <w:r>
        <w:rPr>
          <w:rFonts w:ascii="Arial" w:hAnsi="Arial" w:cs="Arial"/>
          <w:color w:val="000000" w:themeColor="text1"/>
          <w:lang w:val="en-US"/>
        </w:rPr>
        <w:t>EXCEL</w:t>
      </w:r>
      <w:r>
        <w:rPr>
          <w:rFonts w:ascii="Arial" w:hAnsi="Arial" w:cs="Arial"/>
          <w:color w:val="000000" w:themeColor="text1"/>
        </w:rPr>
        <w:t>-файла для загрузки цен</w:t>
      </w:r>
    </w:p>
    <w:tbl>
      <w:tblPr>
        <w:tblW w:w="10196" w:type="dxa"/>
        <w:tblLook w:val="04A0" w:firstRow="1" w:lastRow="0" w:firstColumn="1" w:lastColumn="0" w:noHBand="0" w:noVBand="1"/>
      </w:tblPr>
      <w:tblGrid>
        <w:gridCol w:w="731"/>
        <w:gridCol w:w="1010"/>
        <w:gridCol w:w="694"/>
        <w:gridCol w:w="1033"/>
        <w:gridCol w:w="864"/>
        <w:gridCol w:w="762"/>
        <w:gridCol w:w="1129"/>
        <w:gridCol w:w="1301"/>
        <w:gridCol w:w="1243"/>
        <w:gridCol w:w="1429"/>
      </w:tblGrid>
      <w:tr w:rsidR="00BB389E" w:rsidRPr="00340942" w14:paraId="02FD29E7" w14:textId="77777777" w:rsidTr="00DF7FF6">
        <w:trPr>
          <w:trHeight w:val="1995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BB45A" w14:textId="77777777" w:rsidR="00BB389E" w:rsidRPr="00340942" w:rsidRDefault="00BB389E" w:rsidP="00490402">
            <w:pPr>
              <w:jc w:val="left"/>
              <w:rPr>
                <w:rFonts w:ascii="Arial" w:hAnsi="Arial" w:cs="Arial"/>
                <w:color w:val="000000"/>
                <w:szCs w:val="24"/>
                <w:lang w:eastAsia="ru-RU"/>
              </w:rPr>
            </w:pPr>
            <w:r w:rsidRPr="00340942">
              <w:rPr>
                <w:rFonts w:ascii="Arial" w:hAnsi="Arial" w:cs="Arial"/>
                <w:color w:val="000000"/>
                <w:szCs w:val="24"/>
                <w:lang w:eastAsia="ru-RU"/>
              </w:rPr>
              <w:t>Код ОЗМ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2C46D" w14:textId="77777777" w:rsidR="00BB389E" w:rsidRPr="00340942" w:rsidRDefault="00BB389E" w:rsidP="00490402">
            <w:pPr>
              <w:jc w:val="left"/>
              <w:rPr>
                <w:rFonts w:ascii="Arial" w:hAnsi="Arial" w:cs="Arial"/>
                <w:color w:val="000000"/>
                <w:szCs w:val="24"/>
                <w:lang w:eastAsia="ru-RU"/>
              </w:rPr>
            </w:pPr>
            <w:r w:rsidRPr="00340942">
              <w:rPr>
                <w:rFonts w:ascii="Arial" w:hAnsi="Arial" w:cs="Arial"/>
                <w:color w:val="000000"/>
                <w:szCs w:val="24"/>
                <w:lang w:eastAsia="ru-RU"/>
              </w:rPr>
              <w:t>Наименование ОЗМ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5A60" w14:textId="77777777" w:rsidR="00BB389E" w:rsidRPr="00340942" w:rsidRDefault="00BB389E" w:rsidP="00490402">
            <w:pPr>
              <w:jc w:val="left"/>
              <w:rPr>
                <w:rFonts w:ascii="Arial" w:hAnsi="Arial" w:cs="Arial"/>
                <w:color w:val="000000"/>
                <w:szCs w:val="24"/>
                <w:lang w:eastAsia="ru-RU"/>
              </w:rPr>
            </w:pPr>
            <w:r w:rsidRPr="00340942">
              <w:rPr>
                <w:rFonts w:ascii="Arial" w:hAnsi="Arial" w:cs="Arial"/>
                <w:color w:val="000000"/>
                <w:szCs w:val="24"/>
                <w:lang w:eastAsia="ru-RU"/>
              </w:rPr>
              <w:t>Завод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C101" w14:textId="77777777" w:rsidR="00BB389E" w:rsidRPr="00340942" w:rsidRDefault="00BB389E" w:rsidP="00490402">
            <w:pPr>
              <w:jc w:val="left"/>
              <w:rPr>
                <w:rFonts w:ascii="Arial" w:hAnsi="Arial" w:cs="Arial"/>
                <w:color w:val="000000"/>
                <w:szCs w:val="24"/>
                <w:lang w:eastAsia="ru-RU"/>
              </w:rPr>
            </w:pPr>
            <w:r w:rsidRPr="00340942">
              <w:rPr>
                <w:rFonts w:ascii="Arial" w:hAnsi="Arial" w:cs="Arial"/>
                <w:color w:val="000000"/>
                <w:szCs w:val="24"/>
                <w:lang w:eastAsia="ru-RU"/>
              </w:rPr>
              <w:t>Ед.изм.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A430A" w14:textId="6DD88232" w:rsidR="00BB389E" w:rsidRPr="00340942" w:rsidRDefault="00BB389E" w:rsidP="00490402">
            <w:pPr>
              <w:jc w:val="left"/>
              <w:rPr>
                <w:rFonts w:ascii="Arial" w:hAnsi="Arial" w:cs="Arial"/>
                <w:color w:val="000000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Cs w:val="24"/>
                <w:lang w:eastAsia="ru-RU"/>
              </w:rPr>
              <w:t>Цена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C441" w14:textId="77777777" w:rsidR="00BB389E" w:rsidRPr="00340942" w:rsidRDefault="00BB389E" w:rsidP="00490402">
            <w:pPr>
              <w:jc w:val="left"/>
              <w:rPr>
                <w:rFonts w:ascii="Arial" w:hAnsi="Arial" w:cs="Arial"/>
                <w:color w:val="000000"/>
                <w:szCs w:val="24"/>
                <w:lang w:eastAsia="ru-RU"/>
              </w:rPr>
            </w:pPr>
            <w:r w:rsidRPr="00340942">
              <w:rPr>
                <w:rFonts w:ascii="Arial" w:hAnsi="Arial" w:cs="Arial"/>
                <w:color w:val="000000"/>
                <w:szCs w:val="24"/>
                <w:lang w:eastAsia="ru-RU"/>
              </w:rPr>
              <w:t>Валюта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26A68" w14:textId="19003943" w:rsidR="00BB389E" w:rsidRDefault="00BB389E" w:rsidP="00490402">
            <w:pPr>
              <w:jc w:val="left"/>
              <w:rPr>
                <w:rFonts w:ascii="Arial" w:hAnsi="Arial" w:cs="Arial"/>
                <w:color w:val="000000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Cs w:val="24"/>
                <w:lang w:eastAsia="ru-RU"/>
              </w:rPr>
              <w:t>Тип цены (базовая\плановая)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7C17E" w14:textId="27ACD274" w:rsidR="00BB389E" w:rsidRPr="00340942" w:rsidRDefault="00BB389E" w:rsidP="00490402">
            <w:pPr>
              <w:jc w:val="left"/>
              <w:rPr>
                <w:rFonts w:ascii="Arial" w:hAnsi="Arial" w:cs="Arial"/>
                <w:color w:val="000000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Cs w:val="24"/>
                <w:lang w:eastAsia="ru-RU"/>
              </w:rPr>
              <w:t>Код с</w:t>
            </w:r>
            <w:r w:rsidRPr="00340942">
              <w:rPr>
                <w:rFonts w:ascii="Arial" w:hAnsi="Arial" w:cs="Arial"/>
                <w:color w:val="000000"/>
                <w:szCs w:val="24"/>
                <w:lang w:eastAsia="ru-RU"/>
              </w:rPr>
              <w:t>пособ</w:t>
            </w:r>
            <w:r>
              <w:rPr>
                <w:rFonts w:ascii="Arial" w:hAnsi="Arial" w:cs="Arial"/>
                <w:color w:val="000000"/>
                <w:szCs w:val="24"/>
                <w:lang w:eastAsia="ru-RU"/>
              </w:rPr>
              <w:t>а</w:t>
            </w:r>
            <w:r w:rsidRPr="00340942">
              <w:rPr>
                <w:rFonts w:ascii="Arial" w:hAnsi="Arial" w:cs="Arial"/>
                <w:color w:val="000000"/>
                <w:szCs w:val="24"/>
                <w:lang w:eastAsia="ru-RU"/>
              </w:rPr>
              <w:t xml:space="preserve"> присвоения базовой цены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6A403" w14:textId="77777777" w:rsidR="00BB389E" w:rsidRPr="00340942" w:rsidRDefault="00BB389E" w:rsidP="00490402">
            <w:pPr>
              <w:jc w:val="left"/>
              <w:rPr>
                <w:rFonts w:ascii="Arial" w:hAnsi="Arial" w:cs="Arial"/>
                <w:color w:val="000000"/>
                <w:szCs w:val="24"/>
                <w:lang w:eastAsia="ru-RU"/>
              </w:rPr>
            </w:pPr>
            <w:r w:rsidRPr="00340942">
              <w:rPr>
                <w:rFonts w:ascii="Arial" w:hAnsi="Arial" w:cs="Arial"/>
                <w:color w:val="000000"/>
                <w:szCs w:val="24"/>
                <w:lang w:eastAsia="ru-RU"/>
              </w:rPr>
              <w:t>Дата начала действия базовой цены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EB7F" w14:textId="77777777" w:rsidR="00BB389E" w:rsidRPr="00340942" w:rsidRDefault="00BB389E" w:rsidP="00490402">
            <w:pPr>
              <w:jc w:val="left"/>
              <w:rPr>
                <w:rFonts w:ascii="Arial" w:hAnsi="Arial" w:cs="Arial"/>
                <w:color w:val="000000"/>
                <w:szCs w:val="24"/>
                <w:lang w:eastAsia="ru-RU"/>
              </w:rPr>
            </w:pPr>
            <w:r w:rsidRPr="00340942">
              <w:rPr>
                <w:rFonts w:ascii="Arial" w:hAnsi="Arial" w:cs="Arial"/>
                <w:color w:val="000000"/>
                <w:szCs w:val="24"/>
                <w:lang w:eastAsia="ru-RU"/>
              </w:rPr>
              <w:t>Дата окончания действия базовой цены</w:t>
            </w:r>
          </w:p>
        </w:tc>
      </w:tr>
      <w:tr w:rsidR="00BB389E" w:rsidRPr="00340942" w14:paraId="19486A86" w14:textId="77777777" w:rsidTr="00DF7FF6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3053" w14:textId="77777777" w:rsidR="00BB389E" w:rsidRPr="00340942" w:rsidRDefault="00BB389E" w:rsidP="00490402">
            <w:pPr>
              <w:jc w:val="left"/>
              <w:rPr>
                <w:rFonts w:ascii="Calibri" w:hAnsi="Calibri"/>
                <w:color w:val="000000"/>
                <w:sz w:val="22"/>
                <w:lang w:eastAsia="ru-RU"/>
              </w:rPr>
            </w:pPr>
            <w:r w:rsidRPr="00340942">
              <w:rPr>
                <w:rFonts w:ascii="Calibri" w:hAnsi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C856" w14:textId="77777777" w:rsidR="00BB389E" w:rsidRPr="00340942" w:rsidRDefault="00BB389E" w:rsidP="00490402">
            <w:pPr>
              <w:jc w:val="left"/>
              <w:rPr>
                <w:rFonts w:ascii="Calibri" w:hAnsi="Calibri"/>
                <w:color w:val="000000"/>
                <w:sz w:val="22"/>
                <w:lang w:eastAsia="ru-RU"/>
              </w:rPr>
            </w:pPr>
            <w:r w:rsidRPr="00340942">
              <w:rPr>
                <w:rFonts w:ascii="Calibri" w:hAnsi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7738" w14:textId="77777777" w:rsidR="00BB389E" w:rsidRPr="00340942" w:rsidRDefault="00BB389E" w:rsidP="00490402">
            <w:pPr>
              <w:jc w:val="left"/>
              <w:rPr>
                <w:rFonts w:ascii="Calibri" w:hAnsi="Calibri"/>
                <w:color w:val="000000"/>
                <w:sz w:val="22"/>
                <w:lang w:eastAsia="ru-RU"/>
              </w:rPr>
            </w:pPr>
            <w:r w:rsidRPr="00340942">
              <w:rPr>
                <w:rFonts w:ascii="Calibri" w:hAnsi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4902" w14:textId="77777777" w:rsidR="00BB389E" w:rsidRPr="00340942" w:rsidRDefault="00BB389E" w:rsidP="00490402">
            <w:pPr>
              <w:jc w:val="left"/>
              <w:rPr>
                <w:rFonts w:ascii="Calibri" w:hAnsi="Calibri"/>
                <w:color w:val="000000"/>
                <w:sz w:val="22"/>
                <w:lang w:eastAsia="ru-RU"/>
              </w:rPr>
            </w:pPr>
            <w:r w:rsidRPr="00340942">
              <w:rPr>
                <w:rFonts w:ascii="Calibri" w:hAnsi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84E7" w14:textId="77777777" w:rsidR="00BB389E" w:rsidRPr="00340942" w:rsidRDefault="00BB389E" w:rsidP="00490402">
            <w:pPr>
              <w:jc w:val="left"/>
              <w:rPr>
                <w:rFonts w:ascii="Calibri" w:hAnsi="Calibri"/>
                <w:color w:val="000000"/>
                <w:sz w:val="22"/>
                <w:lang w:eastAsia="ru-RU"/>
              </w:rPr>
            </w:pPr>
            <w:r w:rsidRPr="00340942">
              <w:rPr>
                <w:rFonts w:ascii="Calibri" w:hAnsi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6E14" w14:textId="77777777" w:rsidR="00BB389E" w:rsidRPr="00340942" w:rsidRDefault="00BB389E" w:rsidP="00490402">
            <w:pPr>
              <w:jc w:val="left"/>
              <w:rPr>
                <w:rFonts w:ascii="Calibri" w:hAnsi="Calibri"/>
                <w:color w:val="000000"/>
                <w:sz w:val="22"/>
                <w:lang w:eastAsia="ru-RU"/>
              </w:rPr>
            </w:pPr>
            <w:r w:rsidRPr="00340942">
              <w:rPr>
                <w:rFonts w:ascii="Calibri" w:hAnsi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6D62E" w14:textId="77777777" w:rsidR="00BB389E" w:rsidRPr="00340942" w:rsidRDefault="00BB389E" w:rsidP="00490402">
            <w:pPr>
              <w:jc w:val="left"/>
              <w:rPr>
                <w:rFonts w:ascii="Calibri" w:hAnsi="Calibri"/>
                <w:color w:val="000000"/>
                <w:sz w:val="22"/>
                <w:lang w:eastAsia="ru-RU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DF23" w14:textId="5988EF72" w:rsidR="00BB389E" w:rsidRPr="00340942" w:rsidRDefault="00BB389E" w:rsidP="00490402">
            <w:pPr>
              <w:jc w:val="left"/>
              <w:rPr>
                <w:rFonts w:ascii="Calibri" w:hAnsi="Calibri"/>
                <w:color w:val="000000"/>
                <w:sz w:val="22"/>
                <w:lang w:eastAsia="ru-RU"/>
              </w:rPr>
            </w:pPr>
            <w:r w:rsidRPr="00340942">
              <w:rPr>
                <w:rFonts w:ascii="Calibri" w:hAnsi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34CE" w14:textId="77777777" w:rsidR="00BB389E" w:rsidRPr="00340942" w:rsidRDefault="00BB389E" w:rsidP="00490402">
            <w:pPr>
              <w:jc w:val="left"/>
              <w:rPr>
                <w:rFonts w:ascii="Calibri" w:hAnsi="Calibri"/>
                <w:color w:val="000000"/>
                <w:sz w:val="22"/>
                <w:lang w:eastAsia="ru-RU"/>
              </w:rPr>
            </w:pPr>
            <w:r w:rsidRPr="00340942">
              <w:rPr>
                <w:rFonts w:ascii="Calibri" w:hAnsi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9CAC" w14:textId="77777777" w:rsidR="00BB389E" w:rsidRPr="00340942" w:rsidRDefault="00BB389E" w:rsidP="00490402">
            <w:pPr>
              <w:jc w:val="left"/>
              <w:rPr>
                <w:rFonts w:ascii="Calibri" w:hAnsi="Calibri"/>
                <w:color w:val="000000"/>
                <w:sz w:val="22"/>
                <w:lang w:eastAsia="ru-RU"/>
              </w:rPr>
            </w:pPr>
            <w:r w:rsidRPr="00340942">
              <w:rPr>
                <w:rFonts w:ascii="Calibri" w:hAnsi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5AB5B837" w14:textId="0B5C46FB" w:rsidR="00BB389E" w:rsidRDefault="00BB389E" w:rsidP="00FC6273">
      <w:pPr>
        <w:spacing w:before="120" w:after="120" w:line="276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При этом должен быть реализован специальный объект полномочий на ввод плановой утвержденной цены. При загрузке плановой цены, при наличии в роли пользователя данного объекта полномочий, система должна загружать плановую цену со статусом </w:t>
      </w:r>
      <w:r>
        <w:rPr>
          <w:rFonts w:ascii="Arial" w:hAnsi="Arial" w:cs="Arial"/>
        </w:rPr>
        <w:lastRenderedPageBreak/>
        <w:t>«Утвержденная». При наличии в системе существующей утвержденной плановой цены – перезатирать ее.</w:t>
      </w:r>
    </w:p>
    <w:p w14:paraId="051E3D16" w14:textId="3CEDCC8A" w:rsidR="00BB389E" w:rsidRDefault="00BB389E" w:rsidP="00FC6273">
      <w:pPr>
        <w:spacing w:after="120" w:line="276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В случае отсутствия объекта полномочий – плановые цены грузятся в статусе «Для утверждения». При наличии в системе существующей утвержденной плановой цены – выдавать ошибку.</w:t>
      </w:r>
    </w:p>
    <w:p w14:paraId="5FA7F330" w14:textId="77777777" w:rsidR="004A5251" w:rsidRPr="00511236" w:rsidRDefault="004A5251" w:rsidP="00FC6273">
      <w:pPr>
        <w:spacing w:after="120" w:line="276" w:lineRule="auto"/>
        <w:ind w:firstLine="567"/>
        <w:rPr>
          <w:rFonts w:ascii="Arial" w:hAnsi="Arial" w:cs="Arial"/>
          <w:b/>
          <w:color w:val="000000" w:themeColor="text1"/>
          <w:u w:val="single"/>
        </w:rPr>
      </w:pPr>
      <w:r w:rsidRPr="00511236">
        <w:rPr>
          <w:rFonts w:ascii="Arial" w:hAnsi="Arial" w:cs="Arial"/>
          <w:b/>
          <w:color w:val="000000" w:themeColor="text1"/>
          <w:u w:val="single"/>
        </w:rPr>
        <w:t>Вариант отчета «</w:t>
      </w:r>
      <w:r w:rsidRPr="004A5251">
        <w:rPr>
          <w:rFonts w:ascii="Arial" w:hAnsi="Arial" w:cs="Arial"/>
          <w:b/>
          <w:color w:val="000000" w:themeColor="text1"/>
          <w:u w:val="single"/>
        </w:rPr>
        <w:t>Прогнозные цены по нормируемым МТР, нормируемым работам, услугам</w:t>
      </w:r>
      <w:r w:rsidRPr="00511236">
        <w:rPr>
          <w:rFonts w:ascii="Arial" w:hAnsi="Arial" w:cs="Arial"/>
          <w:b/>
          <w:color w:val="000000" w:themeColor="text1"/>
          <w:u w:val="single"/>
        </w:rPr>
        <w:t>».</w:t>
      </w:r>
    </w:p>
    <w:p w14:paraId="49295D37" w14:textId="46859AC5" w:rsidR="007E7282" w:rsidRDefault="007E7282" w:rsidP="002A4A66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Для нормируемых МТР</w:t>
      </w:r>
      <w:r w:rsidRPr="00A7544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и нормируемых работ, услуг</w:t>
      </w:r>
      <w:r w:rsidRPr="002037F7">
        <w:rPr>
          <w:rFonts w:ascii="Arial" w:hAnsi="Arial" w:cs="Arial"/>
          <w:color w:val="000000" w:themeColor="text1"/>
        </w:rPr>
        <w:t xml:space="preserve"> кроме плановой цены в системе </w:t>
      </w:r>
      <w:r>
        <w:rPr>
          <w:rFonts w:ascii="Arial" w:hAnsi="Arial" w:cs="Arial"/>
          <w:color w:val="000000" w:themeColor="text1"/>
        </w:rPr>
        <w:t xml:space="preserve">необходимо </w:t>
      </w:r>
      <w:r w:rsidRPr="002037F7">
        <w:rPr>
          <w:rFonts w:ascii="Arial" w:hAnsi="Arial" w:cs="Arial"/>
          <w:color w:val="000000" w:themeColor="text1"/>
        </w:rPr>
        <w:t>ве</w:t>
      </w:r>
      <w:r>
        <w:rPr>
          <w:rFonts w:ascii="Arial" w:hAnsi="Arial" w:cs="Arial"/>
          <w:color w:val="000000" w:themeColor="text1"/>
        </w:rPr>
        <w:t>сти</w:t>
      </w:r>
      <w:r w:rsidRPr="002037F7">
        <w:rPr>
          <w:rFonts w:ascii="Arial" w:hAnsi="Arial" w:cs="Arial"/>
          <w:color w:val="000000" w:themeColor="text1"/>
        </w:rPr>
        <w:t xml:space="preserve"> прогнозн</w:t>
      </w:r>
      <w:r>
        <w:rPr>
          <w:rFonts w:ascii="Arial" w:hAnsi="Arial" w:cs="Arial"/>
          <w:color w:val="000000" w:themeColor="text1"/>
        </w:rPr>
        <w:t>ую цену</w:t>
      </w:r>
      <w:r w:rsidRPr="002037F7">
        <w:rPr>
          <w:rFonts w:ascii="Arial" w:hAnsi="Arial" w:cs="Arial"/>
          <w:color w:val="000000" w:themeColor="text1"/>
        </w:rPr>
        <w:t xml:space="preserve">, которая </w:t>
      </w:r>
      <w:r>
        <w:rPr>
          <w:rFonts w:ascii="Arial" w:hAnsi="Arial" w:cs="Arial"/>
          <w:color w:val="000000" w:themeColor="text1"/>
        </w:rPr>
        <w:t xml:space="preserve">должна </w:t>
      </w:r>
      <w:r w:rsidRPr="002037F7">
        <w:rPr>
          <w:rFonts w:ascii="Arial" w:hAnsi="Arial" w:cs="Arial"/>
          <w:color w:val="000000" w:themeColor="text1"/>
        </w:rPr>
        <w:t>актуализир</w:t>
      </w:r>
      <w:r>
        <w:rPr>
          <w:rFonts w:ascii="Arial" w:hAnsi="Arial" w:cs="Arial"/>
          <w:color w:val="000000" w:themeColor="text1"/>
        </w:rPr>
        <w:t>оваться</w:t>
      </w:r>
      <w:r w:rsidRPr="002037F7">
        <w:rPr>
          <w:rFonts w:ascii="Arial" w:hAnsi="Arial" w:cs="Arial"/>
          <w:color w:val="000000" w:themeColor="text1"/>
        </w:rPr>
        <w:t xml:space="preserve"> ежеквартально. </w:t>
      </w:r>
      <w:r w:rsidRPr="002037F7">
        <w:rPr>
          <w:rFonts w:ascii="Arial" w:hAnsi="Arial" w:cs="Arial"/>
        </w:rPr>
        <w:t xml:space="preserve">Для актуализации прогнозной цены (актуализация прогнозной цены возможна при наличии утвержденной плановой цены), планировщик цен </w:t>
      </w:r>
      <w:r w:rsidRPr="002037F7">
        <w:rPr>
          <w:rFonts w:ascii="Arial" w:hAnsi="Arial" w:cs="Arial"/>
          <w:color w:val="000000" w:themeColor="text1"/>
        </w:rPr>
        <w:t>открывает отчет «Ведение плановых цен»</w:t>
      </w:r>
      <w:r w:rsidR="00CD5DAF">
        <w:rPr>
          <w:rFonts w:ascii="Arial" w:hAnsi="Arial" w:cs="Arial"/>
          <w:color w:val="000000" w:themeColor="text1"/>
        </w:rPr>
        <w:t xml:space="preserve"> в режиме ведения прогнозных цен по нормируемым МТР, нормируемым работам, услугам</w:t>
      </w:r>
      <w:r>
        <w:rPr>
          <w:rFonts w:ascii="Arial" w:hAnsi="Arial" w:cs="Arial"/>
          <w:color w:val="000000" w:themeColor="text1"/>
        </w:rPr>
        <w:t>.</w:t>
      </w:r>
      <w:r w:rsidRPr="002037F7">
        <w:rPr>
          <w:rFonts w:ascii="Arial" w:hAnsi="Arial" w:cs="Arial"/>
          <w:color w:val="000000" w:themeColor="text1"/>
        </w:rPr>
        <w:t xml:space="preserve"> В отчете отображаются позиции нормируемых МТР,</w:t>
      </w:r>
      <w:r>
        <w:rPr>
          <w:rFonts w:ascii="Arial" w:hAnsi="Arial" w:cs="Arial"/>
          <w:color w:val="000000" w:themeColor="text1"/>
        </w:rPr>
        <w:t xml:space="preserve"> работ, услуг,</w:t>
      </w:r>
      <w:r w:rsidRPr="002037F7">
        <w:rPr>
          <w:rFonts w:ascii="Arial" w:hAnsi="Arial" w:cs="Arial"/>
          <w:color w:val="000000" w:themeColor="text1"/>
        </w:rPr>
        <w:t xml:space="preserve"> относящиеся к группе закупок планировщика цен, утвержденные плановые цены по нормируемым позициям, утвержденные прогнозные цены.  Для автоматического расчета прогнозной цены планировщик цен нажимает кнопку «Рассчитать базовую прогнозную цену». Способы автоматического расчета</w:t>
      </w:r>
      <w:r>
        <w:rPr>
          <w:rFonts w:ascii="Arial" w:hAnsi="Arial" w:cs="Arial"/>
          <w:color w:val="000000" w:themeColor="text1"/>
        </w:rPr>
        <w:t xml:space="preserve"> базовой прогнозной цены</w:t>
      </w:r>
      <w:r w:rsidRPr="002037F7">
        <w:rPr>
          <w:rFonts w:ascii="Arial" w:hAnsi="Arial" w:cs="Arial"/>
          <w:color w:val="000000" w:themeColor="text1"/>
        </w:rPr>
        <w:t xml:space="preserve"> аналогичны способам определения базовой </w:t>
      </w:r>
      <w:r>
        <w:rPr>
          <w:rFonts w:ascii="Arial" w:hAnsi="Arial" w:cs="Arial"/>
          <w:color w:val="000000" w:themeColor="text1"/>
        </w:rPr>
        <w:t xml:space="preserve">плановой </w:t>
      </w:r>
      <w:r w:rsidRPr="002037F7">
        <w:rPr>
          <w:rFonts w:ascii="Arial" w:hAnsi="Arial" w:cs="Arial"/>
          <w:color w:val="000000" w:themeColor="text1"/>
        </w:rPr>
        <w:t xml:space="preserve">цены. Прогнозные цены не изменяют утвержденную плановую цену и не </w:t>
      </w:r>
      <w:r>
        <w:rPr>
          <w:rFonts w:ascii="Arial" w:hAnsi="Arial" w:cs="Arial"/>
          <w:color w:val="000000" w:themeColor="text1"/>
        </w:rPr>
        <w:t>передаются</w:t>
      </w:r>
      <w:r w:rsidRPr="002037F7">
        <w:rPr>
          <w:rFonts w:ascii="Arial" w:hAnsi="Arial" w:cs="Arial"/>
          <w:color w:val="000000" w:themeColor="text1"/>
        </w:rPr>
        <w:t xml:space="preserve"> в документы потребности.</w:t>
      </w:r>
    </w:p>
    <w:p w14:paraId="52E9EC95" w14:textId="1F598D20" w:rsidR="00567675" w:rsidRDefault="00567675" w:rsidP="002A4A66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После определения базовой прогнозной цены планировщик цен в отчете «Ведение плановых цен»</w:t>
      </w:r>
      <w:r w:rsidR="001A2B5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выделяет позиции, для которых необходимо сформировать прогнозную цену, и нажимает кнопку «Сформировать прогнозную цену». Прогнозная цена формируется на основании базовой прогнозной цены с корректировкой на макропараметры, полученные из системы АСКБ (индексы инфляции, прогнозные курсы валют). Прогнозная цена формируется в валюте «рубль».</w:t>
      </w:r>
    </w:p>
    <w:p w14:paraId="5745DFAF" w14:textId="6C2080CE" w:rsidR="004A5251" w:rsidRDefault="00567675" w:rsidP="00FC6273">
      <w:pPr>
        <w:spacing w:after="120" w:line="276" w:lineRule="auto"/>
        <w:ind w:firstLine="567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</w:rPr>
        <w:t>Для передачи на согласование руководителю, планировщик цен, выделяет позиции, содержащие прогнозную цену и нажимает кнопку «Отправить на согласование». После отправки на согласование руководителю, изменение данных прогнозных цен становится невозможным.</w:t>
      </w:r>
    </w:p>
    <w:p w14:paraId="2EA32CD1" w14:textId="5F48CEF6" w:rsidR="004A5251" w:rsidRPr="00511236" w:rsidRDefault="004A5251" w:rsidP="00FC6273">
      <w:pPr>
        <w:spacing w:after="120" w:line="276" w:lineRule="auto"/>
        <w:ind w:firstLine="567"/>
        <w:rPr>
          <w:rFonts w:ascii="Arial" w:hAnsi="Arial" w:cs="Arial"/>
          <w:b/>
          <w:color w:val="000000" w:themeColor="text1"/>
          <w:u w:val="single"/>
        </w:rPr>
      </w:pPr>
      <w:r w:rsidRPr="00511236">
        <w:rPr>
          <w:rFonts w:ascii="Arial" w:hAnsi="Arial" w:cs="Arial"/>
          <w:b/>
          <w:color w:val="000000" w:themeColor="text1"/>
          <w:u w:val="single"/>
        </w:rPr>
        <w:t>Вариант отчета «</w:t>
      </w:r>
      <w:r w:rsidRPr="004A5251">
        <w:rPr>
          <w:rFonts w:ascii="Arial" w:hAnsi="Arial" w:cs="Arial"/>
          <w:b/>
          <w:color w:val="000000" w:themeColor="text1"/>
          <w:u w:val="single"/>
        </w:rPr>
        <w:t>Изменить утвержденную плановую</w:t>
      </w:r>
      <w:r w:rsidR="00933C25">
        <w:rPr>
          <w:rFonts w:ascii="Arial" w:hAnsi="Arial" w:cs="Arial"/>
          <w:b/>
          <w:color w:val="000000" w:themeColor="text1"/>
          <w:u w:val="single"/>
        </w:rPr>
        <w:t>\прогнозную</w:t>
      </w:r>
      <w:r w:rsidRPr="004A5251">
        <w:rPr>
          <w:rFonts w:ascii="Arial" w:hAnsi="Arial" w:cs="Arial"/>
          <w:b/>
          <w:color w:val="000000" w:themeColor="text1"/>
          <w:u w:val="single"/>
        </w:rPr>
        <w:t xml:space="preserve"> цену</w:t>
      </w:r>
      <w:r w:rsidRPr="00511236">
        <w:rPr>
          <w:rFonts w:ascii="Arial" w:hAnsi="Arial" w:cs="Arial"/>
          <w:b/>
          <w:color w:val="000000" w:themeColor="text1"/>
          <w:u w:val="single"/>
        </w:rPr>
        <w:t>».</w:t>
      </w:r>
    </w:p>
    <w:p w14:paraId="44FB2B83" w14:textId="2422C72A" w:rsidR="00EC082A" w:rsidRPr="00EC5056" w:rsidRDefault="00EC082A" w:rsidP="00FC6273">
      <w:pPr>
        <w:spacing w:after="120" w:line="276" w:lineRule="auto"/>
        <w:ind w:firstLine="851"/>
        <w:rPr>
          <w:rFonts w:ascii="Arial" w:hAnsi="Arial" w:cs="Arial"/>
          <w:color w:val="000000" w:themeColor="text1"/>
        </w:rPr>
      </w:pPr>
      <w:r w:rsidRPr="00EC5056">
        <w:rPr>
          <w:rFonts w:ascii="Arial" w:hAnsi="Arial" w:cs="Arial"/>
          <w:color w:val="000000" w:themeColor="text1"/>
        </w:rPr>
        <w:t>Для изменения плановой</w:t>
      </w:r>
      <w:r w:rsidR="00933C25">
        <w:rPr>
          <w:rFonts w:ascii="Arial" w:hAnsi="Arial" w:cs="Arial"/>
          <w:color w:val="000000" w:themeColor="text1"/>
        </w:rPr>
        <w:t>\прогнозной</w:t>
      </w:r>
      <w:r w:rsidRPr="00EC5056">
        <w:rPr>
          <w:rFonts w:ascii="Arial" w:hAnsi="Arial" w:cs="Arial"/>
          <w:color w:val="000000" w:themeColor="text1"/>
        </w:rPr>
        <w:t xml:space="preserve"> цены, планировщик цен открывает отчет «Ведение плановых цен» с варианто</w:t>
      </w:r>
      <w:r>
        <w:rPr>
          <w:rFonts w:ascii="Arial" w:hAnsi="Arial" w:cs="Arial"/>
          <w:color w:val="000000" w:themeColor="text1"/>
        </w:rPr>
        <w:t>м</w:t>
      </w:r>
      <w:r w:rsidRPr="00EC5056">
        <w:rPr>
          <w:rFonts w:ascii="Arial" w:hAnsi="Arial" w:cs="Arial"/>
          <w:color w:val="000000" w:themeColor="text1"/>
        </w:rPr>
        <w:t xml:space="preserve"> </w:t>
      </w:r>
      <w:r w:rsidRPr="00D03A31">
        <w:rPr>
          <w:rFonts w:ascii="Arial" w:hAnsi="Arial" w:cs="Arial"/>
          <w:color w:val="000000" w:themeColor="text1"/>
        </w:rPr>
        <w:t>«Изменить утвержденную плановую цену».</w:t>
      </w:r>
      <w:r w:rsidRPr="00EC5056">
        <w:rPr>
          <w:rFonts w:ascii="Arial" w:hAnsi="Arial" w:cs="Arial"/>
          <w:color w:val="000000" w:themeColor="text1"/>
        </w:rPr>
        <w:t xml:space="preserve"> В отчет</w:t>
      </w:r>
      <w:r w:rsidR="00D03A31">
        <w:rPr>
          <w:rFonts w:ascii="Arial" w:hAnsi="Arial" w:cs="Arial"/>
          <w:color w:val="000000" w:themeColor="text1"/>
        </w:rPr>
        <w:t xml:space="preserve"> должны</w:t>
      </w:r>
      <w:r w:rsidRPr="00EC5056">
        <w:rPr>
          <w:rFonts w:ascii="Arial" w:hAnsi="Arial" w:cs="Arial"/>
          <w:color w:val="000000" w:themeColor="text1"/>
        </w:rPr>
        <w:t xml:space="preserve"> попада</w:t>
      </w:r>
      <w:r w:rsidR="00D03A31">
        <w:rPr>
          <w:rFonts w:ascii="Arial" w:hAnsi="Arial" w:cs="Arial"/>
          <w:color w:val="000000" w:themeColor="text1"/>
        </w:rPr>
        <w:t>ть</w:t>
      </w:r>
      <w:r w:rsidRPr="00EC5056">
        <w:rPr>
          <w:rFonts w:ascii="Arial" w:hAnsi="Arial" w:cs="Arial"/>
          <w:color w:val="000000" w:themeColor="text1"/>
        </w:rPr>
        <w:t xml:space="preserve"> все позиции МТР, тарифицированных работ, услуг с утвержденной плановой</w:t>
      </w:r>
      <w:r w:rsidR="00933C25">
        <w:rPr>
          <w:rFonts w:ascii="Arial" w:hAnsi="Arial" w:cs="Arial"/>
          <w:color w:val="000000" w:themeColor="text1"/>
        </w:rPr>
        <w:t>\прогнозной</w:t>
      </w:r>
      <w:r w:rsidRPr="00EC5056">
        <w:rPr>
          <w:rFonts w:ascii="Arial" w:hAnsi="Arial" w:cs="Arial"/>
          <w:color w:val="000000" w:themeColor="text1"/>
        </w:rPr>
        <w:t xml:space="preserve"> ценой и относящиеся к группе закупок планировщика цен.</w:t>
      </w:r>
    </w:p>
    <w:p w14:paraId="745F284B" w14:textId="5AB02D65" w:rsidR="00607277" w:rsidRDefault="00EC082A" w:rsidP="00FC6273">
      <w:pPr>
        <w:spacing w:after="120" w:line="276" w:lineRule="auto"/>
        <w:ind w:firstLine="851"/>
        <w:rPr>
          <w:rFonts w:ascii="Arial" w:hAnsi="Arial" w:cs="Arial"/>
          <w:color w:val="000000" w:themeColor="text1"/>
        </w:rPr>
      </w:pPr>
      <w:r w:rsidRPr="00EC5056">
        <w:rPr>
          <w:rFonts w:ascii="Arial" w:hAnsi="Arial" w:cs="Arial"/>
          <w:color w:val="000000" w:themeColor="text1"/>
        </w:rPr>
        <w:t>Планировщик цен выделяет необходимую строку и нажимает кнопку «Запрос на снятие утверждения» и в появившемся диалоговом окне указывает обоснование необходимости снятия утверждения плановой</w:t>
      </w:r>
      <w:r w:rsidR="00933C25">
        <w:rPr>
          <w:rFonts w:ascii="Arial" w:hAnsi="Arial" w:cs="Arial"/>
          <w:color w:val="000000" w:themeColor="text1"/>
        </w:rPr>
        <w:t>\прогнозной</w:t>
      </w:r>
      <w:r w:rsidRPr="00EC5056">
        <w:rPr>
          <w:rFonts w:ascii="Arial" w:hAnsi="Arial" w:cs="Arial"/>
          <w:color w:val="000000" w:themeColor="text1"/>
        </w:rPr>
        <w:t xml:space="preserve"> цены.  </w:t>
      </w:r>
      <w:r>
        <w:rPr>
          <w:rFonts w:ascii="Arial" w:hAnsi="Arial" w:cs="Arial"/>
          <w:color w:val="000000" w:themeColor="text1"/>
        </w:rPr>
        <w:t xml:space="preserve">В результате формируется </w:t>
      </w:r>
      <w:r w:rsidRPr="00EC5056">
        <w:rPr>
          <w:rFonts w:ascii="Arial" w:hAnsi="Arial" w:cs="Arial"/>
          <w:color w:val="000000" w:themeColor="text1"/>
        </w:rPr>
        <w:t xml:space="preserve">Запрос на снятие утверждения </w:t>
      </w:r>
      <w:r>
        <w:rPr>
          <w:rFonts w:ascii="Arial" w:hAnsi="Arial" w:cs="Arial"/>
          <w:color w:val="000000" w:themeColor="text1"/>
        </w:rPr>
        <w:t xml:space="preserve">и отправляется </w:t>
      </w:r>
      <w:r w:rsidRPr="00EC5056">
        <w:rPr>
          <w:rFonts w:ascii="Arial" w:hAnsi="Arial" w:cs="Arial"/>
          <w:color w:val="000000" w:themeColor="text1"/>
        </w:rPr>
        <w:t>на обработку руководителю планировщика</w:t>
      </w:r>
      <w:r>
        <w:rPr>
          <w:rFonts w:ascii="Arial" w:hAnsi="Arial" w:cs="Arial"/>
          <w:color w:val="000000" w:themeColor="text1"/>
        </w:rPr>
        <w:t>.</w:t>
      </w:r>
    </w:p>
    <w:p w14:paraId="0199CCA5" w14:textId="6DC5FB5B" w:rsidR="00D03A31" w:rsidRDefault="00D03A31" w:rsidP="00FC6273">
      <w:pPr>
        <w:spacing w:after="120" w:line="276" w:lineRule="auto"/>
        <w:ind w:firstLine="567"/>
        <w:rPr>
          <w:rFonts w:ascii="Arial" w:hAnsi="Arial" w:cs="Arial"/>
          <w:b/>
          <w:color w:val="000000" w:themeColor="text1"/>
          <w:u w:val="single"/>
        </w:rPr>
      </w:pPr>
      <w:r w:rsidRPr="00511236">
        <w:rPr>
          <w:rFonts w:ascii="Arial" w:hAnsi="Arial" w:cs="Arial"/>
          <w:b/>
          <w:color w:val="000000" w:themeColor="text1"/>
          <w:u w:val="single"/>
        </w:rPr>
        <w:lastRenderedPageBreak/>
        <w:t>Вариант отчета «</w:t>
      </w:r>
      <w:r w:rsidRPr="00D03A31">
        <w:rPr>
          <w:rFonts w:ascii="Arial" w:hAnsi="Arial" w:cs="Arial"/>
          <w:b/>
          <w:color w:val="000000" w:themeColor="text1"/>
          <w:u w:val="single"/>
        </w:rPr>
        <w:t>Анализ закупочных цен, утверждение плановой</w:t>
      </w:r>
      <w:r w:rsidR="00933C25">
        <w:rPr>
          <w:rFonts w:ascii="Arial" w:hAnsi="Arial" w:cs="Arial"/>
          <w:b/>
          <w:color w:val="000000" w:themeColor="text1"/>
          <w:u w:val="single"/>
        </w:rPr>
        <w:t>\прогнозной</w:t>
      </w:r>
      <w:r w:rsidRPr="00D03A31">
        <w:rPr>
          <w:rFonts w:ascii="Arial" w:hAnsi="Arial" w:cs="Arial"/>
          <w:b/>
          <w:color w:val="000000" w:themeColor="text1"/>
          <w:u w:val="single"/>
        </w:rPr>
        <w:t xml:space="preserve"> цены</w:t>
      </w:r>
      <w:r w:rsidRPr="00511236">
        <w:rPr>
          <w:rFonts w:ascii="Arial" w:hAnsi="Arial" w:cs="Arial"/>
          <w:b/>
          <w:color w:val="000000" w:themeColor="text1"/>
          <w:u w:val="single"/>
        </w:rPr>
        <w:t>».</w:t>
      </w:r>
    </w:p>
    <w:p w14:paraId="044C921D" w14:textId="5790E651" w:rsidR="002F6F94" w:rsidRDefault="00D03A31" w:rsidP="00FC6273">
      <w:pPr>
        <w:spacing w:after="120" w:line="276" w:lineRule="auto"/>
        <w:ind w:firstLine="567"/>
        <w:rPr>
          <w:rFonts w:ascii="Arial" w:hAnsi="Arial" w:cs="Arial"/>
          <w:color w:val="000000" w:themeColor="text1"/>
        </w:rPr>
      </w:pPr>
      <w:r w:rsidRPr="00D03A31">
        <w:rPr>
          <w:rFonts w:ascii="Arial" w:hAnsi="Arial" w:cs="Arial"/>
          <w:color w:val="000000" w:themeColor="text1"/>
        </w:rPr>
        <w:t>Руководитель планировщика</w:t>
      </w:r>
      <w:r>
        <w:rPr>
          <w:rFonts w:ascii="Arial" w:hAnsi="Arial" w:cs="Arial"/>
          <w:color w:val="000000" w:themeColor="text1"/>
        </w:rPr>
        <w:t xml:space="preserve"> цен ежедневно должен формировать отчет «</w:t>
      </w:r>
      <w:r w:rsidRPr="00E97C38">
        <w:rPr>
          <w:rFonts w:ascii="Arial" w:hAnsi="Arial" w:cs="Arial"/>
          <w:color w:val="000000" w:themeColor="text1"/>
        </w:rPr>
        <w:t>Анализ закупочных цен, утверждение плановой цены</w:t>
      </w:r>
      <w:r>
        <w:rPr>
          <w:rFonts w:ascii="Arial" w:hAnsi="Arial" w:cs="Arial"/>
          <w:color w:val="000000" w:themeColor="text1"/>
        </w:rPr>
        <w:t>». В отчет должны попадать МТР с неутвержденной плановой/прогнозной ценой и запросы на снятие с утверждения плановой, прогнозной цены.</w:t>
      </w:r>
      <w:r w:rsidR="002F6F94">
        <w:rPr>
          <w:rFonts w:ascii="Arial" w:hAnsi="Arial" w:cs="Arial"/>
          <w:color w:val="000000" w:themeColor="text1"/>
        </w:rPr>
        <w:t xml:space="preserve"> Строки с неутвержденной плановой ценой</w:t>
      </w:r>
      <w:r w:rsidR="001B0DD4">
        <w:rPr>
          <w:rFonts w:ascii="Arial" w:hAnsi="Arial" w:cs="Arial"/>
          <w:color w:val="000000" w:themeColor="text1"/>
        </w:rPr>
        <w:t>, но в рамках установленного срока расценки,</w:t>
      </w:r>
      <w:r w:rsidR="002F6F94">
        <w:rPr>
          <w:rFonts w:ascii="Arial" w:hAnsi="Arial" w:cs="Arial"/>
          <w:color w:val="000000" w:themeColor="text1"/>
        </w:rPr>
        <w:t xml:space="preserve"> помечаются зеленым индикатор</w:t>
      </w:r>
      <w:r w:rsidR="001B0DD4">
        <w:rPr>
          <w:rFonts w:ascii="Arial" w:hAnsi="Arial" w:cs="Arial"/>
          <w:color w:val="000000" w:themeColor="text1"/>
        </w:rPr>
        <w:t>ом,  строки с неутвержденной плановой ценой</w:t>
      </w:r>
      <w:r w:rsidR="001B0DD4" w:rsidRPr="001B0DD4">
        <w:rPr>
          <w:rFonts w:ascii="Arial" w:hAnsi="Arial" w:cs="Arial"/>
          <w:color w:val="000000" w:themeColor="text1"/>
        </w:rPr>
        <w:t xml:space="preserve"> </w:t>
      </w:r>
      <w:r w:rsidR="00A574B5">
        <w:rPr>
          <w:rFonts w:ascii="Arial" w:hAnsi="Arial" w:cs="Arial"/>
          <w:color w:val="000000" w:themeColor="text1"/>
        </w:rPr>
        <w:t>и с</w:t>
      </w:r>
      <w:r w:rsidR="001B0DD4">
        <w:rPr>
          <w:rFonts w:ascii="Arial" w:hAnsi="Arial" w:cs="Arial"/>
          <w:color w:val="000000" w:themeColor="text1"/>
        </w:rPr>
        <w:t xml:space="preserve"> н</w:t>
      </w:r>
      <w:r w:rsidR="001B0DD4" w:rsidRPr="00993E84">
        <w:rPr>
          <w:rFonts w:ascii="Arial" w:hAnsi="Arial" w:cs="Arial"/>
          <w:color w:val="000000" w:themeColor="text1"/>
        </w:rPr>
        <w:t>арушени</w:t>
      </w:r>
      <w:r w:rsidR="001B0DD4">
        <w:rPr>
          <w:rFonts w:ascii="Arial" w:hAnsi="Arial" w:cs="Arial"/>
          <w:color w:val="000000" w:themeColor="text1"/>
        </w:rPr>
        <w:t>ем</w:t>
      </w:r>
      <w:r w:rsidR="001B0DD4" w:rsidRPr="00993E84">
        <w:rPr>
          <w:rFonts w:ascii="Arial" w:hAnsi="Arial" w:cs="Arial"/>
          <w:color w:val="000000" w:themeColor="text1"/>
        </w:rPr>
        <w:t xml:space="preserve"> сроков расценки</w:t>
      </w:r>
      <w:r w:rsidR="001B0DD4">
        <w:rPr>
          <w:rFonts w:ascii="Arial" w:hAnsi="Arial" w:cs="Arial"/>
          <w:color w:val="000000" w:themeColor="text1"/>
        </w:rPr>
        <w:t xml:space="preserve"> – желтым индикатором</w:t>
      </w:r>
      <w:r w:rsidR="002F6F94">
        <w:rPr>
          <w:rFonts w:ascii="Arial" w:hAnsi="Arial" w:cs="Arial"/>
          <w:color w:val="000000" w:themeColor="text1"/>
        </w:rPr>
        <w:t>, строки с запросами на снятие с утверждения плановой цены – красным индикатором.</w:t>
      </w:r>
    </w:p>
    <w:p w14:paraId="088E108C" w14:textId="77777777" w:rsidR="00D03A31" w:rsidRDefault="00D03A31" w:rsidP="00FC6273">
      <w:pPr>
        <w:spacing w:after="120" w:line="276" w:lineRule="auto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Руководителю доступны для работы стандартные фильтры системы, позволяющие осуществлять отбор по любому полю отчета.</w:t>
      </w:r>
    </w:p>
    <w:p w14:paraId="4D1D77B3" w14:textId="66C87515" w:rsidR="00D03A31" w:rsidRPr="00E7375E" w:rsidRDefault="00D03A31" w:rsidP="00FC6273">
      <w:pPr>
        <w:spacing w:after="120" w:line="276" w:lineRule="auto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Руководитель планировщика цен выделяет позиции МТР, тарифицированных работ, услуг и нажимает кнопку «Утвердить плановую/прогнозную цену» либо кнопку «Отклонить». В случае отклонения необходимо будет указать Комментарий руководителя к отклонению цены. Утвержденная плановая, прогнозная цена начинает действовать с даты начала действия цены, указанной в соответствующем поле. Планировщик потребности получает увед</w:t>
      </w:r>
      <w:ins w:id="26" w:author="SOLCO\Ilinaa" w:date="2019-03-11T15:16:00Z">
        <w:r w:rsidR="001201DD">
          <w:rPr>
            <w:rFonts w:ascii="Arial" w:hAnsi="Arial" w:cs="Arial"/>
            <w:color w:val="000000" w:themeColor="text1"/>
          </w:rPr>
          <w:t>ч</w:t>
        </w:r>
      </w:ins>
      <w:r>
        <w:rPr>
          <w:rFonts w:ascii="Arial" w:hAnsi="Arial" w:cs="Arial"/>
          <w:color w:val="000000" w:themeColor="text1"/>
        </w:rPr>
        <w:t>омление по корпоративной электронной почте об утверждении плановой цены.</w:t>
      </w:r>
    </w:p>
    <w:p w14:paraId="7E85E85E" w14:textId="276CAEB7" w:rsidR="00D03A31" w:rsidRDefault="00D03A31" w:rsidP="00FC6273">
      <w:pPr>
        <w:spacing w:after="120" w:line="276" w:lineRule="auto"/>
        <w:ind w:firstLine="709"/>
        <w:rPr>
          <w:rFonts w:ascii="Arial" w:hAnsi="Arial" w:cs="Arial"/>
          <w:color w:val="000000" w:themeColor="text1"/>
        </w:rPr>
      </w:pPr>
      <w:r w:rsidRPr="002F6F94">
        <w:rPr>
          <w:rFonts w:ascii="Arial" w:hAnsi="Arial" w:cs="Arial"/>
          <w:color w:val="000000" w:themeColor="text1"/>
        </w:rPr>
        <w:t xml:space="preserve">В случае отклонения плановой цены, планировщик цен </w:t>
      </w:r>
      <w:r w:rsidR="002F6F94" w:rsidRPr="002F6F94">
        <w:rPr>
          <w:rFonts w:ascii="Arial" w:hAnsi="Arial" w:cs="Arial"/>
          <w:color w:val="000000" w:themeColor="text1"/>
        </w:rPr>
        <w:t xml:space="preserve">должен </w:t>
      </w:r>
      <w:r w:rsidRPr="002F6F94">
        <w:rPr>
          <w:rFonts w:ascii="Arial" w:hAnsi="Arial" w:cs="Arial"/>
          <w:color w:val="000000" w:themeColor="text1"/>
        </w:rPr>
        <w:t>получ</w:t>
      </w:r>
      <w:r w:rsidR="002F6F94" w:rsidRPr="002F6F94">
        <w:rPr>
          <w:rFonts w:ascii="Arial" w:hAnsi="Arial" w:cs="Arial"/>
          <w:color w:val="000000" w:themeColor="text1"/>
        </w:rPr>
        <w:t>и</w:t>
      </w:r>
      <w:r w:rsidRPr="002F6F94">
        <w:rPr>
          <w:rFonts w:ascii="Arial" w:hAnsi="Arial" w:cs="Arial"/>
          <w:color w:val="000000" w:themeColor="text1"/>
        </w:rPr>
        <w:t>т</w:t>
      </w:r>
      <w:r w:rsidR="002F6F94" w:rsidRPr="002F6F94">
        <w:rPr>
          <w:rFonts w:ascii="Arial" w:hAnsi="Arial" w:cs="Arial"/>
          <w:color w:val="000000" w:themeColor="text1"/>
        </w:rPr>
        <w:t>ь</w:t>
      </w:r>
      <w:r w:rsidRPr="002F6F94">
        <w:rPr>
          <w:rFonts w:ascii="Arial" w:hAnsi="Arial" w:cs="Arial"/>
          <w:color w:val="000000" w:themeColor="text1"/>
        </w:rPr>
        <w:t xml:space="preserve"> уведомление по корпоративной электронной почте с замечаниями от руководителя. Открыв отчет «Ведение плановых цен», планировщику цен становятся доступными для изменения поля «Базовая цена», «Базовая прогнозная цена», даты действия цен, также в поле «Комментарий руководителя к отклонению цены» отображается комментарий, введенный руководителем. После устранения замечаний руководителя, планировщик цен в отчете «Ведение плановых цен» нажимает на кнопку «Сформировать плановую цену»</w:t>
      </w:r>
      <w:r w:rsidR="000A48F7" w:rsidRPr="000A48F7">
        <w:rPr>
          <w:rFonts w:ascii="Arial" w:hAnsi="Arial" w:cs="Arial"/>
        </w:rPr>
        <w:t xml:space="preserve"> </w:t>
      </w:r>
      <w:r w:rsidR="000A48F7">
        <w:rPr>
          <w:rFonts w:ascii="Arial" w:hAnsi="Arial" w:cs="Arial"/>
        </w:rPr>
        <w:t>и нажимает кнопку «Отправить на согласование»</w:t>
      </w:r>
      <w:r w:rsidRPr="002F6F94">
        <w:rPr>
          <w:rFonts w:ascii="Arial" w:hAnsi="Arial" w:cs="Arial"/>
          <w:color w:val="000000" w:themeColor="text1"/>
        </w:rPr>
        <w:t>. Измененная плановая цена становится доступной для утверждения руководителю планировщика цен в отчете «Анализ закупочных цен, утверждение плановой цены».</w:t>
      </w:r>
      <w:ins w:id="27" w:author="Быков Василий Александрович" w:date="2019-02-26T16:22:00Z">
        <w:r w:rsidR="00490402">
          <w:rPr>
            <w:rFonts w:ascii="Arial" w:hAnsi="Arial" w:cs="Arial"/>
            <w:color w:val="000000" w:themeColor="text1"/>
          </w:rPr>
          <w:t xml:space="preserve"> При этом </w:t>
        </w:r>
      </w:ins>
      <w:ins w:id="28" w:author="Быков Василий Александрович" w:date="2019-02-27T13:40:00Z">
        <w:r w:rsidR="009D5C34">
          <w:rPr>
            <w:rFonts w:ascii="Arial" w:hAnsi="Arial" w:cs="Arial"/>
            <w:color w:val="000000" w:themeColor="text1"/>
          </w:rPr>
          <w:t xml:space="preserve">руководитель планировщика должен видеть </w:t>
        </w:r>
      </w:ins>
      <w:ins w:id="29" w:author="Быков Василий Александрович" w:date="2019-02-27T13:44:00Z">
        <w:r w:rsidR="009D5C34">
          <w:rPr>
            <w:rFonts w:ascii="Arial" w:hAnsi="Arial" w:cs="Arial"/>
            <w:color w:val="000000" w:themeColor="text1"/>
          </w:rPr>
          <w:t xml:space="preserve">в отчете </w:t>
        </w:r>
      </w:ins>
      <w:ins w:id="30" w:author="Быков Василий Александрович" w:date="2019-02-27T13:40:00Z">
        <w:r w:rsidR="009D5C34">
          <w:rPr>
            <w:rFonts w:ascii="Arial" w:hAnsi="Arial" w:cs="Arial"/>
            <w:color w:val="000000" w:themeColor="text1"/>
          </w:rPr>
          <w:t xml:space="preserve">статус повторного согласования </w:t>
        </w:r>
      </w:ins>
      <w:ins w:id="31" w:author="Быков Василий Александрович" w:date="2019-02-27T13:44:00Z">
        <w:r w:rsidR="009D5C34">
          <w:rPr>
            <w:rFonts w:ascii="Arial" w:hAnsi="Arial" w:cs="Arial"/>
            <w:color w:val="000000" w:themeColor="text1"/>
          </w:rPr>
          <w:t>плановой</w:t>
        </w:r>
      </w:ins>
      <w:ins w:id="32" w:author="Быков Василий Александрович" w:date="2019-02-27T13:45:00Z">
        <w:r w:rsidR="009D5C34">
          <w:rPr>
            <w:rFonts w:ascii="Arial" w:hAnsi="Arial" w:cs="Arial"/>
            <w:color w:val="000000" w:themeColor="text1"/>
          </w:rPr>
          <w:t>\прогнозной</w:t>
        </w:r>
      </w:ins>
      <w:ins w:id="33" w:author="Быков Василий Александрович" w:date="2019-02-27T13:44:00Z">
        <w:r w:rsidR="009D5C34">
          <w:rPr>
            <w:rFonts w:ascii="Arial" w:hAnsi="Arial" w:cs="Arial"/>
            <w:color w:val="000000" w:themeColor="text1"/>
          </w:rPr>
          <w:t xml:space="preserve"> цены, а также первоначальный комментарий с причиной отклонения </w:t>
        </w:r>
      </w:ins>
      <w:ins w:id="34" w:author="Быков Василий Александрович" w:date="2019-02-27T13:45:00Z">
        <w:r w:rsidR="009D5C34">
          <w:rPr>
            <w:rFonts w:ascii="Arial" w:hAnsi="Arial" w:cs="Arial"/>
            <w:color w:val="000000" w:themeColor="text1"/>
          </w:rPr>
          <w:t xml:space="preserve">руководителем </w:t>
        </w:r>
      </w:ins>
      <w:ins w:id="35" w:author="Быков Василий Александрович" w:date="2019-02-27T13:44:00Z">
        <w:r w:rsidR="009D5C34">
          <w:rPr>
            <w:rFonts w:ascii="Arial" w:hAnsi="Arial" w:cs="Arial"/>
            <w:color w:val="000000" w:themeColor="text1"/>
          </w:rPr>
          <w:t>плановой</w:t>
        </w:r>
      </w:ins>
      <w:ins w:id="36" w:author="Быков Василий Александрович" w:date="2019-02-27T13:45:00Z">
        <w:r w:rsidR="009D5C34">
          <w:rPr>
            <w:rFonts w:ascii="Arial" w:hAnsi="Arial" w:cs="Arial"/>
            <w:color w:val="000000" w:themeColor="text1"/>
          </w:rPr>
          <w:t>\прогнозной</w:t>
        </w:r>
      </w:ins>
      <w:ins w:id="37" w:author="Быков Василий Александрович" w:date="2019-02-27T13:44:00Z">
        <w:r w:rsidR="009D5C34">
          <w:rPr>
            <w:rFonts w:ascii="Arial" w:hAnsi="Arial" w:cs="Arial"/>
            <w:color w:val="000000" w:themeColor="text1"/>
          </w:rPr>
          <w:t xml:space="preserve"> цены.</w:t>
        </w:r>
      </w:ins>
    </w:p>
    <w:p w14:paraId="72306877" w14:textId="3DFC86BD" w:rsidR="00D03A31" w:rsidDel="00046606" w:rsidRDefault="00D03A31" w:rsidP="00FC6273">
      <w:pPr>
        <w:spacing w:after="120" w:line="276" w:lineRule="auto"/>
        <w:ind w:firstLine="708"/>
        <w:rPr>
          <w:del w:id="38" w:author="Быков Василий Александрович" w:date="2019-02-07T17:52:00Z"/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По событию утверждения плановой цены в системе </w:t>
      </w:r>
      <w:r w:rsidR="002F6F94">
        <w:rPr>
          <w:rFonts w:ascii="Arial" w:hAnsi="Arial" w:cs="Arial"/>
          <w:color w:val="000000" w:themeColor="text1"/>
        </w:rPr>
        <w:t>должно запускаться</w:t>
      </w:r>
      <w:r>
        <w:rPr>
          <w:rFonts w:ascii="Arial" w:hAnsi="Arial" w:cs="Arial"/>
          <w:color w:val="000000" w:themeColor="text1"/>
        </w:rPr>
        <w:t xml:space="preserve"> фоновое задание, которое</w:t>
      </w:r>
      <w:del w:id="39" w:author="Быков Василий Александрович" w:date="2019-02-07T17:52:00Z">
        <w:r w:rsidDel="00046606">
          <w:rPr>
            <w:rFonts w:ascii="Arial" w:hAnsi="Arial" w:cs="Arial"/>
            <w:color w:val="000000" w:themeColor="text1"/>
          </w:rPr>
          <w:delText>:</w:delText>
        </w:r>
      </w:del>
    </w:p>
    <w:p w14:paraId="36026B37" w14:textId="0A36AF52" w:rsidR="00046606" w:rsidRPr="002A4A66" w:rsidRDefault="00D03A31">
      <w:pPr>
        <w:pStyle w:val="afb"/>
        <w:numPr>
          <w:ilvl w:val="0"/>
          <w:numId w:val="94"/>
        </w:numPr>
        <w:spacing w:after="120" w:line="276" w:lineRule="auto"/>
        <w:rPr>
          <w:ins w:id="40" w:author="Быков Василий Александрович" w:date="2019-02-07T17:53:00Z"/>
          <w:rFonts w:ascii="Arial" w:hAnsi="Arial" w:cs="Arial"/>
        </w:rPr>
        <w:pPrChange w:id="41" w:author="Быков Василий Александрович" w:date="2019-02-07T17:53:00Z">
          <w:pPr>
            <w:pStyle w:val="afb"/>
            <w:numPr>
              <w:numId w:val="27"/>
            </w:numPr>
            <w:spacing w:after="240" w:line="276" w:lineRule="auto"/>
            <w:ind w:left="1428" w:hanging="360"/>
          </w:pPr>
        </w:pPrChange>
      </w:pPr>
      <w:r w:rsidRPr="002A4A66">
        <w:rPr>
          <w:rFonts w:ascii="Arial" w:hAnsi="Arial" w:cs="Arial"/>
          <w:color w:val="000000" w:themeColor="text1"/>
        </w:rPr>
        <w:t>анализирует неутверждённые документы потребностей (</w:t>
      </w:r>
      <w:r w:rsidRPr="002A4A66">
        <w:rPr>
          <w:rFonts w:ascii="Arial" w:hAnsi="Arial" w:cs="Arial"/>
        </w:rPr>
        <w:t>заявки на списание МТР, заявки на закупку работ, услуг, операции сетевого графика, заказы ТОРО)</w:t>
      </w:r>
      <w:ins w:id="42" w:author="Быков Василий Александрович" w:date="2019-02-07T17:52:00Z">
        <w:r w:rsidR="00046606" w:rsidRPr="002A4A66">
          <w:rPr>
            <w:rFonts w:ascii="Arial" w:hAnsi="Arial" w:cs="Arial"/>
          </w:rPr>
          <w:t>, а также запросы на корректировку</w:t>
        </w:r>
      </w:ins>
      <w:r w:rsidRPr="002A4A66">
        <w:rPr>
          <w:rFonts w:ascii="Arial" w:hAnsi="Arial" w:cs="Arial"/>
        </w:rPr>
        <w:t xml:space="preserve"> </w:t>
      </w:r>
      <w:r w:rsidRPr="002A4A66">
        <w:rPr>
          <w:rFonts w:ascii="Arial" w:hAnsi="Arial" w:cs="Arial"/>
          <w:color w:val="000000" w:themeColor="text1"/>
        </w:rPr>
        <w:t xml:space="preserve">без плановой цены либо с ценой с индикатором «Расчётная» </w:t>
      </w:r>
      <w:r w:rsidRPr="002A4A66">
        <w:rPr>
          <w:rFonts w:ascii="Arial" w:hAnsi="Arial" w:cs="Arial"/>
        </w:rPr>
        <w:t>и актуализирует плановую цену в позициях этих документов</w:t>
      </w:r>
      <w:ins w:id="43" w:author="Быков Василий Александрович" w:date="2019-02-07T17:52:00Z">
        <w:r w:rsidR="00046606" w:rsidRPr="002A4A66">
          <w:rPr>
            <w:rFonts w:ascii="Arial" w:hAnsi="Arial" w:cs="Arial"/>
          </w:rPr>
          <w:t>.</w:t>
        </w:r>
      </w:ins>
      <w:del w:id="44" w:author="Быков Василий Александрович" w:date="2019-02-07T17:52:00Z">
        <w:r w:rsidRPr="002A4A66" w:rsidDel="00046606">
          <w:rPr>
            <w:rFonts w:ascii="Arial" w:hAnsi="Arial" w:cs="Arial"/>
          </w:rPr>
          <w:delText>;</w:delText>
        </w:r>
      </w:del>
      <w:r w:rsidRPr="002A4A66">
        <w:rPr>
          <w:rFonts w:ascii="Arial" w:hAnsi="Arial" w:cs="Arial"/>
        </w:rPr>
        <w:t xml:space="preserve"> </w:t>
      </w:r>
    </w:p>
    <w:p w14:paraId="4624830F" w14:textId="15D7F540" w:rsidR="00D03A31" w:rsidRDefault="00D03A31">
      <w:pPr>
        <w:spacing w:after="120" w:line="276" w:lineRule="auto"/>
        <w:ind w:left="360"/>
        <w:rPr>
          <w:rFonts w:ascii="Arial" w:hAnsi="Arial" w:cs="Arial"/>
        </w:rPr>
        <w:pPrChange w:id="45" w:author="Быков Василий Александрович" w:date="2019-02-07T17:53:00Z">
          <w:pPr>
            <w:pStyle w:val="afb"/>
            <w:numPr>
              <w:numId w:val="27"/>
            </w:numPr>
            <w:spacing w:after="240" w:line="276" w:lineRule="auto"/>
            <w:ind w:left="1428" w:hanging="360"/>
          </w:pPr>
        </w:pPrChange>
      </w:pPr>
      <w:r w:rsidRPr="004945DD">
        <w:rPr>
          <w:rFonts w:ascii="Arial" w:hAnsi="Arial" w:cs="Arial"/>
        </w:rPr>
        <w:t>Утвержд</w:t>
      </w:r>
      <w:r>
        <w:rPr>
          <w:rFonts w:ascii="Arial" w:hAnsi="Arial" w:cs="Arial"/>
        </w:rPr>
        <w:t>ё</w:t>
      </w:r>
      <w:r w:rsidRPr="004945DD">
        <w:rPr>
          <w:rFonts w:ascii="Arial" w:hAnsi="Arial" w:cs="Arial"/>
        </w:rPr>
        <w:t>нные потребности не переоцениваются, даже, если плановая цена была изменена</w:t>
      </w:r>
      <w:del w:id="46" w:author="Быков Василий Александрович" w:date="2019-02-07T17:53:00Z">
        <w:r w:rsidRPr="004945DD" w:rsidDel="0089544B">
          <w:rPr>
            <w:rFonts w:ascii="Arial" w:hAnsi="Arial" w:cs="Arial"/>
          </w:rPr>
          <w:delText>,</w:delText>
        </w:r>
      </w:del>
      <w:r w:rsidRPr="004945DD">
        <w:rPr>
          <w:rFonts w:ascii="Arial" w:hAnsi="Arial" w:cs="Arial"/>
        </w:rPr>
        <w:t xml:space="preserve"> и дата ее действия совпадает с датой потребности</w:t>
      </w:r>
      <w:ins w:id="47" w:author="Быков Василий Александрович" w:date="2019-02-07T17:52:00Z">
        <w:r w:rsidR="00046606">
          <w:rPr>
            <w:rFonts w:ascii="Arial" w:hAnsi="Arial" w:cs="Arial"/>
          </w:rPr>
          <w:t>.</w:t>
        </w:r>
      </w:ins>
      <w:del w:id="48" w:author="Быков Василий Александрович" w:date="2019-02-07T17:52:00Z">
        <w:r w:rsidRPr="004945DD" w:rsidDel="00046606">
          <w:rPr>
            <w:rFonts w:ascii="Arial" w:hAnsi="Arial" w:cs="Arial"/>
          </w:rPr>
          <w:delText>;</w:delText>
        </w:r>
      </w:del>
    </w:p>
    <w:p w14:paraId="01C4AA99" w14:textId="7EE70E1A" w:rsidR="002F6F94" w:rsidRPr="002C4F2D" w:rsidRDefault="000A48F7" w:rsidP="00FC6273">
      <w:pPr>
        <w:spacing w:after="120" w:line="276" w:lineRule="auto"/>
        <w:ind w:firstLine="708"/>
        <w:rPr>
          <w:rFonts w:ascii="Arial" w:hAnsi="Arial" w:cs="Arial"/>
          <w:b/>
          <w:sz w:val="22"/>
        </w:rPr>
      </w:pPr>
      <w:r>
        <w:rPr>
          <w:rFonts w:ascii="Arial" w:hAnsi="Arial" w:cs="Arial"/>
          <w:color w:val="000000" w:themeColor="text1"/>
        </w:rPr>
        <w:t>По запросам на снятие с утверждения плановой, прогнозной цены от Планировщика цен Руководитель планировщика цен</w:t>
      </w:r>
      <w:r w:rsidR="002F6F94">
        <w:rPr>
          <w:rFonts w:ascii="Arial" w:hAnsi="Arial" w:cs="Arial"/>
          <w:color w:val="000000" w:themeColor="text1"/>
        </w:rPr>
        <w:t xml:space="preserve"> выделяет нужные строки и нажимает кнопку «Снять утверждение». В результате МТР, содержащиеся в запросе</w:t>
      </w:r>
      <w:ins w:id="49" w:author="Быков Василий Александрович" w:date="2019-02-07T17:54:00Z">
        <w:r w:rsidR="0089544B">
          <w:rPr>
            <w:rFonts w:ascii="Arial" w:hAnsi="Arial" w:cs="Arial"/>
            <w:color w:val="000000" w:themeColor="text1"/>
          </w:rPr>
          <w:t>,</w:t>
        </w:r>
      </w:ins>
      <w:r w:rsidR="002F6F94">
        <w:rPr>
          <w:rFonts w:ascii="Arial" w:hAnsi="Arial" w:cs="Arial"/>
          <w:color w:val="000000" w:themeColor="text1"/>
        </w:rPr>
        <w:t xml:space="preserve"> попадают в перечень расценки к планировщику цен.</w:t>
      </w:r>
      <w:r w:rsidR="002F6F94" w:rsidRPr="002F6F94">
        <w:rPr>
          <w:rFonts w:ascii="Arial" w:hAnsi="Arial" w:cs="Arial"/>
          <w:color w:val="000000" w:themeColor="text1"/>
        </w:rPr>
        <w:t xml:space="preserve"> </w:t>
      </w:r>
      <w:r w:rsidR="002F6F94" w:rsidRPr="002C4F2D">
        <w:rPr>
          <w:rFonts w:ascii="Arial" w:hAnsi="Arial" w:cs="Arial"/>
          <w:color w:val="000000" w:themeColor="text1"/>
        </w:rPr>
        <w:t xml:space="preserve">Для отклонения запроса руководитель выделяет нужные строки и </w:t>
      </w:r>
      <w:r w:rsidR="002F6F94" w:rsidRPr="002C4F2D">
        <w:rPr>
          <w:rFonts w:ascii="Arial" w:hAnsi="Arial" w:cs="Arial"/>
          <w:color w:val="000000" w:themeColor="text1"/>
        </w:rPr>
        <w:lastRenderedPageBreak/>
        <w:t>нажимает кнопку «Отклонить запрос». Отклоненные запросы не отображаются в дальнейшем в отчете «Анализ закупочных цен, утверждение плановой цены».</w:t>
      </w:r>
    </w:p>
    <w:p w14:paraId="2BB8294A" w14:textId="77777777" w:rsidR="00274C16" w:rsidRPr="00803CE4" w:rsidRDefault="00803CE4" w:rsidP="00FC6273">
      <w:pPr>
        <w:spacing w:after="120" w:line="276" w:lineRule="auto"/>
        <w:ind w:firstLine="851"/>
        <w:rPr>
          <w:rFonts w:ascii="Arial" w:hAnsi="Arial" w:cs="Arial"/>
          <w:b/>
          <w:color w:val="000000" w:themeColor="text1"/>
          <w:u w:val="single"/>
        </w:rPr>
      </w:pPr>
      <w:r w:rsidRPr="00803CE4">
        <w:rPr>
          <w:rFonts w:ascii="Arial" w:hAnsi="Arial" w:cs="Arial"/>
          <w:b/>
          <w:color w:val="000000" w:themeColor="text1"/>
          <w:u w:val="single"/>
        </w:rPr>
        <w:t>Рассылка уведомлений участникам процесса</w:t>
      </w:r>
    </w:p>
    <w:p w14:paraId="5314C4A3" w14:textId="631FCE7F" w:rsidR="00274C16" w:rsidRDefault="00274C16" w:rsidP="00FC6273">
      <w:pPr>
        <w:spacing w:after="120" w:line="276" w:lineRule="auto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Планировщик цен должен получать уведомление по электронной почте </w:t>
      </w:r>
      <w:r w:rsidR="00803CE4">
        <w:rPr>
          <w:rFonts w:ascii="Arial" w:hAnsi="Arial" w:cs="Arial"/>
          <w:color w:val="000000" w:themeColor="text1"/>
        </w:rPr>
        <w:t xml:space="preserve">(Текст: «Код ОЗМ, Наименование, </w:t>
      </w:r>
      <w:ins w:id="50" w:author="Быков Василий Александрович" w:date="2019-02-22T15:45:00Z">
        <w:r w:rsidR="00061830">
          <w:rPr>
            <w:rFonts w:ascii="Arial" w:hAnsi="Arial" w:cs="Arial"/>
            <w:color w:val="000000" w:themeColor="text1"/>
          </w:rPr>
          <w:t xml:space="preserve">БЕ\Завод, </w:t>
        </w:r>
      </w:ins>
      <w:r w:rsidR="00803CE4">
        <w:rPr>
          <w:rFonts w:ascii="Arial" w:hAnsi="Arial" w:cs="Arial"/>
          <w:color w:val="000000" w:themeColor="text1"/>
        </w:rPr>
        <w:t xml:space="preserve">потребность и соответствующее событие») </w:t>
      </w:r>
      <w:r>
        <w:rPr>
          <w:rFonts w:ascii="Arial" w:hAnsi="Arial" w:cs="Arial"/>
          <w:color w:val="000000" w:themeColor="text1"/>
        </w:rPr>
        <w:t xml:space="preserve">по каждому событию согласования цены, в котором он участвует: </w:t>
      </w:r>
    </w:p>
    <w:p w14:paraId="5EC8895D" w14:textId="77777777" w:rsidR="00274C16" w:rsidRPr="00993E84" w:rsidRDefault="00274C16" w:rsidP="00FC6273">
      <w:pPr>
        <w:pStyle w:val="afb"/>
        <w:numPr>
          <w:ilvl w:val="0"/>
          <w:numId w:val="35"/>
        </w:numPr>
        <w:spacing w:after="120" w:line="276" w:lineRule="auto"/>
        <w:rPr>
          <w:rFonts w:ascii="Arial" w:hAnsi="Arial" w:cs="Arial"/>
          <w:color w:val="000000" w:themeColor="text1"/>
        </w:rPr>
      </w:pPr>
      <w:r w:rsidRPr="00993E84">
        <w:rPr>
          <w:rFonts w:ascii="Arial" w:hAnsi="Arial" w:cs="Arial"/>
          <w:color w:val="000000" w:themeColor="text1"/>
        </w:rPr>
        <w:t>Поступление позиции на расценку</w:t>
      </w:r>
    </w:p>
    <w:p w14:paraId="4E4AA10E" w14:textId="77777777" w:rsidR="00274C16" w:rsidRPr="00993E84" w:rsidRDefault="00274C16" w:rsidP="00FC6273">
      <w:pPr>
        <w:pStyle w:val="afb"/>
        <w:numPr>
          <w:ilvl w:val="0"/>
          <w:numId w:val="35"/>
        </w:numPr>
        <w:spacing w:after="120" w:line="276" w:lineRule="auto"/>
        <w:rPr>
          <w:rFonts w:ascii="Arial" w:hAnsi="Arial" w:cs="Arial"/>
          <w:color w:val="000000" w:themeColor="text1"/>
        </w:rPr>
      </w:pPr>
      <w:r w:rsidRPr="00993E84">
        <w:rPr>
          <w:rFonts w:ascii="Arial" w:hAnsi="Arial" w:cs="Arial"/>
          <w:color w:val="000000" w:themeColor="text1"/>
        </w:rPr>
        <w:t>Н</w:t>
      </w:r>
      <w:r w:rsidR="001C3A95" w:rsidRPr="00993E84">
        <w:rPr>
          <w:rFonts w:ascii="Arial" w:hAnsi="Arial" w:cs="Arial"/>
          <w:color w:val="000000" w:themeColor="text1"/>
        </w:rPr>
        <w:t>арушения сроков расценки Планировщик цен получает повторное уведомление с информацией о нарушении срока.</w:t>
      </w:r>
      <w:r w:rsidRPr="00993E84">
        <w:rPr>
          <w:rFonts w:ascii="Arial" w:hAnsi="Arial" w:cs="Arial"/>
          <w:color w:val="000000" w:themeColor="text1"/>
        </w:rPr>
        <w:t xml:space="preserve"> </w:t>
      </w:r>
    </w:p>
    <w:p w14:paraId="201181FC" w14:textId="77777777" w:rsidR="00274C16" w:rsidRPr="00993E84" w:rsidRDefault="00274C16" w:rsidP="002A4A66">
      <w:pPr>
        <w:pStyle w:val="afb"/>
        <w:numPr>
          <w:ilvl w:val="0"/>
          <w:numId w:val="35"/>
        </w:numPr>
        <w:spacing w:after="120" w:line="276" w:lineRule="auto"/>
        <w:rPr>
          <w:rFonts w:ascii="Arial" w:hAnsi="Arial" w:cs="Arial"/>
          <w:color w:val="000000" w:themeColor="text1"/>
        </w:rPr>
      </w:pPr>
      <w:r w:rsidRPr="00993E84">
        <w:rPr>
          <w:rFonts w:ascii="Arial" w:hAnsi="Arial" w:cs="Arial"/>
          <w:color w:val="000000" w:themeColor="text1"/>
        </w:rPr>
        <w:t>Утверждение/отклонение плановой цены руководтелем планировщика цен</w:t>
      </w:r>
    </w:p>
    <w:p w14:paraId="5AB4699A" w14:textId="77777777" w:rsidR="00274C16" w:rsidRPr="00993E84" w:rsidRDefault="00274C16" w:rsidP="002A4A66">
      <w:pPr>
        <w:pStyle w:val="afb"/>
        <w:numPr>
          <w:ilvl w:val="0"/>
          <w:numId w:val="35"/>
        </w:numPr>
        <w:spacing w:after="120" w:line="276" w:lineRule="auto"/>
        <w:rPr>
          <w:rFonts w:ascii="Arial" w:hAnsi="Arial" w:cs="Arial"/>
          <w:color w:val="000000" w:themeColor="text1"/>
        </w:rPr>
      </w:pPr>
      <w:r w:rsidRPr="00993E84">
        <w:rPr>
          <w:rFonts w:ascii="Arial" w:hAnsi="Arial" w:cs="Arial"/>
          <w:color w:val="000000" w:themeColor="text1"/>
        </w:rPr>
        <w:t>С</w:t>
      </w:r>
      <w:r w:rsidR="00993E84" w:rsidRPr="00993E84">
        <w:rPr>
          <w:rFonts w:ascii="Arial" w:hAnsi="Arial" w:cs="Arial"/>
          <w:color w:val="000000" w:themeColor="text1"/>
        </w:rPr>
        <w:t>огласование</w:t>
      </w:r>
      <w:r w:rsidRPr="00993E84">
        <w:rPr>
          <w:rFonts w:ascii="Arial" w:hAnsi="Arial" w:cs="Arial"/>
          <w:color w:val="000000" w:themeColor="text1"/>
        </w:rPr>
        <w:t>/отклонение  утверждения запроса на снятие с утверждения плановой, прогнозной цены Руководителем планировщика цен</w:t>
      </w:r>
    </w:p>
    <w:p w14:paraId="5644169B" w14:textId="03E9BE25" w:rsidR="00993E84" w:rsidRPr="00490402" w:rsidRDefault="00490402">
      <w:pPr>
        <w:spacing w:after="120" w:line="276" w:lineRule="auto"/>
        <w:ind w:firstLine="708"/>
        <w:rPr>
          <w:ins w:id="51" w:author="Быков Василий Александрович" w:date="2019-02-26T16:28:00Z"/>
          <w:rFonts w:ascii="Arial" w:hAnsi="Arial" w:cs="Arial"/>
          <w:color w:val="000000" w:themeColor="text1"/>
          <w:rPrChange w:id="52" w:author="Быков Василий Александрович" w:date="2019-02-26T16:30:00Z">
            <w:rPr>
              <w:ins w:id="53" w:author="Быков Василий Александрович" w:date="2019-02-26T16:28:00Z"/>
            </w:rPr>
          </w:rPrChange>
        </w:rPr>
        <w:pPrChange w:id="54" w:author="Быков Василий Александрович" w:date="2019-02-26T16:30:00Z">
          <w:pPr>
            <w:pStyle w:val="afb"/>
            <w:spacing w:after="240" w:line="276" w:lineRule="auto"/>
            <w:ind w:left="1428"/>
          </w:pPr>
        </w:pPrChange>
      </w:pPr>
      <w:ins w:id="55" w:author="Быков Василий Александрович" w:date="2019-02-26T16:27:00Z">
        <w:r w:rsidRPr="00490402">
          <w:rPr>
            <w:rFonts w:ascii="Arial" w:hAnsi="Arial" w:cs="Arial"/>
            <w:color w:val="000000" w:themeColor="text1"/>
            <w:rPrChange w:id="56" w:author="Быков Василий Александрович" w:date="2019-02-26T16:30:00Z">
              <w:rPr/>
            </w:rPrChange>
          </w:rPr>
          <w:t xml:space="preserve">Руководитель планировщика цен должен </w:t>
        </w:r>
      </w:ins>
      <w:ins w:id="57" w:author="Быков Василий Александрович" w:date="2019-02-26T16:28:00Z">
        <w:r w:rsidRPr="00490402">
          <w:rPr>
            <w:rFonts w:ascii="Arial" w:hAnsi="Arial" w:cs="Arial"/>
            <w:color w:val="000000" w:themeColor="text1"/>
            <w:rPrChange w:id="58" w:author="Быков Василий Александрович" w:date="2019-02-26T16:30:00Z">
              <w:rPr/>
            </w:rPrChange>
          </w:rPr>
          <w:t xml:space="preserve">получать уведомления по электронной </w:t>
        </w:r>
      </w:ins>
      <w:ins w:id="59" w:author="Быков Василий Александрович" w:date="2019-02-26T16:33:00Z">
        <w:r w:rsidR="00487B57">
          <w:rPr>
            <w:rFonts w:ascii="Arial" w:hAnsi="Arial" w:cs="Arial"/>
            <w:color w:val="000000" w:themeColor="text1"/>
          </w:rPr>
          <w:t>почет о следующих событиях</w:t>
        </w:r>
      </w:ins>
      <w:ins w:id="60" w:author="Быков Василий Александрович" w:date="2019-02-26T16:28:00Z">
        <w:r w:rsidRPr="00490402">
          <w:rPr>
            <w:rFonts w:ascii="Arial" w:hAnsi="Arial" w:cs="Arial"/>
            <w:color w:val="000000" w:themeColor="text1"/>
            <w:rPrChange w:id="61" w:author="Быков Василий Александрович" w:date="2019-02-26T16:30:00Z">
              <w:rPr/>
            </w:rPrChange>
          </w:rPr>
          <w:t>:</w:t>
        </w:r>
      </w:ins>
    </w:p>
    <w:p w14:paraId="109CCAB0" w14:textId="57C52CDB" w:rsidR="00490402" w:rsidRDefault="00490402">
      <w:pPr>
        <w:pStyle w:val="afb"/>
        <w:numPr>
          <w:ilvl w:val="0"/>
          <w:numId w:val="35"/>
        </w:numPr>
        <w:spacing w:after="120" w:line="276" w:lineRule="auto"/>
        <w:rPr>
          <w:ins w:id="62" w:author="Быков Василий Александрович" w:date="2019-02-26T16:29:00Z"/>
          <w:rFonts w:ascii="Arial" w:hAnsi="Arial" w:cs="Arial"/>
          <w:color w:val="000000" w:themeColor="text1"/>
        </w:rPr>
        <w:pPrChange w:id="63" w:author="Быков Василий Александрович" w:date="2019-02-26T16:28:00Z">
          <w:pPr>
            <w:pStyle w:val="afb"/>
            <w:spacing w:after="240" w:line="276" w:lineRule="auto"/>
            <w:ind w:left="1428"/>
          </w:pPr>
        </w:pPrChange>
      </w:pPr>
      <w:ins w:id="64" w:author="Быков Василий Александрович" w:date="2019-02-26T16:28:00Z">
        <w:r>
          <w:rPr>
            <w:rFonts w:ascii="Arial" w:hAnsi="Arial" w:cs="Arial"/>
            <w:color w:val="000000" w:themeColor="text1"/>
          </w:rPr>
          <w:t xml:space="preserve">Уведомление о </w:t>
        </w:r>
      </w:ins>
      <w:ins w:id="65" w:author="Быков Василий Александрович" w:date="2019-02-26T16:29:00Z">
        <w:r>
          <w:rPr>
            <w:rFonts w:ascii="Arial" w:hAnsi="Arial" w:cs="Arial"/>
            <w:color w:val="000000" w:themeColor="text1"/>
          </w:rPr>
          <w:t>небходимости утверждения плановой\прогнозной цены</w:t>
        </w:r>
      </w:ins>
    </w:p>
    <w:p w14:paraId="4256A84C" w14:textId="1183442E" w:rsidR="00490402" w:rsidRDefault="00490402">
      <w:pPr>
        <w:pStyle w:val="afb"/>
        <w:numPr>
          <w:ilvl w:val="0"/>
          <w:numId w:val="35"/>
        </w:numPr>
        <w:spacing w:after="120" w:line="276" w:lineRule="auto"/>
        <w:rPr>
          <w:ins w:id="66" w:author="Быков Василий Александрович" w:date="2019-02-26T16:29:00Z"/>
          <w:rFonts w:ascii="Arial" w:hAnsi="Arial" w:cs="Arial"/>
          <w:color w:val="000000" w:themeColor="text1"/>
        </w:rPr>
        <w:pPrChange w:id="67" w:author="Быков Василий Александрович" w:date="2019-02-26T16:28:00Z">
          <w:pPr>
            <w:pStyle w:val="afb"/>
            <w:spacing w:after="240" w:line="276" w:lineRule="auto"/>
            <w:ind w:left="1428"/>
          </w:pPr>
        </w:pPrChange>
      </w:pPr>
      <w:ins w:id="68" w:author="Быков Василий Александрович" w:date="2019-02-26T16:29:00Z">
        <w:r>
          <w:rPr>
            <w:rFonts w:ascii="Arial" w:hAnsi="Arial" w:cs="Arial"/>
            <w:color w:val="000000" w:themeColor="text1"/>
          </w:rPr>
          <w:t>Уведомление о запросе на снятие утверждения</w:t>
        </w:r>
      </w:ins>
    </w:p>
    <w:p w14:paraId="1AECA5EE" w14:textId="13F69CB1" w:rsidR="00490402" w:rsidRDefault="00490402">
      <w:pPr>
        <w:pStyle w:val="afb"/>
        <w:numPr>
          <w:ilvl w:val="0"/>
          <w:numId w:val="35"/>
        </w:numPr>
        <w:spacing w:after="120" w:line="276" w:lineRule="auto"/>
        <w:rPr>
          <w:rFonts w:ascii="Arial" w:hAnsi="Arial" w:cs="Arial"/>
          <w:color w:val="000000" w:themeColor="text1"/>
        </w:rPr>
        <w:pPrChange w:id="69" w:author="Быков Василий Александрович" w:date="2019-02-26T16:28:00Z">
          <w:pPr>
            <w:pStyle w:val="afb"/>
            <w:spacing w:after="240" w:line="276" w:lineRule="auto"/>
            <w:ind w:left="1428"/>
          </w:pPr>
        </w:pPrChange>
      </w:pPr>
      <w:ins w:id="70" w:author="Быков Василий Александрович" w:date="2019-02-26T16:29:00Z">
        <w:r w:rsidRPr="00993E84">
          <w:rPr>
            <w:rFonts w:ascii="Arial" w:hAnsi="Arial" w:cs="Arial"/>
            <w:color w:val="000000" w:themeColor="text1"/>
          </w:rPr>
          <w:t>Нарушени</w:t>
        </w:r>
      </w:ins>
      <w:ins w:id="71" w:author="Быков Василий Александрович" w:date="2019-02-27T13:37:00Z">
        <w:r w:rsidR="009D5C34">
          <w:rPr>
            <w:rFonts w:ascii="Arial" w:hAnsi="Arial" w:cs="Arial"/>
            <w:color w:val="000000" w:themeColor="text1"/>
          </w:rPr>
          <w:t>е</w:t>
        </w:r>
      </w:ins>
      <w:ins w:id="72" w:author="Быков Василий Александрович" w:date="2019-02-26T16:29:00Z">
        <w:r w:rsidRPr="00993E84">
          <w:rPr>
            <w:rFonts w:ascii="Arial" w:hAnsi="Arial" w:cs="Arial"/>
            <w:color w:val="000000" w:themeColor="text1"/>
          </w:rPr>
          <w:t xml:space="preserve"> сроков расценки Планировщик</w:t>
        </w:r>
        <w:r>
          <w:rPr>
            <w:rFonts w:ascii="Arial" w:hAnsi="Arial" w:cs="Arial"/>
            <w:color w:val="000000" w:themeColor="text1"/>
          </w:rPr>
          <w:t>ом</w:t>
        </w:r>
        <w:r w:rsidRPr="00993E84">
          <w:rPr>
            <w:rFonts w:ascii="Arial" w:hAnsi="Arial" w:cs="Arial"/>
            <w:color w:val="000000" w:themeColor="text1"/>
          </w:rPr>
          <w:t xml:space="preserve"> цен</w:t>
        </w:r>
      </w:ins>
    </w:p>
    <w:p w14:paraId="0D241419" w14:textId="740AA0F4" w:rsidR="00993E84" w:rsidRDefault="00993E84" w:rsidP="00FC6273">
      <w:pPr>
        <w:spacing w:after="120" w:line="276" w:lineRule="auto"/>
        <w:ind w:firstLine="709"/>
        <w:rPr>
          <w:rFonts w:ascii="Arial" w:hAnsi="Arial" w:cs="Arial"/>
          <w:color w:val="000000" w:themeColor="text1"/>
        </w:rPr>
      </w:pPr>
      <w:r w:rsidRPr="00993E84">
        <w:rPr>
          <w:rFonts w:ascii="Arial" w:hAnsi="Arial" w:cs="Arial"/>
          <w:color w:val="000000" w:themeColor="text1"/>
        </w:rPr>
        <w:t xml:space="preserve">Планировщик </w:t>
      </w:r>
      <w:r>
        <w:rPr>
          <w:rFonts w:ascii="Arial" w:hAnsi="Arial" w:cs="Arial"/>
          <w:color w:val="000000" w:themeColor="text1"/>
        </w:rPr>
        <w:t>потребности</w:t>
      </w:r>
      <w:r w:rsidRPr="00993E84">
        <w:rPr>
          <w:rFonts w:ascii="Arial" w:hAnsi="Arial" w:cs="Arial"/>
          <w:color w:val="000000" w:themeColor="text1"/>
        </w:rPr>
        <w:t xml:space="preserve"> должен получать </w:t>
      </w:r>
      <w:del w:id="73" w:author="Быков Василий Александрович" w:date="2019-02-27T13:38:00Z">
        <w:r w:rsidRPr="00993E84" w:rsidDel="009D5C34">
          <w:rPr>
            <w:rFonts w:ascii="Arial" w:hAnsi="Arial" w:cs="Arial"/>
            <w:color w:val="000000" w:themeColor="text1"/>
          </w:rPr>
          <w:delText xml:space="preserve">уведомление </w:delText>
        </w:r>
      </w:del>
      <w:ins w:id="74" w:author="Быков Василий Александрович" w:date="2019-02-27T13:38:00Z">
        <w:r w:rsidR="009D5C34" w:rsidRPr="00993E84">
          <w:rPr>
            <w:rFonts w:ascii="Arial" w:hAnsi="Arial" w:cs="Arial"/>
            <w:color w:val="000000" w:themeColor="text1"/>
          </w:rPr>
          <w:t>уведомлени</w:t>
        </w:r>
        <w:r w:rsidR="009D5C34">
          <w:rPr>
            <w:rFonts w:ascii="Arial" w:hAnsi="Arial" w:cs="Arial"/>
            <w:color w:val="000000" w:themeColor="text1"/>
          </w:rPr>
          <w:t>я</w:t>
        </w:r>
        <w:r w:rsidR="009D5C34" w:rsidRPr="00993E84">
          <w:rPr>
            <w:rFonts w:ascii="Arial" w:hAnsi="Arial" w:cs="Arial"/>
            <w:color w:val="000000" w:themeColor="text1"/>
          </w:rPr>
          <w:t xml:space="preserve"> </w:t>
        </w:r>
      </w:ins>
      <w:r w:rsidRPr="00993E84">
        <w:rPr>
          <w:rFonts w:ascii="Arial" w:hAnsi="Arial" w:cs="Arial"/>
          <w:color w:val="000000" w:themeColor="text1"/>
        </w:rPr>
        <w:t xml:space="preserve">по электронной почте </w:t>
      </w:r>
      <w:del w:id="75" w:author="Быков Василий Александрович" w:date="2019-02-27T13:38:00Z">
        <w:r w:rsidRPr="00993E84" w:rsidDel="009D5C34">
          <w:rPr>
            <w:rFonts w:ascii="Arial" w:hAnsi="Arial" w:cs="Arial"/>
            <w:color w:val="000000" w:themeColor="text1"/>
          </w:rPr>
          <w:delText>по каждому событию согласования цены, в котором он учавствует</w:delText>
        </w:r>
      </w:del>
      <w:ins w:id="76" w:author="Быков Василий Александрович" w:date="2019-02-27T13:38:00Z">
        <w:r w:rsidR="009D5C34">
          <w:rPr>
            <w:rFonts w:ascii="Arial" w:hAnsi="Arial" w:cs="Arial"/>
            <w:color w:val="000000" w:themeColor="text1"/>
          </w:rPr>
          <w:t>о следующих событиях при расценке потребности</w:t>
        </w:r>
      </w:ins>
      <w:r w:rsidRPr="00993E84">
        <w:rPr>
          <w:rFonts w:ascii="Arial" w:hAnsi="Arial" w:cs="Arial"/>
          <w:color w:val="000000" w:themeColor="text1"/>
        </w:rPr>
        <w:t>:</w:t>
      </w:r>
    </w:p>
    <w:p w14:paraId="3C23CA1D" w14:textId="79B01B0C" w:rsidR="00274C16" w:rsidRDefault="00993E84" w:rsidP="00FC6273">
      <w:pPr>
        <w:pStyle w:val="afb"/>
        <w:numPr>
          <w:ilvl w:val="0"/>
          <w:numId w:val="36"/>
        </w:numPr>
        <w:spacing w:after="120" w:line="276" w:lineRule="auto"/>
        <w:rPr>
          <w:rFonts w:ascii="Arial" w:hAnsi="Arial" w:cs="Arial"/>
          <w:color w:val="000000" w:themeColor="text1"/>
        </w:rPr>
      </w:pPr>
      <w:del w:id="77" w:author="Быков Василий Александрович" w:date="2019-02-27T13:38:00Z">
        <w:r w:rsidDel="009D5C34">
          <w:rPr>
            <w:rFonts w:ascii="Arial" w:hAnsi="Arial" w:cs="Arial"/>
            <w:color w:val="000000" w:themeColor="text1"/>
          </w:rPr>
          <w:delText>У</w:delText>
        </w:r>
        <w:r w:rsidR="00274C16" w:rsidRPr="00993E84" w:rsidDel="009D5C34">
          <w:rPr>
            <w:rFonts w:ascii="Arial" w:hAnsi="Arial" w:cs="Arial"/>
            <w:color w:val="000000" w:themeColor="text1"/>
          </w:rPr>
          <w:delText>ведомление об у</w:delText>
        </w:r>
      </w:del>
      <w:ins w:id="78" w:author="Быков Василий Александрович" w:date="2019-02-27T13:38:00Z">
        <w:r w:rsidR="009D5C34">
          <w:rPr>
            <w:rFonts w:ascii="Arial" w:hAnsi="Arial" w:cs="Arial"/>
            <w:color w:val="000000" w:themeColor="text1"/>
          </w:rPr>
          <w:t>У</w:t>
        </w:r>
      </w:ins>
      <w:r w:rsidR="00274C16" w:rsidRPr="00993E84">
        <w:rPr>
          <w:rFonts w:ascii="Arial" w:hAnsi="Arial" w:cs="Arial"/>
          <w:color w:val="000000" w:themeColor="text1"/>
        </w:rPr>
        <w:t>тверждени</w:t>
      </w:r>
      <w:del w:id="79" w:author="Быков Василий Александрович" w:date="2019-02-27T13:38:00Z">
        <w:r w:rsidR="00274C16" w:rsidRPr="00993E84" w:rsidDel="009D5C34">
          <w:rPr>
            <w:rFonts w:ascii="Arial" w:hAnsi="Arial" w:cs="Arial"/>
            <w:color w:val="000000" w:themeColor="text1"/>
          </w:rPr>
          <w:delText>и</w:delText>
        </w:r>
      </w:del>
      <w:ins w:id="80" w:author="Быков Василий Александрович" w:date="2019-02-27T13:38:00Z">
        <w:r w:rsidR="009D5C34">
          <w:rPr>
            <w:rFonts w:ascii="Arial" w:hAnsi="Arial" w:cs="Arial"/>
            <w:color w:val="000000" w:themeColor="text1"/>
          </w:rPr>
          <w:t>е</w:t>
        </w:r>
      </w:ins>
      <w:r w:rsidR="00274C16" w:rsidRPr="00993E84">
        <w:rPr>
          <w:rFonts w:ascii="Arial" w:hAnsi="Arial" w:cs="Arial"/>
          <w:color w:val="000000" w:themeColor="text1"/>
        </w:rPr>
        <w:t xml:space="preserve"> плановой цены.</w:t>
      </w:r>
    </w:p>
    <w:p w14:paraId="440D9BDE" w14:textId="3A006C6A" w:rsidR="00803CE4" w:rsidDel="00490402" w:rsidRDefault="00803CE4" w:rsidP="00FC6273">
      <w:pPr>
        <w:pStyle w:val="afb"/>
        <w:numPr>
          <w:ilvl w:val="0"/>
          <w:numId w:val="36"/>
        </w:numPr>
        <w:spacing w:after="120" w:line="276" w:lineRule="auto"/>
        <w:rPr>
          <w:del w:id="81" w:author="Быков Василий Александрович" w:date="2019-02-26T16:27:00Z"/>
          <w:rFonts w:ascii="Arial" w:hAnsi="Arial" w:cs="Arial"/>
          <w:color w:val="000000" w:themeColor="text1"/>
        </w:rPr>
      </w:pPr>
      <w:del w:id="82" w:author="Быков Василий Александрович" w:date="2019-02-26T16:25:00Z">
        <w:r w:rsidRPr="009D5C34" w:rsidDel="00490402">
          <w:rPr>
            <w:rFonts w:ascii="Arial" w:hAnsi="Arial" w:cs="Arial"/>
            <w:color w:val="000000" w:themeColor="text1"/>
          </w:rPr>
          <w:delText xml:space="preserve">Плановая цена утверждена или </w:delText>
        </w:r>
      </w:del>
      <w:r w:rsidRPr="009D5C34">
        <w:rPr>
          <w:rFonts w:ascii="Arial" w:hAnsi="Arial" w:cs="Arial"/>
          <w:color w:val="000000" w:themeColor="text1"/>
        </w:rPr>
        <w:t>"Снято с производства/ недоступен на рынке"</w:t>
      </w:r>
    </w:p>
    <w:p w14:paraId="59216B9D" w14:textId="06CC1D5C" w:rsidR="00803CE4" w:rsidRPr="009D5C34" w:rsidRDefault="00803CE4" w:rsidP="00FC6273">
      <w:pPr>
        <w:pStyle w:val="afb"/>
        <w:numPr>
          <w:ilvl w:val="0"/>
          <w:numId w:val="36"/>
        </w:numPr>
        <w:spacing w:after="120" w:line="276" w:lineRule="auto"/>
        <w:rPr>
          <w:rFonts w:ascii="Arial" w:hAnsi="Arial" w:cs="Arial"/>
          <w:color w:val="000000" w:themeColor="text1"/>
        </w:rPr>
      </w:pPr>
      <w:del w:id="83" w:author="Быков Василий Александрович" w:date="2019-02-26T16:27:00Z">
        <w:r w:rsidRPr="009D5C34" w:rsidDel="00490402">
          <w:rPr>
            <w:rFonts w:ascii="Arial" w:hAnsi="Arial" w:cs="Arial"/>
            <w:color w:val="000000" w:themeColor="text1"/>
          </w:rPr>
          <w:delText>Нарушения сроков расценки Планировщиком цен</w:delText>
        </w:r>
      </w:del>
      <w:r w:rsidRPr="009D5C34">
        <w:rPr>
          <w:rFonts w:ascii="Arial" w:hAnsi="Arial" w:cs="Arial"/>
          <w:color w:val="000000" w:themeColor="text1"/>
        </w:rPr>
        <w:t xml:space="preserve">. </w:t>
      </w:r>
    </w:p>
    <w:p w14:paraId="5B4B75C0" w14:textId="7AAD7EB4" w:rsidR="008B0CF2" w:rsidRDefault="001C3A95" w:rsidP="00FC6273">
      <w:pPr>
        <w:spacing w:after="120" w:line="276" w:lineRule="auto"/>
        <w:ind w:firstLine="85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Таким образом</w:t>
      </w:r>
      <w:ins w:id="84" w:author="Быков Василий Александрович" w:date="2019-02-06T15:11:00Z">
        <w:r w:rsidR="005B2A26">
          <w:rPr>
            <w:rFonts w:ascii="Arial" w:hAnsi="Arial" w:cs="Arial"/>
            <w:color w:val="000000" w:themeColor="text1"/>
          </w:rPr>
          <w:t>,</w:t>
        </w:r>
      </w:ins>
      <w:r>
        <w:rPr>
          <w:rFonts w:ascii="Arial" w:hAnsi="Arial" w:cs="Arial"/>
          <w:color w:val="000000" w:themeColor="text1"/>
        </w:rPr>
        <w:t xml:space="preserve"> обеспечивается взаимодействие участников бизнес-процесса.</w:t>
      </w:r>
      <w:r w:rsidR="008B0CF2">
        <w:rPr>
          <w:rFonts w:ascii="Arial" w:hAnsi="Arial" w:cs="Arial"/>
          <w:color w:val="000000" w:themeColor="text1"/>
        </w:rPr>
        <w:t xml:space="preserve"> </w:t>
      </w:r>
    </w:p>
    <w:p w14:paraId="78F131F8" w14:textId="77777777" w:rsidR="001D0280" w:rsidRDefault="001C3A95" w:rsidP="00FC6273">
      <w:pPr>
        <w:spacing w:after="120" w:line="276" w:lineRule="auto"/>
        <w:ind w:firstLine="85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Отслеживание статуса расценки</w:t>
      </w:r>
      <w:r w:rsidR="001D0280">
        <w:rPr>
          <w:rFonts w:ascii="Arial" w:hAnsi="Arial" w:cs="Arial"/>
          <w:color w:val="000000" w:themeColor="text1"/>
        </w:rPr>
        <w:t xml:space="preserve"> доступно всем заинтересованным участникам процесса (Планировщику потребности, Планировщику цен и Руководителю планировщика цен), на селекционном экране могут детализироваться по следующим параметрам:</w:t>
      </w:r>
    </w:p>
    <w:p w14:paraId="5816F486" w14:textId="77777777" w:rsidR="001D0280" w:rsidRDefault="001D0280" w:rsidP="00FC6273">
      <w:pPr>
        <w:pStyle w:val="afb"/>
        <w:numPr>
          <w:ilvl w:val="0"/>
          <w:numId w:val="34"/>
        </w:numPr>
        <w:spacing w:after="120" w:line="276" w:lineRule="auto"/>
        <w:ind w:left="1638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Перечень Номеров </w:t>
      </w:r>
      <w:r w:rsidRPr="001D0280">
        <w:rPr>
          <w:rFonts w:ascii="Arial" w:hAnsi="Arial" w:cs="Arial"/>
          <w:color w:val="000000" w:themeColor="text1"/>
        </w:rPr>
        <w:t>П</w:t>
      </w:r>
      <w:r>
        <w:rPr>
          <w:rFonts w:ascii="Arial" w:hAnsi="Arial" w:cs="Arial"/>
          <w:color w:val="000000" w:themeColor="text1"/>
        </w:rPr>
        <w:t>отребностей (одна или несколько по списку)</w:t>
      </w:r>
    </w:p>
    <w:p w14:paraId="03AF9538" w14:textId="77777777" w:rsidR="001D0280" w:rsidRDefault="001D0280" w:rsidP="00FC6273">
      <w:pPr>
        <w:pStyle w:val="afb"/>
        <w:numPr>
          <w:ilvl w:val="0"/>
          <w:numId w:val="34"/>
        </w:numPr>
        <w:spacing w:after="120" w:line="276" w:lineRule="auto"/>
        <w:ind w:left="1638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Коды ОЗМ (Один или несколько)</w:t>
      </w:r>
    </w:p>
    <w:p w14:paraId="01FC4556" w14:textId="77777777" w:rsidR="001D0280" w:rsidRPr="001D0280" w:rsidRDefault="001D0280" w:rsidP="00FC6273">
      <w:pPr>
        <w:pStyle w:val="afb"/>
        <w:numPr>
          <w:ilvl w:val="0"/>
          <w:numId w:val="34"/>
        </w:numPr>
        <w:spacing w:after="120" w:line="276" w:lineRule="auto"/>
        <w:ind w:left="1638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Период действия плановой цены</w:t>
      </w:r>
    </w:p>
    <w:p w14:paraId="45FCAC5D" w14:textId="77777777" w:rsidR="001C3A95" w:rsidRDefault="001D0280" w:rsidP="00FC6273">
      <w:pPr>
        <w:spacing w:after="120" w:line="276" w:lineRule="auto"/>
        <w:ind w:firstLine="85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Параметры на селекционном экране могут не </w:t>
      </w:r>
      <w:r w:rsidR="00F27356">
        <w:rPr>
          <w:rFonts w:ascii="Arial" w:hAnsi="Arial" w:cs="Arial"/>
          <w:color w:val="000000" w:themeColor="text1"/>
        </w:rPr>
        <w:t>вводиться</w:t>
      </w:r>
      <w:r>
        <w:rPr>
          <w:rFonts w:ascii="Arial" w:hAnsi="Arial" w:cs="Arial"/>
          <w:color w:val="000000" w:themeColor="text1"/>
        </w:rPr>
        <w:t xml:space="preserve">, то есть остаться пустыми, в этом случае участник процесса должен получить информацию по статусу расценки </w:t>
      </w:r>
      <w:r w:rsidR="00F27356">
        <w:rPr>
          <w:rFonts w:ascii="Arial" w:hAnsi="Arial" w:cs="Arial"/>
          <w:color w:val="000000" w:themeColor="text1"/>
        </w:rPr>
        <w:t xml:space="preserve">всех </w:t>
      </w:r>
      <w:r>
        <w:rPr>
          <w:rFonts w:ascii="Arial" w:hAnsi="Arial" w:cs="Arial"/>
          <w:color w:val="000000" w:themeColor="text1"/>
        </w:rPr>
        <w:t xml:space="preserve">позиций доступных ему в рамках закрепленных полномочий. </w:t>
      </w:r>
    </w:p>
    <w:p w14:paraId="096D4781" w14:textId="2AAB3A84" w:rsidR="008208DF" w:rsidRPr="008208DF" w:rsidRDefault="008208DF" w:rsidP="00FC6273">
      <w:pPr>
        <w:spacing w:after="120" w:line="276" w:lineRule="auto"/>
        <w:ind w:firstLine="708"/>
        <w:rPr>
          <w:rFonts w:ascii="Arial" w:hAnsi="Arial" w:cs="Arial"/>
          <w:color w:val="000000" w:themeColor="text1"/>
        </w:rPr>
      </w:pPr>
      <w:r w:rsidRPr="008208DF">
        <w:rPr>
          <w:rFonts w:ascii="Arial" w:hAnsi="Arial" w:cs="Arial"/>
          <w:color w:val="000000" w:themeColor="text1"/>
        </w:rPr>
        <w:t xml:space="preserve">После выбора параметров система выводит на экран </w:t>
      </w:r>
      <w:r w:rsidR="00790B74">
        <w:rPr>
          <w:rFonts w:ascii="Arial" w:hAnsi="Arial" w:cs="Arial"/>
          <w:color w:val="000000" w:themeColor="text1"/>
        </w:rPr>
        <w:t xml:space="preserve">построчно </w:t>
      </w:r>
      <w:r>
        <w:rPr>
          <w:rFonts w:ascii="Arial" w:hAnsi="Arial" w:cs="Arial"/>
          <w:color w:val="000000" w:themeColor="text1"/>
        </w:rPr>
        <w:t xml:space="preserve">все </w:t>
      </w:r>
      <w:r w:rsidRPr="008208DF">
        <w:rPr>
          <w:rFonts w:ascii="Arial" w:hAnsi="Arial" w:cs="Arial"/>
          <w:color w:val="000000" w:themeColor="text1"/>
        </w:rPr>
        <w:t>ОЗМ</w:t>
      </w:r>
      <w:r w:rsidR="00790B74">
        <w:rPr>
          <w:rFonts w:ascii="Arial" w:hAnsi="Arial" w:cs="Arial"/>
          <w:color w:val="000000" w:themeColor="text1"/>
        </w:rPr>
        <w:t>, попадающие под параметры селекционного экрана,</w:t>
      </w:r>
      <w:r w:rsidRPr="008208DF">
        <w:rPr>
          <w:rFonts w:ascii="Arial" w:hAnsi="Arial" w:cs="Arial"/>
          <w:color w:val="000000" w:themeColor="text1"/>
        </w:rPr>
        <w:t xml:space="preserve"> с Контролем сроков и со статусом расценки, а </w:t>
      </w:r>
      <w:r w:rsidRPr="008208DF">
        <w:rPr>
          <w:rFonts w:ascii="Arial" w:hAnsi="Arial" w:cs="Arial"/>
          <w:color w:val="000000" w:themeColor="text1"/>
        </w:rPr>
        <w:lastRenderedPageBreak/>
        <w:t>также датой</w:t>
      </w:r>
      <w:r w:rsidR="005B2A26">
        <w:rPr>
          <w:rFonts w:ascii="Arial" w:hAnsi="Arial" w:cs="Arial"/>
          <w:color w:val="000000" w:themeColor="text1"/>
        </w:rPr>
        <w:t>, когда потребность поступила в расценку</w:t>
      </w:r>
      <w:r w:rsidRPr="008208DF">
        <w:rPr>
          <w:rFonts w:ascii="Arial" w:hAnsi="Arial" w:cs="Arial"/>
          <w:color w:val="000000" w:themeColor="text1"/>
        </w:rPr>
        <w:t xml:space="preserve">  и фактической датой расценки, номером потребности, </w:t>
      </w:r>
      <w:r>
        <w:rPr>
          <w:rFonts w:ascii="Arial" w:hAnsi="Arial" w:cs="Arial"/>
          <w:color w:val="000000" w:themeColor="text1"/>
        </w:rPr>
        <w:t>п</w:t>
      </w:r>
      <w:r w:rsidRPr="008208DF">
        <w:rPr>
          <w:rFonts w:ascii="Arial" w:hAnsi="Arial" w:cs="Arial"/>
          <w:color w:val="000000" w:themeColor="text1"/>
        </w:rPr>
        <w:t>ериод</w:t>
      </w:r>
      <w:r>
        <w:rPr>
          <w:rFonts w:ascii="Arial" w:hAnsi="Arial" w:cs="Arial"/>
          <w:color w:val="000000" w:themeColor="text1"/>
        </w:rPr>
        <w:t>ом</w:t>
      </w:r>
      <w:r w:rsidRPr="008208DF">
        <w:rPr>
          <w:rFonts w:ascii="Arial" w:hAnsi="Arial" w:cs="Arial"/>
          <w:color w:val="000000" w:themeColor="text1"/>
        </w:rPr>
        <w:t xml:space="preserve"> действия плановой цены</w:t>
      </w:r>
      <w:r w:rsidR="00170960">
        <w:rPr>
          <w:rFonts w:ascii="Arial" w:hAnsi="Arial" w:cs="Arial"/>
          <w:color w:val="000000" w:themeColor="text1"/>
        </w:rPr>
        <w:t xml:space="preserve"> и саму плановую/прогнозную цену.</w:t>
      </w:r>
    </w:p>
    <w:p w14:paraId="43BA2710" w14:textId="05F099DF" w:rsidR="00B53C87" w:rsidRDefault="00330998" w:rsidP="00FC6273">
      <w:pPr>
        <w:spacing w:after="120" w:line="276" w:lineRule="auto"/>
        <w:ind w:firstLine="851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Определение плановой цены в документах потребности и заявках на закупку</w:t>
      </w:r>
      <w:r w:rsidR="0089544B">
        <w:rPr>
          <w:rFonts w:ascii="Arial" w:hAnsi="Arial" w:cs="Arial"/>
          <w:b/>
          <w:color w:val="000000" w:themeColor="text1"/>
          <w:u w:val="single"/>
        </w:rPr>
        <w:t xml:space="preserve"> при их формировании</w:t>
      </w:r>
      <w:r w:rsidR="002D22B9">
        <w:rPr>
          <w:rFonts w:ascii="Arial" w:hAnsi="Arial" w:cs="Arial"/>
          <w:b/>
          <w:color w:val="000000" w:themeColor="text1"/>
          <w:u w:val="single"/>
        </w:rPr>
        <w:t>.</w:t>
      </w:r>
    </w:p>
    <w:p w14:paraId="387AE569" w14:textId="43AD8EA0" w:rsidR="002D22B9" w:rsidRDefault="002D22B9" w:rsidP="00FC6273">
      <w:pPr>
        <w:spacing w:after="120" w:line="276" w:lineRule="auto"/>
        <w:ind w:firstLine="851"/>
        <w:rPr>
          <w:rFonts w:ascii="Arial" w:hAnsi="Arial" w:cs="Arial"/>
          <w:color w:val="000000" w:themeColor="text1"/>
        </w:rPr>
      </w:pPr>
      <w:r w:rsidRPr="009D5C34">
        <w:rPr>
          <w:rFonts w:ascii="Arial" w:hAnsi="Arial" w:cs="Arial"/>
          <w:color w:val="000000" w:themeColor="text1"/>
        </w:rPr>
        <w:t>В документ</w:t>
      </w:r>
      <w:r w:rsidR="00933C25">
        <w:rPr>
          <w:rFonts w:ascii="Arial" w:hAnsi="Arial" w:cs="Arial"/>
          <w:color w:val="000000" w:themeColor="text1"/>
        </w:rPr>
        <w:t>ах</w:t>
      </w:r>
      <w:r w:rsidRPr="009D5C34">
        <w:rPr>
          <w:rFonts w:ascii="Arial" w:hAnsi="Arial" w:cs="Arial"/>
          <w:color w:val="000000" w:themeColor="text1"/>
        </w:rPr>
        <w:t xml:space="preserve"> потребности (в заявке на списание МТР</w:t>
      </w:r>
      <w:r w:rsidR="00933C25">
        <w:rPr>
          <w:rFonts w:ascii="Arial" w:hAnsi="Arial" w:cs="Arial"/>
          <w:color w:val="000000" w:themeColor="text1"/>
        </w:rPr>
        <w:t>,</w:t>
      </w:r>
      <w:r w:rsidR="00D3445E">
        <w:rPr>
          <w:rFonts w:ascii="Arial" w:hAnsi="Arial" w:cs="Arial"/>
          <w:color w:val="000000" w:themeColor="text1"/>
        </w:rPr>
        <w:t xml:space="preserve"> </w:t>
      </w:r>
      <w:r w:rsidRPr="009D5C34">
        <w:rPr>
          <w:rFonts w:ascii="Arial" w:hAnsi="Arial" w:cs="Arial"/>
          <w:color w:val="000000" w:themeColor="text1"/>
        </w:rPr>
        <w:t>операции сетевого графика, заказе ТОРО</w:t>
      </w:r>
      <w:r w:rsidR="0089544B">
        <w:rPr>
          <w:rFonts w:ascii="Arial" w:hAnsi="Arial" w:cs="Arial"/>
          <w:color w:val="000000" w:themeColor="text1"/>
        </w:rPr>
        <w:t>), а также</w:t>
      </w:r>
      <w:r w:rsidRPr="009D5C34">
        <w:rPr>
          <w:rFonts w:ascii="Arial" w:hAnsi="Arial" w:cs="Arial"/>
          <w:color w:val="000000" w:themeColor="text1"/>
        </w:rPr>
        <w:t xml:space="preserve"> в запрос</w:t>
      </w:r>
      <w:r w:rsidR="0089544B">
        <w:rPr>
          <w:rFonts w:ascii="Arial" w:hAnsi="Arial" w:cs="Arial"/>
          <w:color w:val="000000" w:themeColor="text1"/>
        </w:rPr>
        <w:t>ах</w:t>
      </w:r>
      <w:r w:rsidRPr="009D5C34">
        <w:rPr>
          <w:rFonts w:ascii="Arial" w:hAnsi="Arial" w:cs="Arial"/>
          <w:color w:val="000000" w:themeColor="text1"/>
        </w:rPr>
        <w:t xml:space="preserve"> н</w:t>
      </w:r>
      <w:r w:rsidR="00D3445E">
        <w:rPr>
          <w:rFonts w:ascii="Arial" w:hAnsi="Arial" w:cs="Arial"/>
          <w:color w:val="000000" w:themeColor="text1"/>
        </w:rPr>
        <w:t>а</w:t>
      </w:r>
      <w:r w:rsidRPr="009D5C34">
        <w:rPr>
          <w:rFonts w:ascii="Arial" w:hAnsi="Arial" w:cs="Arial"/>
          <w:color w:val="000000" w:themeColor="text1"/>
        </w:rPr>
        <w:t xml:space="preserve"> корректировку </w:t>
      </w:r>
      <w:r w:rsidR="0089544B">
        <w:rPr>
          <w:rFonts w:ascii="Arial" w:hAnsi="Arial" w:cs="Arial"/>
          <w:color w:val="000000" w:themeColor="text1"/>
        </w:rPr>
        <w:t xml:space="preserve">при их формировании </w:t>
      </w:r>
      <w:r w:rsidRPr="009D5C34">
        <w:rPr>
          <w:rFonts w:ascii="Arial" w:hAnsi="Arial" w:cs="Arial"/>
          <w:color w:val="000000" w:themeColor="text1"/>
        </w:rPr>
        <w:t xml:space="preserve">для каждой позиции должна быть определена </w:t>
      </w:r>
      <w:r w:rsidR="0089544B">
        <w:rPr>
          <w:rFonts w:ascii="Arial" w:hAnsi="Arial" w:cs="Arial"/>
          <w:color w:val="000000" w:themeColor="text1"/>
        </w:rPr>
        <w:t xml:space="preserve">утвержденная </w:t>
      </w:r>
      <w:r w:rsidRPr="009D5C34">
        <w:rPr>
          <w:rFonts w:ascii="Arial" w:hAnsi="Arial" w:cs="Arial"/>
          <w:color w:val="000000" w:themeColor="text1"/>
        </w:rPr>
        <w:t>плановая цена</w:t>
      </w:r>
      <w:r w:rsidR="00933C25">
        <w:rPr>
          <w:rFonts w:ascii="Arial" w:hAnsi="Arial" w:cs="Arial"/>
          <w:color w:val="000000" w:themeColor="text1"/>
        </w:rPr>
        <w:t xml:space="preserve"> + стоимость ТЗР Полюс-Логистики</w:t>
      </w:r>
      <w:r w:rsidRPr="009D5C34">
        <w:rPr>
          <w:rFonts w:ascii="Arial" w:hAnsi="Arial" w:cs="Arial"/>
          <w:color w:val="000000" w:themeColor="text1"/>
        </w:rPr>
        <w:t>. Плановая цена определяется в валюте Рубль.</w:t>
      </w:r>
      <w:r w:rsidRPr="002D22B9">
        <w:rPr>
          <w:rFonts w:ascii="Arial" w:hAnsi="Arial" w:cs="Arial"/>
          <w:color w:val="000000" w:themeColor="text1"/>
        </w:rPr>
        <w:t xml:space="preserve"> Если утвержденная плановая цена отсутствует, то</w:t>
      </w:r>
      <w:r>
        <w:rPr>
          <w:rFonts w:ascii="Arial" w:hAnsi="Arial" w:cs="Arial"/>
          <w:color w:val="000000" w:themeColor="text1"/>
        </w:rPr>
        <w:t xml:space="preserve"> в</w:t>
      </w:r>
      <w:r w:rsidRPr="009D5C34">
        <w:rPr>
          <w:rFonts w:ascii="Arial" w:hAnsi="Arial" w:cs="Arial"/>
          <w:color w:val="000000" w:themeColor="text1"/>
        </w:rPr>
        <w:t xml:space="preserve"> качестве плановой цены в документ</w:t>
      </w:r>
      <w:r w:rsidR="0089544B">
        <w:rPr>
          <w:rFonts w:ascii="Arial" w:hAnsi="Arial" w:cs="Arial"/>
          <w:color w:val="000000" w:themeColor="text1"/>
        </w:rPr>
        <w:t>е</w:t>
      </w:r>
      <w:r w:rsidRPr="009D5C34">
        <w:rPr>
          <w:rFonts w:ascii="Arial" w:hAnsi="Arial" w:cs="Arial"/>
          <w:color w:val="000000" w:themeColor="text1"/>
        </w:rPr>
        <w:t xml:space="preserve"> потребности</w:t>
      </w:r>
      <w:r w:rsidR="0089544B">
        <w:rPr>
          <w:rFonts w:ascii="Arial" w:hAnsi="Arial" w:cs="Arial"/>
          <w:color w:val="000000" w:themeColor="text1"/>
        </w:rPr>
        <w:t>\запросе на корректировку</w:t>
      </w:r>
      <w:r w:rsidRPr="009D5C34">
        <w:rPr>
          <w:rFonts w:ascii="Arial" w:hAnsi="Arial" w:cs="Arial"/>
          <w:color w:val="000000" w:themeColor="text1"/>
        </w:rPr>
        <w:t xml:space="preserve"> автоматически определяется (указано в порядке приоритета) и устанавливается индикатор «Расчётная</w:t>
      </w:r>
      <w:r w:rsidR="0089544B">
        <w:rPr>
          <w:rFonts w:ascii="Arial" w:hAnsi="Arial" w:cs="Arial"/>
          <w:color w:val="000000" w:themeColor="text1"/>
        </w:rPr>
        <w:t>»</w:t>
      </w:r>
      <w:r>
        <w:rPr>
          <w:rFonts w:ascii="Arial" w:hAnsi="Arial" w:cs="Arial"/>
          <w:color w:val="000000" w:themeColor="text1"/>
        </w:rPr>
        <w:t>:</w:t>
      </w:r>
    </w:p>
    <w:p w14:paraId="5374B374" w14:textId="282121D5" w:rsidR="002D22B9" w:rsidRPr="009D5C34" w:rsidRDefault="002D22B9" w:rsidP="00FC6273">
      <w:pPr>
        <w:pStyle w:val="afb"/>
        <w:numPr>
          <w:ilvl w:val="0"/>
          <w:numId w:val="37"/>
        </w:numPr>
        <w:spacing w:after="120" w:line="276" w:lineRule="auto"/>
        <w:ind w:left="1423" w:hanging="357"/>
        <w:rPr>
          <w:rFonts w:ascii="Arial" w:hAnsi="Arial" w:cs="Arial"/>
        </w:rPr>
      </w:pPr>
      <w:r w:rsidRPr="009D5C34">
        <w:rPr>
          <w:rFonts w:ascii="Arial" w:hAnsi="Arial" w:cs="Arial"/>
        </w:rPr>
        <w:t>Цена из действующего рамочного контракта. В случае, если валюта контракта отличается от рубля, то цена конвертируется в рубли по последнему плановому курсу, загруженному из системы АСКБ + стоимость ТЗР Полюс-Логистики;</w:t>
      </w:r>
    </w:p>
    <w:p w14:paraId="3F155629" w14:textId="77777777" w:rsidR="002D22B9" w:rsidRPr="009D5C34" w:rsidRDefault="002D22B9" w:rsidP="00FC6273">
      <w:pPr>
        <w:pStyle w:val="afb"/>
        <w:widowControl w:val="0"/>
        <w:numPr>
          <w:ilvl w:val="0"/>
          <w:numId w:val="37"/>
        </w:numPr>
        <w:spacing w:after="120" w:line="276" w:lineRule="auto"/>
        <w:ind w:left="1423" w:hanging="357"/>
        <w:rPr>
          <w:rFonts w:ascii="Arial" w:hAnsi="Arial"/>
          <w:szCs w:val="24"/>
          <w:lang w:eastAsia="ru-RU"/>
        </w:rPr>
      </w:pPr>
      <w:r w:rsidRPr="009D5C34">
        <w:rPr>
          <w:rFonts w:ascii="Arial" w:hAnsi="Arial" w:cs="Arial"/>
          <w:szCs w:val="24"/>
          <w:lang w:eastAsia="ru-RU"/>
        </w:rPr>
        <w:t>Цена</w:t>
      </w:r>
      <w:r w:rsidRPr="009D5C34">
        <w:rPr>
          <w:rFonts w:ascii="Arial" w:hAnsi="Arial"/>
          <w:szCs w:val="24"/>
          <w:lang w:eastAsia="ru-RU"/>
        </w:rPr>
        <w:t xml:space="preserve"> последней зарегистрированной спецификации в течение последних 2-х лет, предшествующих планируемому году. В случае, если валюта контракта отличается от рубля, то цена конвертируется в рубли по последнему плановому курсу, загруженному из системы АСКБ.</w:t>
      </w:r>
    </w:p>
    <w:p w14:paraId="309747C0" w14:textId="77777777" w:rsidR="002D22B9" w:rsidRDefault="002D22B9" w:rsidP="00FC6273">
      <w:pPr>
        <w:widowControl w:val="0"/>
        <w:spacing w:after="120" w:line="276" w:lineRule="auto"/>
        <w:ind w:firstLine="708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t>Если найдена цена в рамках второго года, предшествующего планируемому, то применяется следующая формула расчета цены:</w:t>
      </w:r>
    </w:p>
    <w:p w14:paraId="36A856F5" w14:textId="0355FDA7" w:rsidR="002D22B9" w:rsidRDefault="002D22B9" w:rsidP="00FC6273">
      <w:pPr>
        <w:pStyle w:val="10"/>
        <w:numPr>
          <w:ilvl w:val="0"/>
          <w:numId w:val="0"/>
        </w:numPr>
        <w:spacing w:after="120" w:afterAutospacing="0"/>
        <w:ind w:left="1213" w:hanging="147"/>
      </w:pPr>
      <w:r>
        <w:rPr>
          <w:rFonts w:cs="Arial"/>
        </w:rPr>
        <w:t>PЦ = ((ЦД</w:t>
      </w:r>
      <w:r w:rsidRPr="0056499A">
        <w:t>●</w:t>
      </w:r>
      <w:r>
        <w:rPr>
          <w:rFonts w:cs="Arial"/>
        </w:rPr>
        <w:t xml:space="preserve"> ПК) </w:t>
      </w:r>
      <w:r w:rsidRPr="0056499A">
        <w:t>●</w:t>
      </w:r>
      <w:r>
        <w:t xml:space="preserve"> (</w:t>
      </w:r>
      <w:r w:rsidR="00F35494">
        <w:t>а</w:t>
      </w:r>
      <w:r>
        <w:t xml:space="preserve">) </w:t>
      </w:r>
      <w:r w:rsidRPr="0056499A">
        <w:t>●</w:t>
      </w:r>
      <w:r>
        <w:t xml:space="preserve"> (1+ИИ</w:t>
      </w:r>
      <w:r>
        <w:rPr>
          <w:sz w:val="18"/>
          <w:szCs w:val="18"/>
        </w:rPr>
        <w:t>2</w:t>
      </w:r>
      <w:r>
        <w:t>)</w:t>
      </w:r>
      <w:r w:rsidRPr="00717826">
        <w:t xml:space="preserve"> </w:t>
      </w:r>
      <w:r w:rsidRPr="0056499A">
        <w:t>●</w:t>
      </w:r>
      <w:r>
        <w:t xml:space="preserve"> (1+ИИ</w:t>
      </w:r>
      <w:r>
        <w:rPr>
          <w:sz w:val="18"/>
          <w:szCs w:val="18"/>
        </w:rPr>
        <w:t>3</w:t>
      </w:r>
      <w:r>
        <w:t xml:space="preserve">)) + </w:t>
      </w:r>
      <w:r>
        <w:rPr>
          <w:rFonts w:cs="Arial"/>
        </w:rPr>
        <w:t>стоимость ТЗР Полюс-Логистики</w:t>
      </w:r>
      <w:r>
        <w:t xml:space="preserve"> , где</w:t>
      </w:r>
    </w:p>
    <w:p w14:paraId="731CD668" w14:textId="48BD1C95" w:rsidR="002D22B9" w:rsidRDefault="002D22B9" w:rsidP="00FC6273">
      <w:pPr>
        <w:widowControl w:val="0"/>
        <w:spacing w:after="120" w:line="276" w:lineRule="auto"/>
        <w:ind w:left="708" w:firstLine="708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t>ЦД – цена найденного договора в рублях;</w:t>
      </w:r>
    </w:p>
    <w:p w14:paraId="345A5914" w14:textId="58148FD2" w:rsidR="002D22B9" w:rsidRDefault="002D22B9" w:rsidP="00FC6273">
      <w:pPr>
        <w:widowControl w:val="0"/>
        <w:spacing w:after="120" w:line="276" w:lineRule="auto"/>
        <w:ind w:left="1416"/>
        <w:rPr>
          <w:rFonts w:ascii="Arial" w:hAnsi="Arial"/>
          <w:szCs w:val="24"/>
          <w:lang w:eastAsia="ru-RU"/>
        </w:rPr>
      </w:pPr>
      <w:r w:rsidRPr="00030BB6">
        <w:rPr>
          <w:rFonts w:ascii="Arial" w:hAnsi="Arial"/>
          <w:szCs w:val="24"/>
          <w:lang w:eastAsia="ru-RU"/>
        </w:rPr>
        <w:t>ПК – плановый курс для пересчета в рубли (применяется если цена договора в валюте отличной от рубля)</w:t>
      </w:r>
      <w:r>
        <w:rPr>
          <w:rFonts w:ascii="Arial" w:hAnsi="Arial"/>
          <w:szCs w:val="24"/>
          <w:lang w:eastAsia="ru-RU"/>
        </w:rPr>
        <w:t>;</w:t>
      </w:r>
    </w:p>
    <w:p w14:paraId="09183381" w14:textId="63EB7C38" w:rsidR="002D22B9" w:rsidRDefault="002D22B9" w:rsidP="002A4A66">
      <w:pPr>
        <w:widowControl w:val="0"/>
        <w:spacing w:after="120" w:line="276" w:lineRule="auto"/>
        <w:ind w:left="708" w:firstLine="708"/>
        <w:rPr>
          <w:rFonts w:ascii="Arial" w:hAnsi="Arial"/>
          <w:szCs w:val="24"/>
          <w:lang w:eastAsia="ru-RU"/>
        </w:rPr>
      </w:pPr>
      <w:r w:rsidRPr="00212975">
        <w:rPr>
          <w:rFonts w:ascii="Arial" w:hAnsi="Arial"/>
          <w:szCs w:val="24"/>
          <w:lang w:eastAsia="ru-RU"/>
        </w:rPr>
        <w:t>ИИ</w:t>
      </w:r>
      <w:r w:rsidRPr="00212975">
        <w:rPr>
          <w:rFonts w:ascii="Arial" w:hAnsi="Arial"/>
          <w:sz w:val="18"/>
          <w:szCs w:val="18"/>
          <w:lang w:eastAsia="ru-RU"/>
        </w:rPr>
        <w:t>1</w:t>
      </w:r>
      <w:r w:rsidRPr="00212975">
        <w:rPr>
          <w:rFonts w:ascii="Arial" w:hAnsi="Arial"/>
          <w:szCs w:val="24"/>
          <w:lang w:eastAsia="ru-RU"/>
        </w:rPr>
        <w:t xml:space="preserve"> </w:t>
      </w:r>
      <w:r>
        <w:rPr>
          <w:rFonts w:ascii="Arial" w:hAnsi="Arial"/>
          <w:szCs w:val="24"/>
          <w:lang w:eastAsia="ru-RU"/>
        </w:rPr>
        <w:t>– индекс инфляции планируемого года (загружается из системы АСКБ);</w:t>
      </w:r>
    </w:p>
    <w:p w14:paraId="007C8A2C" w14:textId="1B6E369E" w:rsidR="002D22B9" w:rsidRDefault="002D22B9" w:rsidP="002A4A66">
      <w:pPr>
        <w:widowControl w:val="0"/>
        <w:spacing w:after="120" w:line="276" w:lineRule="auto"/>
        <w:ind w:left="1416"/>
        <w:rPr>
          <w:rFonts w:ascii="Arial" w:hAnsi="Arial"/>
          <w:szCs w:val="24"/>
          <w:lang w:eastAsia="ru-RU"/>
        </w:rPr>
      </w:pPr>
      <w:r w:rsidRPr="00FC2AB4">
        <w:rPr>
          <w:rFonts w:ascii="Arial" w:hAnsi="Arial"/>
          <w:szCs w:val="24"/>
          <w:lang w:eastAsia="ru-RU"/>
        </w:rPr>
        <w:t xml:space="preserve">КИ </w:t>
      </w:r>
      <w:r>
        <w:rPr>
          <w:rFonts w:ascii="Arial" w:hAnsi="Arial"/>
          <w:szCs w:val="24"/>
          <w:lang w:eastAsia="ru-RU"/>
        </w:rPr>
        <w:t>– корректировка индекса инфляции планируемого года (вводится вручную в SAP S/4 HANA сотрудником службы поддержки на основании запроса от Уполномоченного руководителя);</w:t>
      </w:r>
    </w:p>
    <w:p w14:paraId="44CD7733" w14:textId="0C7C57D8" w:rsidR="002D22B9" w:rsidRDefault="002D22B9" w:rsidP="002A4A66">
      <w:pPr>
        <w:widowControl w:val="0"/>
        <w:spacing w:after="120" w:line="276" w:lineRule="auto"/>
        <w:ind w:left="1416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t>ИИ</w:t>
      </w:r>
      <w:r w:rsidRPr="00212975">
        <w:rPr>
          <w:rFonts w:ascii="Arial" w:hAnsi="Arial"/>
          <w:sz w:val="18"/>
          <w:szCs w:val="18"/>
          <w:lang w:eastAsia="ru-RU"/>
        </w:rPr>
        <w:t>2</w:t>
      </w:r>
      <w:r>
        <w:rPr>
          <w:rFonts w:ascii="Arial" w:hAnsi="Arial"/>
          <w:szCs w:val="24"/>
          <w:lang w:eastAsia="ru-RU"/>
        </w:rPr>
        <w:t>– индекс инфляции года, предшествующего планируемому (загружается из системы АСКБ);</w:t>
      </w:r>
    </w:p>
    <w:p w14:paraId="1962C8BB" w14:textId="67B77319" w:rsidR="002D22B9" w:rsidRDefault="002D22B9" w:rsidP="002A4A66">
      <w:pPr>
        <w:widowControl w:val="0"/>
        <w:spacing w:after="120" w:line="276" w:lineRule="auto"/>
        <w:ind w:left="1416"/>
        <w:rPr>
          <w:rFonts w:ascii="Arial" w:hAnsi="Arial"/>
          <w:szCs w:val="24"/>
          <w:lang w:eastAsia="ru-RU"/>
        </w:rPr>
      </w:pPr>
      <w:r w:rsidRPr="00212975">
        <w:rPr>
          <w:rFonts w:ascii="Arial" w:hAnsi="Arial"/>
          <w:szCs w:val="24"/>
          <w:lang w:eastAsia="ru-RU"/>
        </w:rPr>
        <w:t>ИИ</w:t>
      </w:r>
      <w:r w:rsidRPr="00212975">
        <w:rPr>
          <w:rFonts w:ascii="Arial" w:hAnsi="Arial"/>
          <w:sz w:val="18"/>
          <w:szCs w:val="18"/>
          <w:lang w:eastAsia="ru-RU"/>
        </w:rPr>
        <w:t>3</w:t>
      </w:r>
      <w:r w:rsidRPr="00212975">
        <w:rPr>
          <w:rFonts w:ascii="Arial" w:hAnsi="Arial"/>
          <w:szCs w:val="24"/>
          <w:lang w:eastAsia="ru-RU"/>
        </w:rPr>
        <w:t xml:space="preserve"> </w:t>
      </w:r>
      <w:r>
        <w:rPr>
          <w:rFonts w:ascii="Arial" w:hAnsi="Arial"/>
          <w:szCs w:val="24"/>
          <w:lang w:eastAsia="ru-RU"/>
        </w:rPr>
        <w:t>– индекс инфляции 2-го года, предшествующего планируемому (загружается из системы АСКБ);</w:t>
      </w:r>
    </w:p>
    <w:p w14:paraId="7DBB6DC5" w14:textId="77777777" w:rsidR="002D22B9" w:rsidRDefault="002D22B9" w:rsidP="002A4A66">
      <w:pPr>
        <w:widowControl w:val="0"/>
        <w:spacing w:after="100" w:afterAutospacing="1" w:line="276" w:lineRule="auto"/>
        <w:ind w:firstLine="708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t>Если найдена цена в рамках первого года, предшествующего планируемому, то применяется следующая формула расчета цены:</w:t>
      </w:r>
    </w:p>
    <w:p w14:paraId="1A6F157B" w14:textId="77777777" w:rsidR="002D22B9" w:rsidRDefault="002D22B9" w:rsidP="00FA7231">
      <w:pPr>
        <w:pStyle w:val="10"/>
        <w:keepNext w:val="0"/>
        <w:keepLines w:val="0"/>
        <w:numPr>
          <w:ilvl w:val="0"/>
          <w:numId w:val="0"/>
        </w:numPr>
        <w:spacing w:after="120" w:afterAutospacing="0"/>
        <w:ind w:firstLine="708"/>
        <w:jc w:val="center"/>
      </w:pPr>
      <w:r>
        <w:rPr>
          <w:rFonts w:cs="Arial"/>
        </w:rPr>
        <w:t xml:space="preserve">PЦ = ((ЦД </w:t>
      </w:r>
      <w:r w:rsidRPr="0056499A">
        <w:t>●</w:t>
      </w:r>
      <w:r>
        <w:rPr>
          <w:rFonts w:cs="Arial"/>
        </w:rPr>
        <w:t xml:space="preserve"> ПК) </w:t>
      </w:r>
      <w:r w:rsidRPr="0056499A">
        <w:t>●</w:t>
      </w:r>
      <w:r>
        <w:t xml:space="preserve"> (1+ИИ</w:t>
      </w:r>
      <w:r>
        <w:rPr>
          <w:sz w:val="18"/>
          <w:szCs w:val="18"/>
        </w:rPr>
        <w:t xml:space="preserve">1 </w:t>
      </w:r>
      <w:r w:rsidRPr="0056499A">
        <w:t>●</w:t>
      </w:r>
      <w:r>
        <w:t xml:space="preserve"> </w:t>
      </w:r>
      <w:r w:rsidRPr="00D35244">
        <w:t>КИ</w:t>
      </w:r>
      <w:r>
        <w:t xml:space="preserve">) </w:t>
      </w:r>
      <w:r w:rsidRPr="0056499A">
        <w:t>●</w:t>
      </w:r>
      <w:r>
        <w:t xml:space="preserve"> (1+ИИ</w:t>
      </w:r>
      <w:r>
        <w:rPr>
          <w:sz w:val="18"/>
          <w:szCs w:val="18"/>
        </w:rPr>
        <w:t>2</w:t>
      </w:r>
      <w:r>
        <w:t xml:space="preserve">)) + </w:t>
      </w:r>
      <w:r>
        <w:rPr>
          <w:rFonts w:cs="Arial"/>
        </w:rPr>
        <w:t>стоимость ТЗР Полюс-Логистики</w:t>
      </w:r>
      <w:r>
        <w:t>, где</w:t>
      </w:r>
    </w:p>
    <w:p w14:paraId="3297CD5A" w14:textId="598EC193" w:rsidR="002D22B9" w:rsidRDefault="002D22B9" w:rsidP="00FA7231">
      <w:pPr>
        <w:widowControl w:val="0"/>
        <w:spacing w:after="120" w:line="276" w:lineRule="auto"/>
        <w:ind w:left="708" w:firstLine="708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lastRenderedPageBreak/>
        <w:t>ЦД – цена найденного договора в рублях;</w:t>
      </w:r>
    </w:p>
    <w:p w14:paraId="04ADBBFB" w14:textId="00054227" w:rsidR="002D22B9" w:rsidRDefault="002D22B9" w:rsidP="00FA7231">
      <w:pPr>
        <w:widowControl w:val="0"/>
        <w:spacing w:after="120" w:line="276" w:lineRule="auto"/>
        <w:ind w:left="1416"/>
        <w:rPr>
          <w:rFonts w:ascii="Arial" w:hAnsi="Arial"/>
          <w:szCs w:val="24"/>
          <w:lang w:eastAsia="ru-RU"/>
        </w:rPr>
      </w:pPr>
      <w:r w:rsidRPr="00030BB6">
        <w:rPr>
          <w:rFonts w:ascii="Arial" w:hAnsi="Arial"/>
          <w:szCs w:val="24"/>
          <w:lang w:eastAsia="ru-RU"/>
        </w:rPr>
        <w:t>ПК – плановый курс для пересчета в рубли (применяется если цена договора в валюте отличной от рубля)</w:t>
      </w:r>
      <w:r>
        <w:rPr>
          <w:rFonts w:ascii="Arial" w:hAnsi="Arial"/>
          <w:szCs w:val="24"/>
          <w:lang w:eastAsia="ru-RU"/>
        </w:rPr>
        <w:t>;</w:t>
      </w:r>
    </w:p>
    <w:p w14:paraId="18114E33" w14:textId="236DDBAC" w:rsidR="002D22B9" w:rsidRDefault="002D22B9" w:rsidP="00FA7231">
      <w:pPr>
        <w:widowControl w:val="0"/>
        <w:spacing w:after="120" w:line="276" w:lineRule="auto"/>
        <w:ind w:left="708" w:firstLine="708"/>
        <w:rPr>
          <w:rFonts w:ascii="Arial" w:hAnsi="Arial"/>
          <w:szCs w:val="24"/>
          <w:lang w:eastAsia="ru-RU"/>
        </w:rPr>
      </w:pPr>
      <w:r w:rsidRPr="00D35244">
        <w:rPr>
          <w:rFonts w:ascii="Arial" w:hAnsi="Arial"/>
          <w:szCs w:val="24"/>
          <w:lang w:eastAsia="ru-RU"/>
        </w:rPr>
        <w:t>ИИ</w:t>
      </w:r>
      <w:r w:rsidRPr="00D35244">
        <w:rPr>
          <w:rFonts w:ascii="Arial" w:hAnsi="Arial"/>
          <w:sz w:val="18"/>
          <w:szCs w:val="18"/>
          <w:lang w:eastAsia="ru-RU"/>
        </w:rPr>
        <w:t>1</w:t>
      </w:r>
      <w:r w:rsidRPr="00D35244">
        <w:rPr>
          <w:rFonts w:ascii="Arial" w:hAnsi="Arial"/>
          <w:szCs w:val="24"/>
          <w:lang w:eastAsia="ru-RU"/>
        </w:rPr>
        <w:t xml:space="preserve"> </w:t>
      </w:r>
      <w:r>
        <w:rPr>
          <w:rFonts w:ascii="Arial" w:hAnsi="Arial"/>
          <w:szCs w:val="24"/>
          <w:lang w:eastAsia="ru-RU"/>
        </w:rPr>
        <w:t>– индекс инфляции планируемого года (загружается из системы АСКБ);</w:t>
      </w:r>
    </w:p>
    <w:p w14:paraId="6AF1AEFA" w14:textId="03FF850E" w:rsidR="002D22B9" w:rsidRDefault="002D22B9" w:rsidP="00FA7231">
      <w:pPr>
        <w:widowControl w:val="0"/>
        <w:spacing w:after="120" w:line="276" w:lineRule="auto"/>
        <w:ind w:left="1416"/>
        <w:rPr>
          <w:rFonts w:ascii="Arial" w:hAnsi="Arial"/>
          <w:szCs w:val="24"/>
          <w:lang w:eastAsia="ru-RU"/>
        </w:rPr>
      </w:pPr>
      <w:r w:rsidRPr="00FC2AB4">
        <w:rPr>
          <w:rFonts w:ascii="Arial" w:hAnsi="Arial"/>
          <w:szCs w:val="24"/>
          <w:lang w:eastAsia="ru-RU"/>
        </w:rPr>
        <w:t xml:space="preserve">КИ </w:t>
      </w:r>
      <w:r>
        <w:rPr>
          <w:rFonts w:ascii="Arial" w:hAnsi="Arial"/>
          <w:szCs w:val="24"/>
          <w:lang w:eastAsia="ru-RU"/>
        </w:rPr>
        <w:t>– корректировка индекса инфляции планируемого года (вводится вручную в SAP S/4 HANA сотрудником службы поддержки на основании запроса от Уполномоченного руководителя);</w:t>
      </w:r>
    </w:p>
    <w:p w14:paraId="2C5F4950" w14:textId="07404DAC" w:rsidR="002D22B9" w:rsidRPr="002037F7" w:rsidRDefault="002D22B9" w:rsidP="00FA7231">
      <w:pPr>
        <w:widowControl w:val="0"/>
        <w:spacing w:after="120" w:line="276" w:lineRule="auto"/>
        <w:ind w:left="1416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t>ИИ</w:t>
      </w:r>
      <w:r w:rsidRPr="00D35244">
        <w:rPr>
          <w:rFonts w:ascii="Arial" w:hAnsi="Arial"/>
          <w:sz w:val="18"/>
          <w:szCs w:val="18"/>
          <w:lang w:eastAsia="ru-RU"/>
        </w:rPr>
        <w:t>2</w:t>
      </w:r>
      <w:r>
        <w:rPr>
          <w:rFonts w:ascii="Arial" w:hAnsi="Arial"/>
          <w:szCs w:val="24"/>
          <w:lang w:eastAsia="ru-RU"/>
        </w:rPr>
        <w:t>– индекс инфляции года, предшествующего планируемому (загружается из системы АСКБ);</w:t>
      </w:r>
    </w:p>
    <w:p w14:paraId="5E8C5C20" w14:textId="77777777" w:rsidR="002D22B9" w:rsidRPr="00462C23" w:rsidRDefault="002D22B9" w:rsidP="00FA7231">
      <w:pPr>
        <w:pStyle w:val="afb"/>
        <w:widowControl w:val="0"/>
        <w:numPr>
          <w:ilvl w:val="0"/>
          <w:numId w:val="37"/>
        </w:numPr>
        <w:spacing w:after="120" w:line="276" w:lineRule="auto"/>
        <w:ind w:left="1423" w:hanging="357"/>
        <w:rPr>
          <w:rFonts w:ascii="Arial" w:hAnsi="Arial"/>
          <w:szCs w:val="24"/>
          <w:lang w:eastAsia="ru-RU"/>
        </w:rPr>
      </w:pPr>
      <w:r w:rsidRPr="002037F7">
        <w:rPr>
          <w:rFonts w:ascii="Arial" w:hAnsi="Arial" w:cs="Arial"/>
          <w:szCs w:val="24"/>
          <w:lang w:eastAsia="ru-RU"/>
        </w:rPr>
        <w:t>Плановая цена предыдущего периода, скорректированная на индекс инфляции</w:t>
      </w:r>
      <w:r>
        <w:rPr>
          <w:rFonts w:ascii="Arial" w:hAnsi="Arial" w:cs="Arial"/>
          <w:szCs w:val="24"/>
          <w:lang w:eastAsia="ru-RU"/>
        </w:rPr>
        <w:t>, с учетом корректировки индекса инфляции и стоимости ТЗР Полюс-Логистики</w:t>
      </w:r>
      <w:r w:rsidRPr="002037F7">
        <w:rPr>
          <w:rFonts w:ascii="Arial" w:hAnsi="Arial" w:cs="Arial"/>
          <w:szCs w:val="24"/>
          <w:lang w:eastAsia="ru-RU"/>
        </w:rPr>
        <w:t>.</w:t>
      </w:r>
      <w:r w:rsidRPr="002037F7">
        <w:rPr>
          <w:rFonts w:ascii="Arial" w:hAnsi="Arial"/>
          <w:szCs w:val="24"/>
          <w:lang w:eastAsia="ru-RU"/>
        </w:rPr>
        <w:t xml:space="preserve"> Цена устанавливается с </w:t>
      </w:r>
      <w:r w:rsidRPr="002037F7">
        <w:rPr>
          <w:rFonts w:ascii="Arial" w:hAnsi="Arial" w:cs="Arial"/>
          <w:szCs w:val="24"/>
          <w:lang w:eastAsia="ru-RU"/>
        </w:rPr>
        <w:t>индикатором «Расчётная»</w:t>
      </w:r>
      <w:r>
        <w:rPr>
          <w:rFonts w:ascii="Arial" w:hAnsi="Arial" w:cs="Arial"/>
          <w:szCs w:val="24"/>
          <w:lang w:eastAsia="ru-RU"/>
        </w:rPr>
        <w:t>;</w:t>
      </w:r>
    </w:p>
    <w:p w14:paraId="49B71E34" w14:textId="77777777" w:rsidR="002D22B9" w:rsidRPr="002037F7" w:rsidRDefault="002D22B9" w:rsidP="00FA7231">
      <w:pPr>
        <w:widowControl w:val="0"/>
        <w:numPr>
          <w:ilvl w:val="0"/>
          <w:numId w:val="39"/>
        </w:numPr>
        <w:spacing w:after="120" w:line="276" w:lineRule="auto"/>
        <w:ind w:left="1423" w:hanging="357"/>
        <w:rPr>
          <w:rFonts w:ascii="Arial" w:hAnsi="Arial"/>
          <w:szCs w:val="24"/>
          <w:lang w:eastAsia="ru-RU"/>
        </w:rPr>
      </w:pPr>
      <w:r>
        <w:rPr>
          <w:rFonts w:ascii="Arial" w:hAnsi="Arial"/>
          <w:szCs w:val="24"/>
          <w:lang w:eastAsia="ru-RU"/>
        </w:rPr>
        <w:t xml:space="preserve">Стандартная цена из кода ЕК МТР. </w:t>
      </w:r>
      <w:r w:rsidRPr="002037F7">
        <w:rPr>
          <w:rFonts w:ascii="Arial" w:hAnsi="Arial"/>
          <w:szCs w:val="24"/>
          <w:lang w:eastAsia="ru-RU"/>
        </w:rPr>
        <w:t xml:space="preserve">Цена устанавливается с </w:t>
      </w:r>
      <w:r w:rsidRPr="002037F7">
        <w:rPr>
          <w:rFonts w:ascii="Arial" w:hAnsi="Arial" w:cs="Arial"/>
          <w:szCs w:val="24"/>
          <w:lang w:eastAsia="ru-RU"/>
        </w:rPr>
        <w:t>индикатором «Расчётная»</w:t>
      </w:r>
      <w:r>
        <w:rPr>
          <w:rFonts w:ascii="Arial" w:hAnsi="Arial" w:cs="Arial"/>
          <w:szCs w:val="24"/>
          <w:lang w:eastAsia="ru-RU"/>
        </w:rPr>
        <w:t xml:space="preserve"> +</w:t>
      </w:r>
      <w:r w:rsidRPr="00C640D5">
        <w:rPr>
          <w:rFonts w:ascii="Arial" w:hAnsi="Arial" w:cs="Arial"/>
          <w:szCs w:val="24"/>
          <w:lang w:eastAsia="ru-RU"/>
        </w:rPr>
        <w:t xml:space="preserve"> </w:t>
      </w:r>
      <w:r>
        <w:rPr>
          <w:rFonts w:ascii="Arial" w:hAnsi="Arial" w:cs="Arial"/>
          <w:szCs w:val="24"/>
          <w:lang w:eastAsia="ru-RU"/>
        </w:rPr>
        <w:t>стоимость ТЗР Полюс-Логистики .</w:t>
      </w:r>
    </w:p>
    <w:p w14:paraId="531004E7" w14:textId="77777777" w:rsidR="00330998" w:rsidRDefault="00330998" w:rsidP="00FA7231">
      <w:pPr>
        <w:spacing w:after="120" w:line="276" w:lineRule="auto"/>
        <w:ind w:firstLine="709"/>
        <w:rPr>
          <w:rFonts w:ascii="Arial" w:hAnsi="Arial" w:cs="Arial"/>
        </w:rPr>
      </w:pPr>
      <w:r w:rsidRPr="002037F7">
        <w:rPr>
          <w:rFonts w:ascii="Arial" w:hAnsi="Arial" w:cs="Arial"/>
        </w:rPr>
        <w:t>Документы потребности невозможно деблокировать, если хотя бы по одной позиции отсутствует утвержденная плановая цена, либо присутствует цена с индикатором «Расчётная».</w:t>
      </w:r>
      <w:r>
        <w:rPr>
          <w:rFonts w:ascii="Arial" w:hAnsi="Arial" w:cs="Arial"/>
        </w:rPr>
        <w:t xml:space="preserve"> </w:t>
      </w:r>
    </w:p>
    <w:p w14:paraId="28990024" w14:textId="6E795BDC" w:rsidR="00330998" w:rsidRDefault="00933C25" w:rsidP="00FA7231">
      <w:pPr>
        <w:spacing w:after="120"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При формировании заявок</w:t>
      </w:r>
      <w:r w:rsidR="00330998">
        <w:rPr>
          <w:rFonts w:ascii="Arial" w:hAnsi="Arial" w:cs="Arial"/>
        </w:rPr>
        <w:t xml:space="preserve"> на закупку МТР </w:t>
      </w:r>
      <w:r>
        <w:rPr>
          <w:rFonts w:ascii="Arial" w:hAnsi="Arial" w:cs="Arial"/>
        </w:rPr>
        <w:t>в них также должна определяться утвержденная плановая цена</w:t>
      </w:r>
      <w:r w:rsidR="00330998">
        <w:rPr>
          <w:rFonts w:ascii="Arial" w:hAnsi="Arial" w:cs="Arial"/>
        </w:rPr>
        <w:t>, но без учета стоимости ТЗР Полюс-Логистик</w:t>
      </w:r>
      <w:r>
        <w:rPr>
          <w:rFonts w:ascii="Arial" w:hAnsi="Arial" w:cs="Arial"/>
        </w:rPr>
        <w:t>и</w:t>
      </w:r>
      <w:r w:rsidR="00330998">
        <w:rPr>
          <w:rFonts w:ascii="Arial" w:hAnsi="Arial" w:cs="Arial"/>
        </w:rPr>
        <w:t>.</w:t>
      </w:r>
    </w:p>
    <w:p w14:paraId="08015E64" w14:textId="77777777" w:rsidR="00EE30CD" w:rsidRPr="00EE30CD" w:rsidRDefault="00EE30CD" w:rsidP="00EE30CD">
      <w:pPr>
        <w:pStyle w:val="a9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r w:rsidR="00070051">
        <w:rPr>
          <w:rFonts w:ascii="Arial" w:hAnsi="Arial" w:cs="Arial"/>
          <w:b/>
          <w:sz w:val="20"/>
        </w:rPr>
        <w:t>5</w:t>
      </w:r>
      <w:r w:rsidRPr="00EE30CD">
        <w:rPr>
          <w:rFonts w:ascii="Arial" w:hAnsi="Arial" w:cs="Arial"/>
          <w:b/>
          <w:sz w:val="20"/>
        </w:rPr>
        <w:t>. Приложения файлов, образцов</w:t>
      </w:r>
    </w:p>
    <w:tbl>
      <w:tblPr>
        <w:tblW w:w="5000" w:type="pct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71"/>
        <w:gridCol w:w="2027"/>
        <w:gridCol w:w="1544"/>
        <w:gridCol w:w="3023"/>
        <w:gridCol w:w="3021"/>
      </w:tblGrid>
      <w:tr w:rsidR="00EE30CD" w:rsidRPr="00A33FEF" w14:paraId="5DF36975" w14:textId="77777777" w:rsidTr="005E5149">
        <w:trPr>
          <w:cantSplit/>
          <w:trHeight w:val="397"/>
          <w:tblHeader/>
        </w:trPr>
        <w:tc>
          <w:tcPr>
            <w:tcW w:w="280" w:type="pct"/>
            <w:tcBorders>
              <w:right w:val="single" w:sz="4" w:space="0" w:color="auto"/>
            </w:tcBorders>
            <w:shd w:val="clear" w:color="auto" w:fill="FFC000"/>
          </w:tcPr>
          <w:p w14:paraId="378EDF9F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№ п.п.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25A090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Название документа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DB14B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Номер версии / имя файла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3D76330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Дата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904F337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E30CD">
              <w:rPr>
                <w:rFonts w:ascii="Arial" w:hAnsi="Arial" w:cs="Arial"/>
                <w:b/>
                <w:iCs/>
                <w:sz w:val="20"/>
              </w:rPr>
              <w:t>Вложение файла</w:t>
            </w:r>
          </w:p>
        </w:tc>
      </w:tr>
      <w:tr w:rsidR="00EE30CD" w:rsidRPr="00A33FEF" w14:paraId="763E80AF" w14:textId="77777777" w:rsidTr="005E5149">
        <w:trPr>
          <w:cantSplit/>
        </w:trPr>
        <w:tc>
          <w:tcPr>
            <w:tcW w:w="280" w:type="pct"/>
            <w:tcBorders>
              <w:right w:val="single" w:sz="4" w:space="0" w:color="auto"/>
            </w:tcBorders>
          </w:tcPr>
          <w:p w14:paraId="5E219D98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C63B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A27F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AC8A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1221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30CD" w:rsidRPr="00A33FEF" w14:paraId="362E1C94" w14:textId="77777777" w:rsidTr="005E5149">
        <w:trPr>
          <w:cantSplit/>
        </w:trPr>
        <w:tc>
          <w:tcPr>
            <w:tcW w:w="280" w:type="pct"/>
            <w:tcBorders>
              <w:right w:val="single" w:sz="4" w:space="0" w:color="auto"/>
            </w:tcBorders>
          </w:tcPr>
          <w:p w14:paraId="56DBADC9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EDBB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067C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9DF0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C054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391EFAD4" w14:textId="77777777" w:rsidR="00EE76B8" w:rsidRPr="00A33FEF" w:rsidRDefault="00EE76B8" w:rsidP="00EE76B8">
      <w:pPr>
        <w:pStyle w:val="a9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r w:rsidR="00070051">
        <w:rPr>
          <w:rFonts w:ascii="Arial" w:hAnsi="Arial" w:cs="Arial"/>
          <w:b/>
          <w:sz w:val="20"/>
        </w:rPr>
        <w:t>6</w:t>
      </w:r>
      <w:r w:rsidRPr="00A33FEF">
        <w:rPr>
          <w:rFonts w:ascii="Arial" w:hAnsi="Arial" w:cs="Arial"/>
          <w:b/>
          <w:sz w:val="20"/>
        </w:rPr>
        <w:t>. Правила формирования полей отчета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6317"/>
        <w:gridCol w:w="2053"/>
        <w:gridCol w:w="1256"/>
      </w:tblGrid>
      <w:tr w:rsidR="00EE76B8" w:rsidRPr="00A33FEF" w14:paraId="128DBEEA" w14:textId="77777777" w:rsidTr="00FA7231">
        <w:trPr>
          <w:cantSplit/>
          <w:trHeight w:val="397"/>
          <w:tblHeader/>
        </w:trPr>
        <w:tc>
          <w:tcPr>
            <w:tcW w:w="279" w:type="pct"/>
            <w:shd w:val="clear" w:color="auto" w:fill="FFC000"/>
          </w:tcPr>
          <w:p w14:paraId="74895E45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№ п.п.</w:t>
            </w:r>
          </w:p>
        </w:tc>
        <w:tc>
          <w:tcPr>
            <w:tcW w:w="3098" w:type="pct"/>
            <w:shd w:val="clear" w:color="auto" w:fill="FFC000"/>
            <w:vAlign w:val="center"/>
          </w:tcPr>
          <w:p w14:paraId="54F2734D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Поле отчета</w:t>
            </w:r>
          </w:p>
        </w:tc>
        <w:tc>
          <w:tcPr>
            <w:tcW w:w="1007" w:type="pct"/>
            <w:shd w:val="clear" w:color="auto" w:fill="FFC000"/>
            <w:vAlign w:val="center"/>
          </w:tcPr>
          <w:p w14:paraId="743E4316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Алгоритм формирования</w:t>
            </w:r>
          </w:p>
        </w:tc>
        <w:tc>
          <w:tcPr>
            <w:tcW w:w="616" w:type="pct"/>
            <w:shd w:val="clear" w:color="auto" w:fill="FFC000"/>
            <w:vAlign w:val="center"/>
          </w:tcPr>
          <w:p w14:paraId="13A09556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Ограничения</w:t>
            </w:r>
          </w:p>
        </w:tc>
      </w:tr>
      <w:tr w:rsidR="00EE76B8" w:rsidRPr="00A33FEF" w14:paraId="5AE3415E" w14:textId="77777777" w:rsidTr="00FA7231">
        <w:trPr>
          <w:cantSplit/>
        </w:trPr>
        <w:tc>
          <w:tcPr>
            <w:tcW w:w="279" w:type="pct"/>
          </w:tcPr>
          <w:p w14:paraId="62E1D319" w14:textId="77777777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98" w:type="pct"/>
          </w:tcPr>
          <w:p w14:paraId="0C6C59DA" w14:textId="77777777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7" w:type="pct"/>
          </w:tcPr>
          <w:p w14:paraId="33BFA5A9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16" w:type="pct"/>
          </w:tcPr>
          <w:p w14:paraId="5A431757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76B8" w:rsidRPr="00A33FEF" w14:paraId="4EA8AE0B" w14:textId="77777777" w:rsidTr="00FA7231">
        <w:trPr>
          <w:cantSplit/>
        </w:trPr>
        <w:tc>
          <w:tcPr>
            <w:tcW w:w="279" w:type="pct"/>
          </w:tcPr>
          <w:p w14:paraId="5B4F880A" w14:textId="77777777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98" w:type="pct"/>
          </w:tcPr>
          <w:p w14:paraId="1522E01F" w14:textId="77777777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7" w:type="pct"/>
          </w:tcPr>
          <w:p w14:paraId="75FCBBBB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16" w:type="pct"/>
          </w:tcPr>
          <w:p w14:paraId="7BBAF728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07A32D6C" w14:textId="77777777" w:rsidR="00EE76B8" w:rsidRPr="00A33FEF" w:rsidRDefault="00EE76B8" w:rsidP="00EE76B8">
      <w:pPr>
        <w:contextualSpacing/>
        <w:jc w:val="left"/>
        <w:rPr>
          <w:rStyle w:val="afff5"/>
          <w:rFonts w:ascii="Arial" w:eastAsia="Calibri" w:hAnsi="Arial" w:cs="Arial"/>
          <w:color w:val="808080" w:themeColor="background1" w:themeShade="80"/>
        </w:rPr>
      </w:pPr>
    </w:p>
    <w:p w14:paraId="1A12465A" w14:textId="77777777" w:rsidR="0008427D" w:rsidRPr="00A33FEF" w:rsidRDefault="0008427D" w:rsidP="0008427D">
      <w:pPr>
        <w:rPr>
          <w:rFonts w:ascii="Arial" w:hAnsi="Arial" w:cs="Arial"/>
        </w:rPr>
      </w:pPr>
    </w:p>
    <w:p w14:paraId="4A21B46D" w14:textId="77777777" w:rsidR="0077286C" w:rsidRPr="00A33FEF" w:rsidRDefault="0077286C" w:rsidP="0077286C">
      <w:pPr>
        <w:rPr>
          <w:rFonts w:ascii="Arial" w:hAnsi="Arial" w:cs="Arial"/>
        </w:rPr>
      </w:pPr>
    </w:p>
    <w:p w14:paraId="0A138940" w14:textId="77777777" w:rsidR="00A908F6" w:rsidRPr="00A33FEF" w:rsidRDefault="00A908F6" w:rsidP="0008427D">
      <w:pPr>
        <w:pStyle w:val="1"/>
      </w:pPr>
      <w:bookmarkStart w:id="85" w:name="_Toc377637204"/>
      <w:bookmarkStart w:id="86" w:name="_Toc377639961"/>
      <w:bookmarkStart w:id="87" w:name="_Toc377639986"/>
      <w:bookmarkStart w:id="88" w:name="_Toc377648700"/>
      <w:bookmarkStart w:id="89" w:name="_Toc377648729"/>
      <w:bookmarkStart w:id="90" w:name="_Toc377649852"/>
      <w:bookmarkStart w:id="91" w:name="_Toc377649905"/>
      <w:bookmarkStart w:id="92" w:name="_Toc377650008"/>
      <w:bookmarkStart w:id="93" w:name="_Toc377651676"/>
      <w:bookmarkStart w:id="94" w:name="_Toc377651734"/>
      <w:bookmarkStart w:id="95" w:name="_Toc377651760"/>
      <w:bookmarkStart w:id="96" w:name="_Toc377651779"/>
      <w:bookmarkStart w:id="97" w:name="_Toc528589959"/>
      <w:r w:rsidRPr="00A33FEF">
        <w:t>Техническая спецификация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418E286B" w14:textId="77777777" w:rsidR="0077286C" w:rsidRPr="00A33FEF" w:rsidRDefault="0077286C" w:rsidP="0008427D">
      <w:pPr>
        <w:pStyle w:val="1"/>
        <w:numPr>
          <w:ilvl w:val="1"/>
          <w:numId w:val="8"/>
        </w:numPr>
      </w:pPr>
      <w:bookmarkStart w:id="98" w:name="_Toc527041056"/>
      <w:bookmarkStart w:id="99" w:name="_Toc528589960"/>
      <w:r w:rsidRPr="00A33FEF">
        <w:t>Техническое описание настроек</w:t>
      </w:r>
      <w:bookmarkEnd w:id="98"/>
      <w:bookmarkEnd w:id="99"/>
    </w:p>
    <w:p w14:paraId="25814DF9" w14:textId="77777777" w:rsidR="006A1A11" w:rsidRPr="006A1A11" w:rsidRDefault="006A1A11" w:rsidP="00FA7231">
      <w:pPr>
        <w:pStyle w:val="Text"/>
        <w:spacing w:after="120"/>
        <w:ind w:firstLine="576"/>
        <w:rPr>
          <w:rFonts w:eastAsiaTheme="minorHAnsi"/>
          <w:sz w:val="24"/>
          <w:szCs w:val="22"/>
          <w:lang w:val="ru-RU" w:eastAsia="en-US"/>
        </w:rPr>
      </w:pPr>
      <w:r w:rsidRPr="006A1A11">
        <w:rPr>
          <w:rFonts w:eastAsiaTheme="minorHAnsi"/>
          <w:sz w:val="24"/>
          <w:szCs w:val="22"/>
          <w:lang w:val="ru-RU" w:eastAsia="en-US"/>
        </w:rPr>
        <w:t>Для ведения кода варианта работы отчета необходимо создать таблицу и ракурс к ней.</w:t>
      </w:r>
    </w:p>
    <w:p w14:paraId="1F10A7BA" w14:textId="6F0B8566" w:rsidR="006A1A11" w:rsidRDefault="006A1A11" w:rsidP="0061652D">
      <w:pPr>
        <w:pStyle w:val="Text"/>
        <w:spacing w:before="0" w:after="120"/>
        <w:jc w:val="left"/>
        <w:rPr>
          <w:rFonts w:eastAsiaTheme="minorHAnsi"/>
          <w:sz w:val="24"/>
          <w:szCs w:val="22"/>
          <w:lang w:val="ru-RU" w:eastAsia="en-US"/>
        </w:rPr>
      </w:pPr>
      <w:r w:rsidRPr="003152CE">
        <w:rPr>
          <w:rFonts w:eastAsiaTheme="minorHAnsi"/>
          <w:sz w:val="24"/>
          <w:szCs w:val="22"/>
          <w:lang w:val="ru-RU" w:eastAsia="en-US"/>
        </w:rPr>
        <w:lastRenderedPageBreak/>
        <w:t>Таблица</w:t>
      </w:r>
      <w:r w:rsidR="00FA7231">
        <w:rPr>
          <w:rFonts w:eastAsiaTheme="minorHAnsi"/>
          <w:sz w:val="24"/>
          <w:szCs w:val="22"/>
          <w:lang w:val="ru-RU" w:eastAsia="en-US"/>
        </w:rPr>
        <w:t xml:space="preserve"> 3. Структура таблицы </w:t>
      </w:r>
      <w:r w:rsidRPr="003152CE">
        <w:rPr>
          <w:rFonts w:eastAsiaTheme="minorHAnsi"/>
          <w:sz w:val="24"/>
          <w:szCs w:val="22"/>
          <w:lang w:val="ru-RU" w:eastAsia="en-US"/>
        </w:rPr>
        <w:t>ZTMM_PRICE_MAIN «Цена</w:t>
      </w:r>
      <w:r w:rsidR="0061652D">
        <w:rPr>
          <w:rFonts w:eastAsiaTheme="minorHAnsi"/>
          <w:sz w:val="24"/>
          <w:szCs w:val="22"/>
          <w:lang w:val="ru-RU" w:eastAsia="en-US"/>
        </w:rPr>
        <w:t xml:space="preserve"> в разрезе базиса поставки»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3133"/>
        <w:gridCol w:w="1375"/>
        <w:gridCol w:w="2110"/>
        <w:gridCol w:w="1916"/>
      </w:tblGrid>
      <w:tr w:rsidR="006A1A11" w:rsidRPr="00A33FEF" w14:paraId="5A5D86FA" w14:textId="77777777" w:rsidTr="00F22CC4">
        <w:tc>
          <w:tcPr>
            <w:tcW w:w="1667" w:type="dxa"/>
            <w:shd w:val="clear" w:color="auto" w:fill="FFC000"/>
          </w:tcPr>
          <w:p w14:paraId="534941B4" w14:textId="77777777" w:rsidR="006A1A11" w:rsidRPr="005E1200" w:rsidRDefault="006A1A11" w:rsidP="00F22CC4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Поле</w:t>
            </w:r>
          </w:p>
        </w:tc>
        <w:tc>
          <w:tcPr>
            <w:tcW w:w="3133" w:type="dxa"/>
            <w:shd w:val="clear" w:color="auto" w:fill="FFC000"/>
          </w:tcPr>
          <w:p w14:paraId="3C6A6A29" w14:textId="77777777" w:rsidR="006A1A11" w:rsidRPr="005E1200" w:rsidRDefault="006A1A11" w:rsidP="00F22CC4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Название</w:t>
            </w:r>
          </w:p>
        </w:tc>
        <w:tc>
          <w:tcPr>
            <w:tcW w:w="1375" w:type="dxa"/>
            <w:shd w:val="clear" w:color="auto" w:fill="FFC000"/>
          </w:tcPr>
          <w:p w14:paraId="59778394" w14:textId="77777777" w:rsidR="006A1A11" w:rsidRPr="005E1200" w:rsidRDefault="006A1A11" w:rsidP="00F22CC4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Тип данных</w:t>
            </w:r>
          </w:p>
        </w:tc>
        <w:tc>
          <w:tcPr>
            <w:tcW w:w="2110" w:type="dxa"/>
            <w:shd w:val="clear" w:color="auto" w:fill="FFC000"/>
          </w:tcPr>
          <w:p w14:paraId="58FFB90E" w14:textId="77777777" w:rsidR="006A1A11" w:rsidRPr="005E1200" w:rsidRDefault="006A1A11" w:rsidP="00F22CC4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Справочник</w:t>
            </w:r>
          </w:p>
        </w:tc>
        <w:tc>
          <w:tcPr>
            <w:tcW w:w="1916" w:type="dxa"/>
            <w:shd w:val="clear" w:color="auto" w:fill="FFC000"/>
          </w:tcPr>
          <w:p w14:paraId="656B2454" w14:textId="77777777" w:rsidR="006A1A11" w:rsidRPr="005E1200" w:rsidRDefault="006A1A11" w:rsidP="00F22CC4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Средство поиска</w:t>
            </w:r>
          </w:p>
        </w:tc>
      </w:tr>
      <w:tr w:rsidR="00192BBE" w:rsidRPr="00A33FEF" w14:paraId="03E5744E" w14:textId="77777777" w:rsidTr="004464DD">
        <w:tc>
          <w:tcPr>
            <w:tcW w:w="1667" w:type="dxa"/>
            <w:shd w:val="clear" w:color="auto" w:fill="DBE5F1" w:themeFill="accent1" w:themeFillTint="33"/>
          </w:tcPr>
          <w:p w14:paraId="51100434" w14:textId="00CAC585" w:rsidR="00192BBE" w:rsidRPr="00FA7231" w:rsidRDefault="00192BBE" w:rsidP="00192BBE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ZKNUMH</w:t>
            </w:r>
          </w:p>
        </w:tc>
        <w:tc>
          <w:tcPr>
            <w:tcW w:w="3133" w:type="dxa"/>
            <w:shd w:val="clear" w:color="auto" w:fill="DBE5F1" w:themeFill="accent1" w:themeFillTint="33"/>
          </w:tcPr>
          <w:p w14:paraId="6E7E217E" w14:textId="1DC7ADF2" w:rsidR="00192BBE" w:rsidRPr="00ED2CA3" w:rsidRDefault="00192BBE" w:rsidP="00192BBE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Номер записи условия</w:t>
            </w:r>
          </w:p>
        </w:tc>
        <w:tc>
          <w:tcPr>
            <w:tcW w:w="1375" w:type="dxa"/>
            <w:shd w:val="clear" w:color="auto" w:fill="DBE5F1" w:themeFill="accent1" w:themeFillTint="33"/>
          </w:tcPr>
          <w:p w14:paraId="77D7E079" w14:textId="37B53FF8" w:rsidR="00192BBE" w:rsidRPr="00FA7231" w:rsidRDefault="00192BBE" w:rsidP="00192BBE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 w:rsidRPr="00192BBE">
              <w:rPr>
                <w:rFonts w:ascii="Arial" w:hAnsi="Arial" w:cs="Arial"/>
                <w:color w:val="000000"/>
                <w:sz w:val="20"/>
                <w:lang w:val="en-US"/>
              </w:rPr>
              <w:t>CHAR</w:t>
            </w:r>
            <w:r w:rsidRPr="00FA7231">
              <w:rPr>
                <w:rFonts w:ascii="Arial" w:hAnsi="Arial" w:cs="Arial"/>
                <w:color w:val="000000"/>
                <w:sz w:val="20"/>
              </w:rPr>
              <w:t xml:space="preserve"> (12)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2FCB6BFB" w14:textId="77777777" w:rsidR="00192BBE" w:rsidRPr="00FA7231" w:rsidRDefault="00192BBE" w:rsidP="00192BBE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16" w:type="dxa"/>
            <w:shd w:val="clear" w:color="auto" w:fill="DBE5F1" w:themeFill="accent1" w:themeFillTint="33"/>
          </w:tcPr>
          <w:p w14:paraId="29FA56EC" w14:textId="77777777" w:rsidR="00192BBE" w:rsidRPr="00FA7231" w:rsidRDefault="00192BBE" w:rsidP="00192BBE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09C1310E" w14:textId="77777777" w:rsidTr="002A4A66">
        <w:tc>
          <w:tcPr>
            <w:tcW w:w="1667" w:type="dxa"/>
            <w:shd w:val="clear" w:color="auto" w:fill="DBE5F1" w:themeFill="accent1" w:themeFillTint="33"/>
            <w:vAlign w:val="center"/>
          </w:tcPr>
          <w:p w14:paraId="14AB7C47" w14:textId="00A6C9FD" w:rsidR="00EC60D9" w:rsidRPr="00FA7231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BURKS</w:t>
            </w:r>
          </w:p>
        </w:tc>
        <w:tc>
          <w:tcPr>
            <w:tcW w:w="3133" w:type="dxa"/>
            <w:shd w:val="clear" w:color="auto" w:fill="DBE5F1" w:themeFill="accent1" w:themeFillTint="33"/>
            <w:vAlign w:val="center"/>
          </w:tcPr>
          <w:p w14:paraId="11CB5C27" w14:textId="199F9833" w:rsidR="00EC60D9" w:rsidRPr="00ED2CA3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color w:val="000000"/>
                <w:sz w:val="20"/>
                <w:szCs w:val="20"/>
              </w:rPr>
              <w:t>Балансовая единица</w:t>
            </w:r>
          </w:p>
        </w:tc>
        <w:tc>
          <w:tcPr>
            <w:tcW w:w="1375" w:type="dxa"/>
            <w:shd w:val="clear" w:color="auto" w:fill="DBE5F1" w:themeFill="accent1" w:themeFillTint="33"/>
            <w:vAlign w:val="center"/>
          </w:tcPr>
          <w:p w14:paraId="419B0C06" w14:textId="5468A5D4" w:rsidR="00EC60D9" w:rsidRPr="005E1200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</w:t>
            </w:r>
            <w:r w:rsidRPr="00FA7231">
              <w:rPr>
                <w:rFonts w:ascii="Arial" w:hAnsi="Arial" w:cs="Arial"/>
                <w:color w:val="000000"/>
                <w:sz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</w:rPr>
              <w:t>4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7429236F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  <w:shd w:val="clear" w:color="auto" w:fill="DBE5F1" w:themeFill="accent1" w:themeFillTint="33"/>
            <w:vAlign w:val="center"/>
          </w:tcPr>
          <w:p w14:paraId="694150AF" w14:textId="106FEAAB" w:rsidR="00EC60D9" w:rsidRPr="00EC60D9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C60D9">
              <w:rPr>
                <w:rFonts w:ascii="Arial" w:eastAsiaTheme="minorHAnsi" w:hAnsi="Arial" w:cs="Arial"/>
                <w:sz w:val="20"/>
              </w:rPr>
              <w:t>C_T001</w:t>
            </w:r>
          </w:p>
        </w:tc>
      </w:tr>
      <w:tr w:rsidR="00EC60D9" w:rsidRPr="00A33FEF" w14:paraId="47D7ED5C" w14:textId="77777777" w:rsidTr="002A4A66">
        <w:tc>
          <w:tcPr>
            <w:tcW w:w="1667" w:type="dxa"/>
            <w:shd w:val="clear" w:color="auto" w:fill="DBE5F1" w:themeFill="accent1" w:themeFillTint="33"/>
            <w:vAlign w:val="center"/>
          </w:tcPr>
          <w:p w14:paraId="538393A4" w14:textId="1A9E933B" w:rsidR="00EC60D9" w:rsidRPr="00ED2CA3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WERKS</w:t>
            </w:r>
          </w:p>
        </w:tc>
        <w:tc>
          <w:tcPr>
            <w:tcW w:w="3133" w:type="dxa"/>
            <w:shd w:val="clear" w:color="auto" w:fill="DBE5F1" w:themeFill="accent1" w:themeFillTint="33"/>
            <w:vAlign w:val="center"/>
          </w:tcPr>
          <w:p w14:paraId="79C3E533" w14:textId="5082EDFA" w:rsidR="00EC60D9" w:rsidRPr="00ED2CA3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color w:val="000000"/>
                <w:sz w:val="20"/>
                <w:szCs w:val="20"/>
              </w:rPr>
              <w:t>Завод</w:t>
            </w:r>
          </w:p>
        </w:tc>
        <w:tc>
          <w:tcPr>
            <w:tcW w:w="1375" w:type="dxa"/>
            <w:shd w:val="clear" w:color="auto" w:fill="DBE5F1" w:themeFill="accent1" w:themeFillTint="33"/>
            <w:vAlign w:val="center"/>
          </w:tcPr>
          <w:p w14:paraId="6B3CC192" w14:textId="4DAEA369" w:rsidR="00EC60D9" w:rsidRPr="005E1200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 (</w:t>
            </w:r>
            <w:r>
              <w:rPr>
                <w:rFonts w:ascii="Arial" w:hAnsi="Arial" w:cs="Arial"/>
                <w:color w:val="000000"/>
                <w:sz w:val="20"/>
              </w:rPr>
              <w:t>4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14DAFB8C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  <w:shd w:val="clear" w:color="auto" w:fill="DBE5F1" w:themeFill="accent1" w:themeFillTint="33"/>
            <w:vAlign w:val="center"/>
          </w:tcPr>
          <w:p w14:paraId="2FF0E6ED" w14:textId="308A609D" w:rsidR="00EC60D9" w:rsidRPr="00EC60D9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C60D9">
              <w:rPr>
                <w:rFonts w:ascii="Arial" w:eastAsiaTheme="minorHAnsi" w:hAnsi="Arial" w:cs="Arial"/>
                <w:sz w:val="20"/>
              </w:rPr>
              <w:t>H_T001W</w:t>
            </w:r>
          </w:p>
        </w:tc>
      </w:tr>
      <w:tr w:rsidR="00EC60D9" w:rsidRPr="00A33FEF" w14:paraId="15D6559F" w14:textId="77777777" w:rsidTr="002A4A66">
        <w:tc>
          <w:tcPr>
            <w:tcW w:w="1667" w:type="dxa"/>
            <w:shd w:val="clear" w:color="auto" w:fill="DBE5F1" w:themeFill="accent1" w:themeFillTint="33"/>
            <w:vAlign w:val="center"/>
          </w:tcPr>
          <w:p w14:paraId="41B9C567" w14:textId="49F0601B" w:rsidR="00EC60D9" w:rsidRPr="00ED2CA3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MATNR</w:t>
            </w:r>
          </w:p>
        </w:tc>
        <w:tc>
          <w:tcPr>
            <w:tcW w:w="3133" w:type="dxa"/>
            <w:shd w:val="clear" w:color="auto" w:fill="DBE5F1" w:themeFill="accent1" w:themeFillTint="33"/>
            <w:vAlign w:val="center"/>
          </w:tcPr>
          <w:p w14:paraId="0ED6D83D" w14:textId="25A3CA85" w:rsidR="00EC60D9" w:rsidRPr="00ED2CA3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color w:val="000000"/>
                <w:sz w:val="20"/>
                <w:szCs w:val="20"/>
              </w:rPr>
              <w:t>Код ОЗМ</w:t>
            </w:r>
          </w:p>
        </w:tc>
        <w:tc>
          <w:tcPr>
            <w:tcW w:w="1375" w:type="dxa"/>
            <w:shd w:val="clear" w:color="auto" w:fill="DBE5F1" w:themeFill="accent1" w:themeFillTint="33"/>
            <w:vAlign w:val="center"/>
          </w:tcPr>
          <w:p w14:paraId="63324B23" w14:textId="65682A1F" w:rsidR="00EC60D9" w:rsidRPr="005E1200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 (</w:t>
            </w:r>
            <w:r>
              <w:rPr>
                <w:rFonts w:ascii="Arial" w:hAnsi="Arial" w:cs="Arial"/>
                <w:color w:val="000000"/>
                <w:sz w:val="20"/>
              </w:rPr>
              <w:t>40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1B7979A6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  <w:shd w:val="clear" w:color="auto" w:fill="DBE5F1" w:themeFill="accent1" w:themeFillTint="33"/>
            <w:vAlign w:val="center"/>
          </w:tcPr>
          <w:p w14:paraId="1E3C996B" w14:textId="47A92D3E" w:rsidR="00EC60D9" w:rsidRPr="00EC60D9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  <w:r w:rsidRPr="00EC60D9">
              <w:rPr>
                <w:rFonts w:ascii="Arial" w:eastAsiaTheme="minorHAnsi" w:hAnsi="Arial" w:cs="Arial"/>
                <w:sz w:val="20"/>
              </w:rPr>
              <w:t>MAT1</w:t>
            </w:r>
          </w:p>
        </w:tc>
      </w:tr>
      <w:tr w:rsidR="00EC60D9" w:rsidRPr="00A33FEF" w14:paraId="06B512BF" w14:textId="77777777" w:rsidTr="002A4A66">
        <w:tc>
          <w:tcPr>
            <w:tcW w:w="1667" w:type="dxa"/>
            <w:shd w:val="clear" w:color="auto" w:fill="DBE5F1" w:themeFill="accent1" w:themeFillTint="33"/>
          </w:tcPr>
          <w:p w14:paraId="5A9F6DA2" w14:textId="179D1A93" w:rsidR="00EC60D9" w:rsidRPr="00ED2CA3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ZKSCHL</w:t>
            </w:r>
          </w:p>
        </w:tc>
        <w:tc>
          <w:tcPr>
            <w:tcW w:w="3133" w:type="dxa"/>
            <w:shd w:val="clear" w:color="auto" w:fill="DBE5F1" w:themeFill="accent1" w:themeFillTint="33"/>
          </w:tcPr>
          <w:p w14:paraId="313DB486" w14:textId="01112D1B" w:rsidR="00EC60D9" w:rsidRPr="00ED2CA3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Вид условия</w:t>
            </w:r>
          </w:p>
        </w:tc>
        <w:tc>
          <w:tcPr>
            <w:tcW w:w="1375" w:type="dxa"/>
            <w:shd w:val="clear" w:color="auto" w:fill="DBE5F1" w:themeFill="accent1" w:themeFillTint="33"/>
          </w:tcPr>
          <w:p w14:paraId="274335E6" w14:textId="35F467CE" w:rsidR="00EC60D9" w:rsidRPr="00D840B8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 (</w:t>
            </w:r>
            <w:r>
              <w:rPr>
                <w:rFonts w:ascii="Arial" w:hAnsi="Arial" w:cs="Arial"/>
                <w:color w:val="000000"/>
                <w:sz w:val="20"/>
              </w:rPr>
              <w:t>4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58777B64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  <w:shd w:val="clear" w:color="auto" w:fill="DBE5F1" w:themeFill="accent1" w:themeFillTint="33"/>
            <w:vAlign w:val="center"/>
          </w:tcPr>
          <w:p w14:paraId="7AC58610" w14:textId="067C44B0" w:rsidR="00EC60D9" w:rsidRPr="00EC60D9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Z_KSCHL</w:t>
            </w:r>
          </w:p>
        </w:tc>
      </w:tr>
      <w:tr w:rsidR="00EC60D9" w:rsidRPr="00A33FEF" w14:paraId="63240A44" w14:textId="77777777" w:rsidTr="00B9375F">
        <w:tc>
          <w:tcPr>
            <w:tcW w:w="1667" w:type="dxa"/>
            <w:shd w:val="clear" w:color="auto" w:fill="auto"/>
          </w:tcPr>
          <w:p w14:paraId="6B9CD179" w14:textId="0AFC2507" w:rsidR="00EC60D9" w:rsidRPr="00E47766" w:rsidRDefault="00EC60D9" w:rsidP="00EC60D9">
            <w:pPr>
              <w:spacing w:before="100" w:beforeAutospacing="1"/>
              <w:rPr>
                <w:rFonts w:ascii="Arial" w:hAnsi="Arial" w:cs="Arial"/>
                <w:strike/>
                <w:color w:val="000000"/>
                <w:sz w:val="20"/>
                <w:szCs w:val="20"/>
                <w:highlight w:val="red"/>
                <w:lang w:val="en-US"/>
              </w:rPr>
            </w:pPr>
            <w:r w:rsidRPr="00E47766">
              <w:rPr>
                <w:rFonts w:ascii="Arial" w:hAnsi="Arial" w:cs="Arial"/>
                <w:strike/>
                <w:sz w:val="20"/>
                <w:szCs w:val="20"/>
                <w:highlight w:val="red"/>
              </w:rPr>
              <w:t>NAME1</w:t>
            </w:r>
          </w:p>
        </w:tc>
        <w:tc>
          <w:tcPr>
            <w:tcW w:w="3133" w:type="dxa"/>
            <w:shd w:val="clear" w:color="auto" w:fill="auto"/>
          </w:tcPr>
          <w:p w14:paraId="7A1CEF9C" w14:textId="06252436" w:rsidR="00EC60D9" w:rsidRPr="00E47766" w:rsidRDefault="00EC60D9" w:rsidP="00EC60D9">
            <w:pPr>
              <w:spacing w:before="100" w:beforeAutospacing="1"/>
              <w:rPr>
                <w:rFonts w:ascii="Arial" w:hAnsi="Arial" w:cs="Arial"/>
                <w:strike/>
                <w:color w:val="000000"/>
                <w:sz w:val="20"/>
                <w:szCs w:val="20"/>
                <w:highlight w:val="red"/>
              </w:rPr>
            </w:pPr>
            <w:r w:rsidRPr="00E47766">
              <w:rPr>
                <w:rFonts w:ascii="Arial" w:hAnsi="Arial" w:cs="Arial"/>
                <w:strike/>
                <w:sz w:val="20"/>
                <w:szCs w:val="20"/>
                <w:highlight w:val="red"/>
              </w:rPr>
              <w:t>Наименование условия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4321402A" w14:textId="4A7EE742" w:rsidR="00EC60D9" w:rsidRPr="00E47766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strike/>
                <w:color w:val="000000"/>
                <w:sz w:val="20"/>
                <w:highlight w:val="red"/>
                <w:lang w:val="en-US"/>
              </w:rPr>
            </w:pPr>
            <w:r w:rsidRPr="00E47766">
              <w:rPr>
                <w:rFonts w:ascii="Arial" w:hAnsi="Arial" w:cs="Arial"/>
                <w:strike/>
                <w:color w:val="000000"/>
                <w:sz w:val="20"/>
                <w:highlight w:val="red"/>
                <w:lang w:val="en-US"/>
              </w:rPr>
              <w:t>CHAR (</w:t>
            </w:r>
            <w:r w:rsidRPr="00E47766">
              <w:rPr>
                <w:rFonts w:ascii="Arial" w:hAnsi="Arial" w:cs="Arial"/>
                <w:strike/>
                <w:color w:val="000000"/>
                <w:sz w:val="20"/>
                <w:highlight w:val="red"/>
              </w:rPr>
              <w:t>25</w:t>
            </w:r>
            <w:r w:rsidRPr="00E47766">
              <w:rPr>
                <w:rFonts w:ascii="Arial" w:hAnsi="Arial" w:cs="Arial"/>
                <w:strike/>
                <w:color w:val="000000"/>
                <w:sz w:val="20"/>
                <w:highlight w:val="red"/>
                <w:lang w:val="en-US"/>
              </w:rPr>
              <w:t>)</w:t>
            </w:r>
          </w:p>
        </w:tc>
        <w:tc>
          <w:tcPr>
            <w:tcW w:w="2110" w:type="dxa"/>
            <w:shd w:val="clear" w:color="auto" w:fill="auto"/>
          </w:tcPr>
          <w:p w14:paraId="6DA754E9" w14:textId="77777777" w:rsidR="00EC60D9" w:rsidRPr="00E47766" w:rsidRDefault="00EC60D9" w:rsidP="00EC60D9">
            <w:pPr>
              <w:spacing w:before="100" w:beforeAutospacing="1"/>
              <w:rPr>
                <w:rFonts w:ascii="Arial" w:hAnsi="Arial" w:cs="Arial"/>
                <w:strike/>
                <w:color w:val="000000"/>
                <w:sz w:val="20"/>
                <w:highlight w:val="red"/>
                <w:lang w:val="en-US"/>
              </w:rPr>
            </w:pPr>
          </w:p>
        </w:tc>
        <w:tc>
          <w:tcPr>
            <w:tcW w:w="1916" w:type="dxa"/>
            <w:shd w:val="clear" w:color="auto" w:fill="auto"/>
          </w:tcPr>
          <w:p w14:paraId="47715DB0" w14:textId="77777777" w:rsidR="00EC60D9" w:rsidRPr="00E47766" w:rsidRDefault="00EC60D9" w:rsidP="00EC60D9">
            <w:pPr>
              <w:spacing w:before="100" w:beforeAutospacing="1"/>
              <w:rPr>
                <w:rFonts w:ascii="Arial" w:hAnsi="Arial" w:cs="Arial"/>
                <w:strike/>
                <w:color w:val="000000"/>
                <w:sz w:val="20"/>
                <w:highlight w:val="red"/>
              </w:rPr>
            </w:pPr>
          </w:p>
        </w:tc>
      </w:tr>
      <w:tr w:rsidR="00EC60D9" w:rsidRPr="00A33FEF" w14:paraId="39635D54" w14:textId="77777777" w:rsidTr="00F22CC4">
        <w:tc>
          <w:tcPr>
            <w:tcW w:w="1667" w:type="dxa"/>
          </w:tcPr>
          <w:p w14:paraId="78AAD107" w14:textId="1469D8E9" w:rsidR="00EC60D9" w:rsidRPr="00ED2CA3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DATAB</w:t>
            </w:r>
          </w:p>
        </w:tc>
        <w:tc>
          <w:tcPr>
            <w:tcW w:w="3133" w:type="dxa"/>
            <w:shd w:val="clear" w:color="auto" w:fill="auto"/>
          </w:tcPr>
          <w:p w14:paraId="4C220330" w14:textId="00A14C08" w:rsidR="00EC60D9" w:rsidRPr="00F22CC4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Действительно с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4FE115D6" w14:textId="54E627E5" w:rsidR="00EC60D9" w:rsidRPr="00192BBE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DATS (8)</w:t>
            </w:r>
          </w:p>
        </w:tc>
        <w:tc>
          <w:tcPr>
            <w:tcW w:w="2110" w:type="dxa"/>
          </w:tcPr>
          <w:p w14:paraId="090FA4F0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383737C5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1832622B" w14:textId="77777777" w:rsidTr="00F22CC4">
        <w:tc>
          <w:tcPr>
            <w:tcW w:w="1667" w:type="dxa"/>
          </w:tcPr>
          <w:p w14:paraId="34003469" w14:textId="66254B74" w:rsidR="00EC60D9" w:rsidRPr="00ED2CA3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D2C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DATBI</w:t>
            </w:r>
          </w:p>
        </w:tc>
        <w:tc>
          <w:tcPr>
            <w:tcW w:w="3133" w:type="dxa"/>
            <w:shd w:val="clear" w:color="auto" w:fill="auto"/>
          </w:tcPr>
          <w:p w14:paraId="06E77245" w14:textId="2D0FEBB6" w:rsidR="00EC60D9" w:rsidRPr="00F22CC4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Действительно по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78177789" w14:textId="5FC34ED4" w:rsidR="00EC60D9" w:rsidRPr="00192BBE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DATS (8)</w:t>
            </w:r>
          </w:p>
        </w:tc>
        <w:tc>
          <w:tcPr>
            <w:tcW w:w="2110" w:type="dxa"/>
          </w:tcPr>
          <w:p w14:paraId="3751C4FF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56FF38C9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4C751169" w14:textId="77777777" w:rsidTr="00F22CC4">
        <w:tc>
          <w:tcPr>
            <w:tcW w:w="1667" w:type="dxa"/>
          </w:tcPr>
          <w:p w14:paraId="5FECDBB8" w14:textId="388C1210" w:rsidR="00EC60D9" w:rsidRPr="00ED2CA3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ZSTATUS</w:t>
            </w:r>
          </w:p>
        </w:tc>
        <w:tc>
          <w:tcPr>
            <w:tcW w:w="3133" w:type="dxa"/>
            <w:shd w:val="clear" w:color="auto" w:fill="auto"/>
          </w:tcPr>
          <w:p w14:paraId="1CB6025B" w14:textId="2A14FC17" w:rsidR="00EC60D9" w:rsidRPr="00F22CC4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Статус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0D850EBD" w14:textId="28F50921" w:rsidR="00EC60D9" w:rsidRPr="00192BBE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(2)</w:t>
            </w:r>
          </w:p>
        </w:tc>
        <w:tc>
          <w:tcPr>
            <w:tcW w:w="2110" w:type="dxa"/>
          </w:tcPr>
          <w:p w14:paraId="44932C8C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5D20C010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05082251" w14:textId="77777777" w:rsidTr="00F22CC4">
        <w:tc>
          <w:tcPr>
            <w:tcW w:w="1667" w:type="dxa"/>
          </w:tcPr>
          <w:p w14:paraId="75DA268D" w14:textId="1E0FD3A7" w:rsidR="00EC60D9" w:rsidRPr="00F22CC4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ZPRICE</w:t>
            </w:r>
          </w:p>
        </w:tc>
        <w:tc>
          <w:tcPr>
            <w:tcW w:w="3133" w:type="dxa"/>
            <w:shd w:val="clear" w:color="auto" w:fill="auto"/>
          </w:tcPr>
          <w:p w14:paraId="4D05DA72" w14:textId="6037694F" w:rsidR="00EC60D9" w:rsidRPr="00F22CC4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Цена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749A1E8E" w14:textId="224FEFD2" w:rsidR="00EC60D9" w:rsidRPr="00192BBE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CURR (11,2)</w:t>
            </w:r>
          </w:p>
        </w:tc>
        <w:tc>
          <w:tcPr>
            <w:tcW w:w="2110" w:type="dxa"/>
          </w:tcPr>
          <w:p w14:paraId="579310F1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3FFDC1FF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0AF0942A" w14:textId="77777777" w:rsidTr="00F22CC4">
        <w:tc>
          <w:tcPr>
            <w:tcW w:w="1667" w:type="dxa"/>
          </w:tcPr>
          <w:p w14:paraId="4229BCB1" w14:textId="1038D7F2" w:rsidR="00EC60D9" w:rsidRPr="00ED2CA3" w:rsidRDefault="000414A2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BPR</w:t>
            </w:r>
          </w:p>
        </w:tc>
        <w:tc>
          <w:tcPr>
            <w:tcW w:w="3133" w:type="dxa"/>
            <w:shd w:val="clear" w:color="auto" w:fill="auto"/>
          </w:tcPr>
          <w:p w14:paraId="56389A15" w14:textId="3D7453FE" w:rsidR="00EC60D9" w:rsidRPr="00F22CC4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Базовая цена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47BF1EB" w14:textId="1D2F3543" w:rsidR="00EC60D9" w:rsidRPr="00192BBE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CURR (11,2)</w:t>
            </w:r>
          </w:p>
        </w:tc>
        <w:tc>
          <w:tcPr>
            <w:tcW w:w="2110" w:type="dxa"/>
          </w:tcPr>
          <w:p w14:paraId="31FC997E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42993770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003F5B38" w14:textId="77777777" w:rsidTr="0061652D">
        <w:tc>
          <w:tcPr>
            <w:tcW w:w="1667" w:type="dxa"/>
            <w:vAlign w:val="center"/>
          </w:tcPr>
          <w:p w14:paraId="1B173DBE" w14:textId="32C70C8B" w:rsidR="00EC60D9" w:rsidRPr="00F22CC4" w:rsidRDefault="00EC60D9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WAERS</w:t>
            </w:r>
          </w:p>
        </w:tc>
        <w:tc>
          <w:tcPr>
            <w:tcW w:w="3133" w:type="dxa"/>
            <w:shd w:val="clear" w:color="auto" w:fill="auto"/>
          </w:tcPr>
          <w:p w14:paraId="65A854AC" w14:textId="1938FF19" w:rsidR="00EC60D9" w:rsidRPr="00F22CC4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Валюта базовой цены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05C54299" w14:textId="0BE61AD2" w:rsidR="00EC60D9" w:rsidRPr="00192BBE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CUKY (5)</w:t>
            </w:r>
          </w:p>
        </w:tc>
        <w:tc>
          <w:tcPr>
            <w:tcW w:w="2110" w:type="dxa"/>
          </w:tcPr>
          <w:p w14:paraId="7B98A193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297B74DF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709B751C" w14:textId="77777777" w:rsidTr="0061652D">
        <w:tc>
          <w:tcPr>
            <w:tcW w:w="1667" w:type="dxa"/>
            <w:vAlign w:val="center"/>
          </w:tcPr>
          <w:p w14:paraId="3B51F9ED" w14:textId="3A9F2A50" w:rsidR="00EC60D9" w:rsidRPr="00F22CC4" w:rsidRDefault="00EC60D9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KMEIN</w:t>
            </w:r>
          </w:p>
        </w:tc>
        <w:tc>
          <w:tcPr>
            <w:tcW w:w="3133" w:type="dxa"/>
            <w:shd w:val="clear" w:color="auto" w:fill="auto"/>
          </w:tcPr>
          <w:p w14:paraId="52EDBEEE" w14:textId="07271CCD" w:rsidR="00EC60D9" w:rsidRPr="00F22CC4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ЕИЦ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05C29565" w14:textId="28739519" w:rsidR="00EC60D9" w:rsidRPr="00192BBE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(3)</w:t>
            </w:r>
          </w:p>
        </w:tc>
        <w:tc>
          <w:tcPr>
            <w:tcW w:w="2110" w:type="dxa"/>
          </w:tcPr>
          <w:p w14:paraId="14E9EA82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6CD63426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7C2EC191" w14:textId="77777777" w:rsidTr="0061652D">
        <w:tc>
          <w:tcPr>
            <w:tcW w:w="1667" w:type="dxa"/>
            <w:vAlign w:val="center"/>
          </w:tcPr>
          <w:p w14:paraId="2B78137A" w14:textId="13C06008" w:rsidR="00EC60D9" w:rsidRPr="00F22CC4" w:rsidRDefault="00EC60D9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KPEIN</w:t>
            </w:r>
          </w:p>
        </w:tc>
        <w:tc>
          <w:tcPr>
            <w:tcW w:w="3133" w:type="dxa"/>
            <w:shd w:val="clear" w:color="auto" w:fill="auto"/>
          </w:tcPr>
          <w:p w14:paraId="388FFF7F" w14:textId="5E1D6623" w:rsidR="00EC60D9" w:rsidRPr="00192BBE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Единица цены условия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07496C41" w14:textId="6D12B625" w:rsidR="00EC60D9" w:rsidRPr="00192BBE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DEC (5)</w:t>
            </w:r>
          </w:p>
        </w:tc>
        <w:tc>
          <w:tcPr>
            <w:tcW w:w="2110" w:type="dxa"/>
          </w:tcPr>
          <w:p w14:paraId="26CAA72C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477C073E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1EC893FA" w14:textId="77777777" w:rsidTr="0061652D">
        <w:tc>
          <w:tcPr>
            <w:tcW w:w="1667" w:type="dxa"/>
            <w:vAlign w:val="center"/>
          </w:tcPr>
          <w:p w14:paraId="7017ECB1" w14:textId="1670B81F" w:rsidR="00EC60D9" w:rsidRPr="00F22CC4" w:rsidRDefault="00EC60D9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ZDATE1</w:t>
            </w:r>
          </w:p>
        </w:tc>
        <w:tc>
          <w:tcPr>
            <w:tcW w:w="3133" w:type="dxa"/>
            <w:shd w:val="clear" w:color="auto" w:fill="auto"/>
          </w:tcPr>
          <w:p w14:paraId="60E02880" w14:textId="396178C3" w:rsidR="00EC60D9" w:rsidRPr="00F22CC4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Дата включения в перечень</w:t>
            </w:r>
          </w:p>
        </w:tc>
        <w:tc>
          <w:tcPr>
            <w:tcW w:w="1375" w:type="dxa"/>
            <w:shd w:val="clear" w:color="auto" w:fill="auto"/>
          </w:tcPr>
          <w:p w14:paraId="127EAD6A" w14:textId="3BA3E722" w:rsidR="00EC60D9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0F7FE4">
              <w:rPr>
                <w:rFonts w:ascii="Arial" w:eastAsiaTheme="minorHAnsi" w:hAnsi="Arial" w:cs="Arial"/>
                <w:sz w:val="20"/>
                <w:szCs w:val="20"/>
              </w:rPr>
              <w:t>DATS (8)</w:t>
            </w:r>
          </w:p>
        </w:tc>
        <w:tc>
          <w:tcPr>
            <w:tcW w:w="2110" w:type="dxa"/>
          </w:tcPr>
          <w:p w14:paraId="20CF791A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526599C2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6759FB8C" w14:textId="77777777" w:rsidTr="0061652D">
        <w:tc>
          <w:tcPr>
            <w:tcW w:w="1667" w:type="dxa"/>
            <w:vAlign w:val="center"/>
          </w:tcPr>
          <w:p w14:paraId="0548F5F4" w14:textId="4966984D" w:rsidR="00EC60D9" w:rsidRPr="00F22CC4" w:rsidRDefault="00EC60D9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ZDATE2</w:t>
            </w:r>
          </w:p>
        </w:tc>
        <w:tc>
          <w:tcPr>
            <w:tcW w:w="3133" w:type="dxa"/>
            <w:shd w:val="clear" w:color="auto" w:fill="auto"/>
          </w:tcPr>
          <w:p w14:paraId="5B1051C7" w14:textId="50F4EFE1" w:rsidR="00EC60D9" w:rsidRPr="00F22CC4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Фактическая д</w:t>
            </w: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ата расценки</w:t>
            </w:r>
          </w:p>
        </w:tc>
        <w:tc>
          <w:tcPr>
            <w:tcW w:w="1375" w:type="dxa"/>
            <w:shd w:val="clear" w:color="auto" w:fill="auto"/>
          </w:tcPr>
          <w:p w14:paraId="1C1E2BB7" w14:textId="19E6D52D" w:rsidR="00EC60D9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0F7FE4">
              <w:rPr>
                <w:rFonts w:ascii="Arial" w:eastAsiaTheme="minorHAnsi" w:hAnsi="Arial" w:cs="Arial"/>
                <w:sz w:val="20"/>
                <w:szCs w:val="20"/>
              </w:rPr>
              <w:t>DATS (8)</w:t>
            </w:r>
          </w:p>
        </w:tc>
        <w:tc>
          <w:tcPr>
            <w:tcW w:w="2110" w:type="dxa"/>
          </w:tcPr>
          <w:p w14:paraId="4C7FDEF3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6098F774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7940C020" w14:textId="77777777" w:rsidTr="0061652D">
        <w:tc>
          <w:tcPr>
            <w:tcW w:w="1667" w:type="dxa"/>
            <w:vAlign w:val="center"/>
          </w:tcPr>
          <w:p w14:paraId="4099EBEC" w14:textId="236926B2" w:rsidR="00EC60D9" w:rsidRPr="00F22CC4" w:rsidRDefault="00EC60D9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ZLOGIN1</w:t>
            </w:r>
          </w:p>
        </w:tc>
        <w:tc>
          <w:tcPr>
            <w:tcW w:w="3133" w:type="dxa"/>
            <w:shd w:val="clear" w:color="auto" w:fill="auto"/>
          </w:tcPr>
          <w:p w14:paraId="6BFCA448" w14:textId="3DA3E479" w:rsidR="00EC60D9" w:rsidRPr="00F22CC4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F528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ФИО пользователя, определившего цену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6375F68" w14:textId="0EE88C22" w:rsidR="00EC60D9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lang w:val="en-US"/>
              </w:rPr>
              <w:t>CHAR (12)</w:t>
            </w:r>
          </w:p>
        </w:tc>
        <w:tc>
          <w:tcPr>
            <w:tcW w:w="2110" w:type="dxa"/>
          </w:tcPr>
          <w:p w14:paraId="2553FF5C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22783973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0F514720" w14:textId="77777777" w:rsidTr="0061652D">
        <w:tc>
          <w:tcPr>
            <w:tcW w:w="1667" w:type="dxa"/>
            <w:vAlign w:val="center"/>
          </w:tcPr>
          <w:p w14:paraId="4A70C5E1" w14:textId="02B70CE9" w:rsidR="00EC60D9" w:rsidRPr="00F22CC4" w:rsidRDefault="00EC60D9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ZDATE3</w:t>
            </w:r>
          </w:p>
        </w:tc>
        <w:tc>
          <w:tcPr>
            <w:tcW w:w="3133" w:type="dxa"/>
            <w:shd w:val="clear" w:color="auto" w:fill="auto"/>
          </w:tcPr>
          <w:p w14:paraId="63643289" w14:textId="23EC55A5" w:rsidR="00EC60D9" w:rsidRPr="005F5282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Дата утверждения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цены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15F39DE5" w14:textId="3B93BF19" w:rsidR="00EC60D9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DATS (8)</w:t>
            </w:r>
          </w:p>
        </w:tc>
        <w:tc>
          <w:tcPr>
            <w:tcW w:w="2110" w:type="dxa"/>
          </w:tcPr>
          <w:p w14:paraId="3DFD11CA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30A043AE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5AF940E0" w14:textId="77777777" w:rsidTr="0061652D">
        <w:tc>
          <w:tcPr>
            <w:tcW w:w="1667" w:type="dxa"/>
            <w:vAlign w:val="center"/>
          </w:tcPr>
          <w:p w14:paraId="2B104746" w14:textId="18B35724" w:rsidR="00EC60D9" w:rsidRDefault="00EC60D9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ZLOGIN2</w:t>
            </w:r>
          </w:p>
        </w:tc>
        <w:tc>
          <w:tcPr>
            <w:tcW w:w="3133" w:type="dxa"/>
            <w:shd w:val="clear" w:color="auto" w:fill="auto"/>
          </w:tcPr>
          <w:p w14:paraId="2A8B22A5" w14:textId="4795ED33" w:rsidR="00EC60D9" w:rsidRPr="00192BBE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F528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ФИО пользователя утвердившего цену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36BCE218" w14:textId="272A2E4C" w:rsidR="00EC60D9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lang w:val="en-US"/>
              </w:rPr>
              <w:t>CHAR (12)</w:t>
            </w:r>
          </w:p>
        </w:tc>
        <w:tc>
          <w:tcPr>
            <w:tcW w:w="2110" w:type="dxa"/>
          </w:tcPr>
          <w:p w14:paraId="073A7782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69075FF6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080CAD17" w14:textId="77777777" w:rsidTr="0061652D">
        <w:tc>
          <w:tcPr>
            <w:tcW w:w="1667" w:type="dxa"/>
            <w:vAlign w:val="center"/>
          </w:tcPr>
          <w:p w14:paraId="6FCB334A" w14:textId="3F78126D" w:rsidR="00EC60D9" w:rsidRDefault="00EC60D9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ZBPAM</w:t>
            </w:r>
          </w:p>
        </w:tc>
        <w:tc>
          <w:tcPr>
            <w:tcW w:w="3133" w:type="dxa"/>
            <w:shd w:val="clear" w:color="auto" w:fill="auto"/>
          </w:tcPr>
          <w:p w14:paraId="617B95FE" w14:textId="7F4B0208" w:rsidR="00EC60D9" w:rsidRPr="00A934A1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934A1">
              <w:rPr>
                <w:rFonts w:ascii="Arial" w:hAnsi="Arial" w:cs="Arial"/>
                <w:color w:val="000000"/>
                <w:sz w:val="20"/>
              </w:rPr>
              <w:t>Способ присвоения базовой цены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D3611B4" w14:textId="1AA0131D" w:rsidR="00EC60D9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2</w:t>
            </w: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)</w:t>
            </w:r>
          </w:p>
        </w:tc>
        <w:tc>
          <w:tcPr>
            <w:tcW w:w="2110" w:type="dxa"/>
          </w:tcPr>
          <w:p w14:paraId="7E521DD3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2F4F1606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0DFA69D9" w14:textId="77777777" w:rsidTr="0061652D">
        <w:tc>
          <w:tcPr>
            <w:tcW w:w="1667" w:type="dxa"/>
            <w:vAlign w:val="center"/>
          </w:tcPr>
          <w:p w14:paraId="5D62363F" w14:textId="2E06832F" w:rsidR="00EC60D9" w:rsidRDefault="00EC60D9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ZCOTNR</w:t>
            </w:r>
          </w:p>
        </w:tc>
        <w:tc>
          <w:tcPr>
            <w:tcW w:w="3133" w:type="dxa"/>
            <w:shd w:val="clear" w:color="auto" w:fill="auto"/>
          </w:tcPr>
          <w:p w14:paraId="1BC7ECD9" w14:textId="6F9EE97E" w:rsidR="00EC60D9" w:rsidRPr="00192BBE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Договор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FD61221" w14:textId="1F0D3F8E" w:rsidR="00EC60D9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10</w:t>
            </w: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)</w:t>
            </w:r>
          </w:p>
        </w:tc>
        <w:tc>
          <w:tcPr>
            <w:tcW w:w="2110" w:type="dxa"/>
          </w:tcPr>
          <w:p w14:paraId="328258E7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4D995262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1F2103DA" w14:textId="77777777" w:rsidTr="0061652D">
        <w:tc>
          <w:tcPr>
            <w:tcW w:w="1667" w:type="dxa"/>
            <w:vAlign w:val="center"/>
          </w:tcPr>
          <w:p w14:paraId="3C225318" w14:textId="54B26FC7" w:rsidR="00EC60D9" w:rsidRPr="000102E7" w:rsidRDefault="00EC60D9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102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ZNO</w:t>
            </w:r>
          </w:p>
        </w:tc>
        <w:tc>
          <w:tcPr>
            <w:tcW w:w="3133" w:type="dxa"/>
            <w:shd w:val="clear" w:color="auto" w:fill="auto"/>
          </w:tcPr>
          <w:p w14:paraId="0BDA899A" w14:textId="4DC7819B" w:rsidR="00EC60D9" w:rsidRPr="000102E7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102E7">
              <w:rPr>
                <w:rFonts w:ascii="Arial" w:hAnsi="Arial" w:cs="Arial"/>
                <w:sz w:val="20"/>
                <w:szCs w:val="20"/>
              </w:rPr>
              <w:t>Отклонено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9DD902B" w14:textId="250F92EF" w:rsidR="00EC60D9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1</w:t>
            </w: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)</w:t>
            </w:r>
          </w:p>
        </w:tc>
        <w:tc>
          <w:tcPr>
            <w:tcW w:w="2110" w:type="dxa"/>
          </w:tcPr>
          <w:p w14:paraId="23F09671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5FC83834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6B103A26" w14:textId="77777777" w:rsidTr="00F22CC4">
        <w:tc>
          <w:tcPr>
            <w:tcW w:w="1667" w:type="dxa"/>
          </w:tcPr>
          <w:p w14:paraId="4EEAF3BB" w14:textId="304B3CBA" w:rsidR="00EC60D9" w:rsidRPr="000102E7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102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ZCHG</w:t>
            </w:r>
          </w:p>
        </w:tc>
        <w:tc>
          <w:tcPr>
            <w:tcW w:w="3133" w:type="dxa"/>
            <w:shd w:val="clear" w:color="auto" w:fill="auto"/>
          </w:tcPr>
          <w:p w14:paraId="26951B29" w14:textId="6EB91CF2" w:rsidR="00EC60D9" w:rsidRPr="000102E7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102E7">
              <w:rPr>
                <w:rFonts w:ascii="Arial" w:hAnsi="Arial" w:cs="Arial"/>
                <w:sz w:val="20"/>
                <w:szCs w:val="20"/>
              </w:rPr>
              <w:t>Изменение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413FBFA6" w14:textId="4479D45D" w:rsidR="00EC60D9" w:rsidRDefault="00EC60D9" w:rsidP="00EC60D9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1</w:t>
            </w: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)</w:t>
            </w:r>
          </w:p>
        </w:tc>
        <w:tc>
          <w:tcPr>
            <w:tcW w:w="2110" w:type="dxa"/>
          </w:tcPr>
          <w:p w14:paraId="45A80F48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5B5F1E0A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47766" w:rsidRPr="00A33FEF" w14:paraId="215B4E6A" w14:textId="77777777" w:rsidTr="00CE7D0F">
        <w:tc>
          <w:tcPr>
            <w:tcW w:w="1667" w:type="dxa"/>
            <w:vAlign w:val="center"/>
          </w:tcPr>
          <w:p w14:paraId="089B2B6A" w14:textId="1344E8AD" w:rsidR="00E47766" w:rsidRPr="00DB767C" w:rsidRDefault="00E47766" w:rsidP="00E47766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n-US"/>
              </w:rPr>
            </w:pPr>
            <w:r w:rsidRPr="00DB767C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n-US"/>
              </w:rPr>
              <w:t>ZPERIOD</w:t>
            </w:r>
          </w:p>
        </w:tc>
        <w:tc>
          <w:tcPr>
            <w:tcW w:w="3133" w:type="dxa"/>
            <w:shd w:val="clear" w:color="auto" w:fill="auto"/>
          </w:tcPr>
          <w:p w14:paraId="43DD4026" w14:textId="559EFDC0" w:rsidR="00E47766" w:rsidRPr="00DB767C" w:rsidRDefault="00E47766" w:rsidP="00E47766">
            <w:pPr>
              <w:spacing w:before="100" w:beforeAutospacing="1"/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B767C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Период прогнозной цены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19F2C5F4" w14:textId="4F79A4D6" w:rsidR="00E47766" w:rsidRPr="00DB767C" w:rsidRDefault="00E47766" w:rsidP="00E47766">
            <w:pPr>
              <w:spacing w:before="100" w:beforeAutospacing="1"/>
              <w:jc w:val="left"/>
              <w:rPr>
                <w:rFonts w:ascii="Arial" w:eastAsiaTheme="minorHAnsi" w:hAnsi="Arial" w:cs="Arial"/>
                <w:sz w:val="20"/>
                <w:szCs w:val="20"/>
                <w:highlight w:val="green"/>
              </w:rPr>
            </w:pPr>
            <w:r w:rsidRPr="00DB767C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CHAR (5)</w:t>
            </w:r>
          </w:p>
        </w:tc>
        <w:tc>
          <w:tcPr>
            <w:tcW w:w="2110" w:type="dxa"/>
          </w:tcPr>
          <w:p w14:paraId="11A0D472" w14:textId="77777777" w:rsidR="00E47766" w:rsidRPr="00DB767C" w:rsidRDefault="00E47766" w:rsidP="00E47766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  <w:tc>
          <w:tcPr>
            <w:tcW w:w="1916" w:type="dxa"/>
          </w:tcPr>
          <w:p w14:paraId="6202D2BC" w14:textId="77777777" w:rsidR="00E47766" w:rsidRPr="005E1200" w:rsidRDefault="00E47766" w:rsidP="00E47766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4983CF96" w14:textId="1A063F88" w:rsidR="006A1A11" w:rsidRDefault="006A1A11" w:rsidP="006A1A11">
      <w:pPr>
        <w:pStyle w:val="Text"/>
        <w:spacing w:before="0" w:after="120"/>
        <w:rPr>
          <w:rFonts w:eastAsiaTheme="minorHAnsi"/>
          <w:sz w:val="24"/>
          <w:szCs w:val="22"/>
          <w:lang w:val="ru-RU" w:eastAsia="en-US"/>
        </w:rPr>
      </w:pPr>
    </w:p>
    <w:p w14:paraId="049BF2F9" w14:textId="05565984" w:rsidR="00021390" w:rsidRDefault="00021390" w:rsidP="00021390">
      <w:pPr>
        <w:pStyle w:val="Text"/>
        <w:spacing w:before="0" w:after="120"/>
        <w:rPr>
          <w:rFonts w:eastAsiaTheme="minorHAnsi"/>
          <w:sz w:val="24"/>
          <w:szCs w:val="22"/>
          <w:lang w:val="ru-RU" w:eastAsia="en-US"/>
        </w:rPr>
      </w:pPr>
      <w:r w:rsidRPr="003152CE">
        <w:rPr>
          <w:rFonts w:eastAsiaTheme="minorHAnsi"/>
          <w:sz w:val="24"/>
          <w:szCs w:val="22"/>
          <w:lang w:val="ru-RU" w:eastAsia="en-US"/>
        </w:rPr>
        <w:t>Таблица</w:t>
      </w:r>
      <w:r>
        <w:rPr>
          <w:rFonts w:eastAsiaTheme="minorHAnsi"/>
          <w:sz w:val="24"/>
          <w:szCs w:val="22"/>
          <w:lang w:val="ru-RU" w:eastAsia="en-US"/>
        </w:rPr>
        <w:t xml:space="preserve"> 3. Структура таблицы </w:t>
      </w:r>
      <w:r w:rsidRPr="003152CE">
        <w:rPr>
          <w:rFonts w:eastAsiaTheme="minorHAnsi"/>
          <w:sz w:val="24"/>
          <w:szCs w:val="22"/>
          <w:lang w:val="ru-RU" w:eastAsia="en-US"/>
        </w:rPr>
        <w:t>ZTMM_PRICE_</w:t>
      </w:r>
      <w:r>
        <w:rPr>
          <w:rFonts w:eastAsiaTheme="minorHAnsi"/>
          <w:sz w:val="24"/>
          <w:szCs w:val="22"/>
          <w:lang w:eastAsia="en-US"/>
        </w:rPr>
        <w:t>REQ</w:t>
      </w:r>
      <w:r w:rsidR="0061652D">
        <w:rPr>
          <w:rFonts w:eastAsiaTheme="minorHAnsi"/>
          <w:sz w:val="24"/>
          <w:szCs w:val="22"/>
          <w:lang w:val="ru-RU" w:eastAsia="en-US"/>
        </w:rPr>
        <w:t xml:space="preserve"> «Цена в разрезе потребности</w:t>
      </w:r>
      <w:r w:rsidRPr="003152CE">
        <w:rPr>
          <w:rFonts w:eastAsiaTheme="minorHAnsi"/>
          <w:sz w:val="24"/>
          <w:szCs w:val="22"/>
          <w:lang w:val="ru-RU" w:eastAsia="en-US"/>
        </w:rPr>
        <w:t>»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3133"/>
        <w:gridCol w:w="1375"/>
        <w:gridCol w:w="2110"/>
        <w:gridCol w:w="1916"/>
      </w:tblGrid>
      <w:tr w:rsidR="00021390" w:rsidRPr="00A33FEF" w14:paraId="215EF6A7" w14:textId="77777777" w:rsidTr="00A2219F">
        <w:tc>
          <w:tcPr>
            <w:tcW w:w="1667" w:type="dxa"/>
            <w:shd w:val="clear" w:color="auto" w:fill="FFC000"/>
          </w:tcPr>
          <w:p w14:paraId="6DC4F86C" w14:textId="77777777" w:rsidR="00021390" w:rsidRPr="005E1200" w:rsidRDefault="00021390" w:rsidP="00A2219F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Поле</w:t>
            </w:r>
          </w:p>
        </w:tc>
        <w:tc>
          <w:tcPr>
            <w:tcW w:w="3133" w:type="dxa"/>
            <w:shd w:val="clear" w:color="auto" w:fill="FFC000"/>
          </w:tcPr>
          <w:p w14:paraId="387B2964" w14:textId="77777777" w:rsidR="00021390" w:rsidRPr="005E1200" w:rsidRDefault="00021390" w:rsidP="00A2219F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Название</w:t>
            </w:r>
          </w:p>
        </w:tc>
        <w:tc>
          <w:tcPr>
            <w:tcW w:w="1375" w:type="dxa"/>
            <w:shd w:val="clear" w:color="auto" w:fill="FFC000"/>
          </w:tcPr>
          <w:p w14:paraId="67EFB95E" w14:textId="77777777" w:rsidR="00021390" w:rsidRPr="005E1200" w:rsidRDefault="00021390" w:rsidP="00A2219F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Тип данных</w:t>
            </w:r>
          </w:p>
        </w:tc>
        <w:tc>
          <w:tcPr>
            <w:tcW w:w="2110" w:type="dxa"/>
            <w:shd w:val="clear" w:color="auto" w:fill="FFC000"/>
          </w:tcPr>
          <w:p w14:paraId="72A73565" w14:textId="77777777" w:rsidR="00021390" w:rsidRPr="005E1200" w:rsidRDefault="00021390" w:rsidP="00A2219F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Справочник</w:t>
            </w:r>
          </w:p>
        </w:tc>
        <w:tc>
          <w:tcPr>
            <w:tcW w:w="1916" w:type="dxa"/>
            <w:shd w:val="clear" w:color="auto" w:fill="FFC000"/>
          </w:tcPr>
          <w:p w14:paraId="13B85343" w14:textId="77777777" w:rsidR="00021390" w:rsidRPr="005E1200" w:rsidRDefault="00021390" w:rsidP="00A2219F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Средство поиска</w:t>
            </w:r>
          </w:p>
        </w:tc>
      </w:tr>
      <w:tr w:rsidR="00021390" w:rsidRPr="00A33FEF" w14:paraId="61E0D56A" w14:textId="77777777" w:rsidTr="0061652D">
        <w:tc>
          <w:tcPr>
            <w:tcW w:w="1667" w:type="dxa"/>
            <w:shd w:val="clear" w:color="auto" w:fill="DBE5F1" w:themeFill="accent1" w:themeFillTint="33"/>
            <w:vAlign w:val="center"/>
          </w:tcPr>
          <w:p w14:paraId="532918D1" w14:textId="77777777" w:rsidR="00021390" w:rsidRPr="00FA7231" w:rsidRDefault="00021390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ZKNUMH</w:t>
            </w:r>
          </w:p>
        </w:tc>
        <w:tc>
          <w:tcPr>
            <w:tcW w:w="3133" w:type="dxa"/>
            <w:shd w:val="clear" w:color="auto" w:fill="DBE5F1" w:themeFill="accent1" w:themeFillTint="33"/>
          </w:tcPr>
          <w:p w14:paraId="6AA9F3F2" w14:textId="77777777" w:rsidR="00021390" w:rsidRPr="00ED2CA3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Номер записи условия</w:t>
            </w:r>
          </w:p>
        </w:tc>
        <w:tc>
          <w:tcPr>
            <w:tcW w:w="1375" w:type="dxa"/>
            <w:shd w:val="clear" w:color="auto" w:fill="DBE5F1" w:themeFill="accent1" w:themeFillTint="33"/>
          </w:tcPr>
          <w:p w14:paraId="15008BF2" w14:textId="77777777" w:rsidR="00021390" w:rsidRPr="00FA7231" w:rsidRDefault="00021390" w:rsidP="00A2219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 w:rsidRPr="00192BBE">
              <w:rPr>
                <w:rFonts w:ascii="Arial" w:hAnsi="Arial" w:cs="Arial"/>
                <w:color w:val="000000"/>
                <w:sz w:val="20"/>
                <w:lang w:val="en-US"/>
              </w:rPr>
              <w:t>CHAR</w:t>
            </w:r>
            <w:r w:rsidRPr="00FA7231">
              <w:rPr>
                <w:rFonts w:ascii="Arial" w:hAnsi="Arial" w:cs="Arial"/>
                <w:color w:val="000000"/>
                <w:sz w:val="20"/>
              </w:rPr>
              <w:t xml:space="preserve"> (12)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51056E26" w14:textId="77777777" w:rsidR="00021390" w:rsidRPr="00FA7231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16" w:type="dxa"/>
            <w:shd w:val="clear" w:color="auto" w:fill="DBE5F1" w:themeFill="accent1" w:themeFillTint="33"/>
          </w:tcPr>
          <w:p w14:paraId="585F7A3A" w14:textId="77777777" w:rsidR="00021390" w:rsidRPr="00FA7231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021390" w:rsidRPr="00A33FEF" w14:paraId="4B37DB8E" w14:textId="77777777" w:rsidTr="0061652D">
        <w:tc>
          <w:tcPr>
            <w:tcW w:w="1667" w:type="dxa"/>
            <w:shd w:val="clear" w:color="auto" w:fill="DBE5F1" w:themeFill="accent1" w:themeFillTint="33"/>
            <w:vAlign w:val="center"/>
          </w:tcPr>
          <w:p w14:paraId="09683541" w14:textId="77777777" w:rsidR="00021390" w:rsidRPr="00FA7231" w:rsidRDefault="00021390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BURKS</w:t>
            </w:r>
          </w:p>
        </w:tc>
        <w:tc>
          <w:tcPr>
            <w:tcW w:w="3133" w:type="dxa"/>
            <w:shd w:val="clear" w:color="auto" w:fill="DBE5F1" w:themeFill="accent1" w:themeFillTint="33"/>
            <w:vAlign w:val="center"/>
          </w:tcPr>
          <w:p w14:paraId="7DCFA7BF" w14:textId="77777777" w:rsidR="00021390" w:rsidRPr="00ED2CA3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color w:val="000000"/>
                <w:sz w:val="20"/>
                <w:szCs w:val="20"/>
              </w:rPr>
              <w:t>Балансовая единица</w:t>
            </w:r>
          </w:p>
        </w:tc>
        <w:tc>
          <w:tcPr>
            <w:tcW w:w="1375" w:type="dxa"/>
            <w:shd w:val="clear" w:color="auto" w:fill="DBE5F1" w:themeFill="accent1" w:themeFillTint="33"/>
            <w:vAlign w:val="center"/>
          </w:tcPr>
          <w:p w14:paraId="22633FE0" w14:textId="77777777" w:rsidR="00021390" w:rsidRPr="005E1200" w:rsidRDefault="00021390" w:rsidP="00A2219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</w:t>
            </w:r>
            <w:r w:rsidRPr="00FA7231">
              <w:rPr>
                <w:rFonts w:ascii="Arial" w:hAnsi="Arial" w:cs="Arial"/>
                <w:color w:val="000000"/>
                <w:sz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</w:rPr>
              <w:t>4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54964705" w14:textId="77777777" w:rsidR="00021390" w:rsidRPr="005E1200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  <w:shd w:val="clear" w:color="auto" w:fill="DBE5F1" w:themeFill="accent1" w:themeFillTint="33"/>
            <w:vAlign w:val="center"/>
          </w:tcPr>
          <w:p w14:paraId="242F7212" w14:textId="77777777" w:rsidR="00021390" w:rsidRPr="00EC60D9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C60D9">
              <w:rPr>
                <w:rFonts w:ascii="Arial" w:eastAsiaTheme="minorHAnsi" w:hAnsi="Arial" w:cs="Arial"/>
                <w:sz w:val="20"/>
              </w:rPr>
              <w:t>C_T001</w:t>
            </w:r>
          </w:p>
        </w:tc>
      </w:tr>
      <w:tr w:rsidR="00021390" w:rsidRPr="00A33FEF" w14:paraId="29D9306D" w14:textId="77777777" w:rsidTr="0061652D">
        <w:tc>
          <w:tcPr>
            <w:tcW w:w="1667" w:type="dxa"/>
            <w:shd w:val="clear" w:color="auto" w:fill="DBE5F1" w:themeFill="accent1" w:themeFillTint="33"/>
            <w:vAlign w:val="center"/>
          </w:tcPr>
          <w:p w14:paraId="38EEA736" w14:textId="77777777" w:rsidR="00021390" w:rsidRPr="00ED2CA3" w:rsidRDefault="00021390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WERKS</w:t>
            </w:r>
          </w:p>
        </w:tc>
        <w:tc>
          <w:tcPr>
            <w:tcW w:w="3133" w:type="dxa"/>
            <w:shd w:val="clear" w:color="auto" w:fill="DBE5F1" w:themeFill="accent1" w:themeFillTint="33"/>
            <w:vAlign w:val="center"/>
          </w:tcPr>
          <w:p w14:paraId="3691872D" w14:textId="77777777" w:rsidR="00021390" w:rsidRPr="00ED2CA3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color w:val="000000"/>
                <w:sz w:val="20"/>
                <w:szCs w:val="20"/>
              </w:rPr>
              <w:t>Завод</w:t>
            </w:r>
          </w:p>
        </w:tc>
        <w:tc>
          <w:tcPr>
            <w:tcW w:w="1375" w:type="dxa"/>
            <w:shd w:val="clear" w:color="auto" w:fill="DBE5F1" w:themeFill="accent1" w:themeFillTint="33"/>
            <w:vAlign w:val="center"/>
          </w:tcPr>
          <w:p w14:paraId="07FBAAE8" w14:textId="77777777" w:rsidR="00021390" w:rsidRPr="005E1200" w:rsidRDefault="00021390" w:rsidP="00A2219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 (</w:t>
            </w:r>
            <w:r>
              <w:rPr>
                <w:rFonts w:ascii="Arial" w:hAnsi="Arial" w:cs="Arial"/>
                <w:color w:val="000000"/>
                <w:sz w:val="20"/>
              </w:rPr>
              <w:t>4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5CD84CCA" w14:textId="77777777" w:rsidR="00021390" w:rsidRPr="005E1200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  <w:shd w:val="clear" w:color="auto" w:fill="DBE5F1" w:themeFill="accent1" w:themeFillTint="33"/>
            <w:vAlign w:val="center"/>
          </w:tcPr>
          <w:p w14:paraId="7106B84C" w14:textId="77777777" w:rsidR="00021390" w:rsidRPr="00EC60D9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C60D9">
              <w:rPr>
                <w:rFonts w:ascii="Arial" w:eastAsiaTheme="minorHAnsi" w:hAnsi="Arial" w:cs="Arial"/>
                <w:sz w:val="20"/>
              </w:rPr>
              <w:t>H_T001W</w:t>
            </w:r>
          </w:p>
        </w:tc>
      </w:tr>
      <w:tr w:rsidR="00021390" w:rsidRPr="00A33FEF" w14:paraId="49C70AFD" w14:textId="77777777" w:rsidTr="0061652D">
        <w:tc>
          <w:tcPr>
            <w:tcW w:w="1667" w:type="dxa"/>
            <w:shd w:val="clear" w:color="auto" w:fill="DBE5F1" w:themeFill="accent1" w:themeFillTint="33"/>
            <w:vAlign w:val="center"/>
          </w:tcPr>
          <w:p w14:paraId="0C237FF8" w14:textId="77777777" w:rsidR="00021390" w:rsidRPr="00ED2CA3" w:rsidRDefault="00021390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MATNR</w:t>
            </w:r>
          </w:p>
        </w:tc>
        <w:tc>
          <w:tcPr>
            <w:tcW w:w="3133" w:type="dxa"/>
            <w:shd w:val="clear" w:color="auto" w:fill="DBE5F1" w:themeFill="accent1" w:themeFillTint="33"/>
            <w:vAlign w:val="center"/>
          </w:tcPr>
          <w:p w14:paraId="48F113AD" w14:textId="77777777" w:rsidR="00021390" w:rsidRPr="00ED2CA3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color w:val="000000"/>
                <w:sz w:val="20"/>
                <w:szCs w:val="20"/>
              </w:rPr>
              <w:t>Код ОЗМ</w:t>
            </w:r>
          </w:p>
        </w:tc>
        <w:tc>
          <w:tcPr>
            <w:tcW w:w="1375" w:type="dxa"/>
            <w:shd w:val="clear" w:color="auto" w:fill="DBE5F1" w:themeFill="accent1" w:themeFillTint="33"/>
            <w:vAlign w:val="center"/>
          </w:tcPr>
          <w:p w14:paraId="638CB1BB" w14:textId="77777777" w:rsidR="00021390" w:rsidRPr="005E1200" w:rsidRDefault="00021390" w:rsidP="00A2219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 (</w:t>
            </w:r>
            <w:r>
              <w:rPr>
                <w:rFonts w:ascii="Arial" w:hAnsi="Arial" w:cs="Arial"/>
                <w:color w:val="000000"/>
                <w:sz w:val="20"/>
              </w:rPr>
              <w:t>40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278B43A1" w14:textId="77777777" w:rsidR="00021390" w:rsidRPr="005E1200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  <w:shd w:val="clear" w:color="auto" w:fill="DBE5F1" w:themeFill="accent1" w:themeFillTint="33"/>
            <w:vAlign w:val="center"/>
          </w:tcPr>
          <w:p w14:paraId="24AE3229" w14:textId="77777777" w:rsidR="00021390" w:rsidRPr="00EC60D9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  <w:r w:rsidRPr="00EC60D9">
              <w:rPr>
                <w:rFonts w:ascii="Arial" w:eastAsiaTheme="minorHAnsi" w:hAnsi="Arial" w:cs="Arial"/>
                <w:sz w:val="20"/>
              </w:rPr>
              <w:t>MAT1</w:t>
            </w:r>
          </w:p>
        </w:tc>
      </w:tr>
      <w:tr w:rsidR="00021390" w:rsidRPr="00A33FEF" w14:paraId="4BDCC549" w14:textId="77777777" w:rsidTr="0061652D">
        <w:tc>
          <w:tcPr>
            <w:tcW w:w="1667" w:type="dxa"/>
            <w:shd w:val="clear" w:color="auto" w:fill="DBE5F1" w:themeFill="accent1" w:themeFillTint="33"/>
            <w:vAlign w:val="center"/>
          </w:tcPr>
          <w:p w14:paraId="73FD594F" w14:textId="77777777" w:rsidR="00021390" w:rsidRPr="00ED2CA3" w:rsidRDefault="00021390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ZKSCHL</w:t>
            </w:r>
          </w:p>
        </w:tc>
        <w:tc>
          <w:tcPr>
            <w:tcW w:w="3133" w:type="dxa"/>
            <w:shd w:val="clear" w:color="auto" w:fill="DBE5F1" w:themeFill="accent1" w:themeFillTint="33"/>
          </w:tcPr>
          <w:p w14:paraId="59581DE4" w14:textId="77777777" w:rsidR="00021390" w:rsidRPr="00ED2CA3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2CA3">
              <w:rPr>
                <w:rFonts w:ascii="Arial" w:hAnsi="Arial" w:cs="Arial"/>
                <w:sz w:val="20"/>
                <w:szCs w:val="20"/>
              </w:rPr>
              <w:t>Вид условия</w:t>
            </w:r>
          </w:p>
        </w:tc>
        <w:tc>
          <w:tcPr>
            <w:tcW w:w="1375" w:type="dxa"/>
            <w:shd w:val="clear" w:color="auto" w:fill="DBE5F1" w:themeFill="accent1" w:themeFillTint="33"/>
          </w:tcPr>
          <w:p w14:paraId="247F86C7" w14:textId="77777777" w:rsidR="00021390" w:rsidRPr="00D840B8" w:rsidRDefault="00021390" w:rsidP="00A2219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 (</w:t>
            </w:r>
            <w:r>
              <w:rPr>
                <w:rFonts w:ascii="Arial" w:hAnsi="Arial" w:cs="Arial"/>
                <w:color w:val="000000"/>
                <w:sz w:val="20"/>
              </w:rPr>
              <w:t>4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4B6236B1" w14:textId="77777777" w:rsidR="00021390" w:rsidRPr="005E1200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  <w:shd w:val="clear" w:color="auto" w:fill="DBE5F1" w:themeFill="accent1" w:themeFillTint="33"/>
            <w:vAlign w:val="center"/>
          </w:tcPr>
          <w:p w14:paraId="11D8F933" w14:textId="77777777" w:rsidR="00021390" w:rsidRPr="00EC60D9" w:rsidRDefault="00021390" w:rsidP="00A2219F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Z_KSCHL</w:t>
            </w:r>
          </w:p>
        </w:tc>
      </w:tr>
      <w:tr w:rsidR="0061652D" w:rsidRPr="00A33FEF" w14:paraId="467BB2BA" w14:textId="77777777" w:rsidTr="0061652D">
        <w:tc>
          <w:tcPr>
            <w:tcW w:w="1667" w:type="dxa"/>
            <w:shd w:val="clear" w:color="auto" w:fill="DBE5F1" w:themeFill="accent1" w:themeFillTint="33"/>
            <w:vAlign w:val="center"/>
          </w:tcPr>
          <w:p w14:paraId="500A8CF9" w14:textId="0B171D26" w:rsidR="0061652D" w:rsidRPr="0061652D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36301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RSNUM</w:t>
            </w:r>
          </w:p>
        </w:tc>
        <w:tc>
          <w:tcPr>
            <w:tcW w:w="3133" w:type="dxa"/>
            <w:shd w:val="clear" w:color="auto" w:fill="DBE5F1" w:themeFill="accent1" w:themeFillTint="33"/>
            <w:vAlign w:val="center"/>
          </w:tcPr>
          <w:p w14:paraId="3FCF1F79" w14:textId="4A80EEF5" w:rsidR="0061652D" w:rsidRPr="00ED2CA3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Номер резервирования/потребности</w:t>
            </w:r>
          </w:p>
        </w:tc>
        <w:tc>
          <w:tcPr>
            <w:tcW w:w="1375" w:type="dxa"/>
            <w:shd w:val="clear" w:color="auto" w:fill="DBE5F1" w:themeFill="accent1" w:themeFillTint="33"/>
            <w:vAlign w:val="center"/>
          </w:tcPr>
          <w:p w14:paraId="07F737D5" w14:textId="64BECBFE" w:rsidR="0061652D" w:rsidRPr="005E1200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commentRangeStart w:id="100"/>
            <w:commentRangeStart w:id="101"/>
            <w:r>
              <w:rPr>
                <w:rFonts w:ascii="Arial" w:hAnsi="Arial" w:cs="Arial"/>
                <w:sz w:val="20"/>
                <w:szCs w:val="20"/>
                <w:highlight w:val="green"/>
              </w:rPr>
              <w:t>CHAR (</w:t>
            </w:r>
            <w:r w:rsidR="00497A1A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)</w:t>
            </w:r>
            <w:commentRangeEnd w:id="100"/>
            <w:r w:rsidR="00A2219F">
              <w:rPr>
                <w:rStyle w:val="aff6"/>
              </w:rPr>
              <w:commentReference w:id="100"/>
            </w:r>
            <w:commentRangeEnd w:id="101"/>
            <w:r w:rsidR="00497A1A">
              <w:rPr>
                <w:rStyle w:val="aff6"/>
              </w:rPr>
              <w:commentReference w:id="101"/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322595CF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  <w:shd w:val="clear" w:color="auto" w:fill="DBE5F1" w:themeFill="accent1" w:themeFillTint="33"/>
            <w:vAlign w:val="center"/>
          </w:tcPr>
          <w:p w14:paraId="66F0FF36" w14:textId="77777777" w:rsidR="0061652D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</w:tr>
      <w:tr w:rsidR="0061652D" w:rsidRPr="00A33FEF" w14:paraId="696FB5BE" w14:textId="77777777" w:rsidTr="0061652D">
        <w:tc>
          <w:tcPr>
            <w:tcW w:w="1667" w:type="dxa"/>
            <w:shd w:val="clear" w:color="auto" w:fill="DBE5F1" w:themeFill="accent1" w:themeFillTint="33"/>
            <w:vAlign w:val="center"/>
          </w:tcPr>
          <w:p w14:paraId="4F709196" w14:textId="229386AE" w:rsidR="0061652D" w:rsidRPr="00E47766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E4776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RSPOS</w:t>
            </w:r>
          </w:p>
        </w:tc>
        <w:tc>
          <w:tcPr>
            <w:tcW w:w="3133" w:type="dxa"/>
            <w:shd w:val="clear" w:color="auto" w:fill="DBE5F1" w:themeFill="accent1" w:themeFillTint="33"/>
          </w:tcPr>
          <w:p w14:paraId="2C8E1869" w14:textId="31B8169D" w:rsidR="0061652D" w:rsidRPr="00E47766" w:rsidRDefault="0061652D" w:rsidP="0061652D">
            <w:pPr>
              <w:spacing w:before="100" w:beforeAutospacing="1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47766">
              <w:rPr>
                <w:rFonts w:ascii="Arial" w:hAnsi="Arial" w:cs="Arial"/>
                <w:sz w:val="20"/>
                <w:szCs w:val="20"/>
                <w:highlight w:val="green"/>
              </w:rPr>
              <w:t>Позиция потребности</w:t>
            </w:r>
          </w:p>
        </w:tc>
        <w:tc>
          <w:tcPr>
            <w:tcW w:w="1375" w:type="dxa"/>
            <w:shd w:val="clear" w:color="auto" w:fill="DBE5F1" w:themeFill="accent1" w:themeFillTint="33"/>
            <w:vAlign w:val="center"/>
          </w:tcPr>
          <w:p w14:paraId="624B43B7" w14:textId="3CAB103C" w:rsidR="0061652D" w:rsidRPr="00E47766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47766">
              <w:rPr>
                <w:rFonts w:ascii="Arial" w:hAnsi="Arial" w:cs="Arial"/>
                <w:sz w:val="20"/>
                <w:szCs w:val="20"/>
                <w:highlight w:val="green"/>
              </w:rPr>
              <w:t>NUMC (</w:t>
            </w:r>
            <w:r w:rsidRPr="00E4776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5</w:t>
            </w:r>
            <w:r w:rsidRPr="00E47766">
              <w:rPr>
                <w:rFonts w:ascii="Arial" w:hAnsi="Arial" w:cs="Arial"/>
                <w:sz w:val="20"/>
                <w:szCs w:val="20"/>
                <w:highlight w:val="green"/>
              </w:rPr>
              <w:t>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14:paraId="7C71BFEF" w14:textId="77777777" w:rsidR="0061652D" w:rsidRPr="00E47766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  <w:shd w:val="clear" w:color="auto" w:fill="DBE5F1" w:themeFill="accent1" w:themeFillTint="33"/>
            <w:vAlign w:val="center"/>
          </w:tcPr>
          <w:p w14:paraId="32DD28B7" w14:textId="77777777" w:rsidR="0061652D" w:rsidRPr="00E47766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</w:tr>
      <w:tr w:rsidR="0061652D" w:rsidRPr="00A33FEF" w14:paraId="49B844D8" w14:textId="77777777" w:rsidTr="00A2219F">
        <w:tc>
          <w:tcPr>
            <w:tcW w:w="1667" w:type="dxa"/>
            <w:shd w:val="clear" w:color="auto" w:fill="auto"/>
          </w:tcPr>
          <w:p w14:paraId="6F895E5A" w14:textId="77777777" w:rsidR="0061652D" w:rsidRPr="00E47766" w:rsidRDefault="0061652D" w:rsidP="0061652D">
            <w:pPr>
              <w:spacing w:before="100" w:beforeAutospacing="1"/>
              <w:rPr>
                <w:rFonts w:ascii="Arial" w:hAnsi="Arial" w:cs="Arial"/>
                <w:strike/>
                <w:color w:val="000000"/>
                <w:sz w:val="20"/>
                <w:szCs w:val="20"/>
                <w:highlight w:val="red"/>
                <w:lang w:val="en-US"/>
              </w:rPr>
            </w:pPr>
            <w:r w:rsidRPr="00E47766">
              <w:rPr>
                <w:rFonts w:ascii="Arial" w:hAnsi="Arial" w:cs="Arial"/>
                <w:strike/>
                <w:sz w:val="20"/>
                <w:szCs w:val="20"/>
                <w:highlight w:val="red"/>
              </w:rPr>
              <w:t>NAME1</w:t>
            </w:r>
          </w:p>
        </w:tc>
        <w:tc>
          <w:tcPr>
            <w:tcW w:w="3133" w:type="dxa"/>
            <w:shd w:val="clear" w:color="auto" w:fill="auto"/>
          </w:tcPr>
          <w:p w14:paraId="03F5A4ED" w14:textId="77777777" w:rsidR="0061652D" w:rsidRPr="00E47766" w:rsidRDefault="0061652D" w:rsidP="0061652D">
            <w:pPr>
              <w:spacing w:before="100" w:beforeAutospacing="1"/>
              <w:rPr>
                <w:rFonts w:ascii="Arial" w:hAnsi="Arial" w:cs="Arial"/>
                <w:strike/>
                <w:color w:val="000000"/>
                <w:sz w:val="20"/>
                <w:szCs w:val="20"/>
                <w:highlight w:val="red"/>
              </w:rPr>
            </w:pPr>
            <w:r w:rsidRPr="00E47766">
              <w:rPr>
                <w:rFonts w:ascii="Arial" w:hAnsi="Arial" w:cs="Arial"/>
                <w:strike/>
                <w:sz w:val="20"/>
                <w:szCs w:val="20"/>
                <w:highlight w:val="red"/>
              </w:rPr>
              <w:t>Наименование условия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01C4BFE4" w14:textId="77777777" w:rsidR="0061652D" w:rsidRPr="00E47766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strike/>
                <w:color w:val="000000"/>
                <w:sz w:val="20"/>
                <w:highlight w:val="red"/>
                <w:lang w:val="en-US"/>
              </w:rPr>
            </w:pPr>
            <w:r w:rsidRPr="00E47766">
              <w:rPr>
                <w:rFonts w:ascii="Arial" w:hAnsi="Arial" w:cs="Arial"/>
                <w:strike/>
                <w:color w:val="000000"/>
                <w:sz w:val="20"/>
                <w:highlight w:val="red"/>
                <w:lang w:val="en-US"/>
              </w:rPr>
              <w:t>CHAR (</w:t>
            </w:r>
            <w:r w:rsidRPr="00E47766">
              <w:rPr>
                <w:rFonts w:ascii="Arial" w:hAnsi="Arial" w:cs="Arial"/>
                <w:strike/>
                <w:color w:val="000000"/>
                <w:sz w:val="20"/>
                <w:highlight w:val="red"/>
              </w:rPr>
              <w:t>25</w:t>
            </w:r>
            <w:r w:rsidRPr="00E47766">
              <w:rPr>
                <w:rFonts w:ascii="Arial" w:hAnsi="Arial" w:cs="Arial"/>
                <w:strike/>
                <w:color w:val="000000"/>
                <w:sz w:val="20"/>
                <w:highlight w:val="red"/>
                <w:lang w:val="en-US"/>
              </w:rPr>
              <w:t>)</w:t>
            </w:r>
          </w:p>
        </w:tc>
        <w:tc>
          <w:tcPr>
            <w:tcW w:w="2110" w:type="dxa"/>
            <w:shd w:val="clear" w:color="auto" w:fill="auto"/>
          </w:tcPr>
          <w:p w14:paraId="74022C3F" w14:textId="77777777" w:rsidR="0061652D" w:rsidRPr="00E47766" w:rsidRDefault="0061652D" w:rsidP="0061652D">
            <w:pPr>
              <w:spacing w:before="100" w:beforeAutospacing="1"/>
              <w:rPr>
                <w:rFonts w:ascii="Arial" w:hAnsi="Arial" w:cs="Arial"/>
                <w:strike/>
                <w:color w:val="000000"/>
                <w:sz w:val="20"/>
                <w:highlight w:val="red"/>
                <w:lang w:val="en-US"/>
              </w:rPr>
            </w:pPr>
          </w:p>
        </w:tc>
        <w:tc>
          <w:tcPr>
            <w:tcW w:w="1916" w:type="dxa"/>
            <w:shd w:val="clear" w:color="auto" w:fill="auto"/>
          </w:tcPr>
          <w:p w14:paraId="1268635B" w14:textId="77777777" w:rsidR="0061652D" w:rsidRPr="00E47766" w:rsidRDefault="0061652D" w:rsidP="0061652D">
            <w:pPr>
              <w:spacing w:before="100" w:beforeAutospacing="1"/>
              <w:rPr>
                <w:rFonts w:ascii="Arial" w:hAnsi="Arial" w:cs="Arial"/>
                <w:strike/>
                <w:color w:val="000000"/>
                <w:sz w:val="20"/>
                <w:highlight w:val="red"/>
              </w:rPr>
            </w:pPr>
          </w:p>
        </w:tc>
      </w:tr>
      <w:tr w:rsidR="0061652D" w:rsidRPr="00A33FEF" w14:paraId="4C97D8B5" w14:textId="77777777" w:rsidTr="00A2219F">
        <w:tc>
          <w:tcPr>
            <w:tcW w:w="1667" w:type="dxa"/>
          </w:tcPr>
          <w:p w14:paraId="3D35E172" w14:textId="77777777" w:rsidR="0061652D" w:rsidRPr="00ED2CA3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DATAB</w:t>
            </w:r>
          </w:p>
        </w:tc>
        <w:tc>
          <w:tcPr>
            <w:tcW w:w="3133" w:type="dxa"/>
            <w:shd w:val="clear" w:color="auto" w:fill="auto"/>
          </w:tcPr>
          <w:p w14:paraId="5716971F" w14:textId="77777777" w:rsidR="0061652D" w:rsidRPr="00F22CC4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Действительно с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18B06FC2" w14:textId="77777777" w:rsidR="0061652D" w:rsidRPr="00192BBE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DATS (8)</w:t>
            </w:r>
          </w:p>
        </w:tc>
        <w:tc>
          <w:tcPr>
            <w:tcW w:w="2110" w:type="dxa"/>
          </w:tcPr>
          <w:p w14:paraId="43BC23BE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23B407B1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2CC5E8F8" w14:textId="77777777" w:rsidTr="00A2219F">
        <w:tc>
          <w:tcPr>
            <w:tcW w:w="1667" w:type="dxa"/>
          </w:tcPr>
          <w:p w14:paraId="78617590" w14:textId="77777777" w:rsidR="0061652D" w:rsidRPr="00ED2CA3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D2C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DATBI</w:t>
            </w:r>
          </w:p>
        </w:tc>
        <w:tc>
          <w:tcPr>
            <w:tcW w:w="3133" w:type="dxa"/>
            <w:shd w:val="clear" w:color="auto" w:fill="auto"/>
          </w:tcPr>
          <w:p w14:paraId="4DE7FF09" w14:textId="77777777" w:rsidR="0061652D" w:rsidRPr="00F22CC4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Действительно по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82FE17F" w14:textId="77777777" w:rsidR="0061652D" w:rsidRPr="00192BBE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DATS (8)</w:t>
            </w:r>
          </w:p>
        </w:tc>
        <w:tc>
          <w:tcPr>
            <w:tcW w:w="2110" w:type="dxa"/>
          </w:tcPr>
          <w:p w14:paraId="3FEAAE30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2929343E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734FE8AF" w14:textId="77777777" w:rsidTr="00A2219F">
        <w:tc>
          <w:tcPr>
            <w:tcW w:w="1667" w:type="dxa"/>
          </w:tcPr>
          <w:p w14:paraId="3F873FA5" w14:textId="77777777" w:rsidR="0061652D" w:rsidRPr="00ED2CA3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ZSTATUS</w:t>
            </w:r>
          </w:p>
        </w:tc>
        <w:tc>
          <w:tcPr>
            <w:tcW w:w="3133" w:type="dxa"/>
            <w:shd w:val="clear" w:color="auto" w:fill="auto"/>
          </w:tcPr>
          <w:p w14:paraId="42A176B5" w14:textId="77777777" w:rsidR="0061652D" w:rsidRPr="00F22CC4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Статус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4753C875" w14:textId="77777777" w:rsidR="0061652D" w:rsidRPr="00192BBE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(2)</w:t>
            </w:r>
          </w:p>
        </w:tc>
        <w:tc>
          <w:tcPr>
            <w:tcW w:w="2110" w:type="dxa"/>
          </w:tcPr>
          <w:p w14:paraId="743E0E03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0BAC7D4F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547FF0C1" w14:textId="77777777" w:rsidTr="00A2219F">
        <w:tc>
          <w:tcPr>
            <w:tcW w:w="1667" w:type="dxa"/>
          </w:tcPr>
          <w:p w14:paraId="5B9E6920" w14:textId="77777777" w:rsidR="0061652D" w:rsidRPr="00F22CC4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ZPRICE</w:t>
            </w:r>
          </w:p>
        </w:tc>
        <w:tc>
          <w:tcPr>
            <w:tcW w:w="3133" w:type="dxa"/>
            <w:shd w:val="clear" w:color="auto" w:fill="auto"/>
          </w:tcPr>
          <w:p w14:paraId="6733CBA9" w14:textId="77777777" w:rsidR="0061652D" w:rsidRPr="00F22CC4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Цена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491906D5" w14:textId="77777777" w:rsidR="0061652D" w:rsidRPr="00192BBE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CURR (11,2)</w:t>
            </w:r>
          </w:p>
        </w:tc>
        <w:tc>
          <w:tcPr>
            <w:tcW w:w="2110" w:type="dxa"/>
          </w:tcPr>
          <w:p w14:paraId="6027FD8E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79372B2A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5D541DA6" w14:textId="77777777" w:rsidTr="00497A1A">
        <w:tc>
          <w:tcPr>
            <w:tcW w:w="1667" w:type="dxa"/>
            <w:vAlign w:val="center"/>
          </w:tcPr>
          <w:p w14:paraId="4B43F7C0" w14:textId="47B99395" w:rsidR="0061652D" w:rsidRPr="00ED2CA3" w:rsidRDefault="000414A2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BPR</w:t>
            </w:r>
          </w:p>
        </w:tc>
        <w:tc>
          <w:tcPr>
            <w:tcW w:w="3133" w:type="dxa"/>
            <w:shd w:val="clear" w:color="auto" w:fill="auto"/>
          </w:tcPr>
          <w:p w14:paraId="09846036" w14:textId="77777777" w:rsidR="0061652D" w:rsidRPr="00F22CC4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Базовая цена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366BBAD4" w14:textId="77777777" w:rsidR="0061652D" w:rsidRPr="00192BBE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CURR (11,2)</w:t>
            </w:r>
          </w:p>
        </w:tc>
        <w:tc>
          <w:tcPr>
            <w:tcW w:w="2110" w:type="dxa"/>
          </w:tcPr>
          <w:p w14:paraId="5DEB2E3B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225977C2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1CA29AFA" w14:textId="77777777" w:rsidTr="00497A1A">
        <w:tc>
          <w:tcPr>
            <w:tcW w:w="1667" w:type="dxa"/>
            <w:vAlign w:val="center"/>
          </w:tcPr>
          <w:p w14:paraId="7F0250C7" w14:textId="77777777" w:rsidR="0061652D" w:rsidRPr="00F22CC4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WAERS</w:t>
            </w:r>
          </w:p>
        </w:tc>
        <w:tc>
          <w:tcPr>
            <w:tcW w:w="3133" w:type="dxa"/>
            <w:shd w:val="clear" w:color="auto" w:fill="auto"/>
          </w:tcPr>
          <w:p w14:paraId="16E1DC94" w14:textId="77777777" w:rsidR="0061652D" w:rsidRPr="00F22CC4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Валюта базовой цены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71D7DE06" w14:textId="77777777" w:rsidR="0061652D" w:rsidRPr="00192BBE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CUKY (5)</w:t>
            </w:r>
          </w:p>
        </w:tc>
        <w:tc>
          <w:tcPr>
            <w:tcW w:w="2110" w:type="dxa"/>
          </w:tcPr>
          <w:p w14:paraId="016D783B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5FAA2036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30149CF9" w14:textId="77777777" w:rsidTr="00497A1A">
        <w:tc>
          <w:tcPr>
            <w:tcW w:w="1667" w:type="dxa"/>
            <w:vAlign w:val="center"/>
          </w:tcPr>
          <w:p w14:paraId="25202238" w14:textId="77777777" w:rsidR="0061652D" w:rsidRPr="00F22CC4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KMEIN</w:t>
            </w:r>
          </w:p>
        </w:tc>
        <w:tc>
          <w:tcPr>
            <w:tcW w:w="3133" w:type="dxa"/>
            <w:shd w:val="clear" w:color="auto" w:fill="auto"/>
          </w:tcPr>
          <w:p w14:paraId="5CCD7710" w14:textId="77777777" w:rsidR="0061652D" w:rsidRPr="00F22CC4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ЕИЦ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15D8DE8" w14:textId="77777777" w:rsidR="0061652D" w:rsidRPr="00192BBE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(3)</w:t>
            </w:r>
          </w:p>
        </w:tc>
        <w:tc>
          <w:tcPr>
            <w:tcW w:w="2110" w:type="dxa"/>
          </w:tcPr>
          <w:p w14:paraId="0D19E91B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361072E5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5AAE8645" w14:textId="77777777" w:rsidTr="00497A1A">
        <w:tc>
          <w:tcPr>
            <w:tcW w:w="1667" w:type="dxa"/>
            <w:vAlign w:val="center"/>
          </w:tcPr>
          <w:p w14:paraId="21D6D7DF" w14:textId="77777777" w:rsidR="0061652D" w:rsidRPr="00F22CC4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KPEIN</w:t>
            </w:r>
          </w:p>
        </w:tc>
        <w:tc>
          <w:tcPr>
            <w:tcW w:w="3133" w:type="dxa"/>
            <w:shd w:val="clear" w:color="auto" w:fill="auto"/>
          </w:tcPr>
          <w:p w14:paraId="4A245091" w14:textId="77777777" w:rsidR="0061652D" w:rsidRPr="00192BBE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Единица цены условия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6E339A3F" w14:textId="77777777" w:rsidR="0061652D" w:rsidRPr="00192BBE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DEC (5)</w:t>
            </w:r>
          </w:p>
        </w:tc>
        <w:tc>
          <w:tcPr>
            <w:tcW w:w="2110" w:type="dxa"/>
          </w:tcPr>
          <w:p w14:paraId="4CB15F58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4BA38191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20B7E954" w14:textId="77777777" w:rsidTr="00497A1A">
        <w:tc>
          <w:tcPr>
            <w:tcW w:w="1667" w:type="dxa"/>
            <w:vAlign w:val="center"/>
          </w:tcPr>
          <w:p w14:paraId="7461E2CC" w14:textId="77777777" w:rsidR="0061652D" w:rsidRPr="00F22CC4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ZDATE1</w:t>
            </w:r>
          </w:p>
        </w:tc>
        <w:tc>
          <w:tcPr>
            <w:tcW w:w="3133" w:type="dxa"/>
            <w:shd w:val="clear" w:color="auto" w:fill="auto"/>
          </w:tcPr>
          <w:p w14:paraId="6A46B53A" w14:textId="77777777" w:rsidR="0061652D" w:rsidRPr="00F22CC4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Дата включения в перечень</w:t>
            </w:r>
          </w:p>
        </w:tc>
        <w:tc>
          <w:tcPr>
            <w:tcW w:w="1375" w:type="dxa"/>
            <w:shd w:val="clear" w:color="auto" w:fill="auto"/>
          </w:tcPr>
          <w:p w14:paraId="35A35B7F" w14:textId="77777777" w:rsidR="0061652D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0F7FE4">
              <w:rPr>
                <w:rFonts w:ascii="Arial" w:eastAsiaTheme="minorHAnsi" w:hAnsi="Arial" w:cs="Arial"/>
                <w:sz w:val="20"/>
                <w:szCs w:val="20"/>
              </w:rPr>
              <w:t>DATS (8)</w:t>
            </w:r>
          </w:p>
        </w:tc>
        <w:tc>
          <w:tcPr>
            <w:tcW w:w="2110" w:type="dxa"/>
          </w:tcPr>
          <w:p w14:paraId="56F9E06A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4B233513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0945E056" w14:textId="77777777" w:rsidTr="00497A1A">
        <w:tc>
          <w:tcPr>
            <w:tcW w:w="1667" w:type="dxa"/>
            <w:vAlign w:val="center"/>
          </w:tcPr>
          <w:p w14:paraId="4A7F03AC" w14:textId="77777777" w:rsidR="0061652D" w:rsidRPr="00F22CC4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ZDATE2</w:t>
            </w:r>
          </w:p>
        </w:tc>
        <w:tc>
          <w:tcPr>
            <w:tcW w:w="3133" w:type="dxa"/>
            <w:shd w:val="clear" w:color="auto" w:fill="auto"/>
          </w:tcPr>
          <w:p w14:paraId="05BCB441" w14:textId="77777777" w:rsidR="0061652D" w:rsidRPr="00F22CC4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Фактическая д</w:t>
            </w: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ата расценки</w:t>
            </w:r>
          </w:p>
        </w:tc>
        <w:tc>
          <w:tcPr>
            <w:tcW w:w="1375" w:type="dxa"/>
            <w:shd w:val="clear" w:color="auto" w:fill="auto"/>
          </w:tcPr>
          <w:p w14:paraId="335BE221" w14:textId="77777777" w:rsidR="0061652D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0F7FE4">
              <w:rPr>
                <w:rFonts w:ascii="Arial" w:eastAsiaTheme="minorHAnsi" w:hAnsi="Arial" w:cs="Arial"/>
                <w:sz w:val="20"/>
                <w:szCs w:val="20"/>
              </w:rPr>
              <w:t>DATS (8)</w:t>
            </w:r>
          </w:p>
        </w:tc>
        <w:tc>
          <w:tcPr>
            <w:tcW w:w="2110" w:type="dxa"/>
          </w:tcPr>
          <w:p w14:paraId="66FECE86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5845CFE8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4022C35F" w14:textId="77777777" w:rsidTr="00497A1A">
        <w:tc>
          <w:tcPr>
            <w:tcW w:w="1667" w:type="dxa"/>
            <w:vAlign w:val="center"/>
          </w:tcPr>
          <w:p w14:paraId="58BBE9AE" w14:textId="77777777" w:rsidR="0061652D" w:rsidRPr="00F22CC4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22CC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ZLOGIN1</w:t>
            </w:r>
          </w:p>
        </w:tc>
        <w:tc>
          <w:tcPr>
            <w:tcW w:w="3133" w:type="dxa"/>
            <w:shd w:val="clear" w:color="auto" w:fill="auto"/>
          </w:tcPr>
          <w:p w14:paraId="3C009905" w14:textId="77777777" w:rsidR="0061652D" w:rsidRPr="00F22CC4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F528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ФИО пользователя, определившего цену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7DFB225D" w14:textId="77777777" w:rsidR="0061652D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lang w:val="en-US"/>
              </w:rPr>
              <w:t>CHAR (12)</w:t>
            </w:r>
          </w:p>
        </w:tc>
        <w:tc>
          <w:tcPr>
            <w:tcW w:w="2110" w:type="dxa"/>
          </w:tcPr>
          <w:p w14:paraId="266249EA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23BA60DD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4846A27A" w14:textId="77777777" w:rsidTr="00497A1A">
        <w:tc>
          <w:tcPr>
            <w:tcW w:w="1667" w:type="dxa"/>
            <w:vAlign w:val="center"/>
          </w:tcPr>
          <w:p w14:paraId="10ADD920" w14:textId="77777777" w:rsidR="0061652D" w:rsidRPr="00F22CC4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ZDATE3</w:t>
            </w:r>
          </w:p>
        </w:tc>
        <w:tc>
          <w:tcPr>
            <w:tcW w:w="3133" w:type="dxa"/>
            <w:shd w:val="clear" w:color="auto" w:fill="auto"/>
          </w:tcPr>
          <w:p w14:paraId="786F4A48" w14:textId="77777777" w:rsidR="0061652D" w:rsidRPr="005F5282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Дата утверждения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цены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6081AC0F" w14:textId="77777777" w:rsidR="0061652D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DATS (8)</w:t>
            </w:r>
          </w:p>
        </w:tc>
        <w:tc>
          <w:tcPr>
            <w:tcW w:w="2110" w:type="dxa"/>
          </w:tcPr>
          <w:p w14:paraId="69B297AF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0372056C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7DA7D17E" w14:textId="77777777" w:rsidTr="00497A1A">
        <w:tc>
          <w:tcPr>
            <w:tcW w:w="1667" w:type="dxa"/>
            <w:vAlign w:val="center"/>
          </w:tcPr>
          <w:p w14:paraId="58D3FC88" w14:textId="77777777" w:rsidR="0061652D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ZLOGIN2</w:t>
            </w:r>
          </w:p>
        </w:tc>
        <w:tc>
          <w:tcPr>
            <w:tcW w:w="3133" w:type="dxa"/>
            <w:shd w:val="clear" w:color="auto" w:fill="auto"/>
          </w:tcPr>
          <w:p w14:paraId="578BE1EB" w14:textId="77777777" w:rsidR="0061652D" w:rsidRPr="00192BBE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F528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ФИО пользователя утвердившего цену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2C66DF85" w14:textId="77777777" w:rsidR="0061652D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lang w:val="en-US"/>
              </w:rPr>
              <w:t>CHAR (12)</w:t>
            </w:r>
          </w:p>
        </w:tc>
        <w:tc>
          <w:tcPr>
            <w:tcW w:w="2110" w:type="dxa"/>
          </w:tcPr>
          <w:p w14:paraId="0199C16B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029DE005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4D48B1C6" w14:textId="77777777" w:rsidTr="00497A1A">
        <w:tc>
          <w:tcPr>
            <w:tcW w:w="1667" w:type="dxa"/>
            <w:vAlign w:val="center"/>
          </w:tcPr>
          <w:p w14:paraId="2A1CC486" w14:textId="77777777" w:rsidR="0061652D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ZBPAM</w:t>
            </w:r>
          </w:p>
        </w:tc>
        <w:tc>
          <w:tcPr>
            <w:tcW w:w="3133" w:type="dxa"/>
            <w:shd w:val="clear" w:color="auto" w:fill="auto"/>
          </w:tcPr>
          <w:p w14:paraId="2CAC09A5" w14:textId="77777777" w:rsidR="0061652D" w:rsidRPr="00A934A1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934A1">
              <w:rPr>
                <w:rFonts w:ascii="Arial" w:hAnsi="Arial" w:cs="Arial"/>
                <w:color w:val="000000"/>
                <w:sz w:val="20"/>
              </w:rPr>
              <w:t>Способ присвоения базовой цены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EFAC4EC" w14:textId="77777777" w:rsidR="0061652D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2</w:t>
            </w: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)</w:t>
            </w:r>
          </w:p>
        </w:tc>
        <w:tc>
          <w:tcPr>
            <w:tcW w:w="2110" w:type="dxa"/>
          </w:tcPr>
          <w:p w14:paraId="55618499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1928CCE2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52AE948D" w14:textId="77777777" w:rsidTr="00497A1A">
        <w:tc>
          <w:tcPr>
            <w:tcW w:w="1667" w:type="dxa"/>
            <w:vAlign w:val="center"/>
          </w:tcPr>
          <w:p w14:paraId="78D8D131" w14:textId="77777777" w:rsidR="0061652D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ZCOTNR</w:t>
            </w:r>
          </w:p>
        </w:tc>
        <w:tc>
          <w:tcPr>
            <w:tcW w:w="3133" w:type="dxa"/>
            <w:shd w:val="clear" w:color="auto" w:fill="auto"/>
          </w:tcPr>
          <w:p w14:paraId="30DE43F5" w14:textId="77777777" w:rsidR="0061652D" w:rsidRPr="00192BBE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92B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Договор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9E1CAEB" w14:textId="77777777" w:rsidR="0061652D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10</w:t>
            </w: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)</w:t>
            </w:r>
          </w:p>
        </w:tc>
        <w:tc>
          <w:tcPr>
            <w:tcW w:w="2110" w:type="dxa"/>
          </w:tcPr>
          <w:p w14:paraId="46328D0F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1C5A63AD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11F83961" w14:textId="77777777" w:rsidTr="00497A1A">
        <w:tc>
          <w:tcPr>
            <w:tcW w:w="1667" w:type="dxa"/>
            <w:vAlign w:val="center"/>
          </w:tcPr>
          <w:p w14:paraId="0E85C19D" w14:textId="77777777" w:rsidR="0061652D" w:rsidRPr="000102E7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102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ZNO</w:t>
            </w:r>
          </w:p>
        </w:tc>
        <w:tc>
          <w:tcPr>
            <w:tcW w:w="3133" w:type="dxa"/>
            <w:shd w:val="clear" w:color="auto" w:fill="auto"/>
          </w:tcPr>
          <w:p w14:paraId="3C615616" w14:textId="77777777" w:rsidR="0061652D" w:rsidRPr="000102E7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102E7">
              <w:rPr>
                <w:rFonts w:ascii="Arial" w:hAnsi="Arial" w:cs="Arial"/>
                <w:sz w:val="20"/>
                <w:szCs w:val="20"/>
              </w:rPr>
              <w:t>Отклонено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7D3070B7" w14:textId="77777777" w:rsidR="0061652D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1</w:t>
            </w: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)</w:t>
            </w:r>
          </w:p>
        </w:tc>
        <w:tc>
          <w:tcPr>
            <w:tcW w:w="2110" w:type="dxa"/>
          </w:tcPr>
          <w:p w14:paraId="46611DCF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16C15575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1652D" w:rsidRPr="00A33FEF" w14:paraId="4EB9474C" w14:textId="77777777" w:rsidTr="00497A1A">
        <w:tc>
          <w:tcPr>
            <w:tcW w:w="1667" w:type="dxa"/>
            <w:vAlign w:val="center"/>
          </w:tcPr>
          <w:p w14:paraId="7ABE09D6" w14:textId="77777777" w:rsidR="0061652D" w:rsidRPr="000102E7" w:rsidRDefault="0061652D" w:rsidP="00497A1A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102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ZCHG</w:t>
            </w:r>
          </w:p>
        </w:tc>
        <w:tc>
          <w:tcPr>
            <w:tcW w:w="3133" w:type="dxa"/>
            <w:shd w:val="clear" w:color="auto" w:fill="auto"/>
          </w:tcPr>
          <w:p w14:paraId="678C6182" w14:textId="77777777" w:rsidR="0061652D" w:rsidRPr="000102E7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102E7">
              <w:rPr>
                <w:rFonts w:ascii="Arial" w:hAnsi="Arial" w:cs="Arial"/>
                <w:sz w:val="20"/>
                <w:szCs w:val="20"/>
              </w:rPr>
              <w:t>Изменение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0F85A15B" w14:textId="77777777" w:rsidR="0061652D" w:rsidRDefault="0061652D" w:rsidP="0061652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CHAR (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1</w:t>
            </w:r>
            <w:r w:rsidRPr="00192BBE">
              <w:rPr>
                <w:rFonts w:ascii="Arial" w:eastAsiaTheme="minorHAnsi" w:hAnsi="Arial" w:cs="Arial"/>
                <w:sz w:val="20"/>
                <w:szCs w:val="20"/>
              </w:rPr>
              <w:t>)</w:t>
            </w:r>
          </w:p>
        </w:tc>
        <w:tc>
          <w:tcPr>
            <w:tcW w:w="2110" w:type="dxa"/>
          </w:tcPr>
          <w:p w14:paraId="148BCD78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52562AEA" w14:textId="77777777" w:rsidR="0061652D" w:rsidRPr="005E1200" w:rsidRDefault="0061652D" w:rsidP="0061652D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DB767C" w:rsidRPr="00A33FEF" w14:paraId="5B7E62C4" w14:textId="77777777" w:rsidTr="00E47766">
        <w:trPr>
          <w:trHeight w:val="137"/>
        </w:trPr>
        <w:tc>
          <w:tcPr>
            <w:tcW w:w="1667" w:type="dxa"/>
            <w:vAlign w:val="center"/>
          </w:tcPr>
          <w:p w14:paraId="260058CC" w14:textId="5E27EFF8" w:rsidR="00DB767C" w:rsidRPr="00E47766" w:rsidRDefault="00E47766" w:rsidP="00DB767C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n-US"/>
              </w:rPr>
            </w:pPr>
            <w:r w:rsidRPr="00E47766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n-US"/>
              </w:rPr>
              <w:t>AUFNR</w:t>
            </w:r>
          </w:p>
        </w:tc>
        <w:tc>
          <w:tcPr>
            <w:tcW w:w="3133" w:type="dxa"/>
            <w:shd w:val="clear" w:color="auto" w:fill="auto"/>
          </w:tcPr>
          <w:p w14:paraId="765B48E5" w14:textId="6202D7E4" w:rsidR="00DB767C" w:rsidRPr="00E47766" w:rsidRDefault="00E47766" w:rsidP="00DB767C">
            <w:pPr>
              <w:spacing w:before="100" w:beforeAutospacing="1"/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47766">
              <w:rPr>
                <w:rFonts w:ascii="Arial" w:hAnsi="Arial" w:cs="Arial"/>
                <w:sz w:val="20"/>
                <w:szCs w:val="20"/>
                <w:highlight w:val="green"/>
              </w:rPr>
              <w:t>Заказ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270881A3" w14:textId="547094A5" w:rsidR="00DB767C" w:rsidRPr="00E47766" w:rsidRDefault="00E47766" w:rsidP="00DB767C">
            <w:pPr>
              <w:spacing w:before="100" w:beforeAutospacing="1"/>
              <w:jc w:val="left"/>
              <w:rPr>
                <w:rFonts w:ascii="Arial" w:eastAsiaTheme="minorHAnsi" w:hAnsi="Arial" w:cs="Arial"/>
                <w:sz w:val="20"/>
                <w:szCs w:val="20"/>
                <w:highlight w:val="green"/>
              </w:rPr>
            </w:pPr>
            <w:r w:rsidRPr="00E47766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CHAR (12)</w:t>
            </w:r>
          </w:p>
        </w:tc>
        <w:tc>
          <w:tcPr>
            <w:tcW w:w="2110" w:type="dxa"/>
          </w:tcPr>
          <w:p w14:paraId="0C621B37" w14:textId="77777777" w:rsidR="00DB767C" w:rsidRPr="005E1200" w:rsidRDefault="00DB767C" w:rsidP="00DB767C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2ABACE05" w14:textId="77777777" w:rsidR="00DB767C" w:rsidRPr="005E1200" w:rsidRDefault="00DB767C" w:rsidP="00DB767C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47766" w:rsidRPr="00A33FEF" w14:paraId="0BE82D5F" w14:textId="77777777" w:rsidTr="00497A1A">
        <w:tc>
          <w:tcPr>
            <w:tcW w:w="1667" w:type="dxa"/>
            <w:vAlign w:val="center"/>
          </w:tcPr>
          <w:p w14:paraId="6142F19F" w14:textId="4CDF2AAC" w:rsidR="00E47766" w:rsidRPr="00E47766" w:rsidRDefault="00E47766" w:rsidP="00DB767C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n-US"/>
              </w:rPr>
            </w:pPr>
            <w:r w:rsidRPr="00E47766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n-US"/>
              </w:rPr>
              <w:t>KOSTL</w:t>
            </w:r>
          </w:p>
        </w:tc>
        <w:tc>
          <w:tcPr>
            <w:tcW w:w="3133" w:type="dxa"/>
            <w:shd w:val="clear" w:color="auto" w:fill="auto"/>
          </w:tcPr>
          <w:p w14:paraId="603C47C9" w14:textId="56A9720F" w:rsidR="00E47766" w:rsidRPr="00E47766" w:rsidRDefault="00E47766" w:rsidP="00DB767C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E47766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МВЗ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039AE0DC" w14:textId="03210FB4" w:rsidR="00E47766" w:rsidRPr="00E47766" w:rsidRDefault="00E47766" w:rsidP="00DB767C">
            <w:pPr>
              <w:spacing w:before="100" w:beforeAutospacing="1"/>
              <w:jc w:val="left"/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</w:pPr>
            <w:r w:rsidRPr="00E47766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CHAR (10)</w:t>
            </w:r>
          </w:p>
        </w:tc>
        <w:tc>
          <w:tcPr>
            <w:tcW w:w="2110" w:type="dxa"/>
          </w:tcPr>
          <w:p w14:paraId="67B10E8B" w14:textId="77777777" w:rsidR="00E47766" w:rsidRPr="005E1200" w:rsidRDefault="00E47766" w:rsidP="00DB767C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6" w:type="dxa"/>
          </w:tcPr>
          <w:p w14:paraId="0E87D44C" w14:textId="77777777" w:rsidR="00E47766" w:rsidRPr="005E1200" w:rsidRDefault="00E47766" w:rsidP="00DB767C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7CC01566" w14:textId="77777777" w:rsidR="00021390" w:rsidRDefault="00021390" w:rsidP="006A1A11">
      <w:pPr>
        <w:pStyle w:val="Text"/>
        <w:spacing w:before="0" w:after="120"/>
        <w:rPr>
          <w:rFonts w:eastAsiaTheme="minorHAnsi"/>
          <w:sz w:val="24"/>
          <w:szCs w:val="22"/>
          <w:lang w:val="ru-RU" w:eastAsia="en-US"/>
        </w:rPr>
      </w:pPr>
    </w:p>
    <w:p w14:paraId="63A775FB" w14:textId="1C0544FA" w:rsidR="00486119" w:rsidRPr="00B40853" w:rsidRDefault="00486119" w:rsidP="00BC068D">
      <w:pPr>
        <w:pStyle w:val="Text"/>
        <w:spacing w:before="0" w:after="120"/>
        <w:rPr>
          <w:rFonts w:eastAsiaTheme="minorHAnsi"/>
          <w:sz w:val="24"/>
          <w:szCs w:val="22"/>
          <w:highlight w:val="green"/>
          <w:lang w:val="ru-RU" w:eastAsia="en-US"/>
        </w:rPr>
      </w:pPr>
      <w:r w:rsidRPr="00B40853">
        <w:rPr>
          <w:rFonts w:eastAsiaTheme="minorHAnsi"/>
          <w:sz w:val="24"/>
          <w:szCs w:val="22"/>
          <w:highlight w:val="green"/>
          <w:lang w:val="ru-RU" w:eastAsia="en-US"/>
        </w:rPr>
        <w:t>Таблица</w:t>
      </w:r>
      <w:r w:rsidR="00FA7231">
        <w:rPr>
          <w:rFonts w:eastAsiaTheme="minorHAnsi"/>
          <w:sz w:val="24"/>
          <w:szCs w:val="22"/>
          <w:highlight w:val="green"/>
          <w:lang w:val="ru-RU" w:eastAsia="en-US"/>
        </w:rPr>
        <w:t xml:space="preserve"> 4. Структура таблицы</w:t>
      </w:r>
      <w:r w:rsidRPr="00B40853">
        <w:rPr>
          <w:rFonts w:eastAsiaTheme="minorHAnsi"/>
          <w:sz w:val="24"/>
          <w:szCs w:val="22"/>
          <w:highlight w:val="green"/>
          <w:lang w:val="ru-RU" w:eastAsia="en-US"/>
        </w:rPr>
        <w:t xml:space="preserve"> ZTMM_PRICE_</w:t>
      </w:r>
      <w:r w:rsidRPr="00B40853">
        <w:rPr>
          <w:rFonts w:eastAsiaTheme="minorHAnsi"/>
          <w:sz w:val="24"/>
          <w:szCs w:val="22"/>
          <w:highlight w:val="green"/>
          <w:lang w:eastAsia="en-US"/>
        </w:rPr>
        <w:t>TEXT</w:t>
      </w:r>
      <w:r w:rsidRPr="00B40853">
        <w:rPr>
          <w:rFonts w:eastAsiaTheme="minorHAnsi"/>
          <w:sz w:val="24"/>
          <w:szCs w:val="22"/>
          <w:highlight w:val="green"/>
          <w:lang w:val="ru-RU" w:eastAsia="en-US"/>
        </w:rPr>
        <w:t xml:space="preserve"> «Цена: Тексты»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1"/>
        <w:gridCol w:w="3116"/>
        <w:gridCol w:w="1299"/>
        <w:gridCol w:w="2191"/>
        <w:gridCol w:w="1914"/>
      </w:tblGrid>
      <w:tr w:rsidR="00486119" w:rsidRPr="00B40853" w14:paraId="74C6F7EC" w14:textId="77777777" w:rsidTr="00486119">
        <w:tc>
          <w:tcPr>
            <w:tcW w:w="1681" w:type="dxa"/>
            <w:shd w:val="clear" w:color="auto" w:fill="FFC000"/>
          </w:tcPr>
          <w:p w14:paraId="2D811396" w14:textId="77777777" w:rsidR="00486119" w:rsidRPr="00B40853" w:rsidRDefault="00486119" w:rsidP="002A4A66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Поле</w:t>
            </w:r>
          </w:p>
        </w:tc>
        <w:tc>
          <w:tcPr>
            <w:tcW w:w="3116" w:type="dxa"/>
            <w:shd w:val="clear" w:color="auto" w:fill="FFC000"/>
          </w:tcPr>
          <w:p w14:paraId="4BD929CC" w14:textId="77777777" w:rsidR="00486119" w:rsidRPr="00B40853" w:rsidRDefault="00486119" w:rsidP="002A4A66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Название</w:t>
            </w:r>
          </w:p>
        </w:tc>
        <w:tc>
          <w:tcPr>
            <w:tcW w:w="1299" w:type="dxa"/>
            <w:shd w:val="clear" w:color="auto" w:fill="FFC000"/>
          </w:tcPr>
          <w:p w14:paraId="65256750" w14:textId="77777777" w:rsidR="00486119" w:rsidRPr="00B40853" w:rsidRDefault="00486119" w:rsidP="002A4A66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Тип данных</w:t>
            </w:r>
          </w:p>
        </w:tc>
        <w:tc>
          <w:tcPr>
            <w:tcW w:w="2191" w:type="dxa"/>
            <w:shd w:val="clear" w:color="auto" w:fill="FFC000"/>
          </w:tcPr>
          <w:p w14:paraId="66F9554E" w14:textId="77777777" w:rsidR="00486119" w:rsidRPr="00B40853" w:rsidRDefault="00486119" w:rsidP="002A4A66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Справочник</w:t>
            </w:r>
          </w:p>
        </w:tc>
        <w:tc>
          <w:tcPr>
            <w:tcW w:w="1914" w:type="dxa"/>
            <w:shd w:val="clear" w:color="auto" w:fill="FFC000"/>
          </w:tcPr>
          <w:p w14:paraId="064A8B19" w14:textId="77777777" w:rsidR="00486119" w:rsidRPr="00B40853" w:rsidRDefault="00486119" w:rsidP="002A4A66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Средство поиска</w:t>
            </w:r>
          </w:p>
        </w:tc>
      </w:tr>
      <w:tr w:rsidR="00486119" w:rsidRPr="00B40853" w14:paraId="0F575395" w14:textId="77777777" w:rsidTr="00486119">
        <w:tc>
          <w:tcPr>
            <w:tcW w:w="1681" w:type="dxa"/>
            <w:shd w:val="clear" w:color="auto" w:fill="DBE5F1" w:themeFill="accent1" w:themeFillTint="33"/>
          </w:tcPr>
          <w:p w14:paraId="102221A2" w14:textId="1D6CFAB3" w:rsidR="00486119" w:rsidRPr="00FA7231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ZKNUMH</w:t>
            </w:r>
          </w:p>
        </w:tc>
        <w:tc>
          <w:tcPr>
            <w:tcW w:w="3116" w:type="dxa"/>
            <w:shd w:val="clear" w:color="auto" w:fill="DBE5F1" w:themeFill="accent1" w:themeFillTint="33"/>
          </w:tcPr>
          <w:p w14:paraId="0870F1F0" w14:textId="6CC4100C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Номер записи условия</w:t>
            </w:r>
          </w:p>
        </w:tc>
        <w:tc>
          <w:tcPr>
            <w:tcW w:w="1299" w:type="dxa"/>
            <w:shd w:val="clear" w:color="auto" w:fill="DBE5F1" w:themeFill="accent1" w:themeFillTint="33"/>
            <w:vAlign w:val="center"/>
          </w:tcPr>
          <w:p w14:paraId="6FFE2C7F" w14:textId="375194A6" w:rsidR="00486119" w:rsidRPr="00FA7231" w:rsidRDefault="00486119" w:rsidP="00486119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CHAR</w:t>
            </w:r>
            <w:r w:rsidRPr="00FA7231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(12)</w:t>
            </w:r>
          </w:p>
        </w:tc>
        <w:tc>
          <w:tcPr>
            <w:tcW w:w="2191" w:type="dxa"/>
            <w:shd w:val="clear" w:color="auto" w:fill="DBE5F1" w:themeFill="accent1" w:themeFillTint="33"/>
          </w:tcPr>
          <w:p w14:paraId="04FDF9B4" w14:textId="77777777" w:rsidR="00486119" w:rsidRPr="00FA7231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</w:p>
        </w:tc>
        <w:tc>
          <w:tcPr>
            <w:tcW w:w="1914" w:type="dxa"/>
            <w:shd w:val="clear" w:color="auto" w:fill="DBE5F1" w:themeFill="accent1" w:themeFillTint="33"/>
          </w:tcPr>
          <w:p w14:paraId="1E6121B8" w14:textId="4FC063FE" w:rsidR="00486119" w:rsidRPr="00FA7231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</w:p>
        </w:tc>
      </w:tr>
      <w:tr w:rsidR="00486119" w:rsidRPr="00B40853" w14:paraId="383C1CC5" w14:textId="77777777" w:rsidTr="00486119">
        <w:tc>
          <w:tcPr>
            <w:tcW w:w="1681" w:type="dxa"/>
            <w:shd w:val="clear" w:color="auto" w:fill="DBE5F1" w:themeFill="accent1" w:themeFillTint="33"/>
            <w:vAlign w:val="center"/>
          </w:tcPr>
          <w:p w14:paraId="242E3666" w14:textId="11B58D16" w:rsidR="00486119" w:rsidRPr="00FA7231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BURKS</w:t>
            </w:r>
          </w:p>
        </w:tc>
        <w:tc>
          <w:tcPr>
            <w:tcW w:w="3116" w:type="dxa"/>
            <w:shd w:val="clear" w:color="auto" w:fill="DBE5F1" w:themeFill="accent1" w:themeFillTint="33"/>
            <w:vAlign w:val="center"/>
          </w:tcPr>
          <w:p w14:paraId="1BE9B488" w14:textId="7516921F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Балансовая единица</w:t>
            </w:r>
          </w:p>
        </w:tc>
        <w:tc>
          <w:tcPr>
            <w:tcW w:w="1299" w:type="dxa"/>
            <w:shd w:val="clear" w:color="auto" w:fill="DBE5F1" w:themeFill="accent1" w:themeFillTint="33"/>
            <w:vAlign w:val="center"/>
          </w:tcPr>
          <w:p w14:paraId="6FBF9833" w14:textId="161233C6" w:rsidR="00486119" w:rsidRPr="00B40853" w:rsidRDefault="00486119" w:rsidP="00486119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B40853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CHAR</w:t>
            </w:r>
            <w:r w:rsidRPr="00FA7231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(</w:t>
            </w:r>
            <w:r w:rsidRPr="00B40853">
              <w:rPr>
                <w:rFonts w:ascii="Arial" w:hAnsi="Arial" w:cs="Arial"/>
                <w:color w:val="000000"/>
                <w:sz w:val="20"/>
                <w:highlight w:val="green"/>
              </w:rPr>
              <w:t>4</w:t>
            </w:r>
            <w:r w:rsidRPr="00B40853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)</w:t>
            </w:r>
          </w:p>
        </w:tc>
        <w:tc>
          <w:tcPr>
            <w:tcW w:w="2191" w:type="dxa"/>
            <w:shd w:val="clear" w:color="auto" w:fill="DBE5F1" w:themeFill="accent1" w:themeFillTint="33"/>
          </w:tcPr>
          <w:p w14:paraId="243ED1B8" w14:textId="77777777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  <w:tc>
          <w:tcPr>
            <w:tcW w:w="1914" w:type="dxa"/>
            <w:shd w:val="clear" w:color="auto" w:fill="DBE5F1" w:themeFill="accent1" w:themeFillTint="33"/>
            <w:vAlign w:val="center"/>
          </w:tcPr>
          <w:p w14:paraId="1900369E" w14:textId="14A2F46C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B40853">
              <w:rPr>
                <w:rFonts w:ascii="Arial" w:eastAsiaTheme="minorHAnsi" w:hAnsi="Arial" w:cs="Arial"/>
                <w:sz w:val="20"/>
                <w:highlight w:val="green"/>
              </w:rPr>
              <w:t>C_T001</w:t>
            </w:r>
          </w:p>
        </w:tc>
      </w:tr>
      <w:tr w:rsidR="00486119" w:rsidRPr="00B40853" w14:paraId="287C69C0" w14:textId="77777777" w:rsidTr="00486119">
        <w:tc>
          <w:tcPr>
            <w:tcW w:w="1681" w:type="dxa"/>
            <w:shd w:val="clear" w:color="auto" w:fill="DBE5F1" w:themeFill="accent1" w:themeFillTint="33"/>
            <w:vAlign w:val="center"/>
          </w:tcPr>
          <w:p w14:paraId="75289571" w14:textId="4D057D41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WERKS</w:t>
            </w:r>
          </w:p>
        </w:tc>
        <w:tc>
          <w:tcPr>
            <w:tcW w:w="3116" w:type="dxa"/>
            <w:shd w:val="clear" w:color="auto" w:fill="DBE5F1" w:themeFill="accent1" w:themeFillTint="33"/>
            <w:vAlign w:val="center"/>
          </w:tcPr>
          <w:p w14:paraId="30FA1520" w14:textId="15BFBA8A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Завод</w:t>
            </w:r>
          </w:p>
        </w:tc>
        <w:tc>
          <w:tcPr>
            <w:tcW w:w="1299" w:type="dxa"/>
            <w:shd w:val="clear" w:color="auto" w:fill="DBE5F1" w:themeFill="accent1" w:themeFillTint="33"/>
            <w:vAlign w:val="center"/>
          </w:tcPr>
          <w:p w14:paraId="050936E2" w14:textId="53D29352" w:rsidR="00486119" w:rsidRPr="00B40853" w:rsidRDefault="00486119" w:rsidP="00486119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B40853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CHAR (</w:t>
            </w:r>
            <w:r w:rsidRPr="00B40853">
              <w:rPr>
                <w:rFonts w:ascii="Arial" w:hAnsi="Arial" w:cs="Arial"/>
                <w:color w:val="000000"/>
                <w:sz w:val="20"/>
                <w:highlight w:val="green"/>
              </w:rPr>
              <w:t>4</w:t>
            </w:r>
            <w:r w:rsidRPr="00B40853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)</w:t>
            </w:r>
          </w:p>
        </w:tc>
        <w:tc>
          <w:tcPr>
            <w:tcW w:w="2191" w:type="dxa"/>
            <w:shd w:val="clear" w:color="auto" w:fill="DBE5F1" w:themeFill="accent1" w:themeFillTint="33"/>
          </w:tcPr>
          <w:p w14:paraId="4D8B2FCD" w14:textId="77777777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  <w:tc>
          <w:tcPr>
            <w:tcW w:w="1914" w:type="dxa"/>
            <w:shd w:val="clear" w:color="auto" w:fill="DBE5F1" w:themeFill="accent1" w:themeFillTint="33"/>
            <w:vAlign w:val="center"/>
          </w:tcPr>
          <w:p w14:paraId="6FB5B20C" w14:textId="24AAF943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B40853">
              <w:rPr>
                <w:rFonts w:ascii="Arial" w:eastAsiaTheme="minorHAnsi" w:hAnsi="Arial" w:cs="Arial"/>
                <w:sz w:val="20"/>
                <w:highlight w:val="green"/>
              </w:rPr>
              <w:t>H_T001W</w:t>
            </w:r>
          </w:p>
        </w:tc>
      </w:tr>
      <w:tr w:rsidR="00486119" w:rsidRPr="00B40853" w14:paraId="624341F8" w14:textId="77777777" w:rsidTr="00486119">
        <w:tc>
          <w:tcPr>
            <w:tcW w:w="1681" w:type="dxa"/>
            <w:shd w:val="clear" w:color="auto" w:fill="DBE5F1" w:themeFill="accent1" w:themeFillTint="33"/>
            <w:vAlign w:val="center"/>
          </w:tcPr>
          <w:p w14:paraId="47F1BA19" w14:textId="2143E2EC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MATNR</w:t>
            </w:r>
          </w:p>
        </w:tc>
        <w:tc>
          <w:tcPr>
            <w:tcW w:w="3116" w:type="dxa"/>
            <w:shd w:val="clear" w:color="auto" w:fill="DBE5F1" w:themeFill="accent1" w:themeFillTint="33"/>
            <w:vAlign w:val="center"/>
          </w:tcPr>
          <w:p w14:paraId="1F7D38A3" w14:textId="7B50E497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Код ОЗМ</w:t>
            </w:r>
          </w:p>
        </w:tc>
        <w:tc>
          <w:tcPr>
            <w:tcW w:w="1299" w:type="dxa"/>
            <w:shd w:val="clear" w:color="auto" w:fill="DBE5F1" w:themeFill="accent1" w:themeFillTint="33"/>
            <w:vAlign w:val="center"/>
          </w:tcPr>
          <w:p w14:paraId="21F279BE" w14:textId="69B1BBB1" w:rsidR="00486119" w:rsidRPr="00B40853" w:rsidRDefault="00486119" w:rsidP="00486119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B40853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CHAR (</w:t>
            </w:r>
            <w:r w:rsidRPr="00B40853">
              <w:rPr>
                <w:rFonts w:ascii="Arial" w:hAnsi="Arial" w:cs="Arial"/>
                <w:color w:val="000000"/>
                <w:sz w:val="20"/>
                <w:highlight w:val="green"/>
              </w:rPr>
              <w:t>40</w:t>
            </w:r>
            <w:r w:rsidRPr="00B40853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)</w:t>
            </w:r>
          </w:p>
        </w:tc>
        <w:tc>
          <w:tcPr>
            <w:tcW w:w="2191" w:type="dxa"/>
            <w:shd w:val="clear" w:color="auto" w:fill="DBE5F1" w:themeFill="accent1" w:themeFillTint="33"/>
          </w:tcPr>
          <w:p w14:paraId="6E352E29" w14:textId="77777777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  <w:tc>
          <w:tcPr>
            <w:tcW w:w="1914" w:type="dxa"/>
            <w:shd w:val="clear" w:color="auto" w:fill="DBE5F1" w:themeFill="accent1" w:themeFillTint="33"/>
            <w:vAlign w:val="center"/>
          </w:tcPr>
          <w:p w14:paraId="0938C752" w14:textId="0BFB2A12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B40853">
              <w:rPr>
                <w:rFonts w:ascii="Arial" w:eastAsiaTheme="minorHAnsi" w:hAnsi="Arial" w:cs="Arial"/>
                <w:sz w:val="20"/>
                <w:highlight w:val="green"/>
              </w:rPr>
              <w:t>MAT1</w:t>
            </w:r>
          </w:p>
        </w:tc>
      </w:tr>
      <w:tr w:rsidR="00486119" w:rsidRPr="00B40853" w14:paraId="47A429C8" w14:textId="77777777" w:rsidTr="00486119">
        <w:tc>
          <w:tcPr>
            <w:tcW w:w="1681" w:type="dxa"/>
            <w:shd w:val="clear" w:color="auto" w:fill="DBE5F1" w:themeFill="accent1" w:themeFillTint="33"/>
          </w:tcPr>
          <w:p w14:paraId="4946B53D" w14:textId="6319A8FB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ZKSCHL</w:t>
            </w:r>
          </w:p>
        </w:tc>
        <w:tc>
          <w:tcPr>
            <w:tcW w:w="3116" w:type="dxa"/>
            <w:shd w:val="clear" w:color="auto" w:fill="DBE5F1" w:themeFill="accent1" w:themeFillTint="33"/>
          </w:tcPr>
          <w:p w14:paraId="38A3BF73" w14:textId="130BB16A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Вид условия</w:t>
            </w:r>
          </w:p>
        </w:tc>
        <w:tc>
          <w:tcPr>
            <w:tcW w:w="1299" w:type="dxa"/>
            <w:shd w:val="clear" w:color="auto" w:fill="DBE5F1" w:themeFill="accent1" w:themeFillTint="33"/>
            <w:vAlign w:val="center"/>
          </w:tcPr>
          <w:p w14:paraId="7CF473E4" w14:textId="58654585" w:rsidR="00486119" w:rsidRPr="00B40853" w:rsidRDefault="00486119" w:rsidP="00486119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CHAR (4)</w:t>
            </w:r>
          </w:p>
        </w:tc>
        <w:tc>
          <w:tcPr>
            <w:tcW w:w="2191" w:type="dxa"/>
            <w:shd w:val="clear" w:color="auto" w:fill="DBE5F1" w:themeFill="accent1" w:themeFillTint="33"/>
          </w:tcPr>
          <w:p w14:paraId="490EFF38" w14:textId="77777777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1914" w:type="dxa"/>
            <w:shd w:val="clear" w:color="auto" w:fill="DBE5F1" w:themeFill="accent1" w:themeFillTint="33"/>
            <w:vAlign w:val="center"/>
          </w:tcPr>
          <w:p w14:paraId="5F61D7E4" w14:textId="4028D689" w:rsidR="00486119" w:rsidRPr="00B40853" w:rsidRDefault="00486119" w:rsidP="00486119">
            <w:pPr>
              <w:spacing w:before="100" w:beforeAutospacing="1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Z_KSCHL</w:t>
            </w:r>
          </w:p>
        </w:tc>
      </w:tr>
      <w:tr w:rsidR="00B36301" w:rsidRPr="00B40853" w14:paraId="4D332A22" w14:textId="77777777" w:rsidTr="00486119">
        <w:tc>
          <w:tcPr>
            <w:tcW w:w="1681" w:type="dxa"/>
            <w:shd w:val="clear" w:color="auto" w:fill="DBE5F1" w:themeFill="accent1" w:themeFillTint="33"/>
          </w:tcPr>
          <w:p w14:paraId="00D4F8F0" w14:textId="6C2DAFD7" w:rsidR="00B36301" w:rsidRPr="00B36301" w:rsidRDefault="00B36301" w:rsidP="00486119">
            <w:pPr>
              <w:spacing w:before="100" w:beforeAutospacing="1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B36301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RSNUM</w:t>
            </w:r>
          </w:p>
        </w:tc>
        <w:tc>
          <w:tcPr>
            <w:tcW w:w="3116" w:type="dxa"/>
            <w:shd w:val="clear" w:color="auto" w:fill="DBE5F1" w:themeFill="accent1" w:themeFillTint="33"/>
          </w:tcPr>
          <w:p w14:paraId="055EB135" w14:textId="4B097483" w:rsidR="00B36301" w:rsidRPr="00B40853" w:rsidRDefault="00B36301" w:rsidP="00B36301">
            <w:pPr>
              <w:spacing w:before="100" w:beforeAutospacing="1"/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Номер резервирования/потребности</w:t>
            </w:r>
          </w:p>
        </w:tc>
        <w:tc>
          <w:tcPr>
            <w:tcW w:w="1299" w:type="dxa"/>
            <w:shd w:val="clear" w:color="auto" w:fill="DBE5F1" w:themeFill="accent1" w:themeFillTint="33"/>
            <w:vAlign w:val="center"/>
          </w:tcPr>
          <w:p w14:paraId="1CC10391" w14:textId="7B9E4D1F" w:rsidR="00B36301" w:rsidRPr="00B40853" w:rsidRDefault="00B36301" w:rsidP="00486119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CHAR (10</w:t>
            </w: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)</w:t>
            </w:r>
          </w:p>
        </w:tc>
        <w:tc>
          <w:tcPr>
            <w:tcW w:w="2191" w:type="dxa"/>
            <w:shd w:val="clear" w:color="auto" w:fill="DBE5F1" w:themeFill="accent1" w:themeFillTint="33"/>
          </w:tcPr>
          <w:p w14:paraId="33B29153" w14:textId="77777777" w:rsidR="00B36301" w:rsidRPr="00B40853" w:rsidRDefault="00B36301" w:rsidP="00486119">
            <w:pPr>
              <w:spacing w:before="100" w:beforeAutospacing="1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1914" w:type="dxa"/>
            <w:shd w:val="clear" w:color="auto" w:fill="DBE5F1" w:themeFill="accent1" w:themeFillTint="33"/>
            <w:vAlign w:val="center"/>
          </w:tcPr>
          <w:p w14:paraId="647DE7D1" w14:textId="77777777" w:rsidR="00B36301" w:rsidRPr="00B40853" w:rsidRDefault="00B36301" w:rsidP="00486119">
            <w:pPr>
              <w:spacing w:before="100" w:beforeAutospacing="1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</w:tr>
      <w:tr w:rsidR="00B40853" w:rsidRPr="00B40853" w14:paraId="245D64E0" w14:textId="77777777" w:rsidTr="00486119">
        <w:tc>
          <w:tcPr>
            <w:tcW w:w="1681" w:type="dxa"/>
            <w:vAlign w:val="center"/>
          </w:tcPr>
          <w:p w14:paraId="7FE3C355" w14:textId="4F175596" w:rsidR="00B40853" w:rsidRPr="00B40853" w:rsidRDefault="00B40853" w:rsidP="00B40853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B40853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ZCOMREJ</w:t>
            </w:r>
          </w:p>
        </w:tc>
        <w:tc>
          <w:tcPr>
            <w:tcW w:w="3116" w:type="dxa"/>
            <w:shd w:val="clear" w:color="auto" w:fill="auto"/>
          </w:tcPr>
          <w:p w14:paraId="5FC98060" w14:textId="1A4ABA97" w:rsidR="00B40853" w:rsidRPr="00B40853" w:rsidRDefault="00B40853" w:rsidP="00B40853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color w:val="000000"/>
                <w:sz w:val="20"/>
                <w:highlight w:val="green"/>
              </w:rPr>
              <w:t>Комментарий к отклонению цены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504EBD50" w14:textId="0CAA8FB9" w:rsidR="00B40853" w:rsidRPr="00B40853" w:rsidRDefault="00B40853" w:rsidP="00B40853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CHAR (80)</w:t>
            </w:r>
          </w:p>
        </w:tc>
        <w:tc>
          <w:tcPr>
            <w:tcW w:w="2191" w:type="dxa"/>
          </w:tcPr>
          <w:p w14:paraId="77C1891D" w14:textId="77777777" w:rsidR="00B40853" w:rsidRPr="00B40853" w:rsidRDefault="00B40853" w:rsidP="00B40853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  <w:tc>
          <w:tcPr>
            <w:tcW w:w="1914" w:type="dxa"/>
          </w:tcPr>
          <w:p w14:paraId="56B622AF" w14:textId="77777777" w:rsidR="00B40853" w:rsidRPr="00B40853" w:rsidRDefault="00B40853" w:rsidP="00B40853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</w:p>
        </w:tc>
      </w:tr>
      <w:tr w:rsidR="00B40853" w:rsidRPr="00A33FEF" w14:paraId="7F3A19C4" w14:textId="77777777" w:rsidTr="00486119">
        <w:tc>
          <w:tcPr>
            <w:tcW w:w="1681" w:type="dxa"/>
            <w:vAlign w:val="center"/>
          </w:tcPr>
          <w:p w14:paraId="2DF39BED" w14:textId="72B0989A" w:rsidR="00B40853" w:rsidRPr="00B40853" w:rsidRDefault="00B40853" w:rsidP="00B40853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>
              <w:rPr>
                <w:color w:val="000000"/>
                <w:highlight w:val="green"/>
              </w:rPr>
              <w:t>Z</w:t>
            </w:r>
            <w:r w:rsidRPr="00B40853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COMJUST</w:t>
            </w:r>
          </w:p>
        </w:tc>
        <w:tc>
          <w:tcPr>
            <w:tcW w:w="3116" w:type="dxa"/>
            <w:shd w:val="clear" w:color="auto" w:fill="auto"/>
          </w:tcPr>
          <w:p w14:paraId="75B18F90" w14:textId="01578F71" w:rsidR="00B40853" w:rsidRPr="00B40853" w:rsidRDefault="00B40853" w:rsidP="00B40853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color w:val="000000"/>
                <w:sz w:val="20"/>
                <w:highlight w:val="green"/>
              </w:rPr>
              <w:t>Обоснование изменения цены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37DD778E" w14:textId="016E0219" w:rsidR="00B40853" w:rsidRDefault="00B40853" w:rsidP="00B40853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40853">
              <w:rPr>
                <w:rFonts w:ascii="Arial" w:hAnsi="Arial" w:cs="Arial"/>
                <w:sz w:val="20"/>
                <w:szCs w:val="20"/>
                <w:highlight w:val="green"/>
              </w:rPr>
              <w:t>CHAR (80)</w:t>
            </w:r>
          </w:p>
        </w:tc>
        <w:tc>
          <w:tcPr>
            <w:tcW w:w="2191" w:type="dxa"/>
          </w:tcPr>
          <w:p w14:paraId="46406052" w14:textId="77777777" w:rsidR="00B40853" w:rsidRPr="005E1200" w:rsidRDefault="00B40853" w:rsidP="00B40853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4" w:type="dxa"/>
          </w:tcPr>
          <w:p w14:paraId="2EBC0C8C" w14:textId="77777777" w:rsidR="00B40853" w:rsidRPr="005E1200" w:rsidRDefault="00B40853" w:rsidP="00B40853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63CD756F" w14:textId="77777777" w:rsidR="00486119" w:rsidRDefault="00486119" w:rsidP="00BC068D">
      <w:pPr>
        <w:pStyle w:val="Text"/>
        <w:spacing w:before="0" w:after="120"/>
        <w:rPr>
          <w:rFonts w:eastAsiaTheme="minorHAnsi"/>
          <w:sz w:val="24"/>
          <w:szCs w:val="22"/>
          <w:lang w:val="ru-RU" w:eastAsia="en-US"/>
        </w:rPr>
      </w:pPr>
    </w:p>
    <w:p w14:paraId="718E1433" w14:textId="51026347" w:rsidR="002E584F" w:rsidRPr="002E584F" w:rsidRDefault="005A5008" w:rsidP="00FA7231">
      <w:pPr>
        <w:pStyle w:val="Text"/>
        <w:spacing w:before="0" w:after="120"/>
        <w:ind w:firstLine="708"/>
        <w:rPr>
          <w:rFonts w:eastAsiaTheme="minorHAnsi"/>
          <w:sz w:val="24"/>
          <w:szCs w:val="22"/>
          <w:lang w:val="ru-RU" w:eastAsia="en-US"/>
        </w:rPr>
      </w:pPr>
      <w:r>
        <w:rPr>
          <w:rFonts w:eastAsiaTheme="minorHAnsi"/>
          <w:sz w:val="24"/>
          <w:szCs w:val="22"/>
          <w:lang w:val="ru-RU" w:eastAsia="en-US"/>
        </w:rPr>
        <w:t>Необходимо создать таблицу</w:t>
      </w:r>
      <w:r w:rsidR="002E584F">
        <w:rPr>
          <w:rFonts w:eastAsiaTheme="minorHAnsi"/>
          <w:sz w:val="24"/>
          <w:szCs w:val="22"/>
          <w:lang w:val="ru-RU" w:eastAsia="en-US"/>
        </w:rPr>
        <w:t xml:space="preserve"> и ракурс к ней для ведения дополнительных настроек</w:t>
      </w:r>
      <w:r w:rsidR="002E584F" w:rsidRPr="002E584F">
        <w:rPr>
          <w:rFonts w:eastAsiaTheme="minorHAnsi"/>
          <w:sz w:val="24"/>
          <w:szCs w:val="22"/>
          <w:lang w:val="ru-RU" w:eastAsia="en-US"/>
        </w:rPr>
        <w:t xml:space="preserve"> </w:t>
      </w:r>
      <w:r w:rsidR="002E584F">
        <w:rPr>
          <w:rFonts w:eastAsiaTheme="minorHAnsi"/>
          <w:sz w:val="24"/>
          <w:szCs w:val="22"/>
          <w:lang w:val="ru-RU" w:eastAsia="en-US"/>
        </w:rPr>
        <w:t xml:space="preserve">видов условий. </w:t>
      </w:r>
    </w:p>
    <w:p w14:paraId="12EB5017" w14:textId="2AA911C0" w:rsidR="00D840B8" w:rsidRDefault="00FA7231" w:rsidP="00FA7231">
      <w:pPr>
        <w:pStyle w:val="Text"/>
        <w:spacing w:before="0" w:after="120"/>
        <w:jc w:val="left"/>
        <w:rPr>
          <w:rFonts w:eastAsiaTheme="minorHAnsi"/>
          <w:sz w:val="24"/>
          <w:szCs w:val="22"/>
          <w:lang w:val="ru-RU" w:eastAsia="en-US"/>
        </w:rPr>
      </w:pPr>
      <w:r>
        <w:rPr>
          <w:rFonts w:eastAsiaTheme="minorHAnsi"/>
          <w:sz w:val="24"/>
          <w:szCs w:val="22"/>
          <w:lang w:val="ru-RU" w:eastAsia="en-US"/>
        </w:rPr>
        <w:t>Таблица 5. Структура таблицы</w:t>
      </w:r>
      <w:r w:rsidR="00D840B8">
        <w:rPr>
          <w:rFonts w:eastAsiaTheme="minorHAnsi"/>
          <w:sz w:val="24"/>
          <w:szCs w:val="22"/>
          <w:lang w:val="ru-RU" w:eastAsia="en-US"/>
        </w:rPr>
        <w:t xml:space="preserve"> </w:t>
      </w:r>
      <w:r w:rsidR="00D840B8" w:rsidRPr="005E1200">
        <w:rPr>
          <w:rFonts w:eastAsiaTheme="minorHAnsi"/>
          <w:sz w:val="24"/>
          <w:szCs w:val="22"/>
          <w:lang w:eastAsia="en-US"/>
        </w:rPr>
        <w:t>Z</w:t>
      </w:r>
      <w:r w:rsidR="002E584F">
        <w:rPr>
          <w:rFonts w:eastAsiaTheme="minorHAnsi"/>
          <w:sz w:val="24"/>
          <w:szCs w:val="22"/>
          <w:lang w:eastAsia="en-US"/>
        </w:rPr>
        <w:t>T</w:t>
      </w:r>
      <w:r w:rsidR="00D840B8" w:rsidRPr="005E1200">
        <w:rPr>
          <w:rFonts w:eastAsiaTheme="minorHAnsi"/>
          <w:sz w:val="24"/>
          <w:szCs w:val="22"/>
          <w:lang w:eastAsia="en-US"/>
        </w:rPr>
        <w:t>MM</w:t>
      </w:r>
      <w:r w:rsidR="00D840B8" w:rsidRPr="005E1200">
        <w:rPr>
          <w:rFonts w:eastAsiaTheme="minorHAnsi"/>
          <w:sz w:val="24"/>
          <w:szCs w:val="22"/>
          <w:lang w:val="ru-RU" w:eastAsia="en-US"/>
        </w:rPr>
        <w:t>_</w:t>
      </w:r>
      <w:r w:rsidR="00D840B8" w:rsidRPr="005E1200">
        <w:rPr>
          <w:rFonts w:eastAsiaTheme="minorHAnsi"/>
          <w:sz w:val="24"/>
          <w:szCs w:val="22"/>
          <w:lang w:eastAsia="en-US"/>
        </w:rPr>
        <w:t>PRICE</w:t>
      </w:r>
      <w:r w:rsidR="00D840B8" w:rsidRPr="005E1200">
        <w:rPr>
          <w:rFonts w:eastAsiaTheme="minorHAnsi"/>
          <w:sz w:val="24"/>
          <w:szCs w:val="22"/>
          <w:lang w:val="ru-RU" w:eastAsia="en-US"/>
        </w:rPr>
        <w:t>_</w:t>
      </w:r>
      <w:r w:rsidR="00D840B8" w:rsidRPr="005E1200">
        <w:rPr>
          <w:rFonts w:eastAsiaTheme="minorHAnsi"/>
          <w:sz w:val="24"/>
          <w:szCs w:val="22"/>
          <w:lang w:eastAsia="en-US"/>
        </w:rPr>
        <w:t>STATUS</w:t>
      </w:r>
      <w:r w:rsidR="00D840B8">
        <w:rPr>
          <w:rFonts w:eastAsiaTheme="minorHAnsi"/>
          <w:sz w:val="24"/>
          <w:szCs w:val="22"/>
          <w:lang w:val="ru-RU" w:eastAsia="en-US"/>
        </w:rPr>
        <w:t xml:space="preserve"> «</w:t>
      </w:r>
      <w:r w:rsidR="00820D9A">
        <w:rPr>
          <w:rFonts w:eastAsiaTheme="minorHAnsi"/>
          <w:sz w:val="24"/>
          <w:szCs w:val="22"/>
          <w:lang w:val="ru-RU" w:eastAsia="en-US"/>
        </w:rPr>
        <w:t>Цена</w:t>
      </w:r>
      <w:r w:rsidR="00D840B8">
        <w:rPr>
          <w:rFonts w:eastAsiaTheme="minorHAnsi"/>
          <w:sz w:val="24"/>
          <w:szCs w:val="22"/>
          <w:lang w:val="ru-RU" w:eastAsia="en-US"/>
        </w:rPr>
        <w:t>: Доп</w:t>
      </w:r>
      <w:r>
        <w:rPr>
          <w:rFonts w:eastAsiaTheme="minorHAnsi"/>
          <w:sz w:val="24"/>
          <w:szCs w:val="22"/>
          <w:lang w:val="ru-RU" w:eastAsia="en-US"/>
        </w:rPr>
        <w:t>.</w:t>
      </w:r>
      <w:r w:rsidR="00D840B8">
        <w:rPr>
          <w:rFonts w:eastAsiaTheme="minorHAnsi"/>
          <w:sz w:val="24"/>
          <w:szCs w:val="22"/>
          <w:lang w:val="ru-RU" w:eastAsia="en-US"/>
        </w:rPr>
        <w:t>настройки»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1"/>
        <w:gridCol w:w="3116"/>
        <w:gridCol w:w="1440"/>
        <w:gridCol w:w="2050"/>
        <w:gridCol w:w="1914"/>
      </w:tblGrid>
      <w:tr w:rsidR="00D840B8" w:rsidRPr="00A33FEF" w14:paraId="12039249" w14:textId="77777777" w:rsidTr="009C5E2F">
        <w:tc>
          <w:tcPr>
            <w:tcW w:w="1681" w:type="dxa"/>
            <w:shd w:val="clear" w:color="auto" w:fill="FFC000"/>
          </w:tcPr>
          <w:p w14:paraId="611440D6" w14:textId="77777777" w:rsidR="00D840B8" w:rsidRPr="005E1200" w:rsidRDefault="00D840B8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Поле</w:t>
            </w:r>
          </w:p>
        </w:tc>
        <w:tc>
          <w:tcPr>
            <w:tcW w:w="3116" w:type="dxa"/>
            <w:shd w:val="clear" w:color="auto" w:fill="FFC000"/>
          </w:tcPr>
          <w:p w14:paraId="61083F10" w14:textId="77777777" w:rsidR="00D840B8" w:rsidRPr="005E1200" w:rsidRDefault="00D840B8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Название</w:t>
            </w:r>
          </w:p>
        </w:tc>
        <w:tc>
          <w:tcPr>
            <w:tcW w:w="1440" w:type="dxa"/>
            <w:shd w:val="clear" w:color="auto" w:fill="FFC000"/>
          </w:tcPr>
          <w:p w14:paraId="1468232E" w14:textId="77777777" w:rsidR="00D840B8" w:rsidRPr="005E1200" w:rsidRDefault="00D840B8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Тип данных</w:t>
            </w:r>
          </w:p>
        </w:tc>
        <w:tc>
          <w:tcPr>
            <w:tcW w:w="2050" w:type="dxa"/>
            <w:shd w:val="clear" w:color="auto" w:fill="FFC000"/>
          </w:tcPr>
          <w:p w14:paraId="7A1A516E" w14:textId="77777777" w:rsidR="00D840B8" w:rsidRPr="005E1200" w:rsidRDefault="00D840B8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Справочник</w:t>
            </w:r>
          </w:p>
        </w:tc>
        <w:tc>
          <w:tcPr>
            <w:tcW w:w="1914" w:type="dxa"/>
            <w:shd w:val="clear" w:color="auto" w:fill="FFC000"/>
          </w:tcPr>
          <w:p w14:paraId="5EB2F23A" w14:textId="77777777" w:rsidR="00D840B8" w:rsidRPr="005E1200" w:rsidRDefault="00D840B8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Средство поиска</w:t>
            </w:r>
          </w:p>
        </w:tc>
      </w:tr>
      <w:tr w:rsidR="00EC60D9" w:rsidRPr="00A33FEF" w14:paraId="34369A8C" w14:textId="77777777" w:rsidTr="009C5E2F">
        <w:tc>
          <w:tcPr>
            <w:tcW w:w="1681" w:type="dxa"/>
            <w:shd w:val="clear" w:color="auto" w:fill="DBE5F1" w:themeFill="accent1" w:themeFillTint="33"/>
          </w:tcPr>
          <w:p w14:paraId="4E4BBA2B" w14:textId="6202DA88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BURKS</w:t>
            </w:r>
          </w:p>
        </w:tc>
        <w:tc>
          <w:tcPr>
            <w:tcW w:w="3116" w:type="dxa"/>
            <w:shd w:val="clear" w:color="auto" w:fill="DBE5F1" w:themeFill="accent1" w:themeFillTint="33"/>
          </w:tcPr>
          <w:p w14:paraId="4A31DECF" w14:textId="020FFD56" w:rsidR="00EC60D9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Балансовая единица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63D8735" w14:textId="5ED8F3E7" w:rsidR="00EC60D9" w:rsidRPr="005E1200" w:rsidRDefault="00EC60D9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 (</w:t>
            </w:r>
            <w:r>
              <w:rPr>
                <w:rFonts w:ascii="Arial" w:hAnsi="Arial" w:cs="Arial"/>
                <w:color w:val="000000"/>
                <w:sz w:val="20"/>
              </w:rPr>
              <w:t>4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2050" w:type="dxa"/>
            <w:shd w:val="clear" w:color="auto" w:fill="DBE5F1" w:themeFill="accent1" w:themeFillTint="33"/>
          </w:tcPr>
          <w:p w14:paraId="3178FE8E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4" w:type="dxa"/>
            <w:shd w:val="clear" w:color="auto" w:fill="DBE5F1" w:themeFill="accent1" w:themeFillTint="33"/>
            <w:vAlign w:val="center"/>
          </w:tcPr>
          <w:p w14:paraId="09CA62A2" w14:textId="52332131" w:rsidR="00EC60D9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C60D9">
              <w:rPr>
                <w:rFonts w:ascii="Arial" w:eastAsiaTheme="minorHAnsi" w:hAnsi="Arial" w:cs="Arial"/>
                <w:sz w:val="20"/>
              </w:rPr>
              <w:t>C_T001</w:t>
            </w:r>
          </w:p>
        </w:tc>
      </w:tr>
      <w:tr w:rsidR="00EC60D9" w:rsidRPr="00A33FEF" w14:paraId="7555EFE4" w14:textId="77777777" w:rsidTr="009C5E2F">
        <w:tc>
          <w:tcPr>
            <w:tcW w:w="1681" w:type="dxa"/>
            <w:shd w:val="clear" w:color="auto" w:fill="DBE5F1" w:themeFill="accent1" w:themeFillTint="33"/>
            <w:vAlign w:val="center"/>
          </w:tcPr>
          <w:p w14:paraId="1BF57CD8" w14:textId="0BB3D86F" w:rsidR="00EC60D9" w:rsidRPr="005E1200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WERKS</w:t>
            </w:r>
          </w:p>
        </w:tc>
        <w:tc>
          <w:tcPr>
            <w:tcW w:w="3116" w:type="dxa"/>
            <w:shd w:val="clear" w:color="auto" w:fill="DBE5F1" w:themeFill="accent1" w:themeFillTint="33"/>
            <w:vAlign w:val="center"/>
          </w:tcPr>
          <w:p w14:paraId="33C33878" w14:textId="69B56F60" w:rsidR="00EC60D9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Завод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35A30CD" w14:textId="017A2D30" w:rsidR="00EC60D9" w:rsidRPr="005E1200" w:rsidRDefault="00EC60D9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 (</w:t>
            </w:r>
            <w:r>
              <w:rPr>
                <w:rFonts w:ascii="Arial" w:hAnsi="Arial" w:cs="Arial"/>
                <w:color w:val="000000"/>
                <w:sz w:val="20"/>
              </w:rPr>
              <w:t>4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2050" w:type="dxa"/>
            <w:shd w:val="clear" w:color="auto" w:fill="DBE5F1" w:themeFill="accent1" w:themeFillTint="33"/>
          </w:tcPr>
          <w:p w14:paraId="160F272E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4" w:type="dxa"/>
            <w:shd w:val="clear" w:color="auto" w:fill="DBE5F1" w:themeFill="accent1" w:themeFillTint="33"/>
            <w:vAlign w:val="center"/>
          </w:tcPr>
          <w:p w14:paraId="5E5EC91B" w14:textId="0E8D43EC" w:rsidR="00EC60D9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C60D9">
              <w:rPr>
                <w:rFonts w:ascii="Arial" w:eastAsiaTheme="minorHAnsi" w:hAnsi="Arial" w:cs="Arial"/>
                <w:sz w:val="20"/>
              </w:rPr>
              <w:t>H_T001W</w:t>
            </w:r>
          </w:p>
        </w:tc>
      </w:tr>
      <w:tr w:rsidR="00EC60D9" w:rsidRPr="00A33FEF" w14:paraId="1DF9FF8D" w14:textId="77777777" w:rsidTr="009C5E2F">
        <w:tc>
          <w:tcPr>
            <w:tcW w:w="1681" w:type="dxa"/>
            <w:shd w:val="clear" w:color="auto" w:fill="DBE5F1" w:themeFill="accent1" w:themeFillTint="33"/>
            <w:vAlign w:val="center"/>
          </w:tcPr>
          <w:p w14:paraId="2E0FAD9F" w14:textId="77777777" w:rsidR="00EC60D9" w:rsidRPr="005E1200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ZSTATUS</w:t>
            </w:r>
          </w:p>
        </w:tc>
        <w:tc>
          <w:tcPr>
            <w:tcW w:w="3116" w:type="dxa"/>
            <w:shd w:val="clear" w:color="auto" w:fill="DBE5F1" w:themeFill="accent1" w:themeFillTint="33"/>
            <w:vAlign w:val="center"/>
          </w:tcPr>
          <w:p w14:paraId="2A8481F5" w14:textId="77777777" w:rsidR="00EC60D9" w:rsidRPr="005E1200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Статус цены</w:t>
            </w:r>
            <w:r w:rsidRPr="005E120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87A5BA3" w14:textId="77777777" w:rsidR="00EC60D9" w:rsidRPr="005E1200" w:rsidRDefault="00EC60D9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 (</w:t>
            </w:r>
            <w:r>
              <w:rPr>
                <w:rFonts w:ascii="Arial" w:hAnsi="Arial" w:cs="Arial"/>
                <w:color w:val="000000"/>
                <w:sz w:val="20"/>
              </w:rPr>
              <w:t>2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2050" w:type="dxa"/>
            <w:shd w:val="clear" w:color="auto" w:fill="DBE5F1" w:themeFill="accent1" w:themeFillTint="33"/>
          </w:tcPr>
          <w:p w14:paraId="491A4891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4" w:type="dxa"/>
            <w:shd w:val="clear" w:color="auto" w:fill="DBE5F1" w:themeFill="accent1" w:themeFillTint="33"/>
          </w:tcPr>
          <w:p w14:paraId="105EC00A" w14:textId="77777777" w:rsidR="00EC60D9" w:rsidRPr="00D840B8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Z_STATUS</w:t>
            </w:r>
          </w:p>
        </w:tc>
      </w:tr>
      <w:tr w:rsidR="00EC60D9" w:rsidRPr="00A33FEF" w14:paraId="5D9BE34B" w14:textId="77777777" w:rsidTr="009C5E2F">
        <w:tc>
          <w:tcPr>
            <w:tcW w:w="1681" w:type="dxa"/>
            <w:shd w:val="clear" w:color="auto" w:fill="DBE5F1" w:themeFill="accent1" w:themeFillTint="33"/>
            <w:vAlign w:val="center"/>
          </w:tcPr>
          <w:p w14:paraId="27A0E404" w14:textId="77777777" w:rsidR="00EC60D9" w:rsidRPr="00D840B8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ZKSCHL</w:t>
            </w:r>
          </w:p>
        </w:tc>
        <w:tc>
          <w:tcPr>
            <w:tcW w:w="3116" w:type="dxa"/>
            <w:shd w:val="clear" w:color="auto" w:fill="DBE5F1" w:themeFill="accent1" w:themeFillTint="33"/>
            <w:vAlign w:val="center"/>
          </w:tcPr>
          <w:p w14:paraId="62582B58" w14:textId="77777777" w:rsidR="00EC60D9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Вид условия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B83AA27" w14:textId="77777777" w:rsidR="00EC60D9" w:rsidRPr="00D840B8" w:rsidRDefault="00EC60D9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 (4)</w:t>
            </w:r>
          </w:p>
        </w:tc>
        <w:tc>
          <w:tcPr>
            <w:tcW w:w="2050" w:type="dxa"/>
            <w:shd w:val="clear" w:color="auto" w:fill="DBE5F1" w:themeFill="accent1" w:themeFillTint="33"/>
          </w:tcPr>
          <w:p w14:paraId="35239C8B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4" w:type="dxa"/>
            <w:shd w:val="clear" w:color="auto" w:fill="DBE5F1" w:themeFill="accent1" w:themeFillTint="33"/>
          </w:tcPr>
          <w:p w14:paraId="32395C6F" w14:textId="0A934D21" w:rsidR="00EC60D9" w:rsidRPr="00EC60D9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Z_KSCHL</w:t>
            </w:r>
          </w:p>
        </w:tc>
      </w:tr>
      <w:tr w:rsidR="00EC60D9" w:rsidRPr="00A33FEF" w14:paraId="40855412" w14:textId="77777777" w:rsidTr="009C5E2F">
        <w:tc>
          <w:tcPr>
            <w:tcW w:w="1681" w:type="dxa"/>
            <w:vAlign w:val="center"/>
          </w:tcPr>
          <w:p w14:paraId="406B8D56" w14:textId="77777777" w:rsidR="00EC60D9" w:rsidRPr="005E1200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840B8">
              <w:rPr>
                <w:rFonts w:ascii="Arial" w:hAnsi="Arial" w:cs="Arial"/>
                <w:color w:val="000000"/>
                <w:sz w:val="20"/>
                <w:lang w:val="en-US"/>
              </w:rPr>
              <w:t>ZCTRL_DAY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7919F4F4" w14:textId="77777777" w:rsidR="00EC60D9" w:rsidRPr="00D840B8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Дни на обработку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D7373D" w14:textId="77777777" w:rsidR="00EC60D9" w:rsidRPr="005E1200" w:rsidRDefault="00EC60D9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NUMC (3)</w:t>
            </w:r>
          </w:p>
        </w:tc>
        <w:tc>
          <w:tcPr>
            <w:tcW w:w="2050" w:type="dxa"/>
          </w:tcPr>
          <w:p w14:paraId="226F1014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4" w:type="dxa"/>
          </w:tcPr>
          <w:p w14:paraId="19C89EEB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5207EE1E" w14:textId="77777777" w:rsidTr="009C5E2F">
        <w:tc>
          <w:tcPr>
            <w:tcW w:w="1681" w:type="dxa"/>
            <w:vAlign w:val="center"/>
          </w:tcPr>
          <w:p w14:paraId="55F700F1" w14:textId="77777777" w:rsidR="00EC60D9" w:rsidRPr="00D840B8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Z_MSG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7FEC058C" w14:textId="77777777" w:rsidR="00EC60D9" w:rsidRPr="00D840B8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Требуется рассылка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C9DD08F" w14:textId="77777777" w:rsidR="00EC60D9" w:rsidRDefault="00EC60D9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 (1)</w:t>
            </w:r>
          </w:p>
        </w:tc>
        <w:tc>
          <w:tcPr>
            <w:tcW w:w="2050" w:type="dxa"/>
          </w:tcPr>
          <w:p w14:paraId="6D56CBCC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4" w:type="dxa"/>
          </w:tcPr>
          <w:p w14:paraId="35D546BF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2F0ECB1F" w14:textId="77777777" w:rsidTr="009C5E2F">
        <w:tc>
          <w:tcPr>
            <w:tcW w:w="1681" w:type="dxa"/>
            <w:vAlign w:val="center"/>
          </w:tcPr>
          <w:p w14:paraId="1546E1D9" w14:textId="33F626A9" w:rsidR="00EC60D9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ZRECIPIENT1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5B52F95A" w14:textId="2D0F9B4E" w:rsidR="00EC60D9" w:rsidRPr="00D840B8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Флаг «Рассылка закупщику»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34E264" w14:textId="77777777" w:rsidR="00EC60D9" w:rsidRDefault="00EC60D9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 (1)</w:t>
            </w:r>
          </w:p>
        </w:tc>
        <w:tc>
          <w:tcPr>
            <w:tcW w:w="2050" w:type="dxa"/>
          </w:tcPr>
          <w:p w14:paraId="1CDDD100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4" w:type="dxa"/>
          </w:tcPr>
          <w:p w14:paraId="04A7A919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7540AB91" w14:textId="77777777" w:rsidTr="009C5E2F">
        <w:tc>
          <w:tcPr>
            <w:tcW w:w="1681" w:type="dxa"/>
            <w:vAlign w:val="center"/>
          </w:tcPr>
          <w:p w14:paraId="65933016" w14:textId="364CC993" w:rsidR="00EC60D9" w:rsidRPr="004464DD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 w:rsidRPr="00310D06">
              <w:rPr>
                <w:rFonts w:ascii="Arial" w:hAnsi="Arial" w:cs="Arial"/>
                <w:color w:val="000000"/>
                <w:sz w:val="20"/>
                <w:lang w:val="en-US"/>
              </w:rPr>
              <w:t>ZRECIPIENT</w:t>
            </w:r>
            <w:r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5AA8B54D" w14:textId="4BBE6C90" w:rsidR="00EC60D9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Флаг «Руководитель закупки»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4027BD" w14:textId="77777777" w:rsidR="00EC60D9" w:rsidRDefault="00EC60D9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 (1)</w:t>
            </w:r>
          </w:p>
        </w:tc>
        <w:tc>
          <w:tcPr>
            <w:tcW w:w="2050" w:type="dxa"/>
          </w:tcPr>
          <w:p w14:paraId="59412C30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4" w:type="dxa"/>
          </w:tcPr>
          <w:p w14:paraId="344925EC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2C6C1BD1" w14:textId="77777777" w:rsidTr="009C5E2F">
        <w:tc>
          <w:tcPr>
            <w:tcW w:w="1681" w:type="dxa"/>
            <w:vAlign w:val="center"/>
          </w:tcPr>
          <w:p w14:paraId="4D02DBE7" w14:textId="7715574E" w:rsidR="00EC60D9" w:rsidRPr="004464DD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 w:rsidRPr="00310D06">
              <w:rPr>
                <w:rFonts w:ascii="Arial" w:hAnsi="Arial" w:cs="Arial"/>
                <w:color w:val="000000"/>
                <w:sz w:val="20"/>
                <w:lang w:val="en-US"/>
              </w:rPr>
              <w:t>ZRECIPIENT</w:t>
            </w:r>
            <w:r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01BAFB13" w14:textId="1257F958" w:rsidR="00EC60D9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Флаг «Инициатор потребности»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3EA652" w14:textId="77777777" w:rsidR="00EC60D9" w:rsidRDefault="00EC60D9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 (1)</w:t>
            </w:r>
          </w:p>
        </w:tc>
        <w:tc>
          <w:tcPr>
            <w:tcW w:w="2050" w:type="dxa"/>
          </w:tcPr>
          <w:p w14:paraId="677F8E40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4" w:type="dxa"/>
          </w:tcPr>
          <w:p w14:paraId="238124C3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C60D9" w:rsidRPr="00A33FEF" w14:paraId="4D052194" w14:textId="77777777" w:rsidTr="009C5E2F">
        <w:tc>
          <w:tcPr>
            <w:tcW w:w="1681" w:type="dxa"/>
            <w:vAlign w:val="center"/>
          </w:tcPr>
          <w:p w14:paraId="0FDE19D5" w14:textId="77777777" w:rsidR="00EC60D9" w:rsidRPr="00D840B8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ZEDIT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5691BF3E" w14:textId="28054C26" w:rsidR="00EC60D9" w:rsidRPr="00454D6E" w:rsidRDefault="00EC60D9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Флаг «Редактирование доступно»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629693" w14:textId="77777777" w:rsidR="00EC60D9" w:rsidRDefault="00EC60D9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 (1)</w:t>
            </w:r>
          </w:p>
        </w:tc>
        <w:tc>
          <w:tcPr>
            <w:tcW w:w="2050" w:type="dxa"/>
          </w:tcPr>
          <w:p w14:paraId="51375234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14" w:type="dxa"/>
          </w:tcPr>
          <w:p w14:paraId="525975B2" w14:textId="77777777" w:rsidR="00EC60D9" w:rsidRPr="005E1200" w:rsidRDefault="00EC60D9" w:rsidP="00EC60D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4DEF0B5F" w14:textId="77777777" w:rsidR="00D840B8" w:rsidRDefault="00D840B8" w:rsidP="008B5FC6">
      <w:pPr>
        <w:pStyle w:val="Text"/>
        <w:rPr>
          <w:rFonts w:eastAsiaTheme="minorHAnsi"/>
          <w:sz w:val="24"/>
          <w:szCs w:val="22"/>
          <w:lang w:val="ru-RU" w:eastAsia="en-US"/>
        </w:rPr>
      </w:pPr>
    </w:p>
    <w:p w14:paraId="2B1F152E" w14:textId="41A1B9C5" w:rsidR="005A5008" w:rsidRDefault="005A5008" w:rsidP="00FA7231">
      <w:pPr>
        <w:pStyle w:val="Text"/>
        <w:spacing w:before="0" w:after="120"/>
        <w:ind w:firstLine="708"/>
        <w:rPr>
          <w:rFonts w:eastAsiaTheme="minorHAnsi"/>
          <w:sz w:val="24"/>
          <w:szCs w:val="22"/>
          <w:lang w:val="ru-RU" w:eastAsia="en-US"/>
        </w:rPr>
      </w:pPr>
      <w:r>
        <w:rPr>
          <w:rFonts w:eastAsiaTheme="minorHAnsi"/>
          <w:sz w:val="24"/>
          <w:szCs w:val="22"/>
          <w:lang w:val="ru-RU" w:eastAsia="en-US"/>
        </w:rPr>
        <w:t>Для</w:t>
      </w:r>
      <w:r w:rsidR="006A1A11">
        <w:rPr>
          <w:rFonts w:eastAsiaTheme="minorHAnsi"/>
          <w:sz w:val="24"/>
          <w:szCs w:val="22"/>
          <w:lang w:val="ru-RU" w:eastAsia="en-US"/>
        </w:rPr>
        <w:t xml:space="preserve"> ведения</w:t>
      </w:r>
      <w:r>
        <w:rPr>
          <w:rFonts w:eastAsiaTheme="minorHAnsi"/>
          <w:sz w:val="24"/>
          <w:szCs w:val="22"/>
          <w:lang w:val="ru-RU" w:eastAsia="en-US"/>
        </w:rPr>
        <w:t xml:space="preserve"> статусов цены необходимо создать таблицу и ракурс к ней.</w:t>
      </w:r>
    </w:p>
    <w:p w14:paraId="2AC40DA0" w14:textId="5375900C" w:rsidR="00D840B8" w:rsidRPr="005E1200" w:rsidRDefault="00FA7231" w:rsidP="00BC068D">
      <w:pPr>
        <w:pStyle w:val="Text"/>
        <w:spacing w:before="0" w:after="120"/>
        <w:rPr>
          <w:rFonts w:eastAsiaTheme="minorHAnsi"/>
          <w:sz w:val="24"/>
          <w:szCs w:val="22"/>
          <w:lang w:val="ru-RU" w:eastAsia="en-US"/>
        </w:rPr>
      </w:pPr>
      <w:r>
        <w:rPr>
          <w:rFonts w:eastAsiaTheme="minorHAnsi"/>
          <w:sz w:val="24"/>
          <w:szCs w:val="22"/>
          <w:lang w:val="ru-RU" w:eastAsia="en-US"/>
        </w:rPr>
        <w:t xml:space="preserve">Таблица 6. </w:t>
      </w:r>
      <w:r w:rsidR="00D840B8">
        <w:rPr>
          <w:rFonts w:eastAsiaTheme="minorHAnsi"/>
          <w:sz w:val="24"/>
          <w:szCs w:val="22"/>
          <w:lang w:val="ru-RU" w:eastAsia="en-US"/>
        </w:rPr>
        <w:t>Ракурс ведения к</w:t>
      </w:r>
      <w:r w:rsidR="00D840B8" w:rsidRPr="005E1200">
        <w:rPr>
          <w:rFonts w:eastAsiaTheme="minorHAnsi"/>
          <w:sz w:val="24"/>
          <w:szCs w:val="22"/>
          <w:lang w:val="ru-RU" w:eastAsia="en-US"/>
        </w:rPr>
        <w:t xml:space="preserve"> т</w:t>
      </w:r>
      <w:r w:rsidR="00BC068D">
        <w:rPr>
          <w:rFonts w:eastAsiaTheme="minorHAnsi"/>
          <w:sz w:val="24"/>
          <w:szCs w:val="22"/>
          <w:lang w:val="ru-RU" w:eastAsia="en-US"/>
        </w:rPr>
        <w:t>аблиц</w:t>
      </w:r>
      <w:r w:rsidR="00BC068D" w:rsidRPr="00BC068D">
        <w:rPr>
          <w:rFonts w:eastAsiaTheme="minorHAnsi"/>
          <w:sz w:val="24"/>
          <w:szCs w:val="22"/>
          <w:lang w:val="ru-RU" w:eastAsia="en-US"/>
        </w:rPr>
        <w:t>е</w:t>
      </w:r>
      <w:r w:rsidR="00D840B8" w:rsidRPr="005E1200">
        <w:rPr>
          <w:rFonts w:eastAsiaTheme="minorHAnsi"/>
          <w:sz w:val="24"/>
          <w:szCs w:val="22"/>
          <w:lang w:val="ru-RU" w:eastAsia="en-US"/>
        </w:rPr>
        <w:t xml:space="preserve"> </w:t>
      </w:r>
      <w:r w:rsidR="00A55C16">
        <w:rPr>
          <w:rFonts w:eastAsiaTheme="minorHAnsi"/>
          <w:sz w:val="24"/>
          <w:szCs w:val="22"/>
          <w:lang w:eastAsia="en-US"/>
        </w:rPr>
        <w:t>ZTMM</w:t>
      </w:r>
      <w:r w:rsidR="00D840B8" w:rsidRPr="005E1200">
        <w:rPr>
          <w:rFonts w:eastAsiaTheme="minorHAnsi"/>
          <w:sz w:val="24"/>
          <w:szCs w:val="22"/>
          <w:lang w:val="ru-RU" w:eastAsia="en-US"/>
        </w:rPr>
        <w:t>_</w:t>
      </w:r>
      <w:r w:rsidR="00D840B8" w:rsidRPr="005E1200">
        <w:rPr>
          <w:rFonts w:eastAsiaTheme="minorHAnsi"/>
          <w:sz w:val="24"/>
          <w:szCs w:val="22"/>
          <w:lang w:eastAsia="en-US"/>
        </w:rPr>
        <w:t>PRICE</w:t>
      </w:r>
      <w:r w:rsidR="00D840B8" w:rsidRPr="005E1200">
        <w:rPr>
          <w:rFonts w:eastAsiaTheme="minorHAnsi"/>
          <w:sz w:val="24"/>
          <w:szCs w:val="22"/>
          <w:lang w:val="ru-RU" w:eastAsia="en-US"/>
        </w:rPr>
        <w:t>_</w:t>
      </w:r>
      <w:r w:rsidR="00D840B8" w:rsidRPr="005E1200">
        <w:rPr>
          <w:rFonts w:eastAsiaTheme="minorHAnsi"/>
          <w:sz w:val="24"/>
          <w:szCs w:val="22"/>
          <w:lang w:eastAsia="en-US"/>
        </w:rPr>
        <w:t>STATUS</w:t>
      </w:r>
      <w:r w:rsidR="00D840B8" w:rsidRPr="005E1200">
        <w:rPr>
          <w:rFonts w:eastAsiaTheme="minorHAnsi"/>
          <w:sz w:val="24"/>
          <w:szCs w:val="22"/>
          <w:lang w:val="ru-RU" w:eastAsia="en-US"/>
        </w:rPr>
        <w:t xml:space="preserve"> «</w:t>
      </w:r>
      <w:r w:rsidR="00820D9A">
        <w:rPr>
          <w:rFonts w:eastAsiaTheme="minorHAnsi"/>
          <w:sz w:val="24"/>
          <w:szCs w:val="22"/>
          <w:lang w:val="ru-RU" w:eastAsia="en-US"/>
        </w:rPr>
        <w:t>Цена</w:t>
      </w:r>
      <w:r w:rsidR="00D840B8" w:rsidRPr="005E1200">
        <w:rPr>
          <w:rFonts w:eastAsiaTheme="minorHAnsi"/>
          <w:sz w:val="24"/>
          <w:szCs w:val="22"/>
          <w:lang w:val="ru-RU" w:eastAsia="en-US"/>
        </w:rPr>
        <w:t xml:space="preserve">: </w:t>
      </w:r>
      <w:r w:rsidR="00255E5F">
        <w:rPr>
          <w:rFonts w:eastAsiaTheme="minorHAnsi"/>
          <w:sz w:val="24"/>
          <w:szCs w:val="22"/>
          <w:lang w:val="ru-RU" w:eastAsia="en-US"/>
        </w:rPr>
        <w:t>Имя статуса</w:t>
      </w:r>
      <w:r w:rsidR="00D840B8" w:rsidRPr="005E1200">
        <w:rPr>
          <w:rFonts w:eastAsiaTheme="minorHAnsi"/>
          <w:sz w:val="24"/>
          <w:szCs w:val="22"/>
          <w:lang w:val="ru-RU" w:eastAsia="en-US"/>
        </w:rPr>
        <w:t>»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261"/>
        <w:gridCol w:w="1417"/>
        <w:gridCol w:w="1559"/>
        <w:gridCol w:w="1980"/>
      </w:tblGrid>
      <w:tr w:rsidR="00D840B8" w:rsidRPr="00A33FEF" w14:paraId="4FA4DAF1" w14:textId="77777777" w:rsidTr="00D840B8">
        <w:tc>
          <w:tcPr>
            <w:tcW w:w="1701" w:type="dxa"/>
            <w:shd w:val="clear" w:color="auto" w:fill="FFC000"/>
          </w:tcPr>
          <w:p w14:paraId="2459331B" w14:textId="77777777" w:rsidR="00D840B8" w:rsidRPr="005E1200" w:rsidRDefault="00D840B8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Поле</w:t>
            </w:r>
          </w:p>
        </w:tc>
        <w:tc>
          <w:tcPr>
            <w:tcW w:w="3261" w:type="dxa"/>
            <w:shd w:val="clear" w:color="auto" w:fill="FFC000"/>
          </w:tcPr>
          <w:p w14:paraId="0D0A4F5B" w14:textId="77777777" w:rsidR="00D840B8" w:rsidRPr="005E1200" w:rsidRDefault="00D840B8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Название</w:t>
            </w:r>
          </w:p>
        </w:tc>
        <w:tc>
          <w:tcPr>
            <w:tcW w:w="1417" w:type="dxa"/>
            <w:shd w:val="clear" w:color="auto" w:fill="FFC000"/>
          </w:tcPr>
          <w:p w14:paraId="5F93008B" w14:textId="77777777" w:rsidR="00D840B8" w:rsidRPr="005E1200" w:rsidRDefault="00D840B8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Тип данных</w:t>
            </w:r>
          </w:p>
        </w:tc>
        <w:tc>
          <w:tcPr>
            <w:tcW w:w="1559" w:type="dxa"/>
            <w:shd w:val="clear" w:color="auto" w:fill="FFC000"/>
          </w:tcPr>
          <w:p w14:paraId="2588ADF6" w14:textId="77777777" w:rsidR="00D840B8" w:rsidRPr="005E1200" w:rsidRDefault="00D840B8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Справочник</w:t>
            </w:r>
          </w:p>
        </w:tc>
        <w:tc>
          <w:tcPr>
            <w:tcW w:w="1980" w:type="dxa"/>
            <w:shd w:val="clear" w:color="auto" w:fill="FFC000"/>
          </w:tcPr>
          <w:p w14:paraId="07868B90" w14:textId="77777777" w:rsidR="00D840B8" w:rsidRPr="005E1200" w:rsidRDefault="00D840B8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Средство поиска</w:t>
            </w:r>
          </w:p>
        </w:tc>
      </w:tr>
      <w:tr w:rsidR="00D840B8" w:rsidRPr="00A33FEF" w14:paraId="269F77F5" w14:textId="77777777" w:rsidTr="009C5E2F">
        <w:tc>
          <w:tcPr>
            <w:tcW w:w="1701" w:type="dxa"/>
            <w:shd w:val="clear" w:color="auto" w:fill="DBE5F1" w:themeFill="accent1" w:themeFillTint="33"/>
            <w:vAlign w:val="center"/>
          </w:tcPr>
          <w:p w14:paraId="02704245" w14:textId="77777777" w:rsidR="00D840B8" w:rsidRPr="005E1200" w:rsidRDefault="00D840B8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ZSTATUS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27AB0811" w14:textId="77777777" w:rsidR="00D840B8" w:rsidRPr="005E1200" w:rsidRDefault="00D840B8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Статус цены</w:t>
            </w:r>
            <w:r w:rsidRPr="005E120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67613417" w14:textId="77777777" w:rsidR="00D840B8" w:rsidRPr="005E1200" w:rsidRDefault="00D840B8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 (</w:t>
            </w:r>
            <w:r>
              <w:rPr>
                <w:rFonts w:ascii="Arial" w:hAnsi="Arial" w:cs="Arial"/>
                <w:color w:val="000000"/>
                <w:sz w:val="20"/>
              </w:rPr>
              <w:t>2</w:t>
            </w: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171844E1" w14:textId="77777777" w:rsidR="00D840B8" w:rsidRPr="005E1200" w:rsidRDefault="00D840B8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14:paraId="19171C25" w14:textId="3C1641E3" w:rsidR="00D840B8" w:rsidRPr="00EC60D9" w:rsidRDefault="00EC60D9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Z_STATUS</w:t>
            </w:r>
          </w:p>
        </w:tc>
      </w:tr>
      <w:tr w:rsidR="00D840B8" w:rsidRPr="00A33FEF" w14:paraId="70750411" w14:textId="77777777" w:rsidTr="009C5E2F">
        <w:tc>
          <w:tcPr>
            <w:tcW w:w="1701" w:type="dxa"/>
            <w:shd w:val="clear" w:color="auto" w:fill="DBE5F1" w:themeFill="accent1" w:themeFillTint="33"/>
            <w:vAlign w:val="center"/>
          </w:tcPr>
          <w:p w14:paraId="4EC9B48A" w14:textId="77777777" w:rsidR="00D840B8" w:rsidRPr="005E1200" w:rsidRDefault="00D840B8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SPRAS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2B1FF75D" w14:textId="77777777" w:rsidR="00D840B8" w:rsidRDefault="00D840B8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Язык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04616D7A" w14:textId="77777777" w:rsidR="00D840B8" w:rsidRPr="005E1200" w:rsidRDefault="00D840B8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 (2)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28B187C3" w14:textId="77777777" w:rsidR="00D840B8" w:rsidRPr="005E1200" w:rsidRDefault="00D840B8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14:paraId="3DB1FE49" w14:textId="77777777" w:rsidR="00D840B8" w:rsidRPr="005E1200" w:rsidRDefault="00D840B8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  <w:r w:rsidRPr="005E1200">
              <w:rPr>
                <w:rFonts w:ascii="Arial" w:hAnsi="Arial" w:cs="Arial"/>
                <w:color w:val="000000"/>
                <w:sz w:val="20"/>
              </w:rPr>
              <w:t>H_T002</w:t>
            </w:r>
          </w:p>
        </w:tc>
      </w:tr>
      <w:tr w:rsidR="00D840B8" w:rsidRPr="00A33FEF" w14:paraId="484EF6A3" w14:textId="77777777" w:rsidTr="009C5E2F">
        <w:tc>
          <w:tcPr>
            <w:tcW w:w="1701" w:type="dxa"/>
            <w:vAlign w:val="center"/>
          </w:tcPr>
          <w:p w14:paraId="542A004D" w14:textId="77777777" w:rsidR="00D840B8" w:rsidRPr="005E1200" w:rsidRDefault="00D840B8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NAME1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A5A7B30" w14:textId="77777777" w:rsidR="00D840B8" w:rsidRDefault="00D840B8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Наименование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34CBE3" w14:textId="77777777" w:rsidR="00D840B8" w:rsidRPr="005E1200" w:rsidRDefault="00D840B8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 (25)</w:t>
            </w:r>
          </w:p>
        </w:tc>
        <w:tc>
          <w:tcPr>
            <w:tcW w:w="1559" w:type="dxa"/>
          </w:tcPr>
          <w:p w14:paraId="007E8914" w14:textId="77777777" w:rsidR="00D840B8" w:rsidRPr="005E1200" w:rsidRDefault="00D840B8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80" w:type="dxa"/>
          </w:tcPr>
          <w:p w14:paraId="115D6DEE" w14:textId="77777777" w:rsidR="00D840B8" w:rsidRPr="005E1200" w:rsidRDefault="00D840B8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1E25230E" w14:textId="77777777" w:rsidR="00D840B8" w:rsidRDefault="00D840B8" w:rsidP="008B5FC6">
      <w:pPr>
        <w:pStyle w:val="Text"/>
        <w:rPr>
          <w:rFonts w:eastAsiaTheme="minorHAnsi"/>
          <w:i/>
          <w:color w:val="808080" w:themeColor="background1" w:themeShade="80"/>
          <w:sz w:val="22"/>
          <w:szCs w:val="22"/>
          <w:lang w:val="ru-RU" w:eastAsia="en-US"/>
        </w:rPr>
      </w:pPr>
    </w:p>
    <w:p w14:paraId="5D25B9C8" w14:textId="7C82BDB9" w:rsidR="006A1A11" w:rsidRDefault="006A1A11" w:rsidP="002762E1">
      <w:pPr>
        <w:pStyle w:val="Text"/>
        <w:spacing w:before="0" w:after="120"/>
        <w:ind w:firstLine="708"/>
        <w:rPr>
          <w:rFonts w:eastAsiaTheme="minorHAnsi"/>
          <w:sz w:val="24"/>
          <w:szCs w:val="22"/>
          <w:lang w:val="ru-RU" w:eastAsia="en-US"/>
        </w:rPr>
      </w:pPr>
      <w:r>
        <w:rPr>
          <w:rFonts w:eastAsiaTheme="minorHAnsi"/>
          <w:sz w:val="24"/>
          <w:szCs w:val="22"/>
          <w:lang w:val="ru-RU" w:eastAsia="en-US"/>
        </w:rPr>
        <w:t>Для ведения способа определения базовой цены необходимо создать таблицу и ракурс к ней.</w:t>
      </w:r>
    </w:p>
    <w:p w14:paraId="59F15C0C" w14:textId="31284987" w:rsidR="001F253F" w:rsidRPr="00A33FEF" w:rsidRDefault="002762E1" w:rsidP="00BC068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Таблица 7. Структура таблицы</w:t>
      </w:r>
      <w:r w:rsidR="00BC068D" w:rsidRPr="00BC068D">
        <w:rPr>
          <w:rFonts w:ascii="Arial" w:hAnsi="Arial" w:cs="Arial"/>
        </w:rPr>
        <w:t xml:space="preserve"> </w:t>
      </w:r>
      <w:r w:rsidR="00A55C16">
        <w:rPr>
          <w:rFonts w:ascii="Arial" w:hAnsi="Arial" w:cs="Arial"/>
        </w:rPr>
        <w:t>ZTMM</w:t>
      </w:r>
      <w:r w:rsidR="00BC068D" w:rsidRPr="00BC068D">
        <w:rPr>
          <w:rFonts w:ascii="Arial" w:hAnsi="Arial" w:cs="Arial"/>
        </w:rPr>
        <w:t>_PRICE_BASE «</w:t>
      </w:r>
      <w:r w:rsidR="00820D9A">
        <w:rPr>
          <w:rFonts w:ascii="Arial" w:hAnsi="Arial" w:cs="Arial"/>
        </w:rPr>
        <w:t>Цена</w:t>
      </w:r>
      <w:r w:rsidR="00255E5F">
        <w:rPr>
          <w:rFonts w:ascii="Arial" w:hAnsi="Arial" w:cs="Arial"/>
        </w:rPr>
        <w:t>: Способ определения»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261"/>
        <w:gridCol w:w="1417"/>
        <w:gridCol w:w="1559"/>
        <w:gridCol w:w="1980"/>
      </w:tblGrid>
      <w:tr w:rsidR="00BC068D" w:rsidRPr="00A33FEF" w14:paraId="592F5614" w14:textId="77777777" w:rsidTr="008E0E09">
        <w:tc>
          <w:tcPr>
            <w:tcW w:w="1701" w:type="dxa"/>
            <w:shd w:val="clear" w:color="auto" w:fill="FFC000"/>
          </w:tcPr>
          <w:p w14:paraId="39A5124F" w14:textId="77777777" w:rsidR="00BC068D" w:rsidRPr="005E1200" w:rsidRDefault="00BC068D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Поле</w:t>
            </w:r>
          </w:p>
        </w:tc>
        <w:tc>
          <w:tcPr>
            <w:tcW w:w="3261" w:type="dxa"/>
            <w:shd w:val="clear" w:color="auto" w:fill="FFC000"/>
          </w:tcPr>
          <w:p w14:paraId="0CBC37D8" w14:textId="77777777" w:rsidR="00BC068D" w:rsidRPr="005E1200" w:rsidRDefault="00BC068D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Название</w:t>
            </w:r>
          </w:p>
        </w:tc>
        <w:tc>
          <w:tcPr>
            <w:tcW w:w="1417" w:type="dxa"/>
            <w:shd w:val="clear" w:color="auto" w:fill="FFC000"/>
          </w:tcPr>
          <w:p w14:paraId="2BB71676" w14:textId="77777777" w:rsidR="00BC068D" w:rsidRPr="005E1200" w:rsidRDefault="00BC068D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Тип данных</w:t>
            </w:r>
          </w:p>
        </w:tc>
        <w:tc>
          <w:tcPr>
            <w:tcW w:w="1559" w:type="dxa"/>
            <w:shd w:val="clear" w:color="auto" w:fill="FFC000"/>
          </w:tcPr>
          <w:p w14:paraId="29E5812A" w14:textId="77777777" w:rsidR="00BC068D" w:rsidRPr="005E1200" w:rsidRDefault="00BC068D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Справочник</w:t>
            </w:r>
          </w:p>
        </w:tc>
        <w:tc>
          <w:tcPr>
            <w:tcW w:w="1980" w:type="dxa"/>
            <w:shd w:val="clear" w:color="auto" w:fill="FFC000"/>
          </w:tcPr>
          <w:p w14:paraId="6498E8FE" w14:textId="77777777" w:rsidR="00BC068D" w:rsidRPr="005E1200" w:rsidRDefault="00BC068D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Средство поиска</w:t>
            </w:r>
          </w:p>
        </w:tc>
      </w:tr>
      <w:tr w:rsidR="00BC068D" w:rsidRPr="00A33FEF" w14:paraId="261FC738" w14:textId="77777777" w:rsidTr="009C5E2F">
        <w:tc>
          <w:tcPr>
            <w:tcW w:w="1701" w:type="dxa"/>
            <w:shd w:val="clear" w:color="auto" w:fill="DBE5F1" w:themeFill="accent1" w:themeFillTint="33"/>
            <w:vAlign w:val="center"/>
          </w:tcPr>
          <w:p w14:paraId="08061622" w14:textId="659461FF" w:rsidR="00BC068D" w:rsidRPr="00820D9A" w:rsidRDefault="00BC068D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ZBPAM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6C8BDA29" w14:textId="18F27434" w:rsidR="00BC068D" w:rsidRPr="00BC068D" w:rsidRDefault="00BC068D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 w:rsidRPr="00820D9A">
              <w:rPr>
                <w:rFonts w:ascii="Arial" w:hAnsi="Arial" w:cs="Arial"/>
                <w:color w:val="000000"/>
                <w:sz w:val="20"/>
              </w:rPr>
              <w:t>Код способа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4C3D3F7E" w14:textId="77777777" w:rsidR="00BC068D" w:rsidRPr="00820D9A" w:rsidRDefault="00BC068D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</w:t>
            </w:r>
            <w:r w:rsidRPr="00820D9A">
              <w:rPr>
                <w:rFonts w:ascii="Arial" w:hAnsi="Arial" w:cs="Arial"/>
                <w:color w:val="000000"/>
                <w:sz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</w:rPr>
              <w:t>2</w:t>
            </w:r>
            <w:r w:rsidRPr="00820D9A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64B9B47D" w14:textId="77777777" w:rsidR="00BC068D" w:rsidRPr="00820D9A" w:rsidRDefault="00BC068D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14:paraId="434E18F2" w14:textId="2D2582C2" w:rsidR="00BC068D" w:rsidRPr="00EC60D9" w:rsidRDefault="00EC60D9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Z_BPAM</w:t>
            </w:r>
          </w:p>
        </w:tc>
      </w:tr>
      <w:tr w:rsidR="00BC068D" w:rsidRPr="00A33FEF" w14:paraId="32B3EDE9" w14:textId="77777777" w:rsidTr="009C5E2F">
        <w:tc>
          <w:tcPr>
            <w:tcW w:w="1701" w:type="dxa"/>
            <w:shd w:val="clear" w:color="auto" w:fill="DBE5F1" w:themeFill="accent1" w:themeFillTint="33"/>
            <w:vAlign w:val="center"/>
          </w:tcPr>
          <w:p w14:paraId="2C2A77E0" w14:textId="7244D48F" w:rsidR="00BC068D" w:rsidRPr="00820D9A" w:rsidRDefault="00BC068D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SPRAS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74459F9E" w14:textId="77777777" w:rsidR="00BC068D" w:rsidRDefault="00BC068D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Язык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2E096909" w14:textId="77777777" w:rsidR="00BC068D" w:rsidRPr="00820D9A" w:rsidRDefault="00BC068D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</w:t>
            </w:r>
            <w:r w:rsidRPr="00820D9A">
              <w:rPr>
                <w:rFonts w:ascii="Arial" w:hAnsi="Arial" w:cs="Arial"/>
                <w:color w:val="000000"/>
                <w:sz w:val="20"/>
              </w:rPr>
              <w:t xml:space="preserve"> (2)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3A0F42D4" w14:textId="77777777" w:rsidR="00BC068D" w:rsidRPr="00820D9A" w:rsidRDefault="00BC068D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14:paraId="7683A092" w14:textId="77777777" w:rsidR="00BC068D" w:rsidRPr="005E1200" w:rsidRDefault="00BC068D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  <w:r w:rsidRPr="005E1200">
              <w:rPr>
                <w:rFonts w:ascii="Arial" w:hAnsi="Arial" w:cs="Arial"/>
                <w:color w:val="000000"/>
                <w:sz w:val="20"/>
              </w:rPr>
              <w:t>H_T002</w:t>
            </w:r>
          </w:p>
        </w:tc>
      </w:tr>
      <w:tr w:rsidR="00BC068D" w:rsidRPr="00A33FEF" w14:paraId="2B21E21A" w14:textId="77777777" w:rsidTr="009C5E2F">
        <w:tc>
          <w:tcPr>
            <w:tcW w:w="1701" w:type="dxa"/>
            <w:vAlign w:val="center"/>
          </w:tcPr>
          <w:p w14:paraId="3BBADAA3" w14:textId="538EF6E6" w:rsidR="00BC068D" w:rsidRPr="00820D9A" w:rsidRDefault="00BC068D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NAME</w:t>
            </w:r>
            <w:r w:rsidRPr="00820D9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A6274A3" w14:textId="77777777" w:rsidR="00BC068D" w:rsidRDefault="00BC068D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Наименование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214762" w14:textId="77777777" w:rsidR="00BC068D" w:rsidRPr="005E1200" w:rsidRDefault="00BC068D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 (25)</w:t>
            </w:r>
          </w:p>
        </w:tc>
        <w:tc>
          <w:tcPr>
            <w:tcW w:w="1559" w:type="dxa"/>
          </w:tcPr>
          <w:p w14:paraId="5DBC8751" w14:textId="77777777" w:rsidR="00BC068D" w:rsidRPr="005E1200" w:rsidRDefault="00BC068D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80" w:type="dxa"/>
          </w:tcPr>
          <w:p w14:paraId="24A00D10" w14:textId="77777777" w:rsidR="00BC068D" w:rsidRPr="005E1200" w:rsidRDefault="00BC068D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65F71F45" w14:textId="7CDFD4E1" w:rsidR="001F253F" w:rsidRDefault="001F253F" w:rsidP="0077286C">
      <w:pPr>
        <w:rPr>
          <w:rFonts w:ascii="Arial" w:hAnsi="Arial" w:cs="Arial"/>
        </w:rPr>
      </w:pPr>
    </w:p>
    <w:p w14:paraId="73580D89" w14:textId="144BC790" w:rsidR="006A1A11" w:rsidRDefault="006A1A11" w:rsidP="009C5E2F">
      <w:pPr>
        <w:pStyle w:val="Text"/>
        <w:spacing w:before="0" w:after="120"/>
        <w:ind w:firstLine="708"/>
        <w:rPr>
          <w:rFonts w:eastAsiaTheme="minorHAnsi"/>
          <w:sz w:val="24"/>
          <w:szCs w:val="22"/>
          <w:lang w:val="ru-RU" w:eastAsia="en-US"/>
        </w:rPr>
      </w:pPr>
      <w:r>
        <w:rPr>
          <w:rFonts w:eastAsiaTheme="minorHAnsi"/>
          <w:sz w:val="24"/>
          <w:szCs w:val="22"/>
          <w:lang w:val="ru-RU" w:eastAsia="en-US"/>
        </w:rPr>
        <w:t>Для ведения кода варианта работы отчета необходимо создать таблицу и ракурс к ней.</w:t>
      </w:r>
    </w:p>
    <w:p w14:paraId="578E00FB" w14:textId="3FA0E1BB" w:rsidR="00820D9A" w:rsidRPr="00A33FEF" w:rsidRDefault="00820D9A" w:rsidP="00820D9A">
      <w:pPr>
        <w:spacing w:after="120"/>
        <w:rPr>
          <w:rFonts w:ascii="Arial" w:hAnsi="Arial" w:cs="Arial"/>
        </w:rPr>
      </w:pPr>
      <w:r w:rsidRPr="00BC068D">
        <w:rPr>
          <w:rFonts w:ascii="Arial" w:hAnsi="Arial" w:cs="Arial"/>
        </w:rPr>
        <w:t>Таблица</w:t>
      </w:r>
      <w:r w:rsidR="002762E1">
        <w:rPr>
          <w:rFonts w:ascii="Arial" w:hAnsi="Arial" w:cs="Arial"/>
        </w:rPr>
        <w:t xml:space="preserve"> 8. Структура таблицы</w:t>
      </w:r>
      <w:r w:rsidRPr="00BC068D">
        <w:rPr>
          <w:rFonts w:ascii="Arial" w:hAnsi="Arial" w:cs="Arial"/>
        </w:rPr>
        <w:t xml:space="preserve"> </w:t>
      </w:r>
      <w:r w:rsidR="00A55C16">
        <w:rPr>
          <w:rFonts w:ascii="Arial" w:hAnsi="Arial" w:cs="Arial"/>
        </w:rPr>
        <w:t>ZTMM</w:t>
      </w:r>
      <w:r w:rsidRPr="00820D9A">
        <w:rPr>
          <w:rFonts w:ascii="Arial" w:hAnsi="Arial" w:cs="Arial"/>
        </w:rPr>
        <w:t xml:space="preserve">_PRICE_MODE </w:t>
      </w:r>
      <w:r w:rsidRPr="00BC068D">
        <w:rPr>
          <w:rFonts w:ascii="Arial" w:hAnsi="Arial" w:cs="Arial"/>
        </w:rPr>
        <w:t>«</w:t>
      </w:r>
      <w:r w:rsidR="00255E5F">
        <w:rPr>
          <w:rFonts w:ascii="Arial" w:hAnsi="Arial" w:cs="Arial"/>
        </w:rPr>
        <w:t xml:space="preserve">Цена: </w:t>
      </w:r>
      <w:r>
        <w:rPr>
          <w:rFonts w:ascii="Arial" w:hAnsi="Arial" w:cs="Arial"/>
        </w:rPr>
        <w:t>Вариант работы отчета</w:t>
      </w:r>
      <w:r w:rsidRPr="00BC068D">
        <w:rPr>
          <w:rFonts w:ascii="Arial" w:hAnsi="Arial" w:cs="Arial"/>
        </w:rPr>
        <w:t>»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261"/>
        <w:gridCol w:w="1417"/>
        <w:gridCol w:w="1559"/>
        <w:gridCol w:w="1980"/>
      </w:tblGrid>
      <w:tr w:rsidR="00820D9A" w:rsidRPr="00A33FEF" w14:paraId="1E633FC2" w14:textId="77777777" w:rsidTr="008E0E09">
        <w:tc>
          <w:tcPr>
            <w:tcW w:w="1701" w:type="dxa"/>
            <w:shd w:val="clear" w:color="auto" w:fill="FFC000"/>
          </w:tcPr>
          <w:p w14:paraId="21F237A8" w14:textId="77777777" w:rsidR="00820D9A" w:rsidRPr="005E1200" w:rsidRDefault="00820D9A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Поле</w:t>
            </w:r>
          </w:p>
        </w:tc>
        <w:tc>
          <w:tcPr>
            <w:tcW w:w="3261" w:type="dxa"/>
            <w:shd w:val="clear" w:color="auto" w:fill="FFC000"/>
          </w:tcPr>
          <w:p w14:paraId="644DDF8D" w14:textId="77777777" w:rsidR="00820D9A" w:rsidRPr="005E1200" w:rsidRDefault="00820D9A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Название</w:t>
            </w:r>
          </w:p>
        </w:tc>
        <w:tc>
          <w:tcPr>
            <w:tcW w:w="1417" w:type="dxa"/>
            <w:shd w:val="clear" w:color="auto" w:fill="FFC000"/>
          </w:tcPr>
          <w:p w14:paraId="1A8614EB" w14:textId="77777777" w:rsidR="00820D9A" w:rsidRPr="005E1200" w:rsidRDefault="00820D9A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Тип данных</w:t>
            </w:r>
          </w:p>
        </w:tc>
        <w:tc>
          <w:tcPr>
            <w:tcW w:w="1559" w:type="dxa"/>
            <w:shd w:val="clear" w:color="auto" w:fill="FFC000"/>
          </w:tcPr>
          <w:p w14:paraId="24DD360B" w14:textId="77777777" w:rsidR="00820D9A" w:rsidRPr="005E1200" w:rsidRDefault="00820D9A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Справочник</w:t>
            </w:r>
          </w:p>
        </w:tc>
        <w:tc>
          <w:tcPr>
            <w:tcW w:w="1980" w:type="dxa"/>
            <w:shd w:val="clear" w:color="auto" w:fill="FFC000"/>
          </w:tcPr>
          <w:p w14:paraId="556F0016" w14:textId="77777777" w:rsidR="00820D9A" w:rsidRPr="005E1200" w:rsidRDefault="00820D9A" w:rsidP="008E0E0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E1200">
              <w:rPr>
                <w:rFonts w:ascii="Arial" w:hAnsi="Arial" w:cs="Arial"/>
                <w:b/>
                <w:color w:val="000000"/>
                <w:sz w:val="20"/>
              </w:rPr>
              <w:t>Средство поиска</w:t>
            </w:r>
          </w:p>
        </w:tc>
      </w:tr>
      <w:tr w:rsidR="00820D9A" w:rsidRPr="00A33FEF" w14:paraId="6FF37F7C" w14:textId="77777777" w:rsidTr="009C5E2F">
        <w:tc>
          <w:tcPr>
            <w:tcW w:w="1701" w:type="dxa"/>
            <w:shd w:val="clear" w:color="auto" w:fill="DBE5F1" w:themeFill="accent1" w:themeFillTint="33"/>
            <w:vAlign w:val="center"/>
          </w:tcPr>
          <w:p w14:paraId="6091C14D" w14:textId="59A5AA24" w:rsidR="00820D9A" w:rsidRPr="002762E1" w:rsidRDefault="00820D9A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ZMODE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52B1A048" w14:textId="3B1263E6" w:rsidR="00820D9A" w:rsidRPr="00820D9A" w:rsidRDefault="00820D9A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 w:rsidRPr="002762E1">
              <w:rPr>
                <w:rFonts w:ascii="Arial" w:hAnsi="Arial" w:cs="Arial"/>
                <w:color w:val="000000"/>
                <w:sz w:val="20"/>
              </w:rPr>
              <w:t xml:space="preserve">Код </w:t>
            </w:r>
            <w:r>
              <w:rPr>
                <w:rFonts w:ascii="Arial" w:hAnsi="Arial" w:cs="Arial"/>
                <w:color w:val="000000"/>
                <w:sz w:val="20"/>
              </w:rPr>
              <w:t>варианта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035EC6EC" w14:textId="77777777" w:rsidR="00820D9A" w:rsidRPr="002762E1" w:rsidRDefault="00820D9A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E1200">
              <w:rPr>
                <w:rFonts w:ascii="Arial" w:hAnsi="Arial" w:cs="Arial"/>
                <w:color w:val="000000"/>
                <w:sz w:val="20"/>
                <w:lang w:val="en-US"/>
              </w:rPr>
              <w:t>CHAR</w:t>
            </w:r>
            <w:r w:rsidRPr="002762E1">
              <w:rPr>
                <w:rFonts w:ascii="Arial" w:hAnsi="Arial" w:cs="Arial"/>
                <w:color w:val="000000"/>
                <w:sz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</w:rPr>
              <w:t>2</w:t>
            </w:r>
            <w:r w:rsidRPr="002762E1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6601FA43" w14:textId="77777777" w:rsidR="00820D9A" w:rsidRPr="002762E1" w:rsidRDefault="00820D9A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14:paraId="74EAD4D2" w14:textId="77777777" w:rsidR="00820D9A" w:rsidRPr="005E1200" w:rsidRDefault="00820D9A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820D9A" w:rsidRPr="00A33FEF" w14:paraId="12C80136" w14:textId="77777777" w:rsidTr="009C5E2F">
        <w:tc>
          <w:tcPr>
            <w:tcW w:w="1701" w:type="dxa"/>
            <w:shd w:val="clear" w:color="auto" w:fill="DBE5F1" w:themeFill="accent1" w:themeFillTint="33"/>
            <w:vAlign w:val="center"/>
          </w:tcPr>
          <w:p w14:paraId="6B6EBA58" w14:textId="77777777" w:rsidR="00820D9A" w:rsidRPr="002762E1" w:rsidRDefault="00820D9A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SPRAS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11EFBD61" w14:textId="77777777" w:rsidR="00820D9A" w:rsidRDefault="00820D9A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Язык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3540EC02" w14:textId="77777777" w:rsidR="00820D9A" w:rsidRPr="002762E1" w:rsidRDefault="00820D9A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</w:t>
            </w:r>
            <w:r w:rsidRPr="002762E1">
              <w:rPr>
                <w:rFonts w:ascii="Arial" w:hAnsi="Arial" w:cs="Arial"/>
                <w:color w:val="000000"/>
                <w:sz w:val="20"/>
              </w:rPr>
              <w:t xml:space="preserve"> (2)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16AAE44B" w14:textId="77777777" w:rsidR="00820D9A" w:rsidRPr="002762E1" w:rsidRDefault="00820D9A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14:paraId="3504C360" w14:textId="77777777" w:rsidR="00820D9A" w:rsidRPr="005E1200" w:rsidRDefault="00820D9A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  <w:r w:rsidRPr="005E1200">
              <w:rPr>
                <w:rFonts w:ascii="Arial" w:hAnsi="Arial" w:cs="Arial"/>
                <w:color w:val="000000"/>
                <w:sz w:val="20"/>
              </w:rPr>
              <w:t>H_T002</w:t>
            </w:r>
          </w:p>
        </w:tc>
      </w:tr>
      <w:tr w:rsidR="00820D9A" w:rsidRPr="00A33FEF" w14:paraId="626F3EF7" w14:textId="77777777" w:rsidTr="009C5E2F">
        <w:tc>
          <w:tcPr>
            <w:tcW w:w="1701" w:type="dxa"/>
            <w:vAlign w:val="center"/>
          </w:tcPr>
          <w:p w14:paraId="1DE32519" w14:textId="77777777" w:rsidR="00820D9A" w:rsidRPr="002762E1" w:rsidRDefault="00820D9A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NAME</w:t>
            </w:r>
            <w:r w:rsidRPr="002762E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E12F791" w14:textId="77777777" w:rsidR="00820D9A" w:rsidRDefault="00820D9A" w:rsidP="009C5E2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Наименование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B03418" w14:textId="77777777" w:rsidR="00820D9A" w:rsidRPr="005E1200" w:rsidRDefault="00820D9A" w:rsidP="009C5E2F">
            <w:pPr>
              <w:spacing w:before="100" w:beforeAutospacing="1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CHAR (25)</w:t>
            </w:r>
          </w:p>
        </w:tc>
        <w:tc>
          <w:tcPr>
            <w:tcW w:w="1559" w:type="dxa"/>
          </w:tcPr>
          <w:p w14:paraId="0ACB3BF6" w14:textId="77777777" w:rsidR="00820D9A" w:rsidRPr="005E1200" w:rsidRDefault="00820D9A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</w:tc>
        <w:tc>
          <w:tcPr>
            <w:tcW w:w="1980" w:type="dxa"/>
          </w:tcPr>
          <w:p w14:paraId="31C80B88" w14:textId="77777777" w:rsidR="00820D9A" w:rsidRPr="005E1200" w:rsidRDefault="00820D9A" w:rsidP="008E0E09">
            <w:pPr>
              <w:spacing w:before="100" w:beforeAutospacing="1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269F8763" w14:textId="31287E3E" w:rsidR="002762E1" w:rsidRDefault="002762E1" w:rsidP="00024D9E">
      <w:pPr>
        <w:rPr>
          <w:rFonts w:ascii="Arial" w:hAnsi="Arial" w:cs="Arial"/>
        </w:rPr>
      </w:pPr>
    </w:p>
    <w:p w14:paraId="10437CBE" w14:textId="3AA0BEEE" w:rsidR="00024D9E" w:rsidRDefault="002762E1" w:rsidP="002762E1">
      <w:pPr>
        <w:spacing w:after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</w:rPr>
        <w:t xml:space="preserve">Таблица 9. </w:t>
      </w:r>
      <w:r w:rsidR="00024D9E">
        <w:rPr>
          <w:rFonts w:ascii="Arial" w:hAnsi="Arial" w:cs="Arial"/>
        </w:rPr>
        <w:t xml:space="preserve">Переменные и константы </w:t>
      </w:r>
      <w:r w:rsidR="00024D9E" w:rsidRPr="00B2589E">
        <w:rPr>
          <w:rFonts w:ascii="Arial" w:hAnsi="Arial" w:cs="Arial"/>
        </w:rPr>
        <w:t>ZSPS</w:t>
      </w:r>
    </w:p>
    <w:tbl>
      <w:tblPr>
        <w:tblW w:w="49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9"/>
        <w:gridCol w:w="3118"/>
        <w:gridCol w:w="1134"/>
        <w:gridCol w:w="851"/>
        <w:gridCol w:w="992"/>
        <w:gridCol w:w="1751"/>
      </w:tblGrid>
      <w:tr w:rsidR="005D7DA6" w14:paraId="2585B1D8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53D39" w14:textId="77777777" w:rsidR="005D7DA6" w:rsidRDefault="005D7DA6" w:rsidP="00931025">
            <w:pPr>
              <w:jc w:val="center"/>
              <w:rPr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Программа</w:t>
            </w:r>
          </w:p>
        </w:tc>
        <w:tc>
          <w:tcPr>
            <w:tcW w:w="3118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8787D" w14:textId="77777777" w:rsidR="005D7DA6" w:rsidRDefault="005D7DA6" w:rsidP="00931025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1134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312DF" w14:textId="77777777" w:rsidR="005D7DA6" w:rsidRDefault="005D7DA6" w:rsidP="00931025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7EF72" w14:textId="77777777" w:rsidR="005D7DA6" w:rsidRDefault="005D7DA6" w:rsidP="00931025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параметра</w:t>
            </w:r>
          </w:p>
        </w:tc>
        <w:tc>
          <w:tcPr>
            <w:tcW w:w="992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9BAC3" w14:textId="77777777" w:rsidR="005D7DA6" w:rsidRDefault="005D7DA6" w:rsidP="00931025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Значение</w:t>
            </w:r>
          </w:p>
        </w:tc>
        <w:tc>
          <w:tcPr>
            <w:tcW w:w="1751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E9637" w14:textId="77777777" w:rsidR="005D7DA6" w:rsidRDefault="005D7DA6" w:rsidP="00931025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</w:tr>
      <w:tr w:rsidR="005D7DA6" w14:paraId="5930E5E2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47A99" w14:textId="7FF0688F" w:rsidR="005D7DA6" w:rsidRPr="00040877" w:rsidRDefault="005D7DA6" w:rsidP="0065132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40877">
              <w:rPr>
                <w:rFonts w:ascii="Arial" w:hAnsi="Arial" w:cs="Arial"/>
                <w:bCs/>
                <w:sz w:val="20"/>
                <w:szCs w:val="20"/>
              </w:rPr>
              <w:t>ZMM_GET_REQUIREMENT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8648A" w14:textId="77777777" w:rsidR="005D7DA6" w:rsidRPr="00752D2B" w:rsidRDefault="005D7DA6" w:rsidP="00931025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Z_MM04_BSTART_REQ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5C127" w14:textId="607F8217" w:rsidR="005D7DA6" w:rsidRPr="00931025" w:rsidRDefault="005D7DA6" w:rsidP="00CD5355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CHAR(4)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F9F6E" w14:textId="2CF55958" w:rsidR="005D7DA6" w:rsidRPr="00CD5355" w:rsidRDefault="005D7DA6" w:rsidP="006513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40385" w14:textId="77777777" w:rsidR="005D7DA6" w:rsidRPr="002043AF" w:rsidRDefault="005D7DA6" w:rsidP="009310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7E6DF" w14:textId="77777777" w:rsidR="005D7DA6" w:rsidRDefault="005D7DA6" w:rsidP="00651329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Вид заявок на списание</w:t>
            </w:r>
          </w:p>
        </w:tc>
      </w:tr>
      <w:tr w:rsidR="005D7DA6" w14:paraId="4C6CBB55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FE605" w14:textId="474E107F" w:rsidR="005D7DA6" w:rsidRPr="00040877" w:rsidRDefault="005D7DA6" w:rsidP="0065132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40877">
              <w:rPr>
                <w:rFonts w:ascii="Arial" w:hAnsi="Arial" w:cs="Arial"/>
                <w:bCs/>
                <w:sz w:val="20"/>
                <w:szCs w:val="20"/>
              </w:rPr>
              <w:t>ZMM_GET_REQUIREMENT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13D5D" w14:textId="77777777" w:rsidR="005D7DA6" w:rsidRDefault="005D7DA6" w:rsidP="00931025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355C">
              <w:rPr>
                <w:rFonts w:ascii="Arial" w:hAnsi="Arial" w:cs="Arial"/>
                <w:sz w:val="20"/>
                <w:lang w:val="en-US"/>
              </w:rPr>
              <w:t>Z</w:t>
            </w:r>
            <w:r>
              <w:rPr>
                <w:rFonts w:ascii="Arial" w:hAnsi="Arial" w:cs="Arial"/>
                <w:sz w:val="20"/>
                <w:lang w:val="en-US"/>
              </w:rPr>
              <w:t>_MM04_</w:t>
            </w:r>
            <w:r w:rsidRPr="0006355C">
              <w:rPr>
                <w:rFonts w:ascii="Arial" w:hAnsi="Arial" w:cs="Arial"/>
                <w:sz w:val="20"/>
                <w:lang w:val="en-US"/>
              </w:rPr>
              <w:t>BSTART</w:t>
            </w:r>
            <w:r>
              <w:rPr>
                <w:rFonts w:ascii="Arial" w:hAnsi="Arial" w:cs="Arial"/>
                <w:sz w:val="20"/>
                <w:lang w:val="en-US"/>
              </w:rPr>
              <w:t>_PUR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BD866" w14:textId="50281CBD" w:rsidR="005D7DA6" w:rsidRDefault="005D7DA6" w:rsidP="00CD5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CHAR(4)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9A310" w14:textId="77777777" w:rsidR="005D7DA6" w:rsidRDefault="005D7DA6" w:rsidP="006513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17527" w14:textId="77777777" w:rsidR="005D7DA6" w:rsidRDefault="005D7DA6" w:rsidP="009310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838EE" w14:textId="77777777" w:rsidR="005D7DA6" w:rsidRDefault="005D7DA6" w:rsidP="00651329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Вид заявок на закупку</w:t>
            </w:r>
          </w:p>
        </w:tc>
      </w:tr>
      <w:tr w:rsidR="005D7DA6" w14:paraId="034DDF18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B808D" w14:textId="08C4881F" w:rsidR="005D7DA6" w:rsidRPr="00040877" w:rsidRDefault="005D7DA6" w:rsidP="0065132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40877">
              <w:rPr>
                <w:rFonts w:ascii="Arial" w:hAnsi="Arial" w:cs="Arial"/>
                <w:bCs/>
                <w:sz w:val="20"/>
                <w:szCs w:val="20"/>
              </w:rPr>
              <w:t>ZMM_GET_REQUIREMENT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6D7E3" w14:textId="77777777" w:rsidR="005D7DA6" w:rsidRDefault="005D7DA6" w:rsidP="00931025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355C">
              <w:rPr>
                <w:rFonts w:ascii="Arial" w:hAnsi="Arial" w:cs="Arial"/>
                <w:sz w:val="20"/>
                <w:lang w:val="en-US"/>
              </w:rPr>
              <w:t>Z</w:t>
            </w:r>
            <w:r>
              <w:rPr>
                <w:rFonts w:ascii="Arial" w:hAnsi="Arial" w:cs="Arial"/>
                <w:sz w:val="20"/>
                <w:lang w:val="en-US"/>
              </w:rPr>
              <w:t>_MM04_</w:t>
            </w:r>
            <w:r w:rsidRPr="00CC4F76">
              <w:rPr>
                <w:rFonts w:ascii="Arial" w:hAnsi="Arial" w:cs="Arial"/>
                <w:sz w:val="20"/>
                <w:lang w:val="en-US"/>
              </w:rPr>
              <w:t>BANPR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51132" w14:textId="58746915" w:rsidR="005D7DA6" w:rsidRDefault="005D7DA6" w:rsidP="00CD5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191BD" w14:textId="77777777" w:rsidR="005D7DA6" w:rsidRDefault="005D7DA6" w:rsidP="006513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0F30E" w14:textId="77777777" w:rsidR="005D7DA6" w:rsidRDefault="005D7DA6" w:rsidP="009310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90913" w14:textId="77777777" w:rsidR="005D7DA6" w:rsidRDefault="005D7DA6" w:rsidP="00651329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Статус деблокирования заявки </w:t>
            </w:r>
          </w:p>
        </w:tc>
      </w:tr>
      <w:tr w:rsidR="005D7DA6" w14:paraId="7168E2B5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4503E" w14:textId="7DD5944C" w:rsidR="005D7DA6" w:rsidRPr="00040877" w:rsidRDefault="005D7DA6" w:rsidP="0065132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40877">
              <w:rPr>
                <w:rFonts w:ascii="Arial" w:hAnsi="Arial" w:cs="Arial"/>
                <w:bCs/>
                <w:sz w:val="20"/>
                <w:szCs w:val="20"/>
              </w:rPr>
              <w:t>ZMM_GET_REQUIREMENT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6869B" w14:textId="77777777" w:rsidR="005D7DA6" w:rsidRDefault="005D7DA6" w:rsidP="00931025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Z_MM04_</w:t>
            </w:r>
            <w:r w:rsidRPr="00CC4F76">
              <w:rPr>
                <w:rFonts w:ascii="Arial" w:hAnsi="Arial" w:cs="Arial"/>
                <w:sz w:val="20"/>
                <w:lang w:val="en-US"/>
              </w:rPr>
              <w:t>STATU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6B2B6" w14:textId="06A88284" w:rsidR="005D7DA6" w:rsidRDefault="005D7DA6" w:rsidP="00CD5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1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2D81F" w14:textId="77777777" w:rsidR="005D7DA6" w:rsidRDefault="005D7DA6" w:rsidP="006513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9D53C" w14:textId="77777777" w:rsidR="005D7DA6" w:rsidRDefault="005D7DA6" w:rsidP="009310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62C92" w14:textId="77777777" w:rsidR="005D7DA6" w:rsidRDefault="005D7DA6" w:rsidP="00651329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Статус обработки заявки</w:t>
            </w:r>
          </w:p>
        </w:tc>
      </w:tr>
      <w:tr w:rsidR="005D7DA6" w14:paraId="15CA7FF7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E3BC1" w14:textId="12A89B55" w:rsidR="005D7DA6" w:rsidRP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ZMM_PRICE_INPUT/ZMM_CHANGE_PRICE</w:t>
            </w:r>
            <w:r w:rsidRPr="005D7DA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1BC7C" w14:textId="77777777" w:rsidR="005D7DA6" w:rsidRDefault="005D7DA6" w:rsidP="00931025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Z_MM04_STATUS1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8B424" w14:textId="7999C7ED" w:rsidR="005D7DA6" w:rsidRDefault="005D7DA6" w:rsidP="00CD5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135C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CHAR(2)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3B3C7" w14:textId="77777777" w:rsidR="005D7DA6" w:rsidRDefault="005D7DA6" w:rsidP="009310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4A5F1" w14:textId="7FDD0A23" w:rsidR="005D7DA6" w:rsidRPr="00931025" w:rsidRDefault="005D7DA6" w:rsidP="00931025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‘</w:t>
            </w:r>
            <w:r w:rsidRPr="00931025">
              <w:rPr>
                <w:rFonts w:ascii="Arial" w:hAnsi="Arial" w:cs="Arial"/>
                <w:bCs/>
                <w:sz w:val="20"/>
                <w:szCs w:val="20"/>
              </w:rPr>
              <w:t>01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F07C9" w14:textId="77777777" w:rsidR="005D7DA6" w:rsidRDefault="005D7DA6" w:rsidP="00931025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Статус «На расценке»</w:t>
            </w:r>
          </w:p>
        </w:tc>
      </w:tr>
      <w:tr w:rsidR="005D7DA6" w14:paraId="0A46A44D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BE752" w14:textId="0F2C61D9" w:rsidR="005D7DA6" w:rsidRP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ZMM_PRICE_INPUT/ZMM_CHANGE_PRICE</w:t>
            </w:r>
            <w:r w:rsidRPr="005D7DA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9645A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Z_MM04_STATUS2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BBA1F" w14:textId="1B97D572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135C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CHAR(2)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0008C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1A0B3" w14:textId="5C8933ED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‘</w:t>
            </w:r>
            <w:r w:rsidRPr="00931025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EC274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Статус «На согласовании»</w:t>
            </w:r>
          </w:p>
        </w:tc>
      </w:tr>
      <w:tr w:rsidR="005D7DA6" w14:paraId="450036F0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9CE60" w14:textId="00797FED" w:rsidR="005D7DA6" w:rsidRP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ZMM_PRICE_INPUT/ZMM_CHANGE_PRICE</w:t>
            </w:r>
            <w:r w:rsidRPr="005D7DA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1F1A5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Z_MM04_STATUS3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05289" w14:textId="2AE4441E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135C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CHAR(2)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B1487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F792D" w14:textId="4E9D0729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‘</w:t>
            </w:r>
            <w:r w:rsidRPr="00931025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3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8902E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Статус «Утвержден»</w:t>
            </w:r>
          </w:p>
        </w:tc>
      </w:tr>
      <w:tr w:rsidR="005D7DA6" w14:paraId="631CD1B7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86357" w14:textId="3E3DCB97" w:rsidR="005D7DA6" w:rsidRP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ZMM_PRICE_INPUT/ZMM_CHANGE_PRICE</w:t>
            </w:r>
            <w:r w:rsidRPr="005D7DA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C5D6E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Z_MM04_STATUS4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8FF1B" w14:textId="1215F43D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135C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CHAR(2)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F86D9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51D15" w14:textId="0C79BF1B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‘</w:t>
            </w:r>
            <w:r w:rsidRPr="00931025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4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977FB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Статус «Снят с производства»</w:t>
            </w:r>
          </w:p>
        </w:tc>
      </w:tr>
      <w:tr w:rsidR="005D7DA6" w14:paraId="5F82560C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64B25" w14:textId="609F03C3" w:rsidR="005D7DA6" w:rsidRP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ZMM_PRICE_INPUT/ZMM_CHANGE_PRICE</w:t>
            </w:r>
            <w:r w:rsidRPr="005D7DA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BEB7D" w14:textId="6BBCF475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1A7B">
              <w:rPr>
                <w:rFonts w:ascii="Arial" w:hAnsi="Arial" w:cs="Arial"/>
                <w:sz w:val="20"/>
                <w:lang w:val="en-US"/>
              </w:rPr>
              <w:t>Z_MM04_</w:t>
            </w:r>
            <w:r w:rsidR="00FD0D1C">
              <w:rPr>
                <w:rFonts w:ascii="Arial" w:hAnsi="Arial" w:cs="Arial"/>
                <w:sz w:val="20"/>
                <w:lang w:val="en-US"/>
              </w:rPr>
              <w:t>ZKSCHL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5ECC1" w14:textId="069AE04F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CHAR(4)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899DA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3360F" w14:textId="0D633E70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</w:rPr>
              <w:t>ZPPL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DAC93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Вид цены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«Плановая цена»</w:t>
            </w:r>
          </w:p>
        </w:tc>
      </w:tr>
      <w:tr w:rsidR="005D7DA6" w14:paraId="476E6BB2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BF19D" w14:textId="4BF24B09" w:rsidR="005D7DA6" w:rsidRPr="005D7DA6" w:rsidRDefault="005D7DA6" w:rsidP="005D7DA6">
            <w:pPr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</w:rPr>
              <w:t>ZMM_GET_MACROPAR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D6A59" w14:textId="49DC175A" w:rsidR="005D7DA6" w:rsidRPr="0002145F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highlight w:val="green"/>
              </w:rPr>
            </w:pPr>
            <w:r w:rsidRPr="0002145F">
              <w:rPr>
                <w:rFonts w:ascii="Arial" w:hAnsi="Arial" w:cs="Arial"/>
                <w:sz w:val="20"/>
                <w:highlight w:val="green"/>
                <w:lang w:val="en-US"/>
              </w:rPr>
              <w:t>Z_MM04_CONST_TZR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59CE5" w14:textId="1F261DA3" w:rsidR="005D7DA6" w:rsidRPr="0002145F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lang w:val="en-US"/>
              </w:rPr>
            </w:pPr>
            <w:r w:rsidRPr="0002145F"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CHAR(4)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0B862" w14:textId="77777777" w:rsidR="005D7DA6" w:rsidRPr="0002145F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  <w:highlight w:val="green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E747A" w14:textId="77777777" w:rsidR="005D7DA6" w:rsidRPr="0002145F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  <w:highlight w:val="green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71CF3" w14:textId="77777777" w:rsidR="005D7DA6" w:rsidRPr="0002145F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highlight w:val="green"/>
              </w:rPr>
            </w:pPr>
            <w:r w:rsidRPr="0002145F">
              <w:rPr>
                <w:rFonts w:ascii="Arial" w:hAnsi="Arial" w:cs="Arial"/>
                <w:sz w:val="20"/>
                <w:highlight w:val="green"/>
              </w:rPr>
              <w:t>Вид условия для ТЗР</w:t>
            </w:r>
          </w:p>
        </w:tc>
      </w:tr>
      <w:tr w:rsidR="005D7DA6" w14:paraId="54B621F9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D6760" w14:textId="34C0EFF3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235E">
              <w:rPr>
                <w:rFonts w:ascii="Arial" w:hAnsi="Arial" w:cs="Arial"/>
                <w:bCs/>
                <w:sz w:val="20"/>
                <w:szCs w:val="20"/>
              </w:rPr>
              <w:t>ZMM_GET_MACROPAR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3B752" w14:textId="153DBEB8" w:rsidR="005D7DA6" w:rsidRPr="002A623C" w:rsidRDefault="005D7DA6" w:rsidP="005D7DA6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2A623C">
              <w:rPr>
                <w:rFonts w:ascii="Arial" w:hAnsi="Arial" w:cs="Arial"/>
                <w:sz w:val="20"/>
                <w:highlight w:val="green"/>
                <w:lang w:val="en-US"/>
              </w:rPr>
              <w:t>Z_MM04_CONST_WKURS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CAB98" w14:textId="5480C2F9" w:rsidR="005D7DA6" w:rsidRPr="0093102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10BC6"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CHAR(4)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FA1C9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E855E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F4FD3" w14:textId="1CA527D4" w:rsidR="005D7DA6" w:rsidRPr="00AD1184" w:rsidRDefault="005D7DA6" w:rsidP="005D7DA6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AD1184">
              <w:rPr>
                <w:rFonts w:ascii="Arial" w:hAnsi="Arial" w:cs="Arial"/>
                <w:sz w:val="20"/>
                <w:highlight w:val="green"/>
              </w:rPr>
              <w:t>Вид условия для прогнозной валюты</w:t>
            </w:r>
          </w:p>
        </w:tc>
      </w:tr>
      <w:tr w:rsidR="005D7DA6" w14:paraId="220936F5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22AD3" w14:textId="68C21F6E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235E">
              <w:rPr>
                <w:rFonts w:ascii="Arial" w:hAnsi="Arial" w:cs="Arial"/>
                <w:bCs/>
                <w:sz w:val="20"/>
                <w:szCs w:val="20"/>
              </w:rPr>
              <w:t>ZMM_GET_MACROPAR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27104" w14:textId="6C2394C9" w:rsidR="005D7DA6" w:rsidRPr="002A623C" w:rsidRDefault="005D7DA6" w:rsidP="005D7DA6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2A623C">
              <w:rPr>
                <w:rFonts w:ascii="Arial" w:hAnsi="Arial" w:cs="Arial"/>
                <w:sz w:val="20"/>
                <w:highlight w:val="green"/>
                <w:lang w:val="en-US"/>
              </w:rPr>
              <w:t>Z_MM04_CONST_INDINF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65A88" w14:textId="6AC49ADA" w:rsidR="005D7DA6" w:rsidRPr="0093102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10BC6"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CHAR(4)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BD019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B2DDE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B6EDF" w14:textId="7D44CA92" w:rsidR="005D7DA6" w:rsidRPr="00AD1184" w:rsidRDefault="005D7DA6" w:rsidP="005D7DA6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AD1184">
              <w:rPr>
                <w:rFonts w:ascii="Arial" w:hAnsi="Arial" w:cs="Arial"/>
                <w:sz w:val="20"/>
                <w:highlight w:val="green"/>
              </w:rPr>
              <w:t>Вид условия для коэффициента инфляции</w:t>
            </w:r>
          </w:p>
        </w:tc>
      </w:tr>
      <w:tr w:rsidR="005D7DA6" w14:paraId="61F810CE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3B86F" w14:textId="7A3CBD36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235E">
              <w:rPr>
                <w:rFonts w:ascii="Arial" w:hAnsi="Arial" w:cs="Arial"/>
                <w:bCs/>
                <w:sz w:val="20"/>
                <w:szCs w:val="20"/>
              </w:rPr>
              <w:lastRenderedPageBreak/>
              <w:t>ZMM_GET_MACROPAR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47B91" w14:textId="28FA4F79" w:rsidR="005D7DA6" w:rsidRPr="002A623C" w:rsidRDefault="005D7DA6" w:rsidP="005D7DA6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2A623C">
              <w:rPr>
                <w:rFonts w:ascii="Arial" w:hAnsi="Arial" w:cs="Arial"/>
                <w:sz w:val="20"/>
                <w:highlight w:val="green"/>
                <w:lang w:val="en-US"/>
              </w:rPr>
              <w:t>Z_MM04_CONST_INDINFK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56E60" w14:textId="13759994" w:rsidR="005D7DA6" w:rsidRPr="0093102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10BC6"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CHAR(4)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826B9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27CD7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C4B0E" w14:textId="79375766" w:rsidR="005D7DA6" w:rsidRPr="00AD1184" w:rsidRDefault="005D7DA6" w:rsidP="005D7DA6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AD1184">
              <w:rPr>
                <w:rFonts w:ascii="Arial" w:hAnsi="Arial" w:cs="Arial"/>
                <w:sz w:val="20"/>
                <w:highlight w:val="green"/>
              </w:rPr>
              <w:t>Вид условия для корректировки индекса инфляции</w:t>
            </w:r>
          </w:p>
        </w:tc>
      </w:tr>
      <w:tr w:rsidR="005D7DA6" w14:paraId="18EA2709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66833" w14:textId="5554853E" w:rsidR="005D7DA6" w:rsidRP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ZMM_GET_REQUIREMENT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/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ZMM_GET_PRICE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/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ZMM_PRICE_UPDATE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/Z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06060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3ACA">
              <w:rPr>
                <w:rFonts w:ascii="Arial" w:hAnsi="Arial" w:cs="Arial"/>
                <w:sz w:val="20"/>
                <w:lang w:val="en-US"/>
              </w:rPr>
              <w:t>Z_MM04_WERKS_IN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E0629" w14:textId="5D8B3527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CHAR(4)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F3115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1AFB2" w14:textId="56EC116D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</w:rPr>
              <w:t>150</w:t>
            </w:r>
            <w:r w:rsidRPr="00CD5355">
              <w:rPr>
                <w:rFonts w:ascii="Arial" w:hAnsi="Arial" w:cs="Arial"/>
                <w:bCs/>
                <w:sz w:val="20"/>
                <w:szCs w:val="20"/>
                <w:lang w:val="en-US"/>
              </w:rPr>
              <w:t>1</w:t>
            </w:r>
          </w:p>
          <w:p w14:paraId="6B500963" w14:textId="7193584A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</w:rPr>
              <w:t>150</w:t>
            </w:r>
            <w:r w:rsidRPr="00CD5355"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</w:p>
          <w:p w14:paraId="2AB0BA01" w14:textId="1E99EA65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</w:rPr>
              <w:t>150</w:t>
            </w:r>
            <w:r w:rsidRPr="00CD5355">
              <w:rPr>
                <w:rFonts w:ascii="Arial" w:hAnsi="Arial" w:cs="Arial"/>
                <w:bCs/>
                <w:sz w:val="20"/>
                <w:szCs w:val="20"/>
                <w:lang w:val="en-US"/>
              </w:rPr>
              <w:t>3</w:t>
            </w:r>
          </w:p>
          <w:p w14:paraId="435E186A" w14:textId="4BAA3AF7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</w:rPr>
              <w:t>150</w:t>
            </w:r>
            <w:r w:rsidRPr="00CD5355">
              <w:rPr>
                <w:rFonts w:ascii="Arial" w:hAnsi="Arial" w:cs="Arial"/>
                <w:bCs/>
                <w:sz w:val="20"/>
                <w:szCs w:val="20"/>
                <w:lang w:val="en-US"/>
              </w:rPr>
              <w:t>4</w:t>
            </w:r>
          </w:p>
          <w:p w14:paraId="71842AF1" w14:textId="184E72EC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</w:rPr>
              <w:t>150</w:t>
            </w:r>
            <w:r w:rsidRPr="00CD5355">
              <w:rPr>
                <w:rFonts w:ascii="Arial" w:hAnsi="Arial" w:cs="Arial"/>
                <w:bCs/>
                <w:sz w:val="20"/>
                <w:szCs w:val="20"/>
                <w:lang w:val="en-US"/>
              </w:rPr>
              <w:t>5</w:t>
            </w:r>
          </w:p>
          <w:p w14:paraId="11272113" w14:textId="11AC2442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</w:rPr>
              <w:t>150</w:t>
            </w:r>
            <w:r w:rsidRPr="00CD5355">
              <w:rPr>
                <w:rFonts w:ascii="Arial" w:hAnsi="Arial" w:cs="Arial"/>
                <w:bCs/>
                <w:sz w:val="20"/>
                <w:szCs w:val="20"/>
                <w:lang w:val="en-US"/>
              </w:rPr>
              <w:t>6</w:t>
            </w:r>
          </w:p>
          <w:p w14:paraId="779C4489" w14:textId="77777777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</w:rPr>
              <w:t>150</w:t>
            </w:r>
            <w:r w:rsidRPr="00CD5355">
              <w:rPr>
                <w:rFonts w:ascii="Arial" w:hAnsi="Arial" w:cs="Arial"/>
                <w:bCs/>
                <w:sz w:val="20"/>
                <w:szCs w:val="20"/>
                <w:lang w:val="en-US"/>
              </w:rPr>
              <w:t>7</w:t>
            </w:r>
          </w:p>
          <w:p w14:paraId="30A6C3F7" w14:textId="1E89BDFE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</w:rPr>
              <w:t>150</w:t>
            </w:r>
            <w:r w:rsidRPr="00CD5355">
              <w:rPr>
                <w:rFonts w:ascii="Arial" w:hAnsi="Arial" w:cs="Arial"/>
                <w:bCs/>
                <w:sz w:val="20"/>
                <w:szCs w:val="20"/>
                <w:lang w:val="en-US"/>
              </w:rPr>
              <w:t>9</w:t>
            </w:r>
          </w:p>
          <w:p w14:paraId="311AB278" w14:textId="38DD3DD9" w:rsidR="005D7DA6" w:rsidRPr="00CD5355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</w:rPr>
              <w:t>1510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D7624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Заводы, по которым требуется оценка в разрезе завода</w:t>
            </w:r>
          </w:p>
        </w:tc>
      </w:tr>
      <w:tr w:rsidR="005D7DA6" w14:paraId="7D5D6AEC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84395" w14:textId="716CA911" w:rsidR="005D7DA6" w:rsidRPr="00364AB1" w:rsidRDefault="005D7DA6" w:rsidP="005D7DA6">
            <w:pPr>
              <w:rPr>
                <w:rFonts w:ascii="Arial" w:hAnsi="Arial" w:cs="Arial"/>
                <w:b/>
                <w:bCs/>
                <w:strike/>
                <w:sz w:val="20"/>
                <w:szCs w:val="20"/>
                <w:highlight w:val="red"/>
              </w:rPr>
            </w:pPr>
            <w:r w:rsidRPr="00364AB1">
              <w:rPr>
                <w:rFonts w:ascii="Arial" w:hAnsi="Arial" w:cs="Arial"/>
                <w:bCs/>
                <w:strike/>
                <w:sz w:val="20"/>
                <w:szCs w:val="20"/>
                <w:highlight w:val="red"/>
                <w:lang w:val="en-US"/>
              </w:rPr>
              <w:t>ZMM_GET_PRICE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6AF90" w14:textId="4167D105" w:rsidR="005D7DA6" w:rsidRPr="00364AB1" w:rsidRDefault="005D7DA6" w:rsidP="00841BE1">
            <w:pPr>
              <w:jc w:val="left"/>
              <w:rPr>
                <w:rFonts w:ascii="Arial" w:hAnsi="Arial" w:cs="Arial"/>
                <w:b/>
                <w:bCs/>
                <w:strike/>
                <w:sz w:val="20"/>
                <w:szCs w:val="20"/>
                <w:highlight w:val="red"/>
              </w:rPr>
            </w:pPr>
            <w:r w:rsidRPr="00364AB1">
              <w:rPr>
                <w:rFonts w:ascii="Arial" w:hAnsi="Arial" w:cs="Arial"/>
                <w:strike/>
                <w:sz w:val="20"/>
                <w:highlight w:val="red"/>
                <w:lang w:val="en-US"/>
              </w:rPr>
              <w:t>Z_</w:t>
            </w:r>
            <w:r w:rsidR="00841BE1" w:rsidRPr="00364AB1">
              <w:rPr>
                <w:rFonts w:ascii="Arial" w:hAnsi="Arial" w:cs="Arial"/>
                <w:strike/>
                <w:sz w:val="20"/>
                <w:highlight w:val="red"/>
                <w:lang w:val="en-US"/>
              </w:rPr>
              <w:t>REUSE</w:t>
            </w:r>
            <w:r w:rsidRPr="00364AB1">
              <w:rPr>
                <w:rFonts w:ascii="Arial" w:hAnsi="Arial" w:cs="Arial"/>
                <w:strike/>
                <w:sz w:val="20"/>
                <w:highlight w:val="red"/>
                <w:lang w:val="en-US"/>
              </w:rPr>
              <w:t>_EKKO_BSTYP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A0A5E" w14:textId="21FEC3BE" w:rsidR="005D7DA6" w:rsidRPr="00364AB1" w:rsidRDefault="005D7DA6" w:rsidP="005D7DA6">
            <w:pPr>
              <w:jc w:val="center"/>
              <w:rPr>
                <w:rFonts w:ascii="Arial" w:hAnsi="Arial" w:cs="Arial"/>
                <w:b/>
                <w:bCs/>
                <w:strike/>
                <w:sz w:val="20"/>
                <w:szCs w:val="20"/>
                <w:highlight w:val="red"/>
              </w:rPr>
            </w:pPr>
            <w:r w:rsidRPr="00364AB1">
              <w:rPr>
                <w:rFonts w:ascii="Arial" w:hAnsi="Arial" w:cs="Arial"/>
                <w:bCs/>
                <w:strike/>
                <w:sz w:val="20"/>
                <w:szCs w:val="20"/>
                <w:highlight w:val="red"/>
                <w:lang w:val="en-US"/>
              </w:rPr>
              <w:t>CHAR(1)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C96EE" w14:textId="77777777" w:rsidR="005D7DA6" w:rsidRPr="00364AB1" w:rsidRDefault="005D7DA6" w:rsidP="005D7DA6">
            <w:pPr>
              <w:rPr>
                <w:rFonts w:ascii="Arial" w:hAnsi="Arial" w:cs="Arial"/>
                <w:b/>
                <w:bCs/>
                <w:strike/>
                <w:sz w:val="20"/>
                <w:szCs w:val="20"/>
                <w:highlight w:val="red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7200D" w14:textId="702A825A" w:rsidR="005D7DA6" w:rsidRPr="00364AB1" w:rsidRDefault="005D7DA6" w:rsidP="005D7DA6">
            <w:pPr>
              <w:jc w:val="center"/>
              <w:rPr>
                <w:rFonts w:ascii="Arial" w:hAnsi="Arial" w:cs="Arial"/>
                <w:bCs/>
                <w:strike/>
                <w:sz w:val="20"/>
                <w:szCs w:val="20"/>
                <w:highlight w:val="red"/>
                <w:lang w:val="en-US"/>
              </w:rPr>
            </w:pPr>
            <w:r w:rsidRPr="00364AB1">
              <w:rPr>
                <w:rFonts w:ascii="Arial" w:hAnsi="Arial" w:cs="Arial"/>
                <w:bCs/>
                <w:strike/>
                <w:sz w:val="20"/>
                <w:szCs w:val="20"/>
                <w:highlight w:val="red"/>
                <w:lang w:val="en-US"/>
              </w:rPr>
              <w:t>‘F’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5424D" w14:textId="77777777" w:rsidR="005D7DA6" w:rsidRPr="00364AB1" w:rsidRDefault="005D7DA6" w:rsidP="005D7DA6">
            <w:pPr>
              <w:jc w:val="left"/>
              <w:rPr>
                <w:rFonts w:ascii="Arial" w:hAnsi="Arial" w:cs="Arial"/>
                <w:b/>
                <w:bCs/>
                <w:strike/>
                <w:sz w:val="20"/>
                <w:szCs w:val="20"/>
                <w:highlight w:val="red"/>
              </w:rPr>
            </w:pPr>
            <w:r w:rsidRPr="00364AB1">
              <w:rPr>
                <w:rFonts w:ascii="Arial" w:hAnsi="Arial" w:cs="Arial"/>
                <w:strike/>
                <w:sz w:val="20"/>
                <w:highlight w:val="red"/>
              </w:rPr>
              <w:t>Тип документа при определении плановой цены</w:t>
            </w:r>
          </w:p>
        </w:tc>
      </w:tr>
      <w:tr w:rsidR="005D7DA6" w14:paraId="7CD01B02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BCF9B" w14:textId="56255D51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84405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Z_MM04_PRICE_SP1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638FA" w14:textId="59A645B3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49B66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A63F4" w14:textId="5EA8E7E6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  <w:lang w:val="en-US"/>
              </w:rPr>
              <w:t>‘01’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987EB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Способ определения цены «Рамочный договора»</w:t>
            </w:r>
          </w:p>
        </w:tc>
      </w:tr>
      <w:tr w:rsidR="00AE4654" w14:paraId="058B26AD" w14:textId="77777777" w:rsidTr="00AE4654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42655" w14:textId="085D6E14" w:rsidR="00AE4654" w:rsidRDefault="00AE4654" w:rsidP="00AE4654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B4C7A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F943A" w14:textId="6A733F8E" w:rsidR="00AE4654" w:rsidRPr="00AE4654" w:rsidRDefault="00AE4654" w:rsidP="00AE4654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AE4654">
              <w:rPr>
                <w:rFonts w:ascii="Arial" w:hAnsi="Arial" w:cs="Arial"/>
                <w:sz w:val="20"/>
                <w:highlight w:val="green"/>
                <w:lang w:val="en-US"/>
              </w:rPr>
              <w:t>Z_MM04_PRICE_SP2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62699" w14:textId="6924A075" w:rsidR="00AE4654" w:rsidRPr="00931025" w:rsidRDefault="00AE4654" w:rsidP="00AE46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397E6" w14:textId="77777777" w:rsidR="00AE4654" w:rsidRDefault="00AE4654" w:rsidP="00AE46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7091B" w14:textId="646291CC" w:rsidR="00AE4654" w:rsidRPr="00AE4654" w:rsidRDefault="00AE4654" w:rsidP="00AE465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‘02’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50D46" w14:textId="4800D1D8" w:rsidR="00AE4654" w:rsidRDefault="00AE4654" w:rsidP="00AE4654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Способо определения цены «</w:t>
            </w:r>
            <w:r w:rsidRPr="00AE4654">
              <w:rPr>
                <w:rFonts w:ascii="Arial" w:hAnsi="Arial" w:cs="Arial"/>
                <w:sz w:val="20"/>
              </w:rPr>
              <w:t>Цена последней спецификации</w:t>
            </w:r>
            <w:r>
              <w:rPr>
                <w:rFonts w:ascii="Arial" w:hAnsi="Arial" w:cs="Arial"/>
                <w:sz w:val="20"/>
              </w:rPr>
              <w:t>»</w:t>
            </w:r>
          </w:p>
        </w:tc>
      </w:tr>
      <w:tr w:rsidR="00AE4654" w14:paraId="2A39C85B" w14:textId="77777777" w:rsidTr="00AE4654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8F916" w14:textId="0354B136" w:rsidR="00AE4654" w:rsidRDefault="00AE4654" w:rsidP="00AE4654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B4C7A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8BF8C" w14:textId="7173263C" w:rsidR="00AE4654" w:rsidRPr="00AE4654" w:rsidRDefault="00AE4654" w:rsidP="00AE4654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AE4654">
              <w:rPr>
                <w:rFonts w:ascii="Arial" w:hAnsi="Arial" w:cs="Arial"/>
                <w:sz w:val="20"/>
                <w:highlight w:val="green"/>
                <w:lang w:val="en-US"/>
              </w:rPr>
              <w:t>Z_MM04_PRICE_SP3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92FAF" w14:textId="3D2CA45C" w:rsidR="00AE4654" w:rsidRPr="00931025" w:rsidRDefault="00AE4654" w:rsidP="00AE46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70D8A" w14:textId="77777777" w:rsidR="00AE4654" w:rsidRDefault="00AE4654" w:rsidP="00AE46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F2D1E" w14:textId="3FE1D739" w:rsidR="00AE4654" w:rsidRPr="00AE4654" w:rsidRDefault="00AE4654" w:rsidP="00AE46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‘03’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2A467" w14:textId="08262B0A" w:rsidR="00AE4654" w:rsidRDefault="00AE4654" w:rsidP="00AE4654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Способо определения цены «</w:t>
            </w:r>
            <w:r w:rsidRPr="00AE4654">
              <w:rPr>
                <w:rFonts w:ascii="Arial" w:hAnsi="Arial" w:cs="Arial"/>
                <w:sz w:val="20"/>
              </w:rPr>
              <w:t>Цена предыдущего периода</w:t>
            </w:r>
            <w:r>
              <w:rPr>
                <w:rFonts w:ascii="Arial" w:hAnsi="Arial" w:cs="Arial"/>
                <w:sz w:val="20"/>
              </w:rPr>
              <w:t>»</w:t>
            </w:r>
          </w:p>
        </w:tc>
      </w:tr>
      <w:tr w:rsidR="00AE4654" w14:paraId="61F0E236" w14:textId="77777777" w:rsidTr="00AE4654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35B61" w14:textId="631F2414" w:rsidR="00AE4654" w:rsidRDefault="00AE4654" w:rsidP="00AE4654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B4C7A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55BF8" w14:textId="508FF9DC" w:rsidR="00AE4654" w:rsidRPr="00AE4654" w:rsidRDefault="00AE4654" w:rsidP="00AE4654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AE4654">
              <w:rPr>
                <w:rFonts w:ascii="Arial" w:hAnsi="Arial" w:cs="Arial"/>
                <w:sz w:val="20"/>
                <w:highlight w:val="green"/>
                <w:lang w:val="en-US"/>
              </w:rPr>
              <w:t>Z_MM04_PRICE_SP4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64116" w14:textId="74AA40EC" w:rsidR="00AE4654" w:rsidRPr="00931025" w:rsidRDefault="00AE4654" w:rsidP="00AE46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BDCE8" w14:textId="77777777" w:rsidR="00AE4654" w:rsidRDefault="00AE4654" w:rsidP="00AE46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68A1F" w14:textId="5FDCF702" w:rsidR="00AE4654" w:rsidRPr="00CD5355" w:rsidRDefault="00AE4654" w:rsidP="00AE46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‘04’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D98EF" w14:textId="1116CD32" w:rsidR="00AE4654" w:rsidRDefault="00AE4654" w:rsidP="00AE4654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Способо определения цены «</w:t>
            </w:r>
            <w:r w:rsidRPr="00AE4654">
              <w:rPr>
                <w:rFonts w:ascii="Arial" w:hAnsi="Arial" w:cs="Arial"/>
                <w:sz w:val="20"/>
              </w:rPr>
              <w:t>Учетная цена</w:t>
            </w:r>
            <w:r>
              <w:rPr>
                <w:rFonts w:ascii="Arial" w:hAnsi="Arial" w:cs="Arial"/>
                <w:sz w:val="20"/>
              </w:rPr>
              <w:t>»</w:t>
            </w:r>
          </w:p>
        </w:tc>
      </w:tr>
      <w:tr w:rsidR="005D7DA6" w14:paraId="51278635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9175B" w14:textId="7FA4EC34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AB526" w14:textId="1DA1DA83" w:rsidR="005D7DA6" w:rsidRDefault="00AE4654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Z_MM04_PRICE_SP7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46EA9" w14:textId="654FE2FF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62CFA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835A7" w14:textId="668DB2AD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  <w:lang w:val="en-US"/>
              </w:rPr>
              <w:t>‘07’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F48C5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Способ определения цены «Снят с производства, цена запаса»</w:t>
            </w:r>
          </w:p>
        </w:tc>
      </w:tr>
      <w:tr w:rsidR="005D7DA6" w14:paraId="3FE692F9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47485" w14:textId="0C79BB95" w:rsidR="005D7DA6" w:rsidRP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ZMM_GET_REQUIREMENT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/ Z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F1D77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348D">
              <w:rPr>
                <w:rFonts w:ascii="Arial" w:hAnsi="Arial" w:cs="Arial"/>
                <w:sz w:val="20"/>
                <w:lang w:val="en-US"/>
              </w:rPr>
              <w:t>Z_MM04_REQTYPE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A1C92" w14:textId="4DBC4F25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6EBAC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C0F22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D6989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Вид потребности</w:t>
            </w:r>
          </w:p>
        </w:tc>
      </w:tr>
      <w:tr w:rsidR="005D7DA6" w14:paraId="03B5292E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12B02" w14:textId="3F8C9FC2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ZMM_GET_REQUIREMENT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B6E1B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348D">
              <w:rPr>
                <w:rFonts w:ascii="Arial" w:hAnsi="Arial" w:cs="Arial"/>
                <w:sz w:val="20"/>
                <w:lang w:val="en-US"/>
              </w:rPr>
              <w:t>Z_MM04_MEINS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BC7F2" w14:textId="72CF2ADF" w:rsidR="005D7DA6" w:rsidRPr="00CD535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D5355">
              <w:rPr>
                <w:rFonts w:ascii="Arial" w:hAnsi="Arial" w:cs="Arial"/>
                <w:bCs/>
                <w:sz w:val="20"/>
                <w:szCs w:val="20"/>
                <w:lang w:val="en-US"/>
              </w:rPr>
              <w:t>UNIT(3)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242FE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0C6F7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DD083" w14:textId="77777777" w:rsidR="005D7DA6" w:rsidRDefault="005D7DA6" w:rsidP="005D7DA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Единицы измерения нетариф.услуг</w:t>
            </w:r>
          </w:p>
        </w:tc>
      </w:tr>
      <w:tr w:rsidR="005D7DA6" w14:paraId="17DA2258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9794A" w14:textId="39FEC778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ZMM_GET_REQUIREMENT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6C540" w14:textId="77777777" w:rsidR="005D7DA6" w:rsidRPr="0023348D" w:rsidRDefault="005D7DA6" w:rsidP="005D7DA6">
            <w:pPr>
              <w:rPr>
                <w:rFonts w:ascii="Arial" w:hAnsi="Arial" w:cs="Arial"/>
                <w:sz w:val="20"/>
                <w:lang w:val="en-US"/>
              </w:rPr>
            </w:pPr>
            <w:r w:rsidRPr="00A2050B">
              <w:rPr>
                <w:rFonts w:ascii="Arial" w:hAnsi="Arial" w:cs="Arial"/>
                <w:sz w:val="20"/>
                <w:lang w:val="en-US"/>
              </w:rPr>
              <w:t>Z_MM04_MONTH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9E2FF" w14:textId="46008F0A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3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613B3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E834F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039E7" w14:textId="77777777" w:rsidR="005D7DA6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Количество месяцев для расчета контракта/спецификации</w:t>
            </w:r>
          </w:p>
        </w:tc>
      </w:tr>
      <w:tr w:rsidR="005D7DA6" w14:paraId="4F3965FF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45220" w14:textId="079BDB90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ZMM_GET_REQUIREMENT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E1F34" w14:textId="77777777" w:rsidR="005D7DA6" w:rsidRPr="00A2050B" w:rsidRDefault="005D7DA6" w:rsidP="005D7DA6">
            <w:pPr>
              <w:rPr>
                <w:rFonts w:ascii="Arial" w:hAnsi="Arial" w:cs="Arial"/>
                <w:sz w:val="20"/>
                <w:lang w:val="en-US"/>
              </w:rPr>
            </w:pPr>
            <w:r w:rsidRPr="003152CE">
              <w:rPr>
                <w:rFonts w:ascii="Arial" w:hAnsi="Arial" w:cs="Arial"/>
                <w:sz w:val="20"/>
                <w:lang w:val="en-US"/>
              </w:rPr>
              <w:t>Z_MM04_PRICE_BSTART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F6DD" w14:textId="654438E0" w:rsidR="005D7DA6" w:rsidRDefault="005D7DA6" w:rsidP="005D7D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CHAR(4)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688F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DFB8F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86CF9" w14:textId="77777777" w:rsidR="005D7DA6" w:rsidRPr="00077FAF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Вид заказа для определения спецификации за последнии 2 года</w:t>
            </w:r>
          </w:p>
        </w:tc>
      </w:tr>
      <w:tr w:rsidR="005D7DA6" w14:paraId="1D7894B3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4CF3D" w14:textId="707EF5C8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ZMM_GET_REQUIREMENT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0D15F" w14:textId="32317AB9" w:rsidR="005D7DA6" w:rsidRPr="00A8488E" w:rsidRDefault="00A8488E" w:rsidP="005D7D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Z_MM04_BWART_TORO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CE0BC" w14:textId="6993DBBE" w:rsidR="005D7DA6" w:rsidRPr="0093102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6611E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8870E" w14:textId="78B185AF" w:rsidR="005D7DA6" w:rsidRPr="009C4FD2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C4FD2">
              <w:rPr>
                <w:rFonts w:ascii="Arial" w:hAnsi="Arial" w:cs="Arial"/>
                <w:bCs/>
                <w:sz w:val="20"/>
                <w:szCs w:val="20"/>
              </w:rPr>
              <w:t>261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1DEAF" w14:textId="758E6C9F" w:rsidR="005D7DA6" w:rsidRPr="009C4FD2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Вид движения в резервировании ТОРО</w:t>
            </w:r>
          </w:p>
        </w:tc>
      </w:tr>
      <w:tr w:rsidR="005D7DA6" w14:paraId="2D995089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8E596" w14:textId="5240F6A6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ZMM_GET_REQUIREMENT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FCAF0" w14:textId="3587A961" w:rsidR="005D7DA6" w:rsidRPr="003152CE" w:rsidRDefault="005D7DA6" w:rsidP="005D7DA6">
            <w:pPr>
              <w:rPr>
                <w:rFonts w:ascii="Arial" w:hAnsi="Arial" w:cs="Arial"/>
                <w:sz w:val="20"/>
                <w:lang w:val="en-US"/>
              </w:rPr>
            </w:pPr>
            <w:r w:rsidRPr="009C4FD2">
              <w:rPr>
                <w:rFonts w:ascii="Arial" w:hAnsi="Arial" w:cs="Arial"/>
                <w:sz w:val="20"/>
                <w:lang w:val="en-US"/>
              </w:rPr>
              <w:t>Z_MM04_BWART_PS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90C11" w14:textId="6A6E5A4F" w:rsidR="005D7DA6" w:rsidRPr="0093102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0A877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BB13A" w14:textId="32BCE49D" w:rsidR="005D7DA6" w:rsidRPr="009C4FD2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C4FD2">
              <w:rPr>
                <w:rFonts w:ascii="Arial" w:hAnsi="Arial" w:cs="Arial"/>
                <w:bCs/>
                <w:sz w:val="20"/>
                <w:szCs w:val="20"/>
              </w:rPr>
              <w:t>281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AC94C" w14:textId="07036B1B" w:rsidR="005D7DA6" w:rsidRPr="009C4FD2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Вид движения в резервировании </w:t>
            </w:r>
            <w:r>
              <w:rPr>
                <w:rFonts w:ascii="Arial" w:hAnsi="Arial" w:cs="Arial"/>
                <w:sz w:val="20"/>
                <w:lang w:val="en-US"/>
              </w:rPr>
              <w:t>PS</w:t>
            </w:r>
          </w:p>
        </w:tc>
      </w:tr>
      <w:tr w:rsidR="005D7DA6" w14:paraId="0E791DE4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6AD0E" w14:textId="22BDFBA5" w:rsidR="005D7DA6" w:rsidRP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ZMM_GET_REQUIREMENT/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Z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MM_PRICE_INPUT/ ZMM_PRICE_UPDATE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A1BF4" w14:textId="7BCA0287" w:rsidR="005D7DA6" w:rsidRPr="003152CE" w:rsidRDefault="005D7DA6" w:rsidP="005D7DA6">
            <w:pPr>
              <w:rPr>
                <w:rFonts w:ascii="Arial" w:hAnsi="Arial" w:cs="Arial"/>
                <w:sz w:val="20"/>
                <w:lang w:val="en-US"/>
              </w:rPr>
            </w:pPr>
            <w:r w:rsidRPr="009C4FD2">
              <w:rPr>
                <w:rFonts w:ascii="Arial" w:hAnsi="Arial" w:cs="Arial"/>
                <w:sz w:val="20"/>
                <w:lang w:val="en-US"/>
              </w:rPr>
              <w:t>Z_MM04_MFLIC_ODCI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F4E15" w14:textId="52EB3526" w:rsidR="005D7DA6" w:rsidRPr="0093102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371F1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6FD33" w14:textId="01616428" w:rsidR="005D7DA6" w:rsidRPr="005242C9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C4E6B" w14:textId="54281CC1" w:rsidR="005D7DA6" w:rsidRPr="009C4FD2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Вид заготовки для ОДЦИ</w:t>
            </w:r>
          </w:p>
        </w:tc>
      </w:tr>
      <w:tr w:rsidR="005D7DA6" w14:paraId="0F87CC23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2D4B6" w14:textId="20F1352E" w:rsidR="005D7DA6" w:rsidRP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ZMM_GET_REQUIREMENT/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Z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MM_PRICE_INPUT/ ZMM_PRICE_UPDATE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F5A86" w14:textId="32875804" w:rsidR="005D7DA6" w:rsidRPr="003152CE" w:rsidRDefault="005D7DA6" w:rsidP="005D7DA6">
            <w:pPr>
              <w:rPr>
                <w:rFonts w:ascii="Arial" w:hAnsi="Arial" w:cs="Arial"/>
                <w:sz w:val="20"/>
                <w:lang w:val="en-US"/>
              </w:rPr>
            </w:pPr>
            <w:r w:rsidRPr="009C4FD2">
              <w:rPr>
                <w:rFonts w:ascii="Arial" w:hAnsi="Arial" w:cs="Arial"/>
                <w:sz w:val="20"/>
                <w:lang w:val="en-US"/>
              </w:rPr>
              <w:t>Z_MM04_MFLIC_OL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07510" w14:textId="4D7C7A7E" w:rsidR="005D7DA6" w:rsidRPr="0093102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7AAFF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7DDB7" w14:textId="77777777" w:rsidR="005D7DA6" w:rsidRPr="005242C9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190AB" w14:textId="78F13F63" w:rsidR="005D7DA6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Вид заготовки для ОЛ</w:t>
            </w:r>
          </w:p>
        </w:tc>
      </w:tr>
      <w:tr w:rsidR="005D7DA6" w14:paraId="44F99E8B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CECC1" w14:textId="362D5B09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0C712" w14:textId="40966E12" w:rsidR="005D7DA6" w:rsidRPr="003152CE" w:rsidRDefault="005D7DA6" w:rsidP="005D7DA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9C4FD2">
              <w:rPr>
                <w:rFonts w:ascii="Arial" w:hAnsi="Arial" w:cs="Arial"/>
                <w:sz w:val="20"/>
                <w:lang w:val="en-US"/>
              </w:rPr>
              <w:t>Z_MM04_ZMODE_LIGHT1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1E829" w14:textId="52A23BFA" w:rsidR="005D7DA6" w:rsidRPr="009C4FD2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458F2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4EC8C" w14:textId="376B7B6A" w:rsidR="005D7DA6" w:rsidRPr="005242C9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242C9">
              <w:rPr>
                <w:rFonts w:ascii="Arial" w:hAnsi="Arial" w:cs="Arial"/>
                <w:bCs/>
                <w:sz w:val="20"/>
                <w:szCs w:val="20"/>
                <w:lang w:val="en-US"/>
              </w:rPr>
              <w:t>‘01’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365EA" w14:textId="56ED7E8D" w:rsidR="005D7DA6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Режим работы «Позиция на расценку»</w:t>
            </w:r>
          </w:p>
        </w:tc>
      </w:tr>
      <w:tr w:rsidR="005D7DA6" w14:paraId="02B7E12F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43BA2" w14:textId="32FBE801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5CD80" w14:textId="2D67D806" w:rsidR="005D7DA6" w:rsidRPr="009C4FD2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 w:rsidRPr="00C4357F">
              <w:rPr>
                <w:rFonts w:ascii="Arial" w:hAnsi="Arial" w:cs="Arial"/>
                <w:sz w:val="20"/>
                <w:lang w:val="en-US"/>
              </w:rPr>
              <w:t>Z_MM04_ZMODE_LIGHT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99B09" w14:textId="7D87722D" w:rsidR="005D7DA6" w:rsidRPr="0093102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1025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DABEB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935C1" w14:textId="74D2E2E5" w:rsidR="005D7DA6" w:rsidRPr="005242C9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242C9">
              <w:rPr>
                <w:rFonts w:ascii="Arial" w:hAnsi="Arial" w:cs="Arial"/>
                <w:bCs/>
                <w:sz w:val="20"/>
                <w:szCs w:val="20"/>
                <w:lang w:val="en-US"/>
              </w:rPr>
              <w:t>‘02’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00FB9" w14:textId="33C3548B" w:rsidR="005D7DA6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Режим работы</w:t>
            </w:r>
            <w:r w:rsidR="004D1AE7" w:rsidRPr="004D1AE7">
              <w:rPr>
                <w:rFonts w:ascii="Arial" w:hAnsi="Arial" w:cs="Arial"/>
                <w:sz w:val="20"/>
              </w:rPr>
              <w:t xml:space="preserve"> </w:t>
            </w:r>
            <w:r w:rsidR="004D1AE7">
              <w:rPr>
                <w:rFonts w:ascii="Arial" w:hAnsi="Arial" w:cs="Arial"/>
                <w:sz w:val="20"/>
              </w:rPr>
              <w:t>отчета</w:t>
            </w:r>
            <w:r>
              <w:rPr>
                <w:rFonts w:ascii="Arial" w:hAnsi="Arial" w:cs="Arial"/>
                <w:sz w:val="20"/>
              </w:rPr>
              <w:t xml:space="preserve"> «</w:t>
            </w:r>
            <w:r w:rsidRPr="005242C9">
              <w:rPr>
                <w:rFonts w:ascii="Arial" w:hAnsi="Arial" w:cs="Arial"/>
                <w:sz w:val="20"/>
              </w:rPr>
              <w:t>Анализ и утверждение цены</w:t>
            </w:r>
            <w:r>
              <w:rPr>
                <w:rFonts w:ascii="Arial" w:hAnsi="Arial" w:cs="Arial"/>
                <w:sz w:val="20"/>
              </w:rPr>
              <w:t>»</w:t>
            </w:r>
          </w:p>
        </w:tc>
      </w:tr>
      <w:tr w:rsidR="005D7DA6" w14:paraId="6A412F94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176F7" w14:textId="6D87C491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CCA2C" w14:textId="5DC2CA11" w:rsidR="005D7DA6" w:rsidRPr="009C4FD2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 w:rsidRPr="00C4357F">
              <w:rPr>
                <w:rFonts w:ascii="Arial" w:hAnsi="Arial" w:cs="Arial"/>
                <w:sz w:val="20"/>
                <w:lang w:val="en-US"/>
              </w:rPr>
              <w:t>Z_MM04_ZMODE_LIGHT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4E49B" w14:textId="6D7AB775" w:rsidR="005D7DA6" w:rsidRPr="0093102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E4AFB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CHAR(2)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2FA6E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E2BFF" w14:textId="7CBF63B7" w:rsidR="005D7DA6" w:rsidRPr="005242C9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242C9">
              <w:rPr>
                <w:rFonts w:ascii="Arial" w:hAnsi="Arial" w:cs="Arial"/>
                <w:bCs/>
                <w:sz w:val="20"/>
                <w:szCs w:val="20"/>
                <w:lang w:val="en-US"/>
              </w:rPr>
              <w:t>‘03’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AADFA" w14:textId="29A245E6" w:rsidR="005D7DA6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Режим работы </w:t>
            </w:r>
            <w:r w:rsidR="004D1AE7">
              <w:rPr>
                <w:rFonts w:ascii="Arial" w:hAnsi="Arial" w:cs="Arial"/>
                <w:sz w:val="20"/>
              </w:rPr>
              <w:t xml:space="preserve">отчета </w:t>
            </w:r>
            <w:r>
              <w:rPr>
                <w:rFonts w:ascii="Arial" w:hAnsi="Arial" w:cs="Arial"/>
                <w:sz w:val="20"/>
              </w:rPr>
              <w:t>«</w:t>
            </w:r>
            <w:r w:rsidRPr="005242C9">
              <w:rPr>
                <w:rFonts w:ascii="Arial" w:hAnsi="Arial" w:cs="Arial"/>
                <w:sz w:val="20"/>
              </w:rPr>
              <w:t>Изменение цены</w:t>
            </w:r>
            <w:r>
              <w:rPr>
                <w:rFonts w:ascii="Arial" w:hAnsi="Arial" w:cs="Arial"/>
                <w:sz w:val="20"/>
              </w:rPr>
              <w:t>»</w:t>
            </w:r>
          </w:p>
        </w:tc>
      </w:tr>
      <w:tr w:rsidR="005D7DA6" w14:paraId="60341D43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44129" w14:textId="10A4CE20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1B296" w14:textId="5B914445" w:rsidR="005D7DA6" w:rsidRPr="009C4FD2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 w:rsidRPr="00C4357F">
              <w:rPr>
                <w:rFonts w:ascii="Arial" w:hAnsi="Arial" w:cs="Arial"/>
                <w:sz w:val="20"/>
                <w:lang w:val="en-US"/>
              </w:rPr>
              <w:t>Z_MM04_ZMODE_LIGHT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D012D" w14:textId="17DCFD91" w:rsidR="005D7DA6" w:rsidRPr="0093102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E4AFB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CHAR(2)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30FA3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BB674" w14:textId="46FD779D" w:rsidR="005D7DA6" w:rsidRPr="005242C9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242C9">
              <w:rPr>
                <w:rFonts w:ascii="Arial" w:hAnsi="Arial" w:cs="Arial"/>
                <w:bCs/>
                <w:sz w:val="20"/>
                <w:szCs w:val="20"/>
                <w:lang w:val="en-US"/>
              </w:rPr>
              <w:t>‘04’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382F6" w14:textId="0DD1D893" w:rsidR="005D7DA6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Режим работы </w:t>
            </w:r>
            <w:r w:rsidR="004D1AE7">
              <w:rPr>
                <w:rFonts w:ascii="Arial" w:hAnsi="Arial" w:cs="Arial"/>
                <w:sz w:val="20"/>
              </w:rPr>
              <w:t xml:space="preserve">отчета </w:t>
            </w:r>
            <w:r>
              <w:rPr>
                <w:rFonts w:ascii="Arial" w:hAnsi="Arial" w:cs="Arial"/>
                <w:sz w:val="20"/>
              </w:rPr>
              <w:t>«</w:t>
            </w:r>
            <w:r w:rsidRPr="005242C9">
              <w:rPr>
                <w:rFonts w:ascii="Arial" w:hAnsi="Arial" w:cs="Arial"/>
                <w:sz w:val="20"/>
              </w:rPr>
              <w:t>Формирование прогнозной цены</w:t>
            </w:r>
            <w:r>
              <w:rPr>
                <w:rFonts w:ascii="Arial" w:hAnsi="Arial" w:cs="Arial"/>
                <w:sz w:val="20"/>
              </w:rPr>
              <w:t>»</w:t>
            </w:r>
          </w:p>
        </w:tc>
      </w:tr>
      <w:tr w:rsidR="005D7DA6" w14:paraId="6BAFDFBF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49C1E" w14:textId="56468EDF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MM_PRICE_INPUT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6BFA5" w14:textId="3B869EBC" w:rsidR="005D7DA6" w:rsidRPr="009C4FD2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 w:rsidRPr="00C4357F">
              <w:rPr>
                <w:rFonts w:ascii="Arial" w:hAnsi="Arial" w:cs="Arial"/>
                <w:sz w:val="20"/>
                <w:lang w:val="en-US"/>
              </w:rPr>
              <w:t>Z_MM04_ZMODE_LIGHT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30F82" w14:textId="13F8531C" w:rsidR="005D7DA6" w:rsidRPr="00931025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E4AFB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CHAR(2)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6BDA7" w14:textId="77777777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677D3" w14:textId="41BA7F55" w:rsidR="005D7DA6" w:rsidRPr="005242C9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242C9">
              <w:rPr>
                <w:rFonts w:ascii="Arial" w:hAnsi="Arial" w:cs="Arial"/>
                <w:bCs/>
                <w:sz w:val="20"/>
                <w:szCs w:val="20"/>
                <w:lang w:val="en-US"/>
              </w:rPr>
              <w:t>‘05’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FB06B" w14:textId="315C05D4" w:rsidR="005D7DA6" w:rsidRDefault="005D7DA6" w:rsidP="005D7DA6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Режим работы </w:t>
            </w:r>
            <w:r w:rsidR="004D1AE7">
              <w:rPr>
                <w:rFonts w:ascii="Arial" w:hAnsi="Arial" w:cs="Arial"/>
                <w:sz w:val="20"/>
              </w:rPr>
              <w:t xml:space="preserve">отчета </w:t>
            </w:r>
            <w:r>
              <w:rPr>
                <w:rFonts w:ascii="Arial" w:hAnsi="Arial" w:cs="Arial"/>
                <w:sz w:val="20"/>
              </w:rPr>
              <w:t>«</w:t>
            </w:r>
            <w:r w:rsidRPr="005242C9">
              <w:rPr>
                <w:rFonts w:ascii="Arial" w:hAnsi="Arial" w:cs="Arial"/>
                <w:sz w:val="20"/>
              </w:rPr>
              <w:t>Просмотр цен</w:t>
            </w:r>
            <w:r>
              <w:rPr>
                <w:rFonts w:ascii="Arial" w:hAnsi="Arial" w:cs="Arial"/>
                <w:sz w:val="20"/>
              </w:rPr>
              <w:t>»</w:t>
            </w:r>
          </w:p>
        </w:tc>
      </w:tr>
      <w:tr w:rsidR="005D7DA6" w14:paraId="194EF57C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68FFF" w14:textId="20A76E1D" w:rsidR="005D7DA6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7DA6">
              <w:rPr>
                <w:rFonts w:ascii="Arial" w:hAnsi="Arial" w:cs="Arial"/>
                <w:bCs/>
                <w:sz w:val="20"/>
                <w:szCs w:val="20"/>
                <w:lang w:val="en-US"/>
              </w:rPr>
              <w:t>ZMM_GET_REQUIREMENT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27286" w14:textId="7733361B" w:rsidR="005D7DA6" w:rsidRPr="0087377B" w:rsidRDefault="005D7DA6" w:rsidP="005D7DA6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87377B">
              <w:rPr>
                <w:rFonts w:ascii="Arial" w:hAnsi="Arial" w:cs="Arial"/>
                <w:sz w:val="20"/>
                <w:highlight w:val="green"/>
                <w:lang w:val="en-US"/>
              </w:rPr>
              <w:t>Z_MM04_CRTYPE_MCHREQ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07BD0" w14:textId="75542A10" w:rsidR="005D7DA6" w:rsidRPr="0087377B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</w:pPr>
            <w:r w:rsidRPr="0087377B"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CHAR(</w:t>
            </w:r>
            <w:r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>5)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A9B3A" w14:textId="77777777" w:rsidR="005D7DA6" w:rsidRPr="0087377B" w:rsidRDefault="005D7DA6" w:rsidP="005D7DA6">
            <w:pPr>
              <w:rPr>
                <w:rFonts w:ascii="Arial" w:hAnsi="Arial" w:cs="Arial"/>
                <w:b/>
                <w:bCs/>
                <w:sz w:val="20"/>
                <w:szCs w:val="20"/>
                <w:highlight w:val="green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1D08B" w14:textId="65416D34" w:rsidR="005D7DA6" w:rsidRPr="00A23B0A" w:rsidRDefault="005D7DA6" w:rsidP="005D7DA6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A417B" w14:textId="0C8E5D81" w:rsidR="005D7DA6" w:rsidRPr="0087377B" w:rsidRDefault="005D7DA6" w:rsidP="005D7DA6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87377B">
              <w:rPr>
                <w:rFonts w:ascii="Arial" w:hAnsi="Arial" w:cs="Arial"/>
                <w:sz w:val="20"/>
                <w:highlight w:val="green"/>
              </w:rPr>
              <w:t>Типы запроса на корректирвку</w:t>
            </w:r>
          </w:p>
        </w:tc>
      </w:tr>
      <w:tr w:rsidR="00A23B0A" w14:paraId="265255AC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3F592" w14:textId="0AD0F744" w:rsidR="00A23B0A" w:rsidRPr="00232811" w:rsidRDefault="00A23B0A" w:rsidP="00A23B0A">
            <w:pPr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</w:pPr>
            <w:r w:rsidRPr="00232811"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ZMM_PRICE_UPDATE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09F8E" w14:textId="7101F8E8" w:rsidR="00A23B0A" w:rsidRPr="00A23B0A" w:rsidRDefault="00A23B0A" w:rsidP="00A23B0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A23B0A">
              <w:rPr>
                <w:rFonts w:ascii="Arial" w:hAnsi="Arial" w:cs="Arial"/>
                <w:sz w:val="20"/>
                <w:highlight w:val="green"/>
                <w:lang w:val="en-US"/>
              </w:rPr>
              <w:t>Z_MM04_PRPR_MONTH3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5E94C" w14:textId="7669A5DE" w:rsidR="00A23B0A" w:rsidRPr="00A23B0A" w:rsidRDefault="00A23B0A" w:rsidP="00A23B0A">
            <w:pPr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CHAR (5)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3D2DD" w14:textId="77777777" w:rsidR="00A23B0A" w:rsidRPr="00A23B0A" w:rsidRDefault="00A23B0A" w:rsidP="00A23B0A">
            <w:pPr>
              <w:rPr>
                <w:rFonts w:ascii="Arial" w:hAnsi="Arial" w:cs="Arial"/>
                <w:b/>
                <w:bCs/>
                <w:sz w:val="20"/>
                <w:szCs w:val="20"/>
                <w:highlight w:val="green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D4259" w14:textId="155D6FE8" w:rsidR="00A23B0A" w:rsidRPr="00A23B0A" w:rsidRDefault="00A23B0A" w:rsidP="00A23B0A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‘</w:t>
            </w:r>
            <w:r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>3+9</w:t>
            </w:r>
            <w:r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736E8" w14:textId="68F4940A" w:rsidR="00A23B0A" w:rsidRPr="00A23B0A" w:rsidRDefault="00A23B0A" w:rsidP="00A23B0A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Период прознозной цены</w:t>
            </w:r>
            <w:r w:rsidR="002E2A3D">
              <w:rPr>
                <w:rFonts w:ascii="Arial" w:hAnsi="Arial" w:cs="Arial"/>
                <w:sz w:val="20"/>
                <w:highlight w:val="green"/>
              </w:rPr>
              <w:t xml:space="preserve"> 3+9</w:t>
            </w:r>
          </w:p>
        </w:tc>
      </w:tr>
      <w:tr w:rsidR="00A23B0A" w14:paraId="79188D73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5366F" w14:textId="7CF9A794" w:rsidR="00A23B0A" w:rsidRPr="00232811" w:rsidRDefault="00A23B0A" w:rsidP="00A23B0A">
            <w:pPr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</w:pPr>
            <w:r w:rsidRPr="00232811"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ZMM_PRICE_UPDATE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5F4F6" w14:textId="3CA0D443" w:rsidR="00A23B0A" w:rsidRPr="00A23B0A" w:rsidRDefault="00A23B0A" w:rsidP="00A23B0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A23B0A">
              <w:rPr>
                <w:rFonts w:ascii="Arial" w:hAnsi="Arial" w:cs="Arial"/>
                <w:sz w:val="20"/>
                <w:highlight w:val="green"/>
                <w:lang w:val="en-US"/>
              </w:rPr>
              <w:t>Z_MM04_PRPR_MONTH</w:t>
            </w:r>
            <w:r w:rsidR="004D1AE7">
              <w:rPr>
                <w:rFonts w:ascii="Arial" w:hAnsi="Arial" w:cs="Arial"/>
                <w:sz w:val="20"/>
                <w:highlight w:val="green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34826" w14:textId="2E7E23D8" w:rsidR="00A23B0A" w:rsidRPr="00A23B0A" w:rsidRDefault="00A23B0A" w:rsidP="00A23B0A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CHAR (5)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39ED1" w14:textId="77777777" w:rsidR="00A23B0A" w:rsidRPr="00A23B0A" w:rsidRDefault="00A23B0A" w:rsidP="00A23B0A">
            <w:pPr>
              <w:rPr>
                <w:rFonts w:ascii="Arial" w:hAnsi="Arial" w:cs="Arial"/>
                <w:b/>
                <w:bCs/>
                <w:sz w:val="20"/>
                <w:szCs w:val="20"/>
                <w:highlight w:val="green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07691" w14:textId="3C9AD027" w:rsidR="00A23B0A" w:rsidRPr="00A23B0A" w:rsidRDefault="00A23B0A" w:rsidP="00A23B0A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‘6+6’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16CD3" w14:textId="64A1B266" w:rsidR="00A23B0A" w:rsidRPr="00A23B0A" w:rsidRDefault="00A23B0A" w:rsidP="00A23B0A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Период прознозной цены</w:t>
            </w:r>
            <w:r w:rsidR="002E2A3D">
              <w:rPr>
                <w:rFonts w:ascii="Arial" w:hAnsi="Arial" w:cs="Arial"/>
                <w:sz w:val="20"/>
                <w:highlight w:val="green"/>
              </w:rPr>
              <w:t xml:space="preserve"> 6+6</w:t>
            </w:r>
          </w:p>
        </w:tc>
      </w:tr>
      <w:tr w:rsidR="00A23B0A" w14:paraId="25352579" w14:textId="77777777" w:rsidTr="005D7DA6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8053D" w14:textId="6F93F010" w:rsidR="00A23B0A" w:rsidRPr="00232811" w:rsidRDefault="00A23B0A" w:rsidP="00A23B0A">
            <w:pPr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</w:pPr>
            <w:r w:rsidRPr="00232811"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ZMM_PRICE_UPDATE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DBC1E" w14:textId="0A8D743E" w:rsidR="00A23B0A" w:rsidRPr="00A23B0A" w:rsidRDefault="00A23B0A" w:rsidP="00A23B0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Z_MM04_PRPR_MONTH9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6A542" w14:textId="3831F407" w:rsidR="00A23B0A" w:rsidRPr="00A23B0A" w:rsidRDefault="00A23B0A" w:rsidP="00A23B0A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CHAR (5)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ED76D" w14:textId="77777777" w:rsidR="00A23B0A" w:rsidRPr="00A23B0A" w:rsidRDefault="00A23B0A" w:rsidP="00A23B0A">
            <w:pPr>
              <w:rPr>
                <w:rFonts w:ascii="Arial" w:hAnsi="Arial" w:cs="Arial"/>
                <w:b/>
                <w:bCs/>
                <w:sz w:val="20"/>
                <w:szCs w:val="20"/>
                <w:highlight w:val="green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B5394" w14:textId="1A303CD7" w:rsidR="00A23B0A" w:rsidRPr="00A23B0A" w:rsidRDefault="00A23B0A" w:rsidP="00A23B0A">
            <w:pPr>
              <w:jc w:val="center"/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green"/>
                <w:lang w:val="en-US"/>
              </w:rPr>
              <w:t>‘9+3’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22C95" w14:textId="01854777" w:rsidR="00A23B0A" w:rsidRPr="00A23B0A" w:rsidRDefault="00A23B0A" w:rsidP="00A23B0A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Период прознозной цены</w:t>
            </w:r>
            <w:r w:rsidR="002E2A3D">
              <w:rPr>
                <w:rFonts w:ascii="Arial" w:hAnsi="Arial" w:cs="Arial"/>
                <w:sz w:val="20"/>
                <w:highlight w:val="green"/>
              </w:rPr>
              <w:t xml:space="preserve"> 9+3</w:t>
            </w:r>
          </w:p>
        </w:tc>
      </w:tr>
    </w:tbl>
    <w:p w14:paraId="096951A2" w14:textId="313C3107" w:rsidR="001F253F" w:rsidRDefault="001F253F" w:rsidP="0077286C">
      <w:pPr>
        <w:rPr>
          <w:ins w:id="102" w:author="Ilin, Alexander" w:date="2019-04-15T10:48:00Z"/>
          <w:rFonts w:ascii="Arial" w:hAnsi="Arial" w:cs="Arial"/>
        </w:rPr>
      </w:pPr>
    </w:p>
    <w:p w14:paraId="6D31AB36" w14:textId="32435E68" w:rsidR="00D03467" w:rsidRDefault="00D03467">
      <w:pPr>
        <w:spacing w:after="120"/>
        <w:rPr>
          <w:ins w:id="103" w:author="Ilin, Alexander" w:date="2019-04-15T10:49:00Z"/>
          <w:rFonts w:ascii="Arial" w:hAnsi="Arial" w:cs="Arial"/>
        </w:rPr>
        <w:pPrChange w:id="104" w:author="Ilin, Alexander" w:date="2019-04-15T10:49:00Z">
          <w:pPr/>
        </w:pPrChange>
      </w:pPr>
      <w:ins w:id="105" w:author="Ilin, Alexander" w:date="2019-04-15T10:49:00Z">
        <w:r>
          <w:rPr>
            <w:rFonts w:ascii="Arial" w:hAnsi="Arial" w:cs="Arial"/>
          </w:rPr>
          <w:t xml:space="preserve">Таблица 10. </w:t>
        </w:r>
      </w:ins>
      <w:ins w:id="106" w:author="Ilin, Alexander" w:date="2019-04-15T10:48:00Z">
        <w:r>
          <w:rPr>
            <w:rFonts w:ascii="Arial" w:hAnsi="Arial" w:cs="Arial"/>
          </w:rPr>
          <w:t xml:space="preserve">Элемент данных </w:t>
        </w:r>
        <w:r>
          <w:rPr>
            <w:rFonts w:ascii="Arial" w:hAnsi="Arial" w:cs="Arial"/>
            <w:lang w:val="en-US"/>
          </w:rPr>
          <w:t>Z</w:t>
        </w:r>
        <w:r w:rsidRPr="00D03467">
          <w:rPr>
            <w:rFonts w:ascii="Arial" w:hAnsi="Arial" w:cs="Arial"/>
            <w:rPrChange w:id="107" w:author="Ilin, Alexander" w:date="2019-04-15T10:49:00Z">
              <w:rPr>
                <w:rFonts w:ascii="Arial" w:hAnsi="Arial" w:cs="Arial"/>
                <w:lang w:val="en-US"/>
              </w:rPr>
            </w:rPrChange>
          </w:rPr>
          <w:t>_</w:t>
        </w:r>
        <w:r>
          <w:rPr>
            <w:rFonts w:ascii="Arial" w:hAnsi="Arial" w:cs="Arial"/>
            <w:lang w:val="en-US"/>
          </w:rPr>
          <w:t>PER</w:t>
        </w:r>
        <w:r>
          <w:rPr>
            <w:rFonts w:ascii="Arial" w:hAnsi="Arial" w:cs="Arial"/>
          </w:rPr>
          <w:t xml:space="preserve"> </w:t>
        </w:r>
      </w:ins>
      <w:ins w:id="108" w:author="Ilin, Alexander" w:date="2019-04-15T10:49:00Z">
        <w:r>
          <w:rPr>
            <w:rFonts w:ascii="Arial" w:hAnsi="Arial" w:cs="Arial"/>
          </w:rPr>
          <w:t>«Период прогнозной цены»</w:t>
        </w:r>
      </w:ins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09" w:author="Ilin, Alexander" w:date="2019-04-15T10:51:00Z">
          <w:tblPr>
            <w:tblW w:w="0" w:type="auto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701"/>
        <w:gridCol w:w="3261"/>
        <w:gridCol w:w="1417"/>
        <w:gridCol w:w="3827"/>
        <w:tblGridChange w:id="110">
          <w:tblGrid>
            <w:gridCol w:w="1701"/>
            <w:gridCol w:w="3261"/>
            <w:gridCol w:w="1417"/>
            <w:gridCol w:w="1559"/>
          </w:tblGrid>
        </w:tblGridChange>
      </w:tblGrid>
      <w:tr w:rsidR="00D03467" w:rsidRPr="00A23B0A" w14:paraId="4C293FFD" w14:textId="77777777" w:rsidTr="00D03467">
        <w:trPr>
          <w:ins w:id="111" w:author="Ilin, Alexander" w:date="2019-04-15T10:49:00Z"/>
        </w:trPr>
        <w:tc>
          <w:tcPr>
            <w:tcW w:w="1701" w:type="dxa"/>
            <w:shd w:val="clear" w:color="auto" w:fill="FFC000"/>
            <w:tcPrChange w:id="112" w:author="Ilin, Alexander" w:date="2019-04-15T10:51:00Z">
              <w:tcPr>
                <w:tcW w:w="1701" w:type="dxa"/>
                <w:shd w:val="clear" w:color="auto" w:fill="FFC000"/>
              </w:tcPr>
            </w:tcPrChange>
          </w:tcPr>
          <w:p w14:paraId="525B2C28" w14:textId="77777777" w:rsidR="00D03467" w:rsidRPr="00A23B0A" w:rsidRDefault="00D03467" w:rsidP="00CE7D0F">
            <w:pPr>
              <w:spacing w:before="100" w:beforeAutospacing="1"/>
              <w:jc w:val="center"/>
              <w:rPr>
                <w:ins w:id="113" w:author="Ilin, Alexander" w:date="2019-04-15T10:49:00Z"/>
                <w:rFonts w:ascii="Arial" w:hAnsi="Arial" w:cs="Arial"/>
                <w:b/>
                <w:color w:val="000000"/>
                <w:sz w:val="20"/>
                <w:highlight w:val="green"/>
              </w:rPr>
            </w:pPr>
            <w:ins w:id="114" w:author="Ilin, Alexander" w:date="2019-04-15T10:49:00Z">
              <w:r w:rsidRPr="00A23B0A">
                <w:rPr>
                  <w:rFonts w:ascii="Arial" w:hAnsi="Arial" w:cs="Arial"/>
                  <w:b/>
                  <w:color w:val="000000"/>
                  <w:sz w:val="20"/>
                  <w:highlight w:val="green"/>
                </w:rPr>
                <w:t>Поле</w:t>
              </w:r>
            </w:ins>
          </w:p>
        </w:tc>
        <w:tc>
          <w:tcPr>
            <w:tcW w:w="3261" w:type="dxa"/>
            <w:shd w:val="clear" w:color="auto" w:fill="FFC000"/>
            <w:tcPrChange w:id="115" w:author="Ilin, Alexander" w:date="2019-04-15T10:51:00Z">
              <w:tcPr>
                <w:tcW w:w="3261" w:type="dxa"/>
                <w:shd w:val="clear" w:color="auto" w:fill="FFC000"/>
              </w:tcPr>
            </w:tcPrChange>
          </w:tcPr>
          <w:p w14:paraId="0EB9EF1F" w14:textId="77777777" w:rsidR="00D03467" w:rsidRPr="00A23B0A" w:rsidRDefault="00D03467" w:rsidP="00CE7D0F">
            <w:pPr>
              <w:spacing w:before="100" w:beforeAutospacing="1"/>
              <w:jc w:val="center"/>
              <w:rPr>
                <w:ins w:id="116" w:author="Ilin, Alexander" w:date="2019-04-15T10:49:00Z"/>
                <w:rFonts w:ascii="Arial" w:hAnsi="Arial" w:cs="Arial"/>
                <w:b/>
                <w:color w:val="000000"/>
                <w:sz w:val="20"/>
                <w:highlight w:val="green"/>
              </w:rPr>
            </w:pPr>
            <w:ins w:id="117" w:author="Ilin, Alexander" w:date="2019-04-15T10:49:00Z">
              <w:r w:rsidRPr="00A23B0A">
                <w:rPr>
                  <w:rFonts w:ascii="Arial" w:hAnsi="Arial" w:cs="Arial"/>
                  <w:b/>
                  <w:color w:val="000000"/>
                  <w:sz w:val="20"/>
                  <w:highlight w:val="green"/>
                </w:rPr>
                <w:t>Название</w:t>
              </w:r>
            </w:ins>
          </w:p>
        </w:tc>
        <w:tc>
          <w:tcPr>
            <w:tcW w:w="1417" w:type="dxa"/>
            <w:shd w:val="clear" w:color="auto" w:fill="FFC000"/>
            <w:tcPrChange w:id="118" w:author="Ilin, Alexander" w:date="2019-04-15T10:51:00Z">
              <w:tcPr>
                <w:tcW w:w="1417" w:type="dxa"/>
                <w:shd w:val="clear" w:color="auto" w:fill="FFC000"/>
              </w:tcPr>
            </w:tcPrChange>
          </w:tcPr>
          <w:p w14:paraId="0E174405" w14:textId="77777777" w:rsidR="00D03467" w:rsidRPr="00A23B0A" w:rsidRDefault="00D03467" w:rsidP="00CE7D0F">
            <w:pPr>
              <w:spacing w:before="100" w:beforeAutospacing="1"/>
              <w:jc w:val="center"/>
              <w:rPr>
                <w:ins w:id="119" w:author="Ilin, Alexander" w:date="2019-04-15T10:49:00Z"/>
                <w:rFonts w:ascii="Arial" w:hAnsi="Arial" w:cs="Arial"/>
                <w:b/>
                <w:color w:val="000000"/>
                <w:sz w:val="20"/>
                <w:highlight w:val="green"/>
              </w:rPr>
            </w:pPr>
            <w:ins w:id="120" w:author="Ilin, Alexander" w:date="2019-04-15T10:49:00Z">
              <w:r w:rsidRPr="00A23B0A">
                <w:rPr>
                  <w:rFonts w:ascii="Arial" w:hAnsi="Arial" w:cs="Arial"/>
                  <w:b/>
                  <w:color w:val="000000"/>
                  <w:sz w:val="20"/>
                  <w:highlight w:val="green"/>
                </w:rPr>
                <w:t>Тип данных</w:t>
              </w:r>
            </w:ins>
          </w:p>
        </w:tc>
        <w:tc>
          <w:tcPr>
            <w:tcW w:w="3827" w:type="dxa"/>
            <w:shd w:val="clear" w:color="auto" w:fill="FFC000"/>
            <w:tcPrChange w:id="121" w:author="Ilin, Alexander" w:date="2019-04-15T10:51:00Z">
              <w:tcPr>
                <w:tcW w:w="1559" w:type="dxa"/>
                <w:shd w:val="clear" w:color="auto" w:fill="FFC000"/>
              </w:tcPr>
            </w:tcPrChange>
          </w:tcPr>
          <w:p w14:paraId="2D99196F" w14:textId="30067101" w:rsidR="00D03467" w:rsidRPr="00A23B0A" w:rsidRDefault="00D03467" w:rsidP="00CE7D0F">
            <w:pPr>
              <w:spacing w:before="100" w:beforeAutospacing="1"/>
              <w:jc w:val="center"/>
              <w:rPr>
                <w:ins w:id="122" w:author="Ilin, Alexander" w:date="2019-04-15T10:49:00Z"/>
                <w:rFonts w:ascii="Arial" w:hAnsi="Arial" w:cs="Arial"/>
                <w:b/>
                <w:color w:val="000000"/>
                <w:sz w:val="20"/>
                <w:highlight w:val="green"/>
              </w:rPr>
            </w:pPr>
            <w:ins w:id="123" w:author="Ilin, Alexander" w:date="2019-04-15T10:50:00Z">
              <w:r w:rsidRPr="00A23B0A">
                <w:rPr>
                  <w:rFonts w:ascii="Arial" w:hAnsi="Arial" w:cs="Arial"/>
                  <w:b/>
                  <w:color w:val="000000"/>
                  <w:sz w:val="20"/>
                  <w:highlight w:val="green"/>
                </w:rPr>
                <w:t>Значение</w:t>
              </w:r>
            </w:ins>
          </w:p>
        </w:tc>
      </w:tr>
      <w:tr w:rsidR="00D03467" w:rsidRPr="00A23B0A" w14:paraId="7774B1FE" w14:textId="77777777" w:rsidTr="00D03467">
        <w:trPr>
          <w:ins w:id="124" w:author="Ilin, Alexander" w:date="2019-04-15T10:49:00Z"/>
        </w:trPr>
        <w:tc>
          <w:tcPr>
            <w:tcW w:w="1701" w:type="dxa"/>
            <w:shd w:val="clear" w:color="auto" w:fill="DBE5F1" w:themeFill="accent1" w:themeFillTint="33"/>
            <w:vAlign w:val="center"/>
            <w:tcPrChange w:id="125" w:author="Ilin, Alexander" w:date="2019-04-15T10:51:00Z">
              <w:tcPr>
                <w:tcW w:w="1701" w:type="dxa"/>
                <w:shd w:val="clear" w:color="auto" w:fill="DBE5F1" w:themeFill="accent1" w:themeFillTint="33"/>
                <w:vAlign w:val="center"/>
              </w:tcPr>
            </w:tcPrChange>
          </w:tcPr>
          <w:p w14:paraId="6588A28D" w14:textId="65659B7F" w:rsidR="00D03467" w:rsidRPr="00A23B0A" w:rsidRDefault="00D03467" w:rsidP="00CE7D0F">
            <w:pPr>
              <w:spacing w:before="100" w:beforeAutospacing="1"/>
              <w:jc w:val="left"/>
              <w:rPr>
                <w:ins w:id="126" w:author="Ilin, Alexander" w:date="2019-04-15T10:49:00Z"/>
                <w:rFonts w:ascii="Arial" w:hAnsi="Arial" w:cs="Arial"/>
                <w:color w:val="000000"/>
                <w:sz w:val="20"/>
                <w:highlight w:val="green"/>
                <w:lang w:val="en-US"/>
                <w:rPrChange w:id="127" w:author="Ilin, Alexander" w:date="2019-04-15T10:49:00Z">
                  <w:rPr>
                    <w:ins w:id="128" w:author="Ilin, Alexander" w:date="2019-04-15T10:49:00Z"/>
                    <w:rFonts w:ascii="Arial" w:hAnsi="Arial" w:cs="Arial"/>
                    <w:color w:val="000000"/>
                    <w:sz w:val="20"/>
                  </w:rPr>
                </w:rPrChange>
              </w:rPr>
            </w:pPr>
            <w:ins w:id="129" w:author="Ilin, Alexander" w:date="2019-04-15T10:49:00Z">
              <w:r w:rsidRPr="00A23B0A">
                <w:rPr>
                  <w:rFonts w:ascii="Arial" w:hAnsi="Arial" w:cs="Arial"/>
                  <w:color w:val="000000"/>
                  <w:sz w:val="20"/>
                  <w:highlight w:val="green"/>
                  <w:lang w:val="en-US"/>
                </w:rPr>
                <w:t>ZPERIOD</w:t>
              </w:r>
            </w:ins>
          </w:p>
        </w:tc>
        <w:tc>
          <w:tcPr>
            <w:tcW w:w="3261" w:type="dxa"/>
            <w:shd w:val="clear" w:color="auto" w:fill="DBE5F1" w:themeFill="accent1" w:themeFillTint="33"/>
            <w:vAlign w:val="center"/>
            <w:tcPrChange w:id="130" w:author="Ilin, Alexander" w:date="2019-04-15T10:51:00Z">
              <w:tcPr>
                <w:tcW w:w="3261" w:type="dxa"/>
                <w:shd w:val="clear" w:color="auto" w:fill="DBE5F1" w:themeFill="accent1" w:themeFillTint="33"/>
                <w:vAlign w:val="center"/>
              </w:tcPr>
            </w:tcPrChange>
          </w:tcPr>
          <w:p w14:paraId="45D0ECAA" w14:textId="06B911A2" w:rsidR="00D03467" w:rsidRPr="00A23B0A" w:rsidRDefault="00D03467" w:rsidP="00CE7D0F">
            <w:pPr>
              <w:spacing w:before="100" w:beforeAutospacing="1"/>
              <w:jc w:val="left"/>
              <w:rPr>
                <w:ins w:id="131" w:author="Ilin, Alexander" w:date="2019-04-15T10:49:00Z"/>
                <w:rFonts w:ascii="Arial" w:hAnsi="Arial" w:cs="Arial"/>
                <w:color w:val="000000"/>
                <w:sz w:val="20"/>
                <w:highlight w:val="green"/>
              </w:rPr>
            </w:pPr>
            <w:ins w:id="132" w:author="Ilin, Alexander" w:date="2019-04-15T10:50:00Z">
              <w:r w:rsidRPr="00A23B0A">
                <w:rPr>
                  <w:rFonts w:ascii="Arial" w:hAnsi="Arial" w:cs="Arial"/>
                  <w:color w:val="000000"/>
                  <w:sz w:val="20"/>
                  <w:highlight w:val="green"/>
                </w:rPr>
                <w:t>Период прогнозной цены</w:t>
              </w:r>
            </w:ins>
          </w:p>
        </w:tc>
        <w:tc>
          <w:tcPr>
            <w:tcW w:w="1417" w:type="dxa"/>
            <w:shd w:val="clear" w:color="auto" w:fill="DBE5F1" w:themeFill="accent1" w:themeFillTint="33"/>
            <w:vAlign w:val="center"/>
            <w:tcPrChange w:id="133" w:author="Ilin, Alexander" w:date="2019-04-15T10:51:00Z">
              <w:tcPr>
                <w:tcW w:w="1417" w:type="dxa"/>
                <w:shd w:val="clear" w:color="auto" w:fill="DBE5F1" w:themeFill="accent1" w:themeFillTint="33"/>
                <w:vAlign w:val="center"/>
              </w:tcPr>
            </w:tcPrChange>
          </w:tcPr>
          <w:p w14:paraId="7B140FBE" w14:textId="67171DBB" w:rsidR="00D03467" w:rsidRPr="00A23B0A" w:rsidRDefault="00D03467" w:rsidP="00A23B0A">
            <w:pPr>
              <w:spacing w:before="100" w:beforeAutospacing="1"/>
              <w:jc w:val="center"/>
              <w:rPr>
                <w:ins w:id="134" w:author="Ilin, Alexander" w:date="2019-04-15T10:49:00Z"/>
                <w:rFonts w:ascii="Arial" w:hAnsi="Arial" w:cs="Arial"/>
                <w:color w:val="000000"/>
                <w:sz w:val="20"/>
                <w:highlight w:val="green"/>
              </w:rPr>
            </w:pPr>
            <w:ins w:id="135" w:author="Ilin, Alexander" w:date="2019-04-15T10:49:00Z">
              <w:r w:rsidRPr="00A23B0A">
                <w:rPr>
                  <w:rFonts w:ascii="Arial" w:hAnsi="Arial" w:cs="Arial"/>
                  <w:color w:val="000000"/>
                  <w:sz w:val="20"/>
                  <w:highlight w:val="green"/>
                  <w:lang w:val="en-US"/>
                </w:rPr>
                <w:t>CHAR</w:t>
              </w:r>
              <w:r w:rsidRPr="00A23B0A">
                <w:rPr>
                  <w:rFonts w:ascii="Arial" w:hAnsi="Arial" w:cs="Arial"/>
                  <w:color w:val="000000"/>
                  <w:sz w:val="20"/>
                  <w:highlight w:val="green"/>
                </w:rPr>
                <w:t xml:space="preserve"> (</w:t>
              </w:r>
            </w:ins>
            <w:r w:rsidR="00A23B0A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5</w:t>
            </w:r>
            <w:ins w:id="136" w:author="Ilin, Alexander" w:date="2019-04-15T10:49:00Z">
              <w:r w:rsidRPr="00A23B0A">
                <w:rPr>
                  <w:rFonts w:ascii="Arial" w:hAnsi="Arial" w:cs="Arial"/>
                  <w:color w:val="000000"/>
                  <w:sz w:val="20"/>
                  <w:highlight w:val="green"/>
                </w:rPr>
                <w:t>)</w:t>
              </w:r>
            </w:ins>
          </w:p>
        </w:tc>
        <w:tc>
          <w:tcPr>
            <w:tcW w:w="3827" w:type="dxa"/>
            <w:shd w:val="clear" w:color="auto" w:fill="DBE5F1" w:themeFill="accent1" w:themeFillTint="33"/>
            <w:tcPrChange w:id="137" w:author="Ilin, Alexander" w:date="2019-04-15T10:51:00Z">
              <w:tcPr>
                <w:tcW w:w="1559" w:type="dxa"/>
                <w:shd w:val="clear" w:color="auto" w:fill="DBE5F1" w:themeFill="accent1" w:themeFillTint="33"/>
              </w:tcPr>
            </w:tcPrChange>
          </w:tcPr>
          <w:p w14:paraId="4BACF1FF" w14:textId="77777777" w:rsidR="00D03467" w:rsidRPr="00A23B0A" w:rsidRDefault="00D03467" w:rsidP="00CE7D0F">
            <w:pPr>
              <w:spacing w:before="100" w:beforeAutospacing="1"/>
              <w:rPr>
                <w:ins w:id="138" w:author="Ilin, Alexander" w:date="2019-04-15T10:49:00Z"/>
                <w:rFonts w:ascii="Arial" w:hAnsi="Arial" w:cs="Arial"/>
                <w:color w:val="000000"/>
                <w:sz w:val="20"/>
                <w:highlight w:val="green"/>
              </w:rPr>
            </w:pPr>
          </w:p>
        </w:tc>
      </w:tr>
      <w:tr w:rsidR="00D03467" w:rsidRPr="00A33FEF" w14:paraId="6DDB1AA5" w14:textId="77777777" w:rsidTr="0068651A">
        <w:trPr>
          <w:ins w:id="139" w:author="Ilin, Alexander" w:date="2019-04-15T10:49:00Z"/>
        </w:trPr>
        <w:tc>
          <w:tcPr>
            <w:tcW w:w="1701" w:type="dxa"/>
            <w:shd w:val="clear" w:color="auto" w:fill="FFFFFF" w:themeFill="background1"/>
            <w:vAlign w:val="center"/>
            <w:tcPrChange w:id="140" w:author="Ilin, Alexander" w:date="2019-04-15T10:51:00Z">
              <w:tcPr>
                <w:tcW w:w="1701" w:type="dxa"/>
                <w:shd w:val="clear" w:color="auto" w:fill="DBE5F1" w:themeFill="accent1" w:themeFillTint="33"/>
                <w:vAlign w:val="center"/>
              </w:tcPr>
            </w:tcPrChange>
          </w:tcPr>
          <w:p w14:paraId="52DD4858" w14:textId="5707BCA7" w:rsidR="00D03467" w:rsidRPr="00CE7D0F" w:rsidRDefault="00D03467" w:rsidP="00CE7D0F">
            <w:pPr>
              <w:spacing w:before="100" w:beforeAutospacing="1"/>
              <w:jc w:val="left"/>
              <w:rPr>
                <w:ins w:id="141" w:author="Ilin, Alexander" w:date="2019-04-15T10:49:00Z"/>
                <w:rFonts w:ascii="Arial" w:hAnsi="Arial" w:cs="Arial"/>
                <w:color w:val="000000"/>
                <w:sz w:val="20"/>
                <w:highlight w:val="green"/>
              </w:rPr>
            </w:pPr>
            <w:ins w:id="142" w:author="Ilin, Alexander" w:date="2019-04-15T10:49:00Z">
              <w:r w:rsidRPr="00CE7D0F">
                <w:rPr>
                  <w:rFonts w:ascii="Arial" w:hAnsi="Arial" w:cs="Arial"/>
                  <w:color w:val="000000"/>
                  <w:sz w:val="20"/>
                  <w:highlight w:val="green"/>
                  <w:lang w:val="en-US"/>
                </w:rPr>
                <w:t>NAME</w:t>
              </w:r>
            </w:ins>
          </w:p>
        </w:tc>
        <w:tc>
          <w:tcPr>
            <w:tcW w:w="3261" w:type="dxa"/>
            <w:shd w:val="clear" w:color="auto" w:fill="FFFFFF" w:themeFill="background1"/>
            <w:vAlign w:val="center"/>
            <w:tcPrChange w:id="143" w:author="Ilin, Alexander" w:date="2019-04-15T10:51:00Z">
              <w:tcPr>
                <w:tcW w:w="3261" w:type="dxa"/>
                <w:shd w:val="clear" w:color="auto" w:fill="DBE5F1" w:themeFill="accent1" w:themeFillTint="33"/>
                <w:vAlign w:val="center"/>
              </w:tcPr>
            </w:tcPrChange>
          </w:tcPr>
          <w:p w14:paraId="0E2D478A" w14:textId="3158F766" w:rsidR="00D03467" w:rsidRPr="00CE7D0F" w:rsidRDefault="00D03467" w:rsidP="00CE7D0F">
            <w:pPr>
              <w:spacing w:before="100" w:beforeAutospacing="1"/>
              <w:jc w:val="left"/>
              <w:rPr>
                <w:ins w:id="144" w:author="Ilin, Alexander" w:date="2019-04-15T10:49:00Z"/>
                <w:rFonts w:ascii="Arial" w:hAnsi="Arial" w:cs="Arial"/>
                <w:color w:val="000000"/>
                <w:sz w:val="20"/>
                <w:highlight w:val="green"/>
              </w:rPr>
            </w:pPr>
            <w:ins w:id="145" w:author="Ilin, Alexander" w:date="2019-04-15T10:50:00Z">
              <w:r w:rsidRPr="00CE7D0F">
                <w:rPr>
                  <w:rFonts w:ascii="Arial" w:hAnsi="Arial" w:cs="Arial"/>
                  <w:color w:val="000000"/>
                  <w:sz w:val="20"/>
                  <w:highlight w:val="green"/>
                </w:rPr>
                <w:t>Наименование</w:t>
              </w:r>
            </w:ins>
          </w:p>
        </w:tc>
        <w:tc>
          <w:tcPr>
            <w:tcW w:w="1417" w:type="dxa"/>
            <w:shd w:val="clear" w:color="auto" w:fill="FFFFFF" w:themeFill="background1"/>
            <w:vAlign w:val="center"/>
            <w:tcPrChange w:id="146" w:author="Ilin, Alexander" w:date="2019-04-15T10:51:00Z">
              <w:tcPr>
                <w:tcW w:w="1417" w:type="dxa"/>
                <w:shd w:val="clear" w:color="auto" w:fill="DBE5F1" w:themeFill="accent1" w:themeFillTint="33"/>
                <w:vAlign w:val="center"/>
              </w:tcPr>
            </w:tcPrChange>
          </w:tcPr>
          <w:p w14:paraId="7A1E3E5D" w14:textId="214C4363" w:rsidR="00D03467" w:rsidRPr="00A23B0A" w:rsidRDefault="00D03467" w:rsidP="00CE7D0F">
            <w:pPr>
              <w:spacing w:before="100" w:beforeAutospacing="1"/>
              <w:jc w:val="center"/>
              <w:rPr>
                <w:ins w:id="147" w:author="Ilin, Alexander" w:date="2019-04-15T10:49:00Z"/>
                <w:rFonts w:ascii="Arial" w:hAnsi="Arial" w:cs="Arial"/>
                <w:color w:val="000000"/>
                <w:sz w:val="20"/>
              </w:rPr>
            </w:pPr>
            <w:ins w:id="148" w:author="Ilin, Alexander" w:date="2019-04-15T10:49:00Z">
              <w:r w:rsidRPr="00CE7D0F">
                <w:rPr>
                  <w:rFonts w:ascii="Arial" w:hAnsi="Arial" w:cs="Arial"/>
                  <w:color w:val="000000"/>
                  <w:sz w:val="20"/>
                  <w:highlight w:val="green"/>
                  <w:lang w:val="en-US"/>
                </w:rPr>
                <w:t>CHAR</w:t>
              </w:r>
              <w:r w:rsidRPr="00CE7D0F">
                <w:rPr>
                  <w:rFonts w:ascii="Arial" w:hAnsi="Arial" w:cs="Arial"/>
                  <w:color w:val="000000"/>
                  <w:sz w:val="20"/>
                  <w:highlight w:val="green"/>
                </w:rPr>
                <w:t xml:space="preserve"> (2</w:t>
              </w:r>
            </w:ins>
            <w:r w:rsidR="00A23B0A" w:rsidRPr="00CE7D0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0</w:t>
            </w:r>
            <w:ins w:id="149" w:author="Ilin, Alexander" w:date="2019-04-15T10:49:00Z">
              <w:r w:rsidRPr="00CE7D0F">
                <w:rPr>
                  <w:rFonts w:ascii="Arial" w:hAnsi="Arial" w:cs="Arial"/>
                  <w:color w:val="000000"/>
                  <w:sz w:val="20"/>
                  <w:highlight w:val="green"/>
                </w:rPr>
                <w:t>)</w:t>
              </w:r>
            </w:ins>
          </w:p>
        </w:tc>
        <w:tc>
          <w:tcPr>
            <w:tcW w:w="3827" w:type="dxa"/>
            <w:shd w:val="clear" w:color="auto" w:fill="FFFFFF" w:themeFill="background1"/>
            <w:tcPrChange w:id="150" w:author="Ilin, Alexander" w:date="2019-04-15T10:51:00Z">
              <w:tcPr>
                <w:tcW w:w="1559" w:type="dxa"/>
                <w:shd w:val="clear" w:color="auto" w:fill="DBE5F1" w:themeFill="accent1" w:themeFillTint="33"/>
              </w:tcPr>
            </w:tcPrChange>
          </w:tcPr>
          <w:p w14:paraId="754B6FB1" w14:textId="77777777" w:rsidR="00D03467" w:rsidRPr="00A23B0A" w:rsidRDefault="00D03467" w:rsidP="00CE7D0F">
            <w:pPr>
              <w:spacing w:before="100" w:beforeAutospacing="1"/>
              <w:rPr>
                <w:ins w:id="151" w:author="Ilin, Alexander" w:date="2019-04-15T10:49:00Z"/>
                <w:rFonts w:ascii="Arial" w:hAnsi="Arial" w:cs="Arial"/>
                <w:color w:val="000000"/>
                <w:sz w:val="20"/>
              </w:rPr>
            </w:pPr>
          </w:p>
        </w:tc>
      </w:tr>
    </w:tbl>
    <w:p w14:paraId="2356CC2F" w14:textId="77777777" w:rsidR="00D03467" w:rsidRPr="00D03467" w:rsidRDefault="00D03467" w:rsidP="0077286C">
      <w:pPr>
        <w:rPr>
          <w:rFonts w:ascii="Arial" w:hAnsi="Arial" w:cs="Arial"/>
        </w:rPr>
      </w:pPr>
    </w:p>
    <w:p w14:paraId="286D6767" w14:textId="625A93A8" w:rsidR="0077286C" w:rsidRDefault="0077286C" w:rsidP="0008427D">
      <w:pPr>
        <w:pStyle w:val="1"/>
        <w:numPr>
          <w:ilvl w:val="1"/>
          <w:numId w:val="8"/>
        </w:numPr>
      </w:pPr>
      <w:bookmarkStart w:id="152" w:name="_Toc527041057"/>
      <w:bookmarkStart w:id="153" w:name="_Toc528589961"/>
      <w:r w:rsidRPr="00A33FEF">
        <w:t>Авторизация</w:t>
      </w:r>
      <w:bookmarkEnd w:id="152"/>
      <w:bookmarkEnd w:id="153"/>
    </w:p>
    <w:p w14:paraId="47DF8CE4" w14:textId="15E9EB46" w:rsidR="000D6A67" w:rsidRDefault="000D6A67" w:rsidP="00587CBB">
      <w:pPr>
        <w:spacing w:after="120"/>
        <w:rPr>
          <w:rFonts w:ascii="Arial" w:hAnsi="Arial" w:cs="Arial"/>
        </w:rPr>
      </w:pPr>
      <w:r w:rsidRPr="00587CBB">
        <w:rPr>
          <w:rFonts w:ascii="Arial" w:hAnsi="Arial" w:cs="Arial"/>
        </w:rPr>
        <w:t>Необходимо создать следующие объекты по</w:t>
      </w:r>
      <w:r w:rsidR="00587CBB">
        <w:rPr>
          <w:rFonts w:ascii="Arial" w:hAnsi="Arial" w:cs="Arial"/>
        </w:rPr>
        <w:t>лномочий:</w:t>
      </w:r>
    </w:p>
    <w:p w14:paraId="49F3AB67" w14:textId="52AF925D" w:rsidR="002515C9" w:rsidRPr="002515C9" w:rsidRDefault="002515C9" w:rsidP="00587CBB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del w:id="154" w:author="Ilin, Alexander" w:date="2019-04-15T10:51:00Z">
        <w:r w:rsidDel="00D03467">
          <w:rPr>
            <w:rFonts w:ascii="Arial" w:hAnsi="Arial" w:cs="Arial"/>
          </w:rPr>
          <w:delText>10</w:delText>
        </w:r>
      </w:del>
      <w:ins w:id="155" w:author="Ilin, Alexander" w:date="2019-04-15T10:51:00Z">
        <w:r w:rsidR="00D03467">
          <w:rPr>
            <w:rFonts w:ascii="Arial" w:hAnsi="Arial" w:cs="Arial"/>
          </w:rPr>
          <w:t>11</w:t>
        </w:r>
      </w:ins>
      <w:r>
        <w:rPr>
          <w:rFonts w:ascii="Arial" w:hAnsi="Arial" w:cs="Arial"/>
        </w:rPr>
        <w:t>. Новые объекты полномочий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1134"/>
        <w:gridCol w:w="4677"/>
      </w:tblGrid>
      <w:tr w:rsidR="000D6A67" w:rsidRPr="00A33FEF" w14:paraId="014F5E55" w14:textId="77777777" w:rsidTr="002F33A8">
        <w:trPr>
          <w:trHeight w:val="375"/>
        </w:trPr>
        <w:tc>
          <w:tcPr>
            <w:tcW w:w="4395" w:type="dxa"/>
            <w:gridSpan w:val="2"/>
            <w:shd w:val="clear" w:color="auto" w:fill="FFC000"/>
            <w:vAlign w:val="center"/>
          </w:tcPr>
          <w:p w14:paraId="5838160F" w14:textId="77777777" w:rsidR="000D6A67" w:rsidRPr="005E1200" w:rsidRDefault="000D6A67" w:rsidP="0065132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Обьект полномочий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AB3261F" w14:textId="5E6D984F" w:rsidR="000D6A67" w:rsidRPr="005E1200" w:rsidRDefault="000D6A67" w:rsidP="0065132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Поля</w:t>
            </w:r>
          </w:p>
        </w:tc>
        <w:tc>
          <w:tcPr>
            <w:tcW w:w="4677" w:type="dxa"/>
            <w:shd w:val="clear" w:color="auto" w:fill="FFC000"/>
            <w:vAlign w:val="center"/>
          </w:tcPr>
          <w:p w14:paraId="45CA69F3" w14:textId="0C5B0308" w:rsidR="000D6A67" w:rsidRPr="005E1200" w:rsidRDefault="000D6A67" w:rsidP="0065132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Значение полей</w:t>
            </w:r>
          </w:p>
        </w:tc>
      </w:tr>
      <w:tr w:rsidR="00587CBB" w:rsidRPr="00A33FEF" w14:paraId="2408D465" w14:textId="77777777" w:rsidTr="002F33A8">
        <w:tc>
          <w:tcPr>
            <w:tcW w:w="1560" w:type="dxa"/>
            <w:vMerge w:val="restart"/>
            <w:shd w:val="clear" w:color="auto" w:fill="auto"/>
            <w:vAlign w:val="center"/>
          </w:tcPr>
          <w:p w14:paraId="5CE28831" w14:textId="312C005E" w:rsidR="00587CBB" w:rsidRPr="00715CD6" w:rsidRDefault="00587CBB" w:rsidP="000D6A6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42429C">
              <w:rPr>
                <w:rFonts w:ascii="Arial" w:hAnsi="Arial" w:cs="Arial"/>
                <w:color w:val="000000"/>
                <w:sz w:val="20"/>
                <w:highlight w:val="green"/>
              </w:rPr>
              <w:t>Z_EKGRP_PR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14:paraId="798FAB2C" w14:textId="757138BF" w:rsidR="00587CBB" w:rsidRPr="00715CD6" w:rsidRDefault="00587CBB" w:rsidP="000D6A6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Основные записи материалов: Группа закупок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A6A774" w14:textId="594C1205" w:rsidR="00587CBB" w:rsidRPr="00715CD6" w:rsidRDefault="00587CBB" w:rsidP="000D6A6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42429C">
              <w:rPr>
                <w:rFonts w:ascii="Arial" w:hAnsi="Arial" w:cs="Arial"/>
                <w:color w:val="000000"/>
                <w:sz w:val="20"/>
                <w:highlight w:val="green"/>
              </w:rPr>
              <w:t>ACTVT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6F72D957" w14:textId="5A7F810C" w:rsidR="00587CBB" w:rsidRPr="00587CBB" w:rsidRDefault="002F33A8" w:rsidP="00587CBB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 </w:t>
            </w:r>
            <w:r w:rsidR="00587CBB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‘</w:t>
            </w:r>
            <w:r w:rsidR="00587CBB">
              <w:rPr>
                <w:rFonts w:ascii="Arial" w:hAnsi="Arial" w:cs="Arial"/>
                <w:color w:val="000000"/>
                <w:sz w:val="20"/>
                <w:highlight w:val="green"/>
              </w:rPr>
              <w:t>03' Просмотреть</w:t>
            </w:r>
          </w:p>
        </w:tc>
      </w:tr>
      <w:tr w:rsidR="00587CBB" w:rsidRPr="00A33FEF" w14:paraId="1EA22C5F" w14:textId="77777777" w:rsidTr="002F33A8">
        <w:tc>
          <w:tcPr>
            <w:tcW w:w="1560" w:type="dxa"/>
            <w:vMerge/>
            <w:shd w:val="clear" w:color="auto" w:fill="auto"/>
            <w:vAlign w:val="center"/>
          </w:tcPr>
          <w:p w14:paraId="7979F24C" w14:textId="77777777" w:rsidR="00587CBB" w:rsidRPr="0042429C" w:rsidRDefault="00587CBB" w:rsidP="000D6A6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14:paraId="56514066" w14:textId="77777777" w:rsidR="00587CBB" w:rsidRDefault="00587CBB" w:rsidP="000D6A6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206D63" w14:textId="7A145927" w:rsidR="00587CBB" w:rsidRPr="00587CBB" w:rsidRDefault="00587CBB" w:rsidP="000D6A6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42429C">
              <w:rPr>
                <w:rFonts w:ascii="Arial" w:hAnsi="Arial" w:cs="Arial"/>
                <w:color w:val="000000"/>
                <w:sz w:val="20"/>
                <w:highlight w:val="green"/>
              </w:rPr>
              <w:t>EKGRP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54438F9C" w14:textId="28A0046A" w:rsidR="002F33A8" w:rsidRPr="00106BE6" w:rsidRDefault="002F33A8" w:rsidP="00587CBB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Список </w:t>
            </w: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T</w:t>
            </w:r>
            <w:r w:rsidRPr="002F33A8">
              <w:rPr>
                <w:rFonts w:ascii="Arial" w:hAnsi="Arial" w:cs="Arial"/>
                <w:color w:val="000000"/>
                <w:sz w:val="20"/>
                <w:highlight w:val="green"/>
              </w:rPr>
              <w:t>025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EKGRP</w:t>
            </w:r>
          </w:p>
          <w:p w14:paraId="25112AC2" w14:textId="01DB412C" w:rsidR="00587CBB" w:rsidRPr="002F33A8" w:rsidRDefault="002F33A8" w:rsidP="00587CBB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Проверять по </w:t>
            </w: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MARC</w:t>
            </w:r>
            <w:r w:rsidRPr="002F33A8"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EKRGP</w:t>
            </w:r>
          </w:p>
        </w:tc>
      </w:tr>
      <w:tr w:rsidR="002F33A8" w:rsidRPr="00A33FEF" w14:paraId="0570A16E" w14:textId="77777777" w:rsidTr="002F33A8">
        <w:tc>
          <w:tcPr>
            <w:tcW w:w="1560" w:type="dxa"/>
            <w:vMerge w:val="restart"/>
            <w:shd w:val="clear" w:color="auto" w:fill="auto"/>
            <w:vAlign w:val="center"/>
          </w:tcPr>
          <w:p w14:paraId="01C8EEDA" w14:textId="0AA592B9" w:rsidR="002F33A8" w:rsidRPr="00715CD6" w:rsidRDefault="002F33A8" w:rsidP="000D6A6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42429C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Z_PRICE_R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14:paraId="147FD19A" w14:textId="3747D993" w:rsidR="002F33A8" w:rsidRPr="00715CD6" w:rsidRDefault="002F33A8" w:rsidP="000D6A6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Плановые цены: Статус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42A568" w14:textId="7A005433" w:rsidR="002F33A8" w:rsidRPr="00715CD6" w:rsidRDefault="002F33A8" w:rsidP="000D6A67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42429C">
              <w:rPr>
                <w:rFonts w:ascii="Arial" w:hAnsi="Arial" w:cs="Arial"/>
                <w:color w:val="000000"/>
                <w:sz w:val="20"/>
                <w:highlight w:val="green"/>
              </w:rPr>
              <w:t>ACTVT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2D9F30D5" w14:textId="77777777" w:rsidR="002F33A8" w:rsidRDefault="002F33A8" w:rsidP="002F33A8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‘02’ 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Изменить</w:t>
            </w:r>
          </w:p>
          <w:p w14:paraId="70D062F1" w14:textId="4F2122C9" w:rsidR="002F33A8" w:rsidRPr="000218FA" w:rsidRDefault="002F33A8" w:rsidP="002F33A8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‘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03' Просмотреть</w:t>
            </w:r>
          </w:p>
        </w:tc>
      </w:tr>
      <w:tr w:rsidR="002F33A8" w:rsidRPr="00EC2EC0" w14:paraId="7CB5C47C" w14:textId="77777777" w:rsidTr="002F33A8">
        <w:tc>
          <w:tcPr>
            <w:tcW w:w="1560" w:type="dxa"/>
            <w:vMerge/>
            <w:shd w:val="clear" w:color="auto" w:fill="auto"/>
            <w:vAlign w:val="center"/>
          </w:tcPr>
          <w:p w14:paraId="5AC3C6AE" w14:textId="77777777" w:rsidR="002F33A8" w:rsidRPr="0042429C" w:rsidRDefault="002F33A8" w:rsidP="000D6A6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14:paraId="23A9E5D8" w14:textId="77777777" w:rsidR="002F33A8" w:rsidRDefault="002F33A8" w:rsidP="000D6A6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E357C6" w14:textId="3629C858" w:rsidR="002F33A8" w:rsidRPr="002F33A8" w:rsidRDefault="002F33A8" w:rsidP="000D6A67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ZSTATUS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95B786F" w14:textId="0AC72F80" w:rsidR="002F33A8" w:rsidRPr="002F33A8" w:rsidRDefault="002F33A8" w:rsidP="002F33A8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Список</w:t>
            </w:r>
            <w:r w:rsidRPr="002F33A8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 </w:t>
            </w:r>
            <w:r w:rsidR="005A0286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ZTMM_PRICE_STATUS-Z</w:t>
            </w: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STATUS</w:t>
            </w:r>
          </w:p>
          <w:p w14:paraId="77AB2BA1" w14:textId="6F674DA4" w:rsidR="002F33A8" w:rsidRPr="002F33A8" w:rsidRDefault="002F33A8" w:rsidP="002F33A8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Проверка</w:t>
            </w:r>
            <w:r w:rsidRPr="00024D9E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по</w:t>
            </w:r>
            <w:r w:rsidRPr="00024D9E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ZTMM_PRICE_MAIN - </w:t>
            </w:r>
            <w:r w:rsidR="005A0286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</w:t>
            </w: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STATUS</w:t>
            </w:r>
          </w:p>
        </w:tc>
      </w:tr>
    </w:tbl>
    <w:p w14:paraId="061F4B5E" w14:textId="704CA80C" w:rsidR="000D6A67" w:rsidRDefault="000D6A67" w:rsidP="009C5E2F">
      <w:pPr>
        <w:spacing w:before="120" w:after="120"/>
        <w:ind w:firstLine="708"/>
        <w:jc w:val="left"/>
        <w:rPr>
          <w:rFonts w:ascii="Arial" w:hAnsi="Arial" w:cs="Arial"/>
        </w:rPr>
      </w:pPr>
      <w:r w:rsidRPr="000D6A67">
        <w:rPr>
          <w:rFonts w:ascii="Arial" w:hAnsi="Arial" w:cs="Arial"/>
        </w:rPr>
        <w:t>Предполагается, что у пользователя, под которым выполняется данная операция, есть следующие полномочия</w:t>
      </w:r>
      <w:r w:rsidR="002515C9">
        <w:rPr>
          <w:rFonts w:ascii="Arial" w:hAnsi="Arial" w:cs="Arial"/>
        </w:rPr>
        <w:t>:</w:t>
      </w:r>
    </w:p>
    <w:p w14:paraId="60F2C3D6" w14:textId="55D62985" w:rsidR="002515C9" w:rsidRPr="000D6A67" w:rsidRDefault="002515C9" w:rsidP="002515C9">
      <w:pPr>
        <w:spacing w:after="12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del w:id="156" w:author="Ilin, Alexander" w:date="2019-04-15T10:51:00Z">
        <w:r w:rsidDel="00D03467">
          <w:rPr>
            <w:rFonts w:ascii="Arial" w:hAnsi="Arial" w:cs="Arial"/>
          </w:rPr>
          <w:delText>11</w:delText>
        </w:r>
      </w:del>
      <w:ins w:id="157" w:author="Ilin, Alexander" w:date="2019-04-15T10:51:00Z">
        <w:r w:rsidR="00D03467">
          <w:rPr>
            <w:rFonts w:ascii="Arial" w:hAnsi="Arial" w:cs="Arial"/>
          </w:rPr>
          <w:t>12</w:t>
        </w:r>
      </w:ins>
      <w:r>
        <w:rPr>
          <w:rFonts w:ascii="Arial" w:hAnsi="Arial" w:cs="Arial"/>
        </w:rPr>
        <w:t>. Требуемые объекты полномочий для работы с функционалом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2689"/>
        <w:gridCol w:w="2550"/>
      </w:tblGrid>
      <w:tr w:rsidR="00715CD6" w:rsidRPr="00A33FEF" w14:paraId="67BD30B7" w14:textId="77777777" w:rsidTr="000218FA">
        <w:trPr>
          <w:trHeight w:val="375"/>
        </w:trPr>
        <w:tc>
          <w:tcPr>
            <w:tcW w:w="4962" w:type="dxa"/>
            <w:gridSpan w:val="2"/>
            <w:shd w:val="clear" w:color="auto" w:fill="FFC000"/>
            <w:vAlign w:val="center"/>
          </w:tcPr>
          <w:p w14:paraId="0BCF3C58" w14:textId="3ED1FF3B" w:rsidR="00715CD6" w:rsidRPr="005E1200" w:rsidRDefault="00715CD6" w:rsidP="000218FA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Обьект полномочий</w:t>
            </w:r>
          </w:p>
        </w:tc>
        <w:tc>
          <w:tcPr>
            <w:tcW w:w="2689" w:type="dxa"/>
            <w:shd w:val="clear" w:color="auto" w:fill="FFC000"/>
            <w:vAlign w:val="center"/>
          </w:tcPr>
          <w:p w14:paraId="284AAC73" w14:textId="3591DD49" w:rsidR="00715CD6" w:rsidRPr="005E1200" w:rsidRDefault="00715CD6" w:rsidP="000218FA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Значение</w:t>
            </w:r>
          </w:p>
        </w:tc>
        <w:tc>
          <w:tcPr>
            <w:tcW w:w="2550" w:type="dxa"/>
            <w:shd w:val="clear" w:color="auto" w:fill="FFC000"/>
            <w:vAlign w:val="center"/>
          </w:tcPr>
          <w:p w14:paraId="53C67F42" w14:textId="32B9BA33" w:rsidR="00715CD6" w:rsidRPr="005E1200" w:rsidRDefault="00715CD6" w:rsidP="000218FA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Момент проверки</w:t>
            </w:r>
          </w:p>
        </w:tc>
      </w:tr>
      <w:tr w:rsidR="00715CD6" w:rsidRPr="00A33FEF" w14:paraId="0FF073C8" w14:textId="77777777" w:rsidTr="00685E08">
        <w:tc>
          <w:tcPr>
            <w:tcW w:w="1843" w:type="dxa"/>
            <w:shd w:val="clear" w:color="auto" w:fill="auto"/>
            <w:vAlign w:val="center"/>
          </w:tcPr>
          <w:p w14:paraId="6002C202" w14:textId="687816A7" w:rsidR="00715CD6" w:rsidRPr="00715CD6" w:rsidRDefault="00715CD6" w:rsidP="00472B9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715CD6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S_TCODE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4D9B0C0" w14:textId="050DDB14" w:rsidR="00715CD6" w:rsidRPr="00715CD6" w:rsidRDefault="00715CD6" w:rsidP="00685E08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715CD6">
              <w:rPr>
                <w:rFonts w:ascii="Arial" w:hAnsi="Arial" w:cs="Arial"/>
                <w:color w:val="000000"/>
                <w:sz w:val="20"/>
                <w:highlight w:val="green"/>
              </w:rPr>
              <w:t>Проверка на код транзакции при запуске транзакции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E5E906B" w14:textId="5185EC0A" w:rsidR="00715CD6" w:rsidRPr="00587CBB" w:rsidRDefault="00715CD6" w:rsidP="00472B9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587CBB">
              <w:rPr>
                <w:rFonts w:ascii="Arial" w:hAnsi="Arial" w:cs="Arial"/>
                <w:sz w:val="20"/>
                <w:szCs w:val="20"/>
                <w:highlight w:val="green"/>
              </w:rPr>
              <w:t>TCD = «</w:t>
            </w:r>
            <w:r w:rsidRPr="00587CBB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ZMM_PRICE</w:t>
            </w:r>
            <w:r w:rsidRPr="00587CBB">
              <w:rPr>
                <w:rFonts w:ascii="Arial" w:hAnsi="Arial" w:cs="Arial"/>
                <w:sz w:val="20"/>
                <w:szCs w:val="20"/>
                <w:highlight w:val="green"/>
              </w:rPr>
              <w:t>»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5CD7041A" w14:textId="574D9CBF" w:rsidR="00715CD6" w:rsidRPr="00715CD6" w:rsidRDefault="00715CD6" w:rsidP="00472B9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715CD6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При запуске транзакции</w:t>
            </w:r>
          </w:p>
        </w:tc>
      </w:tr>
      <w:tr w:rsidR="000218FA" w:rsidRPr="00A33FEF" w14:paraId="5DBAE2A2" w14:textId="77777777" w:rsidTr="00685E08">
        <w:tc>
          <w:tcPr>
            <w:tcW w:w="1843" w:type="dxa"/>
            <w:shd w:val="clear" w:color="auto" w:fill="auto"/>
            <w:vAlign w:val="center"/>
          </w:tcPr>
          <w:p w14:paraId="16968B09" w14:textId="6D022FA1" w:rsidR="000218FA" w:rsidRPr="00715CD6" w:rsidRDefault="000218FA" w:rsidP="00472B9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715CD6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M_MATE_WRK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860A7C5" w14:textId="2288E937" w:rsidR="000218FA" w:rsidRPr="00715CD6" w:rsidRDefault="000218FA" w:rsidP="00685E08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715CD6">
              <w:rPr>
                <w:rFonts w:ascii="Arial" w:hAnsi="Arial" w:cs="Arial"/>
                <w:color w:val="000000"/>
                <w:sz w:val="20"/>
                <w:highlight w:val="green"/>
              </w:rPr>
              <w:t>Основные записи материалов: завод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9BFBBF3" w14:textId="77777777" w:rsidR="000218FA" w:rsidRPr="00106BE6" w:rsidRDefault="000218FA" w:rsidP="00472B97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715CD6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ACTVT</w:t>
            </w:r>
            <w:r w:rsidRPr="00106BE6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= 03;</w:t>
            </w:r>
          </w:p>
          <w:p w14:paraId="1F10FFB1" w14:textId="0B9A25DC" w:rsidR="000218FA" w:rsidRPr="00715CD6" w:rsidRDefault="000218FA" w:rsidP="00472B97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715CD6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WERKS</w:t>
            </w:r>
            <w:r w:rsidRPr="00715CD6">
              <w:rPr>
                <w:rFonts w:ascii="Arial" w:hAnsi="Arial" w:cs="Arial"/>
                <w:color w:val="000000"/>
                <w:sz w:val="20"/>
                <w:highlight w:val="green"/>
              </w:rPr>
              <w:t>= завод указанный на селекционном экране;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A2DFBF2" w14:textId="3A4BB402" w:rsidR="000218FA" w:rsidRPr="000218FA" w:rsidRDefault="000218FA" w:rsidP="00472B9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0218FA">
              <w:rPr>
                <w:rFonts w:ascii="Arial" w:hAnsi="Arial" w:cs="Arial"/>
                <w:sz w:val="20"/>
                <w:szCs w:val="20"/>
                <w:highlight w:val="green"/>
              </w:rPr>
              <w:t>При нажатии на кнопку «Выполнить» после заполнения селекционного экрана</w:t>
            </w:r>
          </w:p>
        </w:tc>
      </w:tr>
      <w:tr w:rsidR="000218FA" w:rsidRPr="00A33FEF" w14:paraId="4E6FA901" w14:textId="77777777" w:rsidTr="00685E08">
        <w:tc>
          <w:tcPr>
            <w:tcW w:w="1843" w:type="dxa"/>
            <w:shd w:val="clear" w:color="auto" w:fill="auto"/>
            <w:vAlign w:val="center"/>
          </w:tcPr>
          <w:p w14:paraId="659557D6" w14:textId="3529DBD8" w:rsidR="000218FA" w:rsidRPr="00715CD6" w:rsidRDefault="0042429C" w:rsidP="00472B9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42429C">
              <w:rPr>
                <w:rFonts w:ascii="Arial" w:hAnsi="Arial" w:cs="Arial"/>
                <w:color w:val="000000"/>
                <w:sz w:val="20"/>
                <w:highlight w:val="green"/>
              </w:rPr>
              <w:t>Z_EKGRP_PR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D57A321" w14:textId="23B3097B" w:rsidR="000218FA" w:rsidRPr="0042429C" w:rsidRDefault="0042429C" w:rsidP="00685E08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Основные записи материалов: Группа закупок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F853689" w14:textId="279361D4" w:rsidR="0042429C" w:rsidRPr="0042429C" w:rsidRDefault="0042429C" w:rsidP="00472B97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42429C">
              <w:rPr>
                <w:rFonts w:ascii="Arial" w:hAnsi="Arial" w:cs="Arial"/>
                <w:color w:val="000000"/>
                <w:sz w:val="20"/>
                <w:highlight w:val="green"/>
              </w:rPr>
              <w:t>ACTVT = ‘03’</w:t>
            </w:r>
          </w:p>
          <w:p w14:paraId="161A0288" w14:textId="5C4EC975" w:rsidR="000218FA" w:rsidRPr="000218FA" w:rsidRDefault="0042429C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42429C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EKGRP= </w:t>
            </w:r>
            <w:commentRangeStart w:id="158"/>
            <w:del w:id="159" w:author="Ilin, Alexander" w:date="2019-04-15T10:10:00Z">
              <w:r w:rsidRPr="0042429C" w:rsidDel="00A554F1">
                <w:rPr>
                  <w:rFonts w:ascii="Arial" w:hAnsi="Arial" w:cs="Arial"/>
                  <w:color w:val="000000"/>
                  <w:sz w:val="20"/>
                  <w:highlight w:val="green"/>
                </w:rPr>
                <w:delText>заво</w:delText>
              </w:r>
              <w:r w:rsidRPr="00715CD6" w:rsidDel="00A554F1">
                <w:rPr>
                  <w:rFonts w:ascii="Arial" w:hAnsi="Arial" w:cs="Arial"/>
                  <w:color w:val="000000"/>
                  <w:sz w:val="20"/>
                  <w:highlight w:val="green"/>
                </w:rPr>
                <w:delText xml:space="preserve">д </w:delText>
              </w:r>
            </w:del>
            <w:ins w:id="160" w:author="Ilin, Alexander" w:date="2019-04-15T10:10:00Z">
              <w:r w:rsidR="00A554F1">
                <w:rPr>
                  <w:rFonts w:ascii="Arial" w:hAnsi="Arial" w:cs="Arial"/>
                  <w:color w:val="000000"/>
                  <w:sz w:val="20"/>
                  <w:highlight w:val="green"/>
                </w:rPr>
                <w:t>группа закупок</w:t>
              </w:r>
              <w:r w:rsidR="00A554F1" w:rsidRPr="00715CD6">
                <w:rPr>
                  <w:rFonts w:ascii="Arial" w:hAnsi="Arial" w:cs="Arial"/>
                  <w:color w:val="000000"/>
                  <w:sz w:val="20"/>
                  <w:highlight w:val="green"/>
                </w:rPr>
                <w:t xml:space="preserve"> </w:t>
              </w:r>
            </w:ins>
            <w:r w:rsidRPr="00715CD6">
              <w:rPr>
                <w:rFonts w:ascii="Arial" w:hAnsi="Arial" w:cs="Arial"/>
                <w:color w:val="000000"/>
                <w:sz w:val="20"/>
                <w:highlight w:val="green"/>
              </w:rPr>
              <w:t>указанный на селекционном экране</w:t>
            </w:r>
            <w:commentRangeEnd w:id="158"/>
            <w:r w:rsidR="00A2219F">
              <w:rPr>
                <w:rStyle w:val="aff6"/>
              </w:rPr>
              <w:commentReference w:id="158"/>
            </w:r>
            <w:r w:rsidRPr="00715CD6">
              <w:rPr>
                <w:rFonts w:ascii="Arial" w:hAnsi="Arial" w:cs="Arial"/>
                <w:color w:val="000000"/>
                <w:sz w:val="20"/>
                <w:highlight w:val="green"/>
              </w:rPr>
              <w:t>;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EDFD134" w14:textId="527EF792" w:rsidR="000218FA" w:rsidRPr="0042429C" w:rsidRDefault="0042429C" w:rsidP="00472B9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0218FA">
              <w:rPr>
                <w:rFonts w:ascii="Arial" w:hAnsi="Arial" w:cs="Arial"/>
                <w:sz w:val="20"/>
                <w:szCs w:val="20"/>
                <w:highlight w:val="green"/>
              </w:rPr>
              <w:t>При нажатии на кнопку «Выполнить» после заполнения селекционного экрана</w:t>
            </w:r>
          </w:p>
        </w:tc>
      </w:tr>
      <w:tr w:rsidR="00472B97" w:rsidRPr="00A33FEF" w14:paraId="7BCE9864" w14:textId="77777777" w:rsidTr="00685E08">
        <w:tc>
          <w:tcPr>
            <w:tcW w:w="1843" w:type="dxa"/>
            <w:shd w:val="clear" w:color="auto" w:fill="auto"/>
            <w:vAlign w:val="center"/>
          </w:tcPr>
          <w:p w14:paraId="5785C228" w14:textId="36E063F5" w:rsidR="00472B97" w:rsidRPr="0042429C" w:rsidRDefault="00472B97" w:rsidP="00472B97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42429C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Z_PRICE_R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1765B96" w14:textId="27EC2CA4" w:rsidR="00472B97" w:rsidRPr="0042429C" w:rsidRDefault="00472B97" w:rsidP="00685E08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Плановые цены: Статус 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1EABF57" w14:textId="77777777" w:rsidR="00472B97" w:rsidRDefault="00472B97" w:rsidP="00472B97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ACTVT = ’02’</w:t>
            </w:r>
          </w:p>
          <w:p w14:paraId="74A46846" w14:textId="65CA3B64" w:rsidR="00472B97" w:rsidRPr="0042429C" w:rsidRDefault="00472B97" w:rsidP="00472B97">
            <w:pPr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ZSTATUS = ‘03’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2413D03" w14:textId="659F1FB4" w:rsidR="00472B97" w:rsidRPr="00695C7E" w:rsidRDefault="00472B97" w:rsidP="00695C7E">
            <w:pPr>
              <w:spacing w:before="100" w:beforeAutospacing="1"/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0218FA">
              <w:rPr>
                <w:rFonts w:ascii="Arial" w:hAnsi="Arial" w:cs="Arial"/>
                <w:sz w:val="20"/>
                <w:szCs w:val="20"/>
                <w:highlight w:val="green"/>
              </w:rPr>
              <w:t xml:space="preserve">При нажатии на кнопку «Выполнить» </w:t>
            </w:r>
            <w:r w:rsidR="00695C7E">
              <w:rPr>
                <w:rFonts w:ascii="Arial" w:hAnsi="Arial" w:cs="Arial"/>
                <w:sz w:val="20"/>
                <w:szCs w:val="20"/>
                <w:highlight w:val="green"/>
              </w:rPr>
              <w:t>если заполен чек-бокс «Загрузить в статусе «Утверждена»</w:t>
            </w:r>
            <w:r w:rsidR="00695C7E" w:rsidRPr="00695C7E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</w:p>
        </w:tc>
      </w:tr>
    </w:tbl>
    <w:p w14:paraId="78B0E1A4" w14:textId="6CAE43C4" w:rsidR="00715CD6" w:rsidRDefault="00715CD6" w:rsidP="00B42F78">
      <w:pPr>
        <w:pStyle w:val="Text"/>
        <w:jc w:val="left"/>
        <w:rPr>
          <w:sz w:val="24"/>
          <w:szCs w:val="22"/>
          <w:lang w:val="ru-RU" w:eastAsia="en-US"/>
        </w:rPr>
      </w:pPr>
    </w:p>
    <w:p w14:paraId="1FA197E7" w14:textId="70CDD733" w:rsidR="00B34D1B" w:rsidRDefault="00B34D1B" w:rsidP="00B34D1B">
      <w:pPr>
        <w:pStyle w:val="1"/>
        <w:numPr>
          <w:ilvl w:val="1"/>
          <w:numId w:val="8"/>
        </w:numPr>
      </w:pPr>
      <w:bookmarkStart w:id="161" w:name="_Toc527041059"/>
      <w:bookmarkStart w:id="162" w:name="_Toc528589962"/>
      <w:r w:rsidRPr="00A33FEF">
        <w:t>Алгоритм</w:t>
      </w:r>
      <w:r w:rsidR="001951E1" w:rsidRPr="00A33FEF">
        <w:t>ы</w:t>
      </w:r>
      <w:r w:rsidRPr="00A33FEF">
        <w:t xml:space="preserve"> работы</w:t>
      </w:r>
      <w:bookmarkEnd w:id="161"/>
      <w:bookmarkEnd w:id="162"/>
    </w:p>
    <w:p w14:paraId="32C29B19" w14:textId="43044A9B" w:rsidR="00317FA6" w:rsidRPr="00317FA6" w:rsidRDefault="00317FA6" w:rsidP="00317FA6">
      <w:pPr>
        <w:spacing w:line="276" w:lineRule="auto"/>
        <w:rPr>
          <w:rFonts w:ascii="Arial" w:hAnsi="Arial" w:cs="Arial"/>
        </w:rPr>
      </w:pPr>
      <w:r w:rsidRPr="00317FA6">
        <w:rPr>
          <w:rFonts w:ascii="Arial" w:hAnsi="Arial" w:cs="Arial"/>
        </w:rPr>
        <w:t xml:space="preserve">Разработка по ведению плановых цен делится на 2 части ММ04-1 и ММ04-2. </w:t>
      </w:r>
    </w:p>
    <w:p w14:paraId="23C5B910" w14:textId="5A0FFF51" w:rsidR="00317FA6" w:rsidRPr="00317FA6" w:rsidRDefault="00317FA6" w:rsidP="00317FA6">
      <w:pPr>
        <w:spacing w:line="276" w:lineRule="auto"/>
        <w:rPr>
          <w:rFonts w:ascii="Arial" w:hAnsi="Arial" w:cs="Arial"/>
        </w:rPr>
      </w:pPr>
      <w:r w:rsidRPr="00317FA6">
        <w:rPr>
          <w:rFonts w:ascii="Arial" w:hAnsi="Arial" w:cs="Arial"/>
        </w:rPr>
        <w:t>В рамках ММ04-1 реализовано:</w:t>
      </w:r>
    </w:p>
    <w:p w14:paraId="4E1BFC70" w14:textId="56BC6693" w:rsidR="00317FA6" w:rsidRPr="00317FA6" w:rsidRDefault="00997618" w:rsidP="00317FA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317FA6" w:rsidRPr="00317FA6">
        <w:rPr>
          <w:rFonts w:ascii="Arial" w:hAnsi="Arial" w:cs="Arial"/>
        </w:rPr>
        <w:t xml:space="preserve">Функциональный модуль Z_MM_GET_REQUIRMENT </w:t>
      </w:r>
      <w:r w:rsidR="00317FA6">
        <w:rPr>
          <w:rFonts w:ascii="Arial" w:hAnsi="Arial" w:cs="Arial"/>
        </w:rPr>
        <w:t>для поиска потребностей с расче</w:t>
      </w:r>
      <w:r w:rsidR="00317FA6" w:rsidRPr="00317FA6">
        <w:rPr>
          <w:rFonts w:ascii="Arial" w:hAnsi="Arial" w:cs="Arial"/>
        </w:rPr>
        <w:t>ной ценой.</w:t>
      </w:r>
    </w:p>
    <w:p w14:paraId="0F467AED" w14:textId="78953429" w:rsidR="00317FA6" w:rsidRPr="00317FA6" w:rsidRDefault="00997618" w:rsidP="00317FA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17FA6" w:rsidRPr="00317FA6">
        <w:rPr>
          <w:rFonts w:ascii="Arial" w:hAnsi="Arial" w:cs="Arial"/>
        </w:rPr>
        <w:t>Функциональный модуль Z_MM_GET_MACROPAR по поиску макропараметров</w:t>
      </w:r>
    </w:p>
    <w:p w14:paraId="3ABD3767" w14:textId="4FC2C259" w:rsidR="00317FA6" w:rsidRDefault="00317FA6" w:rsidP="00317FA6">
      <w:pPr>
        <w:spacing w:line="276" w:lineRule="auto"/>
        <w:rPr>
          <w:rFonts w:ascii="Arial" w:hAnsi="Arial" w:cs="Arial"/>
        </w:rPr>
      </w:pPr>
      <w:r w:rsidRPr="00317FA6">
        <w:rPr>
          <w:rFonts w:ascii="Arial" w:hAnsi="Arial" w:cs="Arial"/>
        </w:rPr>
        <w:t>3.Функциональный модуль Z_MM_GET_PRICE по поиску утвержденной/расчетной плановой цены для потребностей и базовой/плановой цены для отчета по ведению плановых цен</w:t>
      </w:r>
    </w:p>
    <w:p w14:paraId="7DA6BBB3" w14:textId="7CC1AAE7" w:rsidR="00997618" w:rsidRPr="00997618" w:rsidRDefault="00997618" w:rsidP="00317FA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4.Функциональные</w:t>
      </w:r>
      <w:r w:rsidRPr="009976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модули</w:t>
      </w:r>
      <w:r w:rsidRPr="0099761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Z</w:t>
      </w:r>
      <w:r w:rsidRPr="00997618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MM</w:t>
      </w:r>
      <w:r w:rsidRPr="00997618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READ</w:t>
      </w:r>
      <w:r w:rsidRPr="00997618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997618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Z</w:t>
      </w:r>
      <w:r w:rsidRPr="00997618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MM</w:t>
      </w:r>
      <w:r w:rsidRPr="00997618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CHANGE</w:t>
      </w:r>
      <w:r w:rsidRPr="00997618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>
        <w:rPr>
          <w:rFonts w:ascii="Arial" w:hAnsi="Arial" w:cs="Arial"/>
        </w:rPr>
        <w:t xml:space="preserve"> для считывания или изменения/создания цены.</w:t>
      </w:r>
    </w:p>
    <w:p w14:paraId="6641426D" w14:textId="24ADB13D" w:rsidR="00317FA6" w:rsidRPr="00997618" w:rsidRDefault="00997618" w:rsidP="00317FA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17FA6" w:rsidRPr="00317FA6">
        <w:rPr>
          <w:rFonts w:ascii="Arial" w:hAnsi="Arial" w:cs="Arial"/>
        </w:rPr>
        <w:t xml:space="preserve">Программа ZMM_PRICE с функциональностью по расценке, согласованию цен, изменению цен, в том числе массовому. </w:t>
      </w:r>
      <w:r>
        <w:rPr>
          <w:rFonts w:ascii="Arial" w:hAnsi="Arial" w:cs="Arial"/>
        </w:rPr>
        <w:t xml:space="preserve">Также реализована возможность загрузки цен из </w:t>
      </w:r>
      <w:r>
        <w:rPr>
          <w:rFonts w:ascii="Arial" w:hAnsi="Arial" w:cs="Arial"/>
          <w:lang w:val="en-US"/>
        </w:rPr>
        <w:t>Excel</w:t>
      </w:r>
      <w:r w:rsidRPr="00997618">
        <w:rPr>
          <w:rFonts w:ascii="Arial" w:hAnsi="Arial" w:cs="Arial"/>
        </w:rPr>
        <w:t>-</w:t>
      </w:r>
      <w:r>
        <w:rPr>
          <w:rFonts w:ascii="Arial" w:hAnsi="Arial" w:cs="Arial"/>
        </w:rPr>
        <w:t>файла.</w:t>
      </w:r>
    </w:p>
    <w:p w14:paraId="286B330C" w14:textId="039304F6" w:rsidR="00317FA6" w:rsidRDefault="00317FA6" w:rsidP="00317FA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997618">
        <w:rPr>
          <w:rFonts w:ascii="Arial" w:hAnsi="Arial" w:cs="Arial"/>
        </w:rPr>
        <w:t>.</w:t>
      </w:r>
      <w:r w:rsidRPr="00317FA6">
        <w:rPr>
          <w:rFonts w:ascii="Arial" w:hAnsi="Arial" w:cs="Arial"/>
        </w:rPr>
        <w:t>Программа ZMM_PRICE</w:t>
      </w:r>
      <w:r w:rsidR="00997618">
        <w:rPr>
          <w:rFonts w:ascii="Arial" w:hAnsi="Arial" w:cs="Arial"/>
        </w:rPr>
        <w:t>_</w:t>
      </w:r>
      <w:r w:rsidR="00997618">
        <w:rPr>
          <w:rFonts w:ascii="Arial" w:hAnsi="Arial" w:cs="Arial"/>
          <w:lang w:val="en-US"/>
        </w:rPr>
        <w:t>UPDATE</w:t>
      </w:r>
      <w:r w:rsidRPr="00317FA6">
        <w:rPr>
          <w:rFonts w:ascii="Arial" w:hAnsi="Arial" w:cs="Arial"/>
        </w:rPr>
        <w:t xml:space="preserve"> с фунциональностью </w:t>
      </w:r>
      <w:r w:rsidR="00997618">
        <w:rPr>
          <w:rFonts w:ascii="Arial" w:hAnsi="Arial" w:cs="Arial"/>
        </w:rPr>
        <w:t xml:space="preserve">по обновлению цен в потребностях в случае утверждения цены. </w:t>
      </w:r>
    </w:p>
    <w:p w14:paraId="4CD83940" w14:textId="7094C15B" w:rsidR="00997618" w:rsidRDefault="00997618" w:rsidP="00317FA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6.Определение цены в заявке на списание/заявку на закупку при операциях создания/изменения. </w:t>
      </w:r>
    </w:p>
    <w:p w14:paraId="3D4DCCE3" w14:textId="7F68538A" w:rsidR="00997618" w:rsidRDefault="00997618" w:rsidP="00317FA6">
      <w:pPr>
        <w:spacing w:line="276" w:lineRule="auto"/>
        <w:rPr>
          <w:rFonts w:ascii="Arial" w:hAnsi="Arial" w:cs="Arial"/>
        </w:rPr>
      </w:pPr>
    </w:p>
    <w:p w14:paraId="6059C839" w14:textId="34C76B0A" w:rsidR="00997618" w:rsidRDefault="00997618" w:rsidP="00317FA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рамках ММ04-2 должно быть реализовано следующее: </w:t>
      </w:r>
    </w:p>
    <w:p w14:paraId="6162303A" w14:textId="74939A8F" w:rsidR="00997618" w:rsidRDefault="00997618" w:rsidP="00997618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1. В программу </w:t>
      </w:r>
      <w:r w:rsidRPr="00317FA6">
        <w:rPr>
          <w:rFonts w:ascii="Arial" w:hAnsi="Arial" w:cs="Arial"/>
        </w:rPr>
        <w:t>ZMM_PRICE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UPDATE</w:t>
      </w:r>
      <w:r>
        <w:rPr>
          <w:rFonts w:ascii="Arial" w:hAnsi="Arial" w:cs="Arial"/>
        </w:rPr>
        <w:t xml:space="preserve"> добавлена функциональность по анализу потребностей с расчетной ценой и добавление их в таблицы для</w:t>
      </w:r>
      <w:r w:rsidRPr="009976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последующей расценки.</w:t>
      </w:r>
      <w:r w:rsidR="00B03803">
        <w:rPr>
          <w:rFonts w:ascii="Arial" w:hAnsi="Arial" w:cs="Arial"/>
        </w:rPr>
        <w:t xml:space="preserve"> А также анализ нормируемых материалов на предмет наличия для них прошнозной цены. </w:t>
      </w:r>
    </w:p>
    <w:p w14:paraId="7D4BCBFE" w14:textId="6B586ADF" w:rsidR="00B03803" w:rsidRDefault="00B03803" w:rsidP="00B03803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2. В программу </w:t>
      </w:r>
      <w:r w:rsidRPr="00317FA6">
        <w:rPr>
          <w:rFonts w:ascii="Arial" w:hAnsi="Arial" w:cs="Arial"/>
        </w:rPr>
        <w:t>ZMM_PRICE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UPDATE</w:t>
      </w:r>
      <w:r>
        <w:rPr>
          <w:rFonts w:ascii="Arial" w:hAnsi="Arial" w:cs="Arial"/>
        </w:rPr>
        <w:t xml:space="preserve"> добавлена функциональность по рассылке уведомлений.</w:t>
      </w:r>
    </w:p>
    <w:p w14:paraId="3A08D6BC" w14:textId="227C3372" w:rsidR="00B03803" w:rsidRPr="00B03803" w:rsidRDefault="00B03803" w:rsidP="00B03803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3. В программу </w:t>
      </w:r>
      <w:r>
        <w:rPr>
          <w:rFonts w:ascii="Arial" w:hAnsi="Arial" w:cs="Arial"/>
          <w:lang w:val="en-US"/>
        </w:rPr>
        <w:t>ZMM</w:t>
      </w:r>
      <w:r w:rsidRPr="00B03803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B038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добавлена функциональность по просмотру истории изменений</w:t>
      </w:r>
    </w:p>
    <w:p w14:paraId="0AD2A0FA" w14:textId="72A683B7" w:rsidR="00997618" w:rsidRPr="00997618" w:rsidRDefault="00B03803" w:rsidP="00997618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54D3CBB" w14:textId="23AE8D89" w:rsidR="0077286C" w:rsidRPr="00A33FEF" w:rsidRDefault="0077286C" w:rsidP="00B34D1B">
      <w:pPr>
        <w:pStyle w:val="1"/>
        <w:numPr>
          <w:ilvl w:val="2"/>
          <w:numId w:val="8"/>
        </w:numPr>
      </w:pPr>
      <w:bookmarkStart w:id="163" w:name="_Toc527041058"/>
      <w:bookmarkStart w:id="164" w:name="_Toc528589963"/>
      <w:r w:rsidRPr="00A33FEF">
        <w:t>Селекционный экран</w:t>
      </w:r>
      <w:bookmarkEnd w:id="163"/>
      <w:bookmarkEnd w:id="164"/>
    </w:p>
    <w:p w14:paraId="7C61E1A7" w14:textId="1B32C504" w:rsidR="00F77CDA" w:rsidRPr="00F77CDA" w:rsidRDefault="00F77CDA" w:rsidP="00103654">
      <w:pPr>
        <w:spacing w:line="276" w:lineRule="auto"/>
        <w:ind w:firstLine="708"/>
        <w:rPr>
          <w:rFonts w:ascii="Arial" w:hAnsi="Arial" w:cs="Arial"/>
        </w:rPr>
      </w:pPr>
      <w:r w:rsidRPr="00CC2023">
        <w:rPr>
          <w:rFonts w:ascii="Arial" w:hAnsi="Arial" w:cs="Arial"/>
          <w:highlight w:val="green"/>
        </w:rPr>
        <w:t xml:space="preserve">Селекционный экран должен состоять из двух вкладок: «Работа с отчетом», которая позволит выполнять основные функции транзакции и «Загрузка из </w:t>
      </w:r>
      <w:r w:rsidRPr="00CC2023">
        <w:rPr>
          <w:rFonts w:ascii="Arial" w:hAnsi="Arial" w:cs="Arial"/>
          <w:highlight w:val="green"/>
          <w:lang w:val="en-US"/>
        </w:rPr>
        <w:t>Excel</w:t>
      </w:r>
      <w:r w:rsidRPr="00CC2023">
        <w:rPr>
          <w:rFonts w:ascii="Arial" w:hAnsi="Arial" w:cs="Arial"/>
          <w:highlight w:val="green"/>
        </w:rPr>
        <w:t xml:space="preserve">», которая позволит загружать цены на основе предзаполненного шаблона </w:t>
      </w:r>
      <w:r w:rsidRPr="00CC2023">
        <w:rPr>
          <w:rFonts w:ascii="Arial" w:hAnsi="Arial" w:cs="Arial"/>
          <w:highlight w:val="green"/>
          <w:lang w:val="en-US"/>
        </w:rPr>
        <w:t>EXCEL</w:t>
      </w:r>
      <w:r w:rsidRPr="00CC2023">
        <w:rPr>
          <w:rFonts w:ascii="Arial" w:hAnsi="Arial" w:cs="Arial"/>
          <w:highlight w:val="green"/>
        </w:rPr>
        <w:t xml:space="preserve">. </w:t>
      </w:r>
      <w:r w:rsidR="00BD4F91" w:rsidRPr="00BD4F91">
        <w:rPr>
          <w:rFonts w:ascii="Arial" w:hAnsi="Arial" w:cs="Arial"/>
          <w:highlight w:val="green"/>
        </w:rPr>
        <w:t xml:space="preserve">На вкладку «Загрузка из </w:t>
      </w:r>
      <w:r w:rsidR="00BD4F91" w:rsidRPr="00BD4F91">
        <w:rPr>
          <w:rFonts w:ascii="Arial" w:hAnsi="Arial" w:cs="Arial"/>
          <w:highlight w:val="green"/>
          <w:lang w:val="en-US"/>
        </w:rPr>
        <w:t>EXCEL</w:t>
      </w:r>
      <w:r w:rsidR="00BD4F91" w:rsidRPr="00BD4F91">
        <w:rPr>
          <w:rFonts w:ascii="Arial" w:hAnsi="Arial" w:cs="Arial"/>
          <w:highlight w:val="green"/>
        </w:rPr>
        <w:t xml:space="preserve">» необходимо добавить кнопку «Скачать шаблон </w:t>
      </w:r>
      <w:r w:rsidR="00BD4F91" w:rsidRPr="00BD4F91">
        <w:rPr>
          <w:rFonts w:ascii="Arial" w:hAnsi="Arial" w:cs="Arial"/>
          <w:highlight w:val="green"/>
          <w:lang w:val="en-US"/>
        </w:rPr>
        <w:t>EXCEL</w:t>
      </w:r>
      <w:r w:rsidR="00BD4F91" w:rsidRPr="00BD4F91">
        <w:rPr>
          <w:rFonts w:ascii="Arial" w:hAnsi="Arial" w:cs="Arial"/>
          <w:highlight w:val="green"/>
        </w:rPr>
        <w:t>», с помощью которой будет возможн</w:t>
      </w:r>
      <w:r w:rsidR="00BD4F91">
        <w:rPr>
          <w:rFonts w:ascii="Arial" w:hAnsi="Arial" w:cs="Arial"/>
          <w:highlight w:val="green"/>
        </w:rPr>
        <w:t xml:space="preserve">о скачать шаблон для заполнения (Шаблон </w:t>
      </w:r>
      <w:r w:rsidR="00BD4F91">
        <w:rPr>
          <w:rFonts w:ascii="Arial" w:hAnsi="Arial" w:cs="Arial"/>
          <w:highlight w:val="green"/>
          <w:lang w:val="en-US"/>
        </w:rPr>
        <w:t>EXCEL</w:t>
      </w:r>
      <w:r w:rsidR="00BD4F91">
        <w:rPr>
          <w:rFonts w:ascii="Arial" w:hAnsi="Arial" w:cs="Arial"/>
          <w:highlight w:val="green"/>
        </w:rPr>
        <w:t xml:space="preserve"> в Приложении 1)</w:t>
      </w:r>
    </w:p>
    <w:p w14:paraId="0D32DC1F" w14:textId="2D7A9D88" w:rsidR="00BF2786" w:rsidRDefault="00A04135" w:rsidP="00103654">
      <w:pPr>
        <w:spacing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Пользователь </w:t>
      </w:r>
      <w:r w:rsidR="007433A1">
        <w:rPr>
          <w:rFonts w:ascii="Arial" w:hAnsi="Arial" w:cs="Arial"/>
        </w:rPr>
        <w:t>о</w:t>
      </w:r>
      <w:r w:rsidR="00BF2786">
        <w:rPr>
          <w:rFonts w:ascii="Arial" w:hAnsi="Arial" w:cs="Arial"/>
        </w:rPr>
        <w:t xml:space="preserve">пционально может заполнить поля на СЭ. </w:t>
      </w:r>
      <w:r w:rsidR="00CC2023">
        <w:rPr>
          <w:rFonts w:ascii="Arial" w:hAnsi="Arial" w:cs="Arial"/>
        </w:rPr>
        <w:t>При работе с вкладкой «Работа с отчетом» в</w:t>
      </w:r>
      <w:r w:rsidR="00BF2786">
        <w:rPr>
          <w:rFonts w:ascii="Arial" w:hAnsi="Arial" w:cs="Arial"/>
        </w:rPr>
        <w:t xml:space="preserve"> момент выбора значения поля происходит проверка полномочий на объекты:</w:t>
      </w:r>
    </w:p>
    <w:p w14:paraId="733358F7" w14:textId="6555DD64" w:rsidR="00BF2786" w:rsidRDefault="00412033" w:rsidP="00103654">
      <w:pPr>
        <w:spacing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- Группа закупок. </w:t>
      </w:r>
      <w:r w:rsidR="00BF2786">
        <w:rPr>
          <w:rFonts w:ascii="Arial" w:hAnsi="Arial" w:cs="Arial"/>
        </w:rPr>
        <w:t xml:space="preserve">При отсутствии выводить ошибку </w:t>
      </w:r>
      <w:r w:rsidR="001D73B3">
        <w:rPr>
          <w:rFonts w:ascii="Arial" w:hAnsi="Arial" w:cs="Arial"/>
          <w:lang w:val="en-US"/>
        </w:rPr>
        <w:t>Z</w:t>
      </w:r>
      <w:r w:rsidR="001D73B3" w:rsidRPr="001D73B3">
        <w:rPr>
          <w:rFonts w:ascii="Arial" w:hAnsi="Arial" w:cs="Arial"/>
        </w:rPr>
        <w:t>_</w:t>
      </w:r>
      <w:r w:rsidR="001D73B3">
        <w:rPr>
          <w:rFonts w:ascii="Arial" w:hAnsi="Arial" w:cs="Arial"/>
          <w:lang w:val="en-US"/>
        </w:rPr>
        <w:t>MM</w:t>
      </w:r>
      <w:r w:rsidR="001D73B3">
        <w:rPr>
          <w:rFonts w:ascii="Arial" w:hAnsi="Arial" w:cs="Arial"/>
        </w:rPr>
        <w:t>03</w:t>
      </w:r>
      <w:r w:rsidR="001D73B3" w:rsidRPr="001D73B3">
        <w:rPr>
          <w:rFonts w:ascii="Arial" w:hAnsi="Arial" w:cs="Arial"/>
        </w:rPr>
        <w:t xml:space="preserve"> 00</w:t>
      </w:r>
      <w:r>
        <w:rPr>
          <w:rFonts w:ascii="Arial" w:hAnsi="Arial" w:cs="Arial"/>
        </w:rPr>
        <w:t>1</w:t>
      </w:r>
      <w:r w:rsidR="00BF2786">
        <w:rPr>
          <w:rFonts w:ascii="Arial" w:hAnsi="Arial" w:cs="Arial"/>
        </w:rPr>
        <w:t xml:space="preserve"> «</w:t>
      </w:r>
      <w:r w:rsidR="00BF2786" w:rsidRPr="00B22F71">
        <w:rPr>
          <w:rFonts w:ascii="Arial" w:hAnsi="Arial" w:cs="Arial"/>
        </w:rPr>
        <w:t>Не</w:t>
      </w:r>
      <w:r w:rsidR="00BF2786">
        <w:rPr>
          <w:rFonts w:ascii="Arial" w:hAnsi="Arial" w:cs="Arial"/>
        </w:rPr>
        <w:t xml:space="preserve">т полномочий на группу закупок </w:t>
      </w:r>
      <w:r w:rsidR="001D73B3" w:rsidRPr="001D73B3">
        <w:rPr>
          <w:rFonts w:ascii="Arial" w:hAnsi="Arial" w:cs="Arial"/>
        </w:rPr>
        <w:t>&amp;</w:t>
      </w:r>
      <w:r w:rsidR="001D73B3">
        <w:rPr>
          <w:rFonts w:ascii="Arial" w:hAnsi="Arial" w:cs="Arial"/>
        </w:rPr>
        <w:t>».</w:t>
      </w:r>
    </w:p>
    <w:p w14:paraId="13E8F56B" w14:textId="4B4C789A" w:rsidR="00BF2786" w:rsidRPr="00B22F71" w:rsidRDefault="00BF2786" w:rsidP="00103654">
      <w:pPr>
        <w:spacing w:line="276" w:lineRule="auto"/>
        <w:ind w:left="708"/>
        <w:rPr>
          <w:rFonts w:ascii="Arial" w:hAnsi="Arial" w:cs="Arial"/>
        </w:rPr>
      </w:pPr>
      <w:r w:rsidRPr="00B22F71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Завод. При отсутствии выводить ошибку </w:t>
      </w:r>
      <w:r w:rsidR="001D73B3" w:rsidRPr="001D73B3">
        <w:rPr>
          <w:rFonts w:ascii="Arial" w:hAnsi="Arial" w:cs="Arial"/>
          <w:lang w:val="en-US"/>
        </w:rPr>
        <w:t>M</w:t>
      </w:r>
      <w:r w:rsidR="001D73B3" w:rsidRPr="001D73B3">
        <w:rPr>
          <w:rFonts w:ascii="Arial" w:hAnsi="Arial" w:cs="Arial"/>
        </w:rPr>
        <w:t>3</w:t>
      </w:r>
      <w:r w:rsidR="001D73B3">
        <w:rPr>
          <w:rFonts w:ascii="Arial" w:hAnsi="Arial" w:cs="Arial"/>
        </w:rPr>
        <w:t> </w:t>
      </w:r>
      <w:r w:rsidR="001D73B3" w:rsidRPr="001D73B3">
        <w:rPr>
          <w:rFonts w:ascii="Arial" w:hAnsi="Arial" w:cs="Arial"/>
        </w:rPr>
        <w:t xml:space="preserve">855 </w:t>
      </w:r>
      <w:r>
        <w:rPr>
          <w:rFonts w:ascii="Arial" w:hAnsi="Arial" w:cs="Arial"/>
        </w:rPr>
        <w:t>«</w:t>
      </w:r>
      <w:r w:rsidR="001D73B3" w:rsidRPr="001D73B3">
        <w:rPr>
          <w:rFonts w:ascii="Arial" w:hAnsi="Arial" w:cs="Arial"/>
        </w:rPr>
        <w:t xml:space="preserve">У Вас нет полномочий </w:t>
      </w:r>
      <w:r w:rsidR="00412033">
        <w:rPr>
          <w:rFonts w:ascii="Arial" w:hAnsi="Arial" w:cs="Arial"/>
        </w:rPr>
        <w:t>на обработку данных по заводу &amp;</w:t>
      </w:r>
      <w:r>
        <w:rPr>
          <w:rFonts w:ascii="Arial" w:hAnsi="Arial" w:cs="Arial"/>
        </w:rPr>
        <w:t>»</w:t>
      </w:r>
      <w:r w:rsidR="00412033">
        <w:rPr>
          <w:rFonts w:ascii="Arial" w:hAnsi="Arial" w:cs="Arial"/>
        </w:rPr>
        <w:t>.</w:t>
      </w:r>
    </w:p>
    <w:p w14:paraId="716AB7EF" w14:textId="13FCF253" w:rsidR="00BF2786" w:rsidRDefault="00C91B93" w:rsidP="00103654">
      <w:pPr>
        <w:pStyle w:val="Text"/>
        <w:spacing w:line="276" w:lineRule="auto"/>
        <w:ind w:firstLine="708"/>
        <w:rPr>
          <w:sz w:val="24"/>
          <w:szCs w:val="22"/>
          <w:lang w:val="ru-RU" w:eastAsia="en-US"/>
        </w:rPr>
      </w:pPr>
      <w:r>
        <w:rPr>
          <w:sz w:val="24"/>
          <w:szCs w:val="22"/>
          <w:lang w:val="ru-RU" w:eastAsia="en-US"/>
        </w:rPr>
        <w:t xml:space="preserve">В зависимости от того какой выбран вариант отчета, будут доблены определенные функции. </w:t>
      </w:r>
      <w:r w:rsidR="007433A1" w:rsidRPr="007433A1">
        <w:rPr>
          <w:sz w:val="24"/>
          <w:szCs w:val="22"/>
          <w:lang w:val="ru-RU" w:eastAsia="en-US"/>
        </w:rPr>
        <w:t xml:space="preserve">Существует возможность </w:t>
      </w:r>
      <w:r w:rsidR="007433A1">
        <w:rPr>
          <w:sz w:val="24"/>
          <w:szCs w:val="22"/>
          <w:lang w:val="ru-RU" w:eastAsia="en-US"/>
        </w:rPr>
        <w:t>выбрать</w:t>
      </w:r>
      <w:r>
        <w:rPr>
          <w:sz w:val="24"/>
          <w:szCs w:val="22"/>
          <w:lang w:val="ru-RU" w:eastAsia="en-US"/>
        </w:rPr>
        <w:t xml:space="preserve"> следующие</w:t>
      </w:r>
      <w:r w:rsidR="007433A1">
        <w:rPr>
          <w:sz w:val="24"/>
          <w:szCs w:val="22"/>
          <w:lang w:val="ru-RU" w:eastAsia="en-US"/>
        </w:rPr>
        <w:t xml:space="preserve"> вариант</w:t>
      </w:r>
      <w:r>
        <w:rPr>
          <w:sz w:val="24"/>
          <w:szCs w:val="22"/>
          <w:lang w:val="ru-RU" w:eastAsia="en-US"/>
        </w:rPr>
        <w:t>ы</w:t>
      </w:r>
      <w:r w:rsidR="007433A1">
        <w:rPr>
          <w:sz w:val="24"/>
          <w:szCs w:val="22"/>
          <w:lang w:val="ru-RU" w:eastAsia="en-US"/>
        </w:rPr>
        <w:t xml:space="preserve"> работы отчета</w:t>
      </w:r>
      <w:r w:rsidR="00AE0D61">
        <w:rPr>
          <w:sz w:val="24"/>
          <w:szCs w:val="22"/>
          <w:lang w:val="ru-RU" w:eastAsia="en-US"/>
        </w:rPr>
        <w:t xml:space="preserve">: </w:t>
      </w:r>
    </w:p>
    <w:p w14:paraId="008CD310" w14:textId="385D6CB2" w:rsidR="00AE0D61" w:rsidRDefault="00AE0D61" w:rsidP="00103654">
      <w:pPr>
        <w:pStyle w:val="Text"/>
        <w:spacing w:line="276" w:lineRule="auto"/>
        <w:ind w:left="708"/>
        <w:rPr>
          <w:sz w:val="24"/>
          <w:szCs w:val="22"/>
          <w:lang w:val="ru-RU" w:eastAsia="en-US"/>
        </w:rPr>
      </w:pPr>
      <w:r>
        <w:rPr>
          <w:sz w:val="24"/>
          <w:szCs w:val="22"/>
          <w:lang w:val="ru-RU" w:eastAsia="en-US"/>
        </w:rPr>
        <w:t>1</w:t>
      </w:r>
      <w:r w:rsidR="00D846D6">
        <w:rPr>
          <w:sz w:val="24"/>
          <w:szCs w:val="22"/>
          <w:lang w:val="ru-RU" w:eastAsia="en-US"/>
        </w:rPr>
        <w:t>.</w:t>
      </w:r>
      <w:r>
        <w:rPr>
          <w:sz w:val="24"/>
          <w:szCs w:val="22"/>
          <w:lang w:val="ru-RU" w:eastAsia="en-US"/>
        </w:rPr>
        <w:t xml:space="preserve"> «Позиции на расценку» - должны появиться позиции с плановой ценой в статусе «В работе», будут доступны функции «Сформировать цену», «Отправить на согласование», «Установить снят с производства» и др.</w:t>
      </w:r>
    </w:p>
    <w:p w14:paraId="659819E0" w14:textId="78A5C25E" w:rsidR="00AE0D61" w:rsidRDefault="00D846D6" w:rsidP="00103654">
      <w:pPr>
        <w:pStyle w:val="Text"/>
        <w:spacing w:line="276" w:lineRule="auto"/>
        <w:ind w:left="708"/>
        <w:rPr>
          <w:sz w:val="24"/>
          <w:szCs w:val="22"/>
          <w:lang w:val="ru-RU" w:eastAsia="en-US"/>
        </w:rPr>
      </w:pPr>
      <w:r>
        <w:rPr>
          <w:sz w:val="24"/>
          <w:szCs w:val="22"/>
          <w:lang w:val="ru-RU" w:eastAsia="en-US"/>
        </w:rPr>
        <w:t>2.</w:t>
      </w:r>
      <w:r w:rsidR="00AE0D61">
        <w:rPr>
          <w:sz w:val="24"/>
          <w:szCs w:val="22"/>
          <w:lang w:val="ru-RU" w:eastAsia="en-US"/>
        </w:rPr>
        <w:t>«Анализ и утвержение цен» - для согласования или отклонения доступны позиции с плановой/прогнозной ценой в статусе «На утверждении»</w:t>
      </w:r>
    </w:p>
    <w:p w14:paraId="33A9A6AC" w14:textId="2BB3BA57" w:rsidR="00AE0D61" w:rsidRDefault="00AE0D61" w:rsidP="00103654">
      <w:pPr>
        <w:pStyle w:val="Text"/>
        <w:spacing w:line="276" w:lineRule="auto"/>
        <w:ind w:left="708"/>
        <w:rPr>
          <w:sz w:val="24"/>
          <w:szCs w:val="22"/>
          <w:lang w:val="ru-RU" w:eastAsia="en-US"/>
        </w:rPr>
      </w:pPr>
      <w:r>
        <w:rPr>
          <w:sz w:val="24"/>
          <w:szCs w:val="22"/>
          <w:lang w:val="ru-RU" w:eastAsia="en-US"/>
        </w:rPr>
        <w:t>3</w:t>
      </w:r>
      <w:r w:rsidR="00D846D6">
        <w:rPr>
          <w:sz w:val="24"/>
          <w:szCs w:val="22"/>
          <w:lang w:val="ru-RU" w:eastAsia="en-US"/>
        </w:rPr>
        <w:t>.</w:t>
      </w:r>
      <w:r>
        <w:rPr>
          <w:sz w:val="24"/>
          <w:szCs w:val="22"/>
          <w:lang w:val="ru-RU" w:eastAsia="en-US"/>
        </w:rPr>
        <w:t xml:space="preserve"> «Изменение цены» - доступна возможность вернуть позиции с плановой/прогнозной ценой в статусе «В работе»</w:t>
      </w:r>
      <w:r w:rsidR="000F7F61">
        <w:rPr>
          <w:sz w:val="24"/>
          <w:szCs w:val="22"/>
          <w:lang w:val="ru-RU" w:eastAsia="en-US"/>
        </w:rPr>
        <w:t>.</w:t>
      </w:r>
    </w:p>
    <w:p w14:paraId="199FD17D" w14:textId="2BE565D8" w:rsidR="00AE0D61" w:rsidRDefault="00AE0D61" w:rsidP="00103654">
      <w:pPr>
        <w:pStyle w:val="Text"/>
        <w:spacing w:line="276" w:lineRule="auto"/>
        <w:ind w:left="708"/>
        <w:rPr>
          <w:sz w:val="24"/>
          <w:szCs w:val="22"/>
          <w:lang w:val="ru-RU" w:eastAsia="en-US"/>
        </w:rPr>
      </w:pPr>
      <w:r>
        <w:rPr>
          <w:sz w:val="24"/>
          <w:szCs w:val="22"/>
          <w:lang w:val="ru-RU" w:eastAsia="en-US"/>
        </w:rPr>
        <w:t>4</w:t>
      </w:r>
      <w:r w:rsidR="00D846D6">
        <w:rPr>
          <w:sz w:val="24"/>
          <w:szCs w:val="22"/>
          <w:lang w:val="ru-RU" w:eastAsia="en-US"/>
        </w:rPr>
        <w:t>.</w:t>
      </w:r>
      <w:r>
        <w:rPr>
          <w:sz w:val="24"/>
          <w:szCs w:val="22"/>
          <w:lang w:val="ru-RU" w:eastAsia="en-US"/>
        </w:rPr>
        <w:t xml:space="preserve"> «</w:t>
      </w:r>
      <w:r w:rsidR="00771304">
        <w:rPr>
          <w:sz w:val="24"/>
          <w:szCs w:val="22"/>
          <w:lang w:val="ru-RU" w:eastAsia="en-US"/>
        </w:rPr>
        <w:t>Фомирование прогнозной цены» - доступны позиции с утвержденной плановой/прогнозной ценой, а также позиции прогнозной цены в статусе «В работе». Можно будет сформировать и отправить на согласование прогнозную цену</w:t>
      </w:r>
      <w:r w:rsidR="000F7F61">
        <w:rPr>
          <w:sz w:val="24"/>
          <w:szCs w:val="22"/>
          <w:lang w:val="ru-RU" w:eastAsia="en-US"/>
        </w:rPr>
        <w:t>.</w:t>
      </w:r>
    </w:p>
    <w:p w14:paraId="143FEE8D" w14:textId="3F2A1EC6" w:rsidR="00771304" w:rsidRDefault="00771304" w:rsidP="00103654">
      <w:pPr>
        <w:pStyle w:val="Text"/>
        <w:spacing w:line="276" w:lineRule="auto"/>
        <w:ind w:left="708"/>
        <w:rPr>
          <w:sz w:val="24"/>
          <w:szCs w:val="22"/>
          <w:lang w:val="ru-RU" w:eastAsia="en-US"/>
        </w:rPr>
      </w:pPr>
      <w:r>
        <w:rPr>
          <w:sz w:val="24"/>
          <w:szCs w:val="22"/>
          <w:lang w:val="ru-RU" w:eastAsia="en-US"/>
        </w:rPr>
        <w:t>5</w:t>
      </w:r>
      <w:r w:rsidR="00D846D6">
        <w:rPr>
          <w:sz w:val="24"/>
          <w:szCs w:val="22"/>
          <w:lang w:val="ru-RU" w:eastAsia="en-US"/>
        </w:rPr>
        <w:t>.</w:t>
      </w:r>
      <w:r>
        <w:rPr>
          <w:sz w:val="24"/>
          <w:szCs w:val="22"/>
          <w:lang w:val="ru-RU" w:eastAsia="en-US"/>
        </w:rPr>
        <w:t xml:space="preserve"> «Просмотр цены» - доступны позиции плановой/прогнозной цены во всех статусах</w:t>
      </w:r>
      <w:r w:rsidR="000F7F61">
        <w:rPr>
          <w:sz w:val="24"/>
          <w:szCs w:val="22"/>
          <w:lang w:val="ru-RU" w:eastAsia="en-US"/>
        </w:rPr>
        <w:t>.</w:t>
      </w:r>
    </w:p>
    <w:p w14:paraId="2E65ABF5" w14:textId="10C1CA4C" w:rsidR="0085764D" w:rsidRDefault="00C91B93" w:rsidP="00103654">
      <w:pPr>
        <w:pStyle w:val="Text"/>
        <w:spacing w:line="276" w:lineRule="auto"/>
        <w:ind w:firstLine="708"/>
        <w:rPr>
          <w:sz w:val="24"/>
          <w:szCs w:val="22"/>
          <w:lang w:val="ru-RU" w:eastAsia="en-US"/>
        </w:rPr>
      </w:pPr>
      <w:r>
        <w:rPr>
          <w:sz w:val="24"/>
          <w:szCs w:val="22"/>
          <w:lang w:val="ru-RU" w:eastAsia="en-US"/>
        </w:rPr>
        <w:t xml:space="preserve">Более подробно о вариантах отчета описано ниже. </w:t>
      </w:r>
      <w:r w:rsidR="0085764D">
        <w:rPr>
          <w:sz w:val="24"/>
          <w:szCs w:val="22"/>
          <w:lang w:val="ru-RU" w:eastAsia="en-US"/>
        </w:rPr>
        <w:t>Для запуска отчета пользователю необходимо нажать «Выполнить».</w:t>
      </w:r>
    </w:p>
    <w:p w14:paraId="757A87B1" w14:textId="5AB9A6AC" w:rsidR="000F7F61" w:rsidRPr="000F7F61" w:rsidRDefault="000F7F61" w:rsidP="000F7F61">
      <w:pPr>
        <w:pStyle w:val="Text"/>
        <w:spacing w:before="120" w:after="120"/>
        <w:rPr>
          <w:sz w:val="24"/>
          <w:szCs w:val="22"/>
          <w:lang w:val="ru-RU" w:eastAsia="en-US"/>
        </w:rPr>
      </w:pPr>
      <w:r>
        <w:rPr>
          <w:sz w:val="24"/>
          <w:szCs w:val="22"/>
          <w:lang w:val="ru-RU" w:eastAsia="en-US"/>
        </w:rPr>
        <w:t>Таблица 1</w:t>
      </w:r>
      <w:r w:rsidR="00D03467">
        <w:rPr>
          <w:sz w:val="24"/>
          <w:szCs w:val="22"/>
          <w:lang w:val="ru-RU" w:eastAsia="en-US"/>
        </w:rPr>
        <w:t>3</w:t>
      </w:r>
      <w:r>
        <w:rPr>
          <w:sz w:val="24"/>
          <w:szCs w:val="22"/>
          <w:lang w:val="ru-RU" w:eastAsia="en-US"/>
        </w:rPr>
        <w:t xml:space="preserve">. Селекционный экран программы </w:t>
      </w:r>
      <w:r>
        <w:rPr>
          <w:sz w:val="24"/>
          <w:szCs w:val="22"/>
          <w:lang w:eastAsia="en-US"/>
        </w:rPr>
        <w:t>ZMM</w:t>
      </w:r>
      <w:r w:rsidRPr="000F7F61">
        <w:rPr>
          <w:sz w:val="24"/>
          <w:szCs w:val="22"/>
          <w:lang w:val="ru-RU" w:eastAsia="en-US"/>
        </w:rPr>
        <w:t>_</w:t>
      </w:r>
      <w:r>
        <w:rPr>
          <w:sz w:val="24"/>
          <w:szCs w:val="22"/>
          <w:lang w:eastAsia="en-US"/>
        </w:rPr>
        <w:t>PRICE</w:t>
      </w:r>
      <w:r w:rsidRPr="000F7F61">
        <w:rPr>
          <w:sz w:val="24"/>
          <w:szCs w:val="22"/>
          <w:lang w:val="ru-RU" w:eastAsia="en-US"/>
        </w:rPr>
        <w:t>_</w:t>
      </w:r>
      <w:r>
        <w:rPr>
          <w:sz w:val="24"/>
          <w:szCs w:val="22"/>
          <w:lang w:eastAsia="en-US"/>
        </w:rPr>
        <w:t>INPUT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417"/>
        <w:gridCol w:w="1276"/>
        <w:gridCol w:w="1418"/>
        <w:gridCol w:w="2126"/>
      </w:tblGrid>
      <w:tr w:rsidR="00A04135" w:rsidRPr="00A33FEF" w14:paraId="4B202A9A" w14:textId="77777777" w:rsidTr="00743B45">
        <w:tc>
          <w:tcPr>
            <w:tcW w:w="1418" w:type="dxa"/>
            <w:shd w:val="clear" w:color="auto" w:fill="FFC000"/>
          </w:tcPr>
          <w:p w14:paraId="6D499698" w14:textId="77777777" w:rsidR="0077286C" w:rsidRPr="008B7EC5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8B7EC5">
              <w:rPr>
                <w:rFonts w:ascii="Arial" w:hAnsi="Arial" w:cs="Arial"/>
                <w:b/>
                <w:color w:val="000000"/>
                <w:sz w:val="20"/>
              </w:rPr>
              <w:t>Поле</w:t>
            </w:r>
          </w:p>
        </w:tc>
        <w:tc>
          <w:tcPr>
            <w:tcW w:w="2268" w:type="dxa"/>
            <w:shd w:val="clear" w:color="auto" w:fill="FFC000"/>
          </w:tcPr>
          <w:p w14:paraId="3B23341D" w14:textId="77777777" w:rsidR="0077286C" w:rsidRPr="008B7EC5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8B7EC5">
              <w:rPr>
                <w:rFonts w:ascii="Arial" w:hAnsi="Arial" w:cs="Arial"/>
                <w:b/>
                <w:color w:val="000000"/>
                <w:sz w:val="20"/>
              </w:rPr>
              <w:t>Название</w:t>
            </w:r>
          </w:p>
        </w:tc>
        <w:tc>
          <w:tcPr>
            <w:tcW w:w="1417" w:type="dxa"/>
            <w:shd w:val="clear" w:color="auto" w:fill="FFC000"/>
          </w:tcPr>
          <w:p w14:paraId="50930FC8" w14:textId="77777777" w:rsidR="0077286C" w:rsidRPr="008B7EC5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8B7EC5">
              <w:rPr>
                <w:rFonts w:ascii="Arial" w:hAnsi="Arial" w:cs="Arial"/>
                <w:b/>
                <w:color w:val="000000"/>
                <w:sz w:val="20"/>
              </w:rPr>
              <w:t>Элемент данных</w:t>
            </w:r>
          </w:p>
        </w:tc>
        <w:tc>
          <w:tcPr>
            <w:tcW w:w="1276" w:type="dxa"/>
            <w:shd w:val="clear" w:color="auto" w:fill="FFC000"/>
          </w:tcPr>
          <w:p w14:paraId="34D13DEE" w14:textId="77777777" w:rsidR="0077286C" w:rsidRPr="008B7EC5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8B7EC5">
              <w:rPr>
                <w:rFonts w:ascii="Arial" w:hAnsi="Arial" w:cs="Arial"/>
                <w:b/>
                <w:color w:val="000000"/>
                <w:sz w:val="20"/>
              </w:rPr>
              <w:t>Тип данных</w:t>
            </w:r>
          </w:p>
        </w:tc>
        <w:tc>
          <w:tcPr>
            <w:tcW w:w="1418" w:type="dxa"/>
            <w:shd w:val="clear" w:color="auto" w:fill="FFC000"/>
          </w:tcPr>
          <w:p w14:paraId="5A4197DF" w14:textId="77777777" w:rsidR="0077286C" w:rsidRPr="008B7EC5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8B7EC5">
              <w:rPr>
                <w:rFonts w:ascii="Arial" w:hAnsi="Arial" w:cs="Arial"/>
                <w:b/>
                <w:color w:val="000000"/>
                <w:sz w:val="20"/>
              </w:rPr>
              <w:t>Средство поиска</w:t>
            </w:r>
          </w:p>
        </w:tc>
        <w:tc>
          <w:tcPr>
            <w:tcW w:w="2126" w:type="dxa"/>
            <w:shd w:val="clear" w:color="auto" w:fill="FFC000"/>
          </w:tcPr>
          <w:p w14:paraId="216C19A2" w14:textId="27251D3F" w:rsidR="0077286C" w:rsidRPr="008B7EC5" w:rsidRDefault="0077286C" w:rsidP="008B7EC5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8B7EC5">
              <w:rPr>
                <w:rFonts w:ascii="Arial" w:hAnsi="Arial" w:cs="Arial"/>
                <w:b/>
                <w:color w:val="000000"/>
                <w:sz w:val="20"/>
              </w:rPr>
              <w:t xml:space="preserve">Обязательность </w:t>
            </w:r>
          </w:p>
        </w:tc>
      </w:tr>
      <w:tr w:rsidR="00F77CDA" w:rsidRPr="00A33FEF" w14:paraId="223C7F48" w14:textId="77777777" w:rsidTr="00F77CDA">
        <w:trPr>
          <w:trHeight w:val="363"/>
        </w:trPr>
        <w:tc>
          <w:tcPr>
            <w:tcW w:w="9923" w:type="dxa"/>
            <w:gridSpan w:val="6"/>
            <w:shd w:val="clear" w:color="auto" w:fill="auto"/>
          </w:tcPr>
          <w:p w14:paraId="6F301257" w14:textId="5DB6818A" w:rsidR="00F77CDA" w:rsidRPr="00F77CDA" w:rsidRDefault="00F77CDA" w:rsidP="00F77CDA">
            <w:pPr>
              <w:spacing w:before="100" w:beforeAutospacing="1"/>
              <w:jc w:val="left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7509B5"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Вкладка «Работа с отчетом»</w:t>
            </w:r>
          </w:p>
        </w:tc>
      </w:tr>
      <w:tr w:rsidR="00A04135" w:rsidRPr="00A33FEF" w14:paraId="40963B4E" w14:textId="77777777" w:rsidTr="00743B45">
        <w:tc>
          <w:tcPr>
            <w:tcW w:w="1418" w:type="dxa"/>
            <w:shd w:val="clear" w:color="auto" w:fill="auto"/>
            <w:vAlign w:val="center"/>
          </w:tcPr>
          <w:p w14:paraId="2C0F2C1D" w14:textId="15EAD106" w:rsidR="00BF2786" w:rsidRPr="00BF2786" w:rsidRDefault="00BF2786" w:rsidP="008B7EC5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lang w:eastAsia="en-US"/>
              </w:rPr>
            </w:pPr>
            <w:r>
              <w:t>BURKS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1C2A07" w14:textId="159162EE" w:rsidR="00BF2786" w:rsidRPr="00A33FEF" w:rsidRDefault="00BF2786" w:rsidP="008B7EC5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lang w:val="ru-RU" w:eastAsia="en-US"/>
              </w:rPr>
            </w:pPr>
            <w:r w:rsidRPr="00E37357">
              <w:t>БЕ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85320D" w14:textId="53E06007" w:rsidR="00BF2786" w:rsidRPr="00A04135" w:rsidRDefault="00255B0A" w:rsidP="008B7EC5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BUKRS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DDD897" w14:textId="18965B1A" w:rsidR="00BF2786" w:rsidRPr="00A04135" w:rsidRDefault="00255B0A" w:rsidP="00255B0A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CHAR</w:t>
            </w:r>
            <w:r w:rsidR="00BF2786" w:rsidRPr="00A04135">
              <w:rPr>
                <w:rFonts w:eastAsiaTheme="minorHAnsi"/>
                <w:szCs w:val="22"/>
                <w:lang w:val="ru-RU" w:eastAsia="en-US"/>
              </w:rPr>
              <w:t xml:space="preserve"> (</w:t>
            </w:r>
            <w:r w:rsidRPr="00A04135">
              <w:rPr>
                <w:rFonts w:eastAsiaTheme="minorHAnsi"/>
                <w:szCs w:val="22"/>
                <w:lang w:eastAsia="en-US"/>
              </w:rPr>
              <w:t>4</w:t>
            </w:r>
            <w:r w:rsidR="00BF2786" w:rsidRPr="00A04135">
              <w:rPr>
                <w:rFonts w:eastAsiaTheme="minorHAnsi"/>
                <w:szCs w:val="22"/>
                <w:lang w:val="ru-RU"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CAF7B7" w14:textId="71C78ABB" w:rsidR="00BF2786" w:rsidRPr="00A04135" w:rsidRDefault="008B7EC5" w:rsidP="008B7EC5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C_T001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68DFFAB" w14:textId="0B78B78E" w:rsidR="00BF2786" w:rsidRPr="008B7EC5" w:rsidRDefault="008B7EC5" w:rsidP="008B7EC5">
            <w:pPr>
              <w:pStyle w:val="Text"/>
            </w:pPr>
            <w:r w:rsidRPr="008B7EC5">
              <w:t>Нет (Многократный)</w:t>
            </w:r>
          </w:p>
        </w:tc>
      </w:tr>
      <w:tr w:rsidR="00A04135" w:rsidRPr="00A33FEF" w14:paraId="73B5B5D6" w14:textId="77777777" w:rsidTr="00743B45">
        <w:tc>
          <w:tcPr>
            <w:tcW w:w="1418" w:type="dxa"/>
            <w:shd w:val="clear" w:color="auto" w:fill="auto"/>
            <w:vAlign w:val="center"/>
          </w:tcPr>
          <w:p w14:paraId="6B90175F" w14:textId="1525D4E8" w:rsidR="008B7EC5" w:rsidRPr="00BF2786" w:rsidRDefault="008B7EC5" w:rsidP="008B7EC5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lang w:eastAsia="en-US"/>
              </w:rPr>
            </w:pPr>
            <w:r>
              <w:t>WERKS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DD9000" w14:textId="1D0DD99E" w:rsidR="008B7EC5" w:rsidRPr="00E37357" w:rsidRDefault="008B7EC5" w:rsidP="008B7EC5">
            <w:pPr>
              <w:pStyle w:val="Text"/>
              <w:jc w:val="left"/>
            </w:pPr>
            <w:r w:rsidRPr="00E37357">
              <w:t>Завод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EA0678" w14:textId="69E31896" w:rsidR="008B7EC5" w:rsidRPr="00A04135" w:rsidRDefault="00255B0A" w:rsidP="008B7EC5">
            <w:pPr>
              <w:pStyle w:val="Text"/>
              <w:jc w:val="left"/>
              <w:rPr>
                <w:rFonts w:eastAsiaTheme="minorHAnsi"/>
                <w:szCs w:val="22"/>
                <w:lang w:eastAsia="en-US"/>
              </w:rPr>
            </w:pPr>
            <w:r w:rsidRPr="00A04135">
              <w:rPr>
                <w:rFonts w:eastAsiaTheme="minorHAnsi"/>
                <w:szCs w:val="22"/>
                <w:lang w:eastAsia="en-US"/>
              </w:rPr>
              <w:t>WERKS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072BD1" w14:textId="224803AD" w:rsidR="008B7EC5" w:rsidRPr="00A04135" w:rsidRDefault="00255B0A" w:rsidP="00255B0A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CHAR (</w:t>
            </w:r>
            <w:r w:rsidRPr="00A04135">
              <w:rPr>
                <w:rFonts w:eastAsiaTheme="minorHAnsi"/>
                <w:szCs w:val="22"/>
                <w:lang w:eastAsia="en-US"/>
              </w:rPr>
              <w:t>4</w:t>
            </w:r>
            <w:r w:rsidRPr="00A04135">
              <w:rPr>
                <w:rFonts w:eastAsiaTheme="minorHAnsi"/>
                <w:szCs w:val="22"/>
                <w:lang w:val="ru-RU"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28E571" w14:textId="6CAFA260" w:rsidR="008B7EC5" w:rsidRPr="00A04135" w:rsidRDefault="008B7EC5" w:rsidP="008B7EC5">
            <w:pPr>
              <w:pStyle w:val="Text"/>
              <w:jc w:val="left"/>
              <w:rPr>
                <w:rFonts w:eastAsiaTheme="minorHAnsi"/>
                <w:szCs w:val="22"/>
                <w:lang w:eastAsia="en-US"/>
              </w:rPr>
            </w:pPr>
            <w:r w:rsidRPr="00A04135">
              <w:rPr>
                <w:rFonts w:eastAsiaTheme="minorHAnsi"/>
                <w:szCs w:val="22"/>
                <w:lang w:eastAsia="en-US"/>
              </w:rPr>
              <w:t>H_T001W</w:t>
            </w:r>
          </w:p>
        </w:tc>
        <w:tc>
          <w:tcPr>
            <w:tcW w:w="2126" w:type="dxa"/>
            <w:shd w:val="clear" w:color="auto" w:fill="auto"/>
          </w:tcPr>
          <w:p w14:paraId="2DF6E4D6" w14:textId="4F002EDA" w:rsidR="008B7EC5" w:rsidRPr="008B7EC5" w:rsidRDefault="008B7EC5" w:rsidP="008B7EC5">
            <w:pPr>
              <w:pStyle w:val="Text"/>
            </w:pPr>
            <w:r w:rsidRPr="008B7EC5">
              <w:t>Нет (Многократный)</w:t>
            </w:r>
          </w:p>
        </w:tc>
      </w:tr>
      <w:tr w:rsidR="00A04135" w:rsidRPr="00A33FEF" w14:paraId="4D266A33" w14:textId="77777777" w:rsidTr="00743B45">
        <w:tc>
          <w:tcPr>
            <w:tcW w:w="1418" w:type="dxa"/>
            <w:shd w:val="clear" w:color="auto" w:fill="auto"/>
            <w:vAlign w:val="center"/>
          </w:tcPr>
          <w:p w14:paraId="539E476A" w14:textId="19B4C123" w:rsidR="008B7EC5" w:rsidRPr="00A33FEF" w:rsidRDefault="008B7EC5" w:rsidP="008B7EC5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lang w:val="ru-RU" w:eastAsia="en-US"/>
              </w:rPr>
            </w:pPr>
            <w:r>
              <w:t>MATNR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2682B3" w14:textId="55C5065C" w:rsidR="008B7EC5" w:rsidRPr="00E37357" w:rsidRDefault="008B7EC5" w:rsidP="008B7EC5">
            <w:pPr>
              <w:pStyle w:val="Text"/>
              <w:jc w:val="left"/>
            </w:pPr>
            <w:r w:rsidRPr="00E37357">
              <w:t>Материал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70FB06" w14:textId="70230814" w:rsidR="008B7EC5" w:rsidRPr="00A04135" w:rsidRDefault="00255B0A" w:rsidP="008B7EC5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MATNR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5AE188" w14:textId="030E3D49" w:rsidR="008B7EC5" w:rsidRPr="00A04135" w:rsidRDefault="00255B0A" w:rsidP="008B7EC5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CHAR (40)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8AFBC4" w14:textId="70590A34" w:rsidR="008B7EC5" w:rsidRPr="00A04135" w:rsidRDefault="008B7EC5" w:rsidP="008B7EC5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MAT1</w:t>
            </w:r>
          </w:p>
        </w:tc>
        <w:tc>
          <w:tcPr>
            <w:tcW w:w="2126" w:type="dxa"/>
            <w:shd w:val="clear" w:color="auto" w:fill="auto"/>
          </w:tcPr>
          <w:p w14:paraId="2EE9747B" w14:textId="3A103BAE" w:rsidR="008B7EC5" w:rsidRPr="008B7EC5" w:rsidRDefault="008B7EC5" w:rsidP="008B7EC5">
            <w:pPr>
              <w:pStyle w:val="Text"/>
            </w:pPr>
            <w:r w:rsidRPr="008B7EC5">
              <w:t>Нет (Многократный)</w:t>
            </w:r>
          </w:p>
        </w:tc>
      </w:tr>
      <w:tr w:rsidR="00A04135" w:rsidRPr="00A33FEF" w14:paraId="35680906" w14:textId="77777777" w:rsidTr="00743B45">
        <w:tc>
          <w:tcPr>
            <w:tcW w:w="1418" w:type="dxa"/>
            <w:shd w:val="clear" w:color="auto" w:fill="auto"/>
            <w:vAlign w:val="center"/>
          </w:tcPr>
          <w:p w14:paraId="54A06F37" w14:textId="577B16D1" w:rsidR="008B7EC5" w:rsidRPr="00A33FEF" w:rsidRDefault="008B7EC5" w:rsidP="008B7EC5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lang w:val="ru-RU" w:eastAsia="en-US"/>
              </w:rPr>
            </w:pPr>
            <w:r>
              <w:t>EKGRP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D765A7" w14:textId="732F0BD6" w:rsidR="008B7EC5" w:rsidRPr="00E37357" w:rsidRDefault="008B7EC5" w:rsidP="008B7EC5">
            <w:pPr>
              <w:pStyle w:val="Text"/>
              <w:jc w:val="left"/>
            </w:pPr>
            <w:r w:rsidRPr="00E37357">
              <w:t>Группа закупок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6374E2" w14:textId="6D69EEFE" w:rsidR="008B7EC5" w:rsidRPr="00A04135" w:rsidRDefault="00255B0A" w:rsidP="008B7EC5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BKGRP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87EB4D" w14:textId="639C910C" w:rsidR="008B7EC5" w:rsidRPr="00A04135" w:rsidRDefault="00255B0A" w:rsidP="00255B0A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CHAR (</w:t>
            </w:r>
            <w:r w:rsidRPr="00A04135">
              <w:rPr>
                <w:rFonts w:eastAsiaTheme="minorHAnsi"/>
                <w:szCs w:val="22"/>
                <w:lang w:eastAsia="en-US"/>
              </w:rPr>
              <w:t>3</w:t>
            </w:r>
            <w:r w:rsidRPr="00A04135">
              <w:rPr>
                <w:rFonts w:eastAsiaTheme="minorHAnsi"/>
                <w:szCs w:val="22"/>
                <w:lang w:val="ru-RU"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25AC3B5" w14:textId="6C938DC3" w:rsidR="008B7EC5" w:rsidRPr="00A04135" w:rsidRDefault="008B7EC5" w:rsidP="008B7EC5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H_T024</w:t>
            </w:r>
          </w:p>
        </w:tc>
        <w:tc>
          <w:tcPr>
            <w:tcW w:w="2126" w:type="dxa"/>
            <w:shd w:val="clear" w:color="auto" w:fill="auto"/>
          </w:tcPr>
          <w:p w14:paraId="1F12F5AF" w14:textId="55D3BA39" w:rsidR="008B7EC5" w:rsidRPr="008B7EC5" w:rsidRDefault="008B7EC5" w:rsidP="008B7EC5">
            <w:pPr>
              <w:pStyle w:val="Text"/>
            </w:pPr>
            <w:r w:rsidRPr="008B7EC5">
              <w:t>Нет (Многократный)</w:t>
            </w:r>
          </w:p>
        </w:tc>
      </w:tr>
      <w:tr w:rsidR="00A04135" w:rsidRPr="00A33FEF" w14:paraId="4443714B" w14:textId="77777777" w:rsidTr="00743B45">
        <w:tc>
          <w:tcPr>
            <w:tcW w:w="1418" w:type="dxa"/>
            <w:shd w:val="clear" w:color="auto" w:fill="auto"/>
            <w:vAlign w:val="center"/>
          </w:tcPr>
          <w:p w14:paraId="1C7493F8" w14:textId="18B3E014" w:rsidR="00BF2786" w:rsidRPr="00A33FEF" w:rsidRDefault="00A55C16" w:rsidP="008B7EC5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lang w:val="ru-RU" w:eastAsia="en-US"/>
              </w:rPr>
            </w:pPr>
            <w:r>
              <w:t>ZDATE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5D4120" w14:textId="3680BFBF" w:rsidR="00BF2786" w:rsidRPr="00E37357" w:rsidRDefault="00255B0A" w:rsidP="008B7EC5">
            <w:pPr>
              <w:pStyle w:val="Text"/>
              <w:jc w:val="left"/>
            </w:pPr>
            <w:r>
              <w:rPr>
                <w:lang w:val="ru-RU"/>
              </w:rPr>
              <w:t>Дата</w:t>
            </w:r>
            <w:r w:rsidR="008B7EC5">
              <w:rPr>
                <w:lang w:val="ru-RU"/>
              </w:rPr>
              <w:t xml:space="preserve"> </w:t>
            </w:r>
            <w:r w:rsidR="00BF2786">
              <w:t xml:space="preserve">действия цены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983829" w14:textId="2F314B6D" w:rsidR="00BF2786" w:rsidRPr="00A04135" w:rsidRDefault="0033422D" w:rsidP="008B7EC5">
            <w:pPr>
              <w:pStyle w:val="Text"/>
              <w:jc w:val="left"/>
              <w:rPr>
                <w:rFonts w:eastAsiaTheme="minorHAnsi"/>
                <w:szCs w:val="22"/>
                <w:lang w:eastAsia="en-US"/>
              </w:rPr>
            </w:pPr>
            <w:r w:rsidRPr="00A04135">
              <w:rPr>
                <w:rFonts w:eastAsiaTheme="minorHAnsi"/>
                <w:szCs w:val="22"/>
                <w:lang w:eastAsia="en-US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AF62A6" w14:textId="5759F3FB" w:rsidR="00BF2786" w:rsidRPr="00A04135" w:rsidRDefault="00255B0A" w:rsidP="00255B0A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DATS (</w:t>
            </w:r>
            <w:r w:rsidRPr="00A04135">
              <w:rPr>
                <w:rFonts w:eastAsiaTheme="minorHAnsi"/>
                <w:szCs w:val="22"/>
                <w:lang w:eastAsia="en-US"/>
              </w:rPr>
              <w:t>8</w:t>
            </w:r>
            <w:r w:rsidRPr="00A04135">
              <w:rPr>
                <w:rFonts w:eastAsiaTheme="minorHAnsi"/>
                <w:szCs w:val="22"/>
                <w:lang w:val="ru-RU"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68478E" w14:textId="77777777" w:rsidR="00BF2786" w:rsidRPr="00A04135" w:rsidRDefault="00BF2786" w:rsidP="008B7EC5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F8DF6D7" w14:textId="53918182" w:rsidR="00BF2786" w:rsidRPr="008B7EC5" w:rsidRDefault="008B7EC5" w:rsidP="008B7EC5">
            <w:pPr>
              <w:pStyle w:val="Text"/>
            </w:pPr>
            <w:r w:rsidRPr="008B7EC5">
              <w:t>Нет (Многократный)</w:t>
            </w:r>
          </w:p>
        </w:tc>
      </w:tr>
      <w:tr w:rsidR="00A04135" w:rsidRPr="00192BBE" w14:paraId="7A5186F5" w14:textId="77777777" w:rsidTr="00743B45">
        <w:trPr>
          <w:trHeight w:val="459"/>
        </w:trPr>
        <w:tc>
          <w:tcPr>
            <w:tcW w:w="1418" w:type="dxa"/>
            <w:shd w:val="clear" w:color="auto" w:fill="auto"/>
            <w:vAlign w:val="center"/>
          </w:tcPr>
          <w:p w14:paraId="329283FB" w14:textId="78379E9A" w:rsidR="008B7EC5" w:rsidRPr="00391554" w:rsidRDefault="00A55C16" w:rsidP="008B7EC5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lang w:eastAsia="en-US"/>
              </w:rPr>
            </w:pPr>
            <w:r>
              <w:t>Z</w:t>
            </w:r>
            <w:r w:rsidR="00391554">
              <w:t>PPZ</w:t>
            </w:r>
            <w:r w:rsidR="00192BBE"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DE0E66" w14:textId="3D78E4EE" w:rsidR="008B7EC5" w:rsidRPr="00192BBE" w:rsidRDefault="008B7EC5" w:rsidP="00192BBE">
            <w:pPr>
              <w:pStyle w:val="Text"/>
              <w:jc w:val="left"/>
              <w:rPr>
                <w:lang w:val="ru-RU"/>
              </w:rPr>
            </w:pPr>
            <w:r>
              <w:t>Иерархия ППЗ</w:t>
            </w:r>
            <w:r w:rsidR="00192BBE" w:rsidRPr="00192BBE">
              <w:t xml:space="preserve">.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DB2D35" w14:textId="4716ADFA" w:rsidR="008B7EC5" w:rsidRPr="00192BBE" w:rsidRDefault="00192BBE" w:rsidP="008B7EC5">
            <w:pPr>
              <w:pStyle w:val="Text"/>
              <w:jc w:val="left"/>
              <w:rPr>
                <w:rFonts w:eastAsiaTheme="minorHAnsi"/>
                <w:szCs w:val="22"/>
                <w:lang w:eastAsia="en-US"/>
              </w:rPr>
            </w:pPr>
            <w:r>
              <w:rPr>
                <w:rFonts w:eastAsiaTheme="minorHAnsi"/>
                <w:szCs w:val="22"/>
                <w:lang w:eastAsia="en-US"/>
              </w:rPr>
              <w:t>ZPPZ1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620F09" w14:textId="715A2531" w:rsidR="008B7EC5" w:rsidRPr="00192BBE" w:rsidRDefault="00F426FF" w:rsidP="00F426FF">
            <w:pPr>
              <w:pStyle w:val="Text"/>
              <w:jc w:val="left"/>
              <w:rPr>
                <w:rFonts w:eastAsiaTheme="minorHAnsi"/>
                <w:szCs w:val="22"/>
                <w:lang w:eastAsia="en-US"/>
              </w:rPr>
            </w:pPr>
            <w:r w:rsidRPr="00192BBE">
              <w:rPr>
                <w:rFonts w:eastAsiaTheme="minorHAnsi"/>
                <w:szCs w:val="22"/>
                <w:lang w:eastAsia="en-US"/>
              </w:rPr>
              <w:t>CHAR (</w:t>
            </w:r>
            <w:r w:rsidRPr="00A04135">
              <w:rPr>
                <w:rFonts w:eastAsiaTheme="minorHAnsi"/>
                <w:szCs w:val="22"/>
                <w:lang w:eastAsia="en-US"/>
              </w:rPr>
              <w:t>10</w:t>
            </w:r>
            <w:r w:rsidRPr="00192BBE">
              <w:rPr>
                <w:rFonts w:eastAsiaTheme="minorHAnsi"/>
                <w:szCs w:val="22"/>
                <w:lang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E7C2BB" w14:textId="79FA0CB5" w:rsidR="008B7EC5" w:rsidRPr="00A04135" w:rsidRDefault="008B7EC5" w:rsidP="008B7EC5">
            <w:pPr>
              <w:pStyle w:val="Text"/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B266085" w14:textId="4E530B8B" w:rsidR="008B7EC5" w:rsidRPr="008B7EC5" w:rsidRDefault="008B7EC5" w:rsidP="008B7EC5">
            <w:pPr>
              <w:pStyle w:val="Text"/>
            </w:pPr>
            <w:r w:rsidRPr="008B7EC5">
              <w:t>Нет (Многократный)</w:t>
            </w:r>
          </w:p>
        </w:tc>
      </w:tr>
      <w:tr w:rsidR="00A04135" w:rsidRPr="00192BBE" w14:paraId="0A2EE749" w14:textId="77777777" w:rsidTr="00743B45">
        <w:tc>
          <w:tcPr>
            <w:tcW w:w="1418" w:type="dxa"/>
            <w:shd w:val="clear" w:color="auto" w:fill="auto"/>
            <w:vAlign w:val="center"/>
          </w:tcPr>
          <w:p w14:paraId="61825D4C" w14:textId="1959018F" w:rsidR="008B7EC5" w:rsidRPr="00192BBE" w:rsidRDefault="008B7EC5" w:rsidP="008B7EC5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lang w:eastAsia="en-US"/>
              </w:rPr>
            </w:pPr>
            <w:r>
              <w:t>ZMODE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420699" w14:textId="069D86BF" w:rsidR="008B7EC5" w:rsidRDefault="008B7EC5" w:rsidP="008B7EC5">
            <w:pPr>
              <w:pStyle w:val="Text"/>
              <w:jc w:val="left"/>
            </w:pPr>
            <w:r>
              <w:t>Вариант работы отчета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03FB31" w14:textId="145CB74E" w:rsidR="008B7EC5" w:rsidRPr="00A04135" w:rsidRDefault="00F426FF" w:rsidP="008B7EC5">
            <w:pPr>
              <w:pStyle w:val="Text"/>
              <w:jc w:val="left"/>
              <w:rPr>
                <w:rFonts w:eastAsiaTheme="minorHAnsi"/>
                <w:szCs w:val="22"/>
                <w:lang w:eastAsia="en-US"/>
              </w:rPr>
            </w:pPr>
            <w:r w:rsidRPr="00A04135">
              <w:rPr>
                <w:rFonts w:eastAsiaTheme="minorHAnsi"/>
                <w:szCs w:val="22"/>
                <w:lang w:eastAsia="en-US"/>
              </w:rPr>
              <w:t>ZMODE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C857F2" w14:textId="67291212" w:rsidR="008B7EC5" w:rsidRPr="00192BBE" w:rsidRDefault="00F426FF" w:rsidP="00F426FF">
            <w:pPr>
              <w:pStyle w:val="Text"/>
              <w:jc w:val="left"/>
              <w:rPr>
                <w:rFonts w:eastAsiaTheme="minorHAnsi"/>
                <w:szCs w:val="22"/>
                <w:lang w:eastAsia="en-US"/>
              </w:rPr>
            </w:pPr>
            <w:r w:rsidRPr="00192BBE">
              <w:rPr>
                <w:rFonts w:eastAsiaTheme="minorHAnsi"/>
                <w:szCs w:val="22"/>
                <w:lang w:eastAsia="en-US"/>
              </w:rPr>
              <w:t>CHAR (</w:t>
            </w:r>
            <w:r w:rsidRPr="00A04135">
              <w:rPr>
                <w:rFonts w:eastAsiaTheme="minorHAnsi"/>
                <w:szCs w:val="22"/>
                <w:lang w:eastAsia="en-US"/>
              </w:rPr>
              <w:t>2</w:t>
            </w:r>
            <w:r w:rsidRPr="00192BBE">
              <w:rPr>
                <w:rFonts w:eastAsiaTheme="minorHAnsi"/>
                <w:szCs w:val="22"/>
                <w:lang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E2D441" w14:textId="65D868F6" w:rsidR="008B7EC5" w:rsidRPr="00A04135" w:rsidRDefault="008B7EC5" w:rsidP="008B7EC5">
            <w:pPr>
              <w:pStyle w:val="Text"/>
              <w:jc w:val="left"/>
              <w:rPr>
                <w:rFonts w:eastAsiaTheme="minorHAnsi"/>
                <w:szCs w:val="22"/>
                <w:lang w:eastAsia="en-US"/>
              </w:rPr>
            </w:pPr>
            <w:r w:rsidRPr="00A04135">
              <w:rPr>
                <w:rFonts w:eastAsiaTheme="minorHAnsi"/>
                <w:szCs w:val="22"/>
                <w:lang w:eastAsia="en-US"/>
              </w:rPr>
              <w:t>Z_MODE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F58652" w14:textId="544185F8" w:rsidR="008B7EC5" w:rsidRPr="008B7EC5" w:rsidRDefault="008B7EC5" w:rsidP="008B7EC5">
            <w:pPr>
              <w:pStyle w:val="Text"/>
            </w:pPr>
            <w:r w:rsidRPr="008B7EC5">
              <w:t>Нет (Одинарный)</w:t>
            </w:r>
          </w:p>
        </w:tc>
      </w:tr>
      <w:tr w:rsidR="00A04135" w:rsidRPr="00A33FEF" w14:paraId="3FCD9546" w14:textId="77777777" w:rsidTr="00743B45">
        <w:tc>
          <w:tcPr>
            <w:tcW w:w="1418" w:type="dxa"/>
            <w:shd w:val="clear" w:color="auto" w:fill="auto"/>
            <w:vAlign w:val="center"/>
          </w:tcPr>
          <w:p w14:paraId="315CD697" w14:textId="7DA0CC46" w:rsidR="008B7EC5" w:rsidRPr="00192BBE" w:rsidRDefault="00743B45" w:rsidP="008B7EC5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lang w:eastAsia="en-US"/>
              </w:rPr>
            </w:pPr>
            <w:r w:rsidRPr="00A04135">
              <w:rPr>
                <w:rFonts w:eastAsiaTheme="minorHAnsi"/>
                <w:szCs w:val="22"/>
                <w:lang w:eastAsia="en-US"/>
              </w:rPr>
              <w:t>ZPOS2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1A13D1D" w14:textId="4CE47ABE" w:rsidR="008B7EC5" w:rsidRDefault="008B7EC5" w:rsidP="008B7EC5">
            <w:pPr>
              <w:pStyle w:val="Text"/>
              <w:jc w:val="left"/>
            </w:pPr>
            <w:r>
              <w:t>Позиции с ценой договора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B26EB5" w14:textId="1D38BB7A" w:rsidR="008B7EC5" w:rsidRPr="00A04135" w:rsidRDefault="00743B45" w:rsidP="00F426FF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43B45">
              <w:rPr>
                <w:color w:val="000000"/>
                <w:highlight w:val="green"/>
              </w:rPr>
              <w:t>CHECKBOX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4DE22F" w14:textId="3686BC56" w:rsidR="008B7EC5" w:rsidRPr="00A04135" w:rsidRDefault="00F426FF" w:rsidP="008B7EC5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A04135">
              <w:rPr>
                <w:rFonts w:eastAsiaTheme="minorHAnsi"/>
                <w:szCs w:val="22"/>
                <w:lang w:val="ru-RU" w:eastAsia="en-US"/>
              </w:rPr>
              <w:t>CHAR (</w:t>
            </w:r>
            <w:r w:rsidRPr="00A04135">
              <w:rPr>
                <w:rFonts w:eastAsiaTheme="minorHAnsi"/>
                <w:szCs w:val="22"/>
                <w:lang w:eastAsia="en-US"/>
              </w:rPr>
              <w:t>1</w:t>
            </w:r>
            <w:r w:rsidRPr="00A04135">
              <w:rPr>
                <w:rFonts w:eastAsiaTheme="minorHAnsi"/>
                <w:szCs w:val="22"/>
                <w:lang w:val="ru-RU"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EAE30A" w14:textId="77777777" w:rsidR="008B7EC5" w:rsidRPr="00A04135" w:rsidRDefault="008B7EC5" w:rsidP="008B7EC5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914D8CA" w14:textId="60609F1D" w:rsidR="008B7EC5" w:rsidRPr="008B7EC5" w:rsidRDefault="008B7EC5" w:rsidP="008B7EC5">
            <w:pPr>
              <w:pStyle w:val="Text"/>
              <w:jc w:val="left"/>
            </w:pPr>
            <w:r w:rsidRPr="00D102AF">
              <w:t>Нет (Одинарный)</w:t>
            </w:r>
          </w:p>
        </w:tc>
      </w:tr>
      <w:tr w:rsidR="007509B5" w:rsidRPr="00A33FEF" w14:paraId="57160D57" w14:textId="77777777" w:rsidTr="00435145">
        <w:tc>
          <w:tcPr>
            <w:tcW w:w="1418" w:type="dxa"/>
            <w:shd w:val="clear" w:color="auto" w:fill="auto"/>
            <w:vAlign w:val="center"/>
          </w:tcPr>
          <w:p w14:paraId="47C9B17E" w14:textId="685C522C" w:rsidR="007509B5" w:rsidRPr="007509B5" w:rsidRDefault="007509B5" w:rsidP="007509B5">
            <w:pPr>
              <w:pStyle w:val="Text"/>
              <w:jc w:val="center"/>
              <w:rPr>
                <w:rFonts w:eastAsiaTheme="minorHAnsi"/>
                <w:szCs w:val="22"/>
                <w:highlight w:val="green"/>
                <w:lang w:eastAsia="en-US"/>
              </w:rPr>
            </w:pPr>
            <w:r w:rsidRPr="007509B5">
              <w:rPr>
                <w:rFonts w:eastAsiaTheme="minorHAnsi"/>
                <w:szCs w:val="22"/>
                <w:highlight w:val="green"/>
                <w:lang w:eastAsia="en-US"/>
              </w:rPr>
              <w:t>ZNORM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FAAFE20" w14:textId="730FF104" w:rsidR="007509B5" w:rsidRPr="007509B5" w:rsidRDefault="007509B5" w:rsidP="007509B5">
            <w:pPr>
              <w:pStyle w:val="Text"/>
              <w:jc w:val="left"/>
              <w:rPr>
                <w:highlight w:val="green"/>
                <w:lang w:val="ru-RU"/>
              </w:rPr>
            </w:pPr>
            <w:r w:rsidRPr="007509B5">
              <w:rPr>
                <w:highlight w:val="green"/>
                <w:lang w:val="ru-RU"/>
              </w:rPr>
              <w:t>Нормируемый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E3D2CF" w14:textId="671D226E" w:rsidR="007509B5" w:rsidRPr="007509B5" w:rsidRDefault="007509B5" w:rsidP="007509B5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743B45">
              <w:rPr>
                <w:color w:val="000000"/>
                <w:highlight w:val="green"/>
              </w:rPr>
              <w:t>CHECKBOX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1B5074" w14:textId="323DBB4F" w:rsidR="007509B5" w:rsidRPr="007509B5" w:rsidRDefault="007509B5" w:rsidP="007509B5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7509B5">
              <w:rPr>
                <w:rFonts w:eastAsiaTheme="minorHAnsi"/>
                <w:szCs w:val="22"/>
                <w:highlight w:val="green"/>
                <w:lang w:val="ru-RU" w:eastAsia="en-US"/>
              </w:rPr>
              <w:t>CHAR (</w:t>
            </w:r>
            <w:r w:rsidRPr="007509B5">
              <w:rPr>
                <w:rFonts w:eastAsiaTheme="minorHAnsi"/>
                <w:szCs w:val="22"/>
                <w:highlight w:val="green"/>
                <w:lang w:eastAsia="en-US"/>
              </w:rPr>
              <w:t>1</w:t>
            </w:r>
            <w:r w:rsidRPr="007509B5">
              <w:rPr>
                <w:rFonts w:eastAsiaTheme="minorHAnsi"/>
                <w:szCs w:val="22"/>
                <w:highlight w:val="green"/>
                <w:lang w:val="ru-RU"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EA325B" w14:textId="77777777" w:rsidR="007509B5" w:rsidRPr="007509B5" w:rsidRDefault="007509B5" w:rsidP="007509B5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459A9A16" w14:textId="4C3AB6D0" w:rsidR="007509B5" w:rsidRPr="007509B5" w:rsidRDefault="007509B5" w:rsidP="007509B5">
            <w:pPr>
              <w:pStyle w:val="Text"/>
              <w:jc w:val="left"/>
              <w:rPr>
                <w:highlight w:val="green"/>
              </w:rPr>
            </w:pPr>
            <w:r w:rsidRPr="007509B5">
              <w:rPr>
                <w:highlight w:val="green"/>
              </w:rPr>
              <w:t>Нет (Одинарный)</w:t>
            </w:r>
          </w:p>
        </w:tc>
      </w:tr>
      <w:tr w:rsidR="007509B5" w:rsidRPr="00A33FEF" w14:paraId="41ACDE8D" w14:textId="77777777" w:rsidTr="00435145">
        <w:tc>
          <w:tcPr>
            <w:tcW w:w="1418" w:type="dxa"/>
            <w:shd w:val="clear" w:color="auto" w:fill="auto"/>
            <w:vAlign w:val="center"/>
          </w:tcPr>
          <w:p w14:paraId="1E57E0B7" w14:textId="46DE9F5F" w:rsidR="007509B5" w:rsidRPr="007509B5" w:rsidRDefault="007509B5" w:rsidP="007509B5">
            <w:pPr>
              <w:pStyle w:val="Text"/>
              <w:jc w:val="center"/>
              <w:rPr>
                <w:rFonts w:eastAsiaTheme="minorHAnsi"/>
                <w:szCs w:val="22"/>
                <w:highlight w:val="green"/>
                <w:lang w:eastAsia="en-US"/>
              </w:rPr>
            </w:pPr>
            <w:r w:rsidRPr="007509B5">
              <w:rPr>
                <w:rFonts w:eastAsiaTheme="minorHAnsi"/>
                <w:szCs w:val="22"/>
                <w:highlight w:val="green"/>
                <w:lang w:eastAsia="en-US"/>
              </w:rPr>
              <w:t>ZOLTZ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549C35" w14:textId="3C92B37E" w:rsidR="007509B5" w:rsidRPr="007509B5" w:rsidRDefault="007509B5" w:rsidP="007509B5">
            <w:pPr>
              <w:pStyle w:val="Text"/>
              <w:jc w:val="left"/>
              <w:rPr>
                <w:highlight w:val="green"/>
                <w:lang w:val="ru-RU"/>
              </w:rPr>
            </w:pPr>
            <w:r w:rsidRPr="007509B5">
              <w:rPr>
                <w:highlight w:val="green"/>
                <w:lang w:val="ru-RU"/>
              </w:rPr>
              <w:t>ОЛ/ТЗ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F95AEB" w14:textId="63BED4E3" w:rsidR="007509B5" w:rsidRPr="007509B5" w:rsidRDefault="007509B5" w:rsidP="007509B5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743B45">
              <w:rPr>
                <w:color w:val="000000"/>
                <w:highlight w:val="green"/>
              </w:rPr>
              <w:t>CHECKBOX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21D605" w14:textId="0547A1A4" w:rsidR="007509B5" w:rsidRPr="007509B5" w:rsidRDefault="007509B5" w:rsidP="007509B5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7509B5">
              <w:rPr>
                <w:rFonts w:eastAsiaTheme="minorHAnsi"/>
                <w:szCs w:val="22"/>
                <w:highlight w:val="green"/>
                <w:lang w:val="ru-RU" w:eastAsia="en-US"/>
              </w:rPr>
              <w:t>CHAR (</w:t>
            </w:r>
            <w:r w:rsidRPr="007509B5">
              <w:rPr>
                <w:rFonts w:eastAsiaTheme="minorHAnsi"/>
                <w:szCs w:val="22"/>
                <w:highlight w:val="green"/>
                <w:lang w:eastAsia="en-US"/>
              </w:rPr>
              <w:t>1</w:t>
            </w:r>
            <w:r w:rsidRPr="007509B5">
              <w:rPr>
                <w:rFonts w:eastAsiaTheme="minorHAnsi"/>
                <w:szCs w:val="22"/>
                <w:highlight w:val="green"/>
                <w:lang w:val="ru-RU"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1C3FD5" w14:textId="77777777" w:rsidR="007509B5" w:rsidRPr="007509B5" w:rsidRDefault="007509B5" w:rsidP="007509B5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04C982D5" w14:textId="038438FC" w:rsidR="007509B5" w:rsidRPr="007509B5" w:rsidRDefault="007509B5" w:rsidP="007509B5">
            <w:pPr>
              <w:pStyle w:val="Text"/>
              <w:jc w:val="left"/>
              <w:rPr>
                <w:highlight w:val="green"/>
              </w:rPr>
            </w:pPr>
            <w:r w:rsidRPr="007509B5">
              <w:rPr>
                <w:highlight w:val="green"/>
              </w:rPr>
              <w:t>Нет (Одинарный)</w:t>
            </w:r>
          </w:p>
        </w:tc>
      </w:tr>
      <w:tr w:rsidR="007509B5" w:rsidRPr="00A33FEF" w14:paraId="26636256" w14:textId="77777777" w:rsidTr="00435145">
        <w:tc>
          <w:tcPr>
            <w:tcW w:w="1418" w:type="dxa"/>
            <w:shd w:val="clear" w:color="auto" w:fill="auto"/>
            <w:vAlign w:val="center"/>
          </w:tcPr>
          <w:p w14:paraId="2F052BB3" w14:textId="7B9256A5" w:rsidR="007509B5" w:rsidRPr="007509B5" w:rsidRDefault="007509B5" w:rsidP="007509B5">
            <w:pPr>
              <w:pStyle w:val="Text"/>
              <w:jc w:val="center"/>
              <w:rPr>
                <w:rFonts w:eastAsiaTheme="minorHAnsi"/>
                <w:szCs w:val="22"/>
                <w:highlight w:val="green"/>
                <w:lang w:eastAsia="en-US"/>
              </w:rPr>
            </w:pPr>
            <w:r w:rsidRPr="007509B5">
              <w:rPr>
                <w:rFonts w:eastAsiaTheme="minorHAnsi"/>
                <w:szCs w:val="22"/>
                <w:highlight w:val="green"/>
                <w:lang w:eastAsia="en-US"/>
              </w:rPr>
              <w:t>ZODCI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6A499E" w14:textId="01646912" w:rsidR="007509B5" w:rsidRPr="007509B5" w:rsidRDefault="007509B5" w:rsidP="007509B5">
            <w:pPr>
              <w:pStyle w:val="Text"/>
              <w:jc w:val="left"/>
              <w:rPr>
                <w:highlight w:val="green"/>
                <w:lang w:val="ru-RU"/>
              </w:rPr>
            </w:pPr>
            <w:r w:rsidRPr="007509B5">
              <w:rPr>
                <w:highlight w:val="green"/>
                <w:lang w:val="ru-RU"/>
              </w:rPr>
              <w:t>ОДЦИ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971934" w14:textId="2AF9FD21" w:rsidR="007509B5" w:rsidRPr="007509B5" w:rsidRDefault="007509B5" w:rsidP="007509B5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743B45">
              <w:rPr>
                <w:color w:val="000000"/>
                <w:highlight w:val="green"/>
              </w:rPr>
              <w:t>CHECKBOX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AE9B76" w14:textId="2810BF2F" w:rsidR="007509B5" w:rsidRPr="007509B5" w:rsidRDefault="007509B5" w:rsidP="007509B5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7509B5">
              <w:rPr>
                <w:rFonts w:eastAsiaTheme="minorHAnsi"/>
                <w:szCs w:val="22"/>
                <w:highlight w:val="green"/>
                <w:lang w:val="ru-RU" w:eastAsia="en-US"/>
              </w:rPr>
              <w:t>CHAR (</w:t>
            </w:r>
            <w:r w:rsidRPr="007509B5">
              <w:rPr>
                <w:rFonts w:eastAsiaTheme="minorHAnsi"/>
                <w:szCs w:val="22"/>
                <w:highlight w:val="green"/>
                <w:lang w:eastAsia="en-US"/>
              </w:rPr>
              <w:t>1</w:t>
            </w:r>
            <w:r w:rsidRPr="007509B5">
              <w:rPr>
                <w:rFonts w:eastAsiaTheme="minorHAnsi"/>
                <w:szCs w:val="22"/>
                <w:highlight w:val="green"/>
                <w:lang w:val="ru-RU"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8EC0DB" w14:textId="77777777" w:rsidR="007509B5" w:rsidRPr="007509B5" w:rsidRDefault="007509B5" w:rsidP="007509B5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638953DE" w14:textId="028AD2D9" w:rsidR="007509B5" w:rsidRPr="007509B5" w:rsidRDefault="007509B5" w:rsidP="007509B5">
            <w:pPr>
              <w:pStyle w:val="Text"/>
              <w:jc w:val="left"/>
              <w:rPr>
                <w:highlight w:val="green"/>
              </w:rPr>
            </w:pPr>
            <w:r w:rsidRPr="007509B5">
              <w:rPr>
                <w:highlight w:val="green"/>
              </w:rPr>
              <w:t>Нет (Одинарный)</w:t>
            </w:r>
          </w:p>
        </w:tc>
      </w:tr>
      <w:tr w:rsidR="00F77CDA" w:rsidRPr="00A33FEF" w14:paraId="0E68B069" w14:textId="77777777" w:rsidTr="00F77CDA">
        <w:tc>
          <w:tcPr>
            <w:tcW w:w="9923" w:type="dxa"/>
            <w:gridSpan w:val="6"/>
            <w:shd w:val="clear" w:color="auto" w:fill="auto"/>
            <w:vAlign w:val="center"/>
          </w:tcPr>
          <w:p w14:paraId="2181DF85" w14:textId="276E0602" w:rsidR="00F77CDA" w:rsidRPr="00D102AF" w:rsidRDefault="00F77CDA" w:rsidP="00F77CDA">
            <w:pPr>
              <w:pStyle w:val="Text"/>
              <w:jc w:val="left"/>
            </w:pPr>
            <w:r w:rsidRPr="00F77CDA">
              <w:rPr>
                <w:b/>
                <w:color w:val="000000"/>
                <w:highlight w:val="green"/>
              </w:rPr>
              <w:t>Вкладка «</w:t>
            </w:r>
            <w:r>
              <w:rPr>
                <w:b/>
                <w:color w:val="000000"/>
                <w:highlight w:val="green"/>
                <w:lang w:val="ru-RU"/>
              </w:rPr>
              <w:t xml:space="preserve">Загрузка из </w:t>
            </w:r>
            <w:r>
              <w:rPr>
                <w:b/>
                <w:color w:val="000000"/>
                <w:highlight w:val="green"/>
              </w:rPr>
              <w:t>Excel</w:t>
            </w:r>
            <w:r w:rsidRPr="00F77CDA">
              <w:rPr>
                <w:b/>
                <w:color w:val="000000"/>
                <w:highlight w:val="green"/>
              </w:rPr>
              <w:t>»</w:t>
            </w:r>
          </w:p>
        </w:tc>
      </w:tr>
      <w:tr w:rsidR="00743B45" w:rsidRPr="00A33FEF" w14:paraId="09B88137" w14:textId="77777777" w:rsidTr="00743B45">
        <w:tc>
          <w:tcPr>
            <w:tcW w:w="1418" w:type="dxa"/>
            <w:shd w:val="clear" w:color="auto" w:fill="auto"/>
            <w:vAlign w:val="center"/>
          </w:tcPr>
          <w:p w14:paraId="62CBE6F8" w14:textId="4D94A4A2" w:rsidR="00743B45" w:rsidRPr="00743B45" w:rsidRDefault="00743B45" w:rsidP="00743B45">
            <w:pPr>
              <w:pStyle w:val="Text"/>
              <w:jc w:val="center"/>
              <w:rPr>
                <w:color w:val="000000"/>
                <w:highlight w:val="green"/>
              </w:rPr>
            </w:pPr>
            <w:r w:rsidRPr="00743B45">
              <w:rPr>
                <w:color w:val="000000"/>
                <w:highlight w:val="green"/>
              </w:rPr>
              <w:t>ZTEST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6891C8" w14:textId="29371350" w:rsidR="00743B45" w:rsidRPr="00743B45" w:rsidRDefault="00ED78A9" w:rsidP="00743B45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>
              <w:rPr>
                <w:color w:val="000000"/>
                <w:highlight w:val="green"/>
                <w:lang w:val="ru-RU"/>
              </w:rPr>
              <w:t>Тестовый режим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AD8FC2" w14:textId="7B143A9C" w:rsidR="00743B45" w:rsidRPr="00743B45" w:rsidRDefault="00743B45" w:rsidP="00743B45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743B45">
              <w:rPr>
                <w:color w:val="000000"/>
                <w:highlight w:val="green"/>
              </w:rPr>
              <w:t xml:space="preserve">CHECKBOX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70C0BF" w14:textId="5EE8CA2D" w:rsidR="00743B45" w:rsidRPr="00743B45" w:rsidRDefault="00743B45" w:rsidP="00743B45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743B45">
              <w:rPr>
                <w:rFonts w:eastAsiaTheme="minorHAnsi"/>
                <w:szCs w:val="22"/>
                <w:highlight w:val="green"/>
                <w:lang w:val="ru-RU" w:eastAsia="en-US"/>
              </w:rPr>
              <w:t>CHAR (</w:t>
            </w:r>
            <w:r w:rsidRPr="00743B45">
              <w:rPr>
                <w:rFonts w:eastAsiaTheme="minorHAnsi"/>
                <w:szCs w:val="22"/>
                <w:highlight w:val="green"/>
                <w:lang w:eastAsia="en-US"/>
              </w:rPr>
              <w:t>1</w:t>
            </w:r>
            <w:r w:rsidRPr="00743B45">
              <w:rPr>
                <w:rFonts w:eastAsiaTheme="minorHAnsi"/>
                <w:szCs w:val="22"/>
                <w:highlight w:val="green"/>
                <w:lang w:val="ru-RU"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9F2CDD" w14:textId="77777777" w:rsidR="00743B45" w:rsidRPr="00743B45" w:rsidRDefault="00743B45" w:rsidP="00743B45">
            <w:pPr>
              <w:pStyle w:val="Text"/>
              <w:jc w:val="left"/>
              <w:rPr>
                <w:color w:val="000000"/>
                <w:highlight w:val="green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F73D4D3" w14:textId="2F3E780B" w:rsidR="00743B45" w:rsidRPr="00743B45" w:rsidRDefault="00743B45" w:rsidP="00743B45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 w:rsidRPr="00743B45">
              <w:rPr>
                <w:color w:val="000000"/>
                <w:highlight w:val="green"/>
                <w:lang w:val="ru-RU"/>
              </w:rPr>
              <w:t>Нет (Одинарный)</w:t>
            </w:r>
          </w:p>
        </w:tc>
      </w:tr>
      <w:tr w:rsidR="00743B45" w:rsidRPr="00A33FEF" w14:paraId="5D0DF82A" w14:textId="77777777" w:rsidTr="00743B45">
        <w:tc>
          <w:tcPr>
            <w:tcW w:w="1418" w:type="dxa"/>
            <w:shd w:val="clear" w:color="auto" w:fill="auto"/>
            <w:vAlign w:val="center"/>
          </w:tcPr>
          <w:p w14:paraId="5A4300F1" w14:textId="1110E21E" w:rsidR="00743B45" w:rsidRPr="00743B45" w:rsidRDefault="00743B45" w:rsidP="00743B45">
            <w:pPr>
              <w:pStyle w:val="Text"/>
              <w:jc w:val="center"/>
              <w:rPr>
                <w:b/>
                <w:color w:val="000000"/>
                <w:highlight w:val="green"/>
              </w:rPr>
            </w:pPr>
            <w:r w:rsidRPr="00743B45">
              <w:rPr>
                <w:color w:val="000000"/>
                <w:highlight w:val="green"/>
              </w:rPr>
              <w:t>ZAPP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87FAFC" w14:textId="4DC4D9AE" w:rsidR="00743B45" w:rsidRPr="00743B45" w:rsidRDefault="00743B45" w:rsidP="00743B45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 w:rsidRPr="00743B45">
              <w:rPr>
                <w:color w:val="000000"/>
                <w:highlight w:val="green"/>
                <w:lang w:val="ru-RU"/>
              </w:rPr>
              <w:t>Загрузить в статусе «Утвержден</w:t>
            </w:r>
            <w:r w:rsidR="003E22C1">
              <w:rPr>
                <w:color w:val="000000"/>
                <w:highlight w:val="green"/>
                <w:lang w:val="ru-RU"/>
              </w:rPr>
              <w:t>а</w:t>
            </w:r>
            <w:r w:rsidRPr="00743B45">
              <w:rPr>
                <w:color w:val="000000"/>
                <w:highlight w:val="green"/>
                <w:lang w:val="ru-RU"/>
              </w:rPr>
              <w:t>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B482CC" w14:textId="10CEB22B" w:rsidR="00743B45" w:rsidRDefault="00743B45" w:rsidP="00743B45">
            <w:pPr>
              <w:pStyle w:val="Text"/>
              <w:jc w:val="left"/>
              <w:rPr>
                <w:b/>
                <w:color w:val="000000"/>
                <w:highlight w:val="green"/>
              </w:rPr>
            </w:pPr>
            <w:r w:rsidRPr="00743B45">
              <w:rPr>
                <w:color w:val="000000"/>
                <w:highlight w:val="green"/>
              </w:rPr>
              <w:t>CHECKBOX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0A7925" w14:textId="0848F81D" w:rsidR="00743B45" w:rsidRPr="00A04135" w:rsidRDefault="00743B45" w:rsidP="00743B45">
            <w:pPr>
              <w:pStyle w:val="Text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43B45">
              <w:rPr>
                <w:rFonts w:eastAsiaTheme="minorHAnsi"/>
                <w:szCs w:val="22"/>
                <w:highlight w:val="green"/>
                <w:lang w:val="ru-RU" w:eastAsia="en-US"/>
              </w:rPr>
              <w:t>CHAR (</w:t>
            </w:r>
            <w:r w:rsidRPr="00743B45">
              <w:rPr>
                <w:rFonts w:eastAsiaTheme="minorHAnsi"/>
                <w:szCs w:val="22"/>
                <w:highlight w:val="green"/>
                <w:lang w:eastAsia="en-US"/>
              </w:rPr>
              <w:t>1</w:t>
            </w:r>
            <w:r w:rsidRPr="00743B45">
              <w:rPr>
                <w:rFonts w:eastAsiaTheme="minorHAnsi"/>
                <w:szCs w:val="22"/>
                <w:highlight w:val="green"/>
                <w:lang w:val="ru-RU" w:eastAsia="en-U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D63A48" w14:textId="77777777" w:rsidR="00743B45" w:rsidRPr="00F77CDA" w:rsidRDefault="00743B45" w:rsidP="00743B45">
            <w:pPr>
              <w:pStyle w:val="Text"/>
              <w:jc w:val="left"/>
              <w:rPr>
                <w:b/>
                <w:color w:val="000000"/>
                <w:highlight w:val="green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786E50E" w14:textId="6BF2C78B" w:rsidR="00743B45" w:rsidRDefault="00743B45" w:rsidP="00743B45">
            <w:pPr>
              <w:pStyle w:val="Text"/>
              <w:jc w:val="left"/>
              <w:rPr>
                <w:b/>
                <w:color w:val="000000"/>
                <w:highlight w:val="green"/>
                <w:lang w:val="ru-RU"/>
              </w:rPr>
            </w:pPr>
            <w:r w:rsidRPr="00743B45">
              <w:rPr>
                <w:color w:val="000000"/>
                <w:highlight w:val="green"/>
                <w:lang w:val="ru-RU"/>
              </w:rPr>
              <w:t>Нет (Одинарный)</w:t>
            </w:r>
          </w:p>
        </w:tc>
      </w:tr>
    </w:tbl>
    <w:p w14:paraId="5E6E06A9" w14:textId="77777777" w:rsidR="0077286C" w:rsidRPr="00A33FEF" w:rsidRDefault="0077286C" w:rsidP="0077286C">
      <w:pPr>
        <w:rPr>
          <w:rFonts w:ascii="Arial" w:hAnsi="Arial" w:cs="Arial"/>
        </w:rPr>
      </w:pPr>
    </w:p>
    <w:p w14:paraId="3E026DBE" w14:textId="77777777" w:rsidR="00FD76E0" w:rsidRPr="00A33FEF" w:rsidRDefault="00FD76E0" w:rsidP="00FD76E0">
      <w:pPr>
        <w:pStyle w:val="1"/>
        <w:numPr>
          <w:ilvl w:val="2"/>
          <w:numId w:val="8"/>
        </w:numPr>
      </w:pPr>
      <w:bookmarkStart w:id="165" w:name="_Toc528589964"/>
      <w:r w:rsidRPr="00A33FEF">
        <w:t xml:space="preserve">Описание дизайна </w:t>
      </w:r>
      <w:r w:rsidR="002C55D0" w:rsidRPr="00A33FEF">
        <w:t xml:space="preserve">мобильных </w:t>
      </w:r>
      <w:r w:rsidRPr="00A33FEF">
        <w:t>приложений</w:t>
      </w:r>
      <w:bookmarkEnd w:id="165"/>
      <w:r w:rsidRPr="00A33FEF">
        <w:t xml:space="preserve"> </w:t>
      </w:r>
    </w:p>
    <w:p w14:paraId="37836170" w14:textId="4DC1F9F9" w:rsidR="00542935" w:rsidRPr="00542935" w:rsidRDefault="00542935" w:rsidP="00542935">
      <w:pPr>
        <w:rPr>
          <w:rFonts w:ascii="Arial" w:hAnsi="Arial" w:cs="Arial"/>
          <w:lang w:val="en-US" w:eastAsia="ru-RU"/>
        </w:rPr>
      </w:pPr>
      <w:bookmarkStart w:id="166" w:name="_Toc528589965"/>
      <w:r w:rsidRPr="00542935">
        <w:rPr>
          <w:rFonts w:ascii="Arial" w:hAnsi="Arial" w:cs="Arial"/>
          <w:lang w:val="en-US" w:eastAsia="ru-RU"/>
        </w:rPr>
        <w:t>Разработка не требуется</w:t>
      </w:r>
    </w:p>
    <w:p w14:paraId="41526ED9" w14:textId="592F1E95" w:rsidR="00D955E2" w:rsidRPr="00A33FEF" w:rsidRDefault="00D955E2" w:rsidP="00D955E2">
      <w:pPr>
        <w:pStyle w:val="1"/>
        <w:numPr>
          <w:ilvl w:val="2"/>
          <w:numId w:val="8"/>
        </w:numPr>
      </w:pPr>
      <w:r w:rsidRPr="00A33FEF">
        <w:t>Описание дизайна и алгоритма п</w:t>
      </w:r>
      <w:r w:rsidR="002C55D0" w:rsidRPr="00A33FEF">
        <w:t>л</w:t>
      </w:r>
      <w:r w:rsidRPr="00A33FEF">
        <w:t xml:space="preserve">иток </w:t>
      </w:r>
      <w:r w:rsidRPr="00A33FEF">
        <w:rPr>
          <w:lang w:val="en-US"/>
        </w:rPr>
        <w:t>Fiori</w:t>
      </w:r>
      <w:r w:rsidR="002C55D0" w:rsidRPr="00A33FEF">
        <w:t xml:space="preserve"> и портальных приложений</w:t>
      </w:r>
      <w:bookmarkEnd w:id="166"/>
    </w:p>
    <w:p w14:paraId="6D0B7897" w14:textId="4C6FE736" w:rsidR="00D955E2" w:rsidRPr="005A5008" w:rsidRDefault="00542935" w:rsidP="0077286C">
      <w:pPr>
        <w:rPr>
          <w:rFonts w:ascii="Arial" w:hAnsi="Arial" w:cs="Arial"/>
          <w:sz w:val="28"/>
        </w:rPr>
      </w:pPr>
      <w:r w:rsidRPr="00542935">
        <w:rPr>
          <w:rFonts w:ascii="Arial" w:eastAsiaTheme="minorHAnsi" w:hAnsi="Arial" w:cs="Arial"/>
        </w:rPr>
        <w:t>Разработка не требуется</w:t>
      </w:r>
    </w:p>
    <w:p w14:paraId="6C1E1CCF" w14:textId="77777777" w:rsidR="0077286C" w:rsidRPr="00A33FEF" w:rsidRDefault="0077286C" w:rsidP="00B34D1B">
      <w:pPr>
        <w:pStyle w:val="1"/>
        <w:numPr>
          <w:ilvl w:val="2"/>
          <w:numId w:val="8"/>
        </w:numPr>
      </w:pPr>
      <w:bookmarkStart w:id="167" w:name="_Toc528589966"/>
      <w:r w:rsidRPr="00A33FEF">
        <w:t>Описание таблицы ALV-grid, Excel, ФМ, BADI</w:t>
      </w:r>
      <w:r w:rsidR="000242B4" w:rsidRPr="00A33FEF">
        <w:t xml:space="preserve">, </w:t>
      </w:r>
      <w:r w:rsidRPr="00A33FEF">
        <w:t xml:space="preserve"> и т.д.</w:t>
      </w:r>
      <w:bookmarkEnd w:id="167"/>
    </w:p>
    <w:p w14:paraId="33A306BC" w14:textId="7ECD778D" w:rsidR="008E0E09" w:rsidRPr="008E0E09" w:rsidRDefault="008E0E09" w:rsidP="008E0E09">
      <w:pPr>
        <w:pStyle w:val="Text"/>
        <w:spacing w:before="0" w:after="120"/>
        <w:rPr>
          <w:rFonts w:eastAsiaTheme="minorHAnsi"/>
          <w:sz w:val="24"/>
          <w:szCs w:val="22"/>
          <w:lang w:val="ru-RU" w:eastAsia="en-US"/>
        </w:rPr>
      </w:pPr>
      <w:r w:rsidRPr="008E0E09">
        <w:rPr>
          <w:rFonts w:eastAsiaTheme="minorHAnsi"/>
          <w:sz w:val="24"/>
          <w:szCs w:val="22"/>
          <w:lang w:val="ru-RU" w:eastAsia="en-US"/>
        </w:rPr>
        <w:t>Таблица</w:t>
      </w:r>
      <w:r w:rsidR="000F7F61">
        <w:rPr>
          <w:rFonts w:eastAsiaTheme="minorHAnsi"/>
          <w:sz w:val="24"/>
          <w:szCs w:val="22"/>
          <w:lang w:val="ru-RU" w:eastAsia="en-US"/>
        </w:rPr>
        <w:t xml:space="preserve"> 13. П</w:t>
      </w:r>
      <w:r w:rsidRPr="008E0E09">
        <w:rPr>
          <w:rFonts w:eastAsiaTheme="minorHAnsi"/>
          <w:sz w:val="24"/>
          <w:szCs w:val="22"/>
          <w:lang w:val="ru-RU" w:eastAsia="en-US"/>
        </w:rPr>
        <w:t>о</w:t>
      </w:r>
      <w:r w:rsidR="000F7F61">
        <w:rPr>
          <w:rFonts w:eastAsiaTheme="minorHAnsi"/>
          <w:sz w:val="24"/>
          <w:szCs w:val="22"/>
          <w:lang w:val="ru-RU" w:eastAsia="en-US"/>
        </w:rPr>
        <w:t>ля</w:t>
      </w:r>
      <w:r w:rsidR="008C5A93">
        <w:rPr>
          <w:rFonts w:eastAsiaTheme="minorHAnsi"/>
          <w:sz w:val="24"/>
          <w:szCs w:val="22"/>
          <w:lang w:val="ru-RU" w:eastAsia="en-US"/>
        </w:rPr>
        <w:t xml:space="preserve"> </w:t>
      </w:r>
      <w:r w:rsidR="008C5A93">
        <w:rPr>
          <w:rFonts w:eastAsiaTheme="minorHAnsi"/>
          <w:sz w:val="24"/>
          <w:szCs w:val="22"/>
          <w:lang w:eastAsia="en-US"/>
        </w:rPr>
        <w:t>ALV</w:t>
      </w:r>
      <w:r w:rsidR="000F7F61" w:rsidRPr="000F7F61">
        <w:rPr>
          <w:rFonts w:eastAsiaTheme="minorHAnsi"/>
          <w:sz w:val="24"/>
          <w:szCs w:val="22"/>
          <w:lang w:val="ru-RU" w:eastAsia="en-US"/>
        </w:rPr>
        <w:t>-</w:t>
      </w:r>
      <w:r w:rsidR="000F7F61">
        <w:rPr>
          <w:rFonts w:eastAsiaTheme="minorHAnsi"/>
          <w:sz w:val="24"/>
          <w:szCs w:val="22"/>
          <w:lang w:val="ru-RU" w:eastAsia="en-US"/>
        </w:rPr>
        <w:t>отчета</w:t>
      </w:r>
      <w:r w:rsidRPr="008E0E09">
        <w:rPr>
          <w:rFonts w:eastAsiaTheme="minorHAnsi"/>
          <w:sz w:val="24"/>
          <w:szCs w:val="22"/>
          <w:lang w:val="ru-RU" w:eastAsia="en-US"/>
        </w:rPr>
        <w:t xml:space="preserve"> </w:t>
      </w:r>
      <w:r w:rsidRPr="008E0E09">
        <w:rPr>
          <w:rFonts w:eastAsiaTheme="minorHAnsi"/>
          <w:sz w:val="24"/>
          <w:szCs w:val="22"/>
          <w:lang w:eastAsia="en-US"/>
        </w:rPr>
        <w:t>ZMM</w:t>
      </w:r>
      <w:r w:rsidRPr="008E0E09">
        <w:rPr>
          <w:rFonts w:eastAsiaTheme="minorHAnsi"/>
          <w:sz w:val="24"/>
          <w:szCs w:val="22"/>
          <w:lang w:val="ru-RU" w:eastAsia="en-US"/>
        </w:rPr>
        <w:t>_</w:t>
      </w:r>
      <w:r w:rsidRPr="008E0E09">
        <w:rPr>
          <w:rFonts w:eastAsiaTheme="minorHAnsi"/>
          <w:sz w:val="24"/>
          <w:szCs w:val="22"/>
          <w:lang w:eastAsia="en-US"/>
        </w:rPr>
        <w:t>PRICE</w:t>
      </w:r>
      <w:r w:rsidRPr="008E0E09">
        <w:rPr>
          <w:rFonts w:eastAsiaTheme="minorHAnsi"/>
          <w:sz w:val="24"/>
          <w:szCs w:val="22"/>
          <w:lang w:val="ru-RU" w:eastAsia="en-US"/>
        </w:rPr>
        <w:t xml:space="preserve"> 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3150"/>
        <w:gridCol w:w="1861"/>
        <w:gridCol w:w="1752"/>
        <w:gridCol w:w="1909"/>
      </w:tblGrid>
      <w:tr w:rsidR="0077286C" w:rsidRPr="00A33FEF" w14:paraId="1715E11E" w14:textId="77777777" w:rsidTr="00192BBE">
        <w:tc>
          <w:tcPr>
            <w:tcW w:w="1529" w:type="dxa"/>
            <w:shd w:val="clear" w:color="auto" w:fill="FFC000"/>
          </w:tcPr>
          <w:p w14:paraId="01343BB1" w14:textId="77777777" w:rsidR="0077286C" w:rsidRPr="00877D67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D67">
              <w:rPr>
                <w:rFonts w:ascii="Arial" w:hAnsi="Arial" w:cs="Arial"/>
                <w:b/>
                <w:color w:val="000000"/>
                <w:sz w:val="20"/>
                <w:szCs w:val="20"/>
              </w:rPr>
              <w:t>Поле</w:t>
            </w:r>
          </w:p>
        </w:tc>
        <w:tc>
          <w:tcPr>
            <w:tcW w:w="3150" w:type="dxa"/>
            <w:shd w:val="clear" w:color="auto" w:fill="FFC000"/>
          </w:tcPr>
          <w:p w14:paraId="4BE2A81A" w14:textId="77777777" w:rsidR="0077286C" w:rsidRPr="00877D67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D67">
              <w:rPr>
                <w:rFonts w:ascii="Arial" w:hAnsi="Arial" w:cs="Arial"/>
                <w:b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861" w:type="dxa"/>
            <w:shd w:val="clear" w:color="auto" w:fill="FFC000"/>
          </w:tcPr>
          <w:p w14:paraId="5157CD21" w14:textId="77777777" w:rsidR="0077286C" w:rsidRPr="00877D67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D67">
              <w:rPr>
                <w:rFonts w:ascii="Arial" w:hAnsi="Arial" w:cs="Arial"/>
                <w:b/>
                <w:color w:val="000000"/>
                <w:sz w:val="20"/>
                <w:szCs w:val="20"/>
              </w:rPr>
              <w:t>Тип данных</w:t>
            </w:r>
          </w:p>
        </w:tc>
        <w:tc>
          <w:tcPr>
            <w:tcW w:w="1752" w:type="dxa"/>
            <w:shd w:val="clear" w:color="auto" w:fill="FFC000"/>
          </w:tcPr>
          <w:p w14:paraId="30654E92" w14:textId="77777777" w:rsidR="0077286C" w:rsidRPr="00877D67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D67">
              <w:rPr>
                <w:rFonts w:ascii="Arial" w:hAnsi="Arial" w:cs="Arial"/>
                <w:b/>
                <w:color w:val="000000"/>
                <w:sz w:val="20"/>
                <w:szCs w:val="20"/>
              </w:rPr>
              <w:t>Данные ERP</w:t>
            </w:r>
          </w:p>
        </w:tc>
        <w:tc>
          <w:tcPr>
            <w:tcW w:w="1909" w:type="dxa"/>
            <w:shd w:val="clear" w:color="auto" w:fill="FFC000"/>
          </w:tcPr>
          <w:p w14:paraId="3983F9E0" w14:textId="77777777" w:rsidR="0077286C" w:rsidRPr="00877D67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D67">
              <w:rPr>
                <w:rFonts w:ascii="Arial" w:hAnsi="Arial" w:cs="Arial"/>
                <w:b/>
                <w:color w:val="000000"/>
                <w:sz w:val="20"/>
                <w:szCs w:val="20"/>
              </w:rPr>
              <w:t>Средство поиска</w:t>
            </w:r>
          </w:p>
        </w:tc>
      </w:tr>
      <w:tr w:rsidR="00877D67" w:rsidRPr="00A33FEF" w14:paraId="48AE9F78" w14:textId="77777777" w:rsidTr="00192BBE">
        <w:tc>
          <w:tcPr>
            <w:tcW w:w="1529" w:type="dxa"/>
            <w:vAlign w:val="center"/>
          </w:tcPr>
          <w:p w14:paraId="3D69EE1A" w14:textId="7DBC0CF7" w:rsidR="00877D67" w:rsidRPr="00877D67" w:rsidRDefault="00877D67" w:rsidP="00877D67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6750BB">
              <w:t>ZKNUMH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3E029BF" w14:textId="0F0CA4C2" w:rsidR="00877D67" w:rsidRPr="00877D67" w:rsidRDefault="00877D67" w:rsidP="00877D67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rPr>
                <w:color w:val="000000"/>
              </w:rPr>
              <w:t>Номер записи условия</w:t>
            </w:r>
          </w:p>
        </w:tc>
        <w:tc>
          <w:tcPr>
            <w:tcW w:w="1861" w:type="dxa"/>
            <w:shd w:val="clear" w:color="auto" w:fill="auto"/>
          </w:tcPr>
          <w:p w14:paraId="69AE571B" w14:textId="77777777" w:rsidR="00877D67" w:rsidRPr="00181EBE" w:rsidRDefault="00877D67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val="ru-RU" w:eastAsia="en-US"/>
              </w:rPr>
              <w:t>CHAR (12)</w:t>
            </w:r>
          </w:p>
        </w:tc>
        <w:tc>
          <w:tcPr>
            <w:tcW w:w="1752" w:type="dxa"/>
            <w:shd w:val="clear" w:color="auto" w:fill="auto"/>
          </w:tcPr>
          <w:p w14:paraId="60509507" w14:textId="45819A48" w:rsidR="00877D67" w:rsidRPr="00181EBE" w:rsidRDefault="00877D67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0E720ECE" w14:textId="77777777" w:rsidR="00877D67" w:rsidRPr="00181EBE" w:rsidRDefault="00877D67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877D67" w:rsidRPr="00A33FEF" w14:paraId="0AA1A5CB" w14:textId="77777777" w:rsidTr="00192BBE">
        <w:tc>
          <w:tcPr>
            <w:tcW w:w="1529" w:type="dxa"/>
            <w:vAlign w:val="center"/>
          </w:tcPr>
          <w:p w14:paraId="06C1451F" w14:textId="324A6D32" w:rsidR="00877D67" w:rsidRPr="00877D67" w:rsidRDefault="00877D67" w:rsidP="00877D67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t>ZKSCHL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F857414" w14:textId="73196DE1" w:rsidR="00877D67" w:rsidRPr="00877D67" w:rsidRDefault="00877D67" w:rsidP="00877D67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rPr>
                <w:color w:val="000000"/>
              </w:rPr>
              <w:t>Вид условия</w:t>
            </w:r>
          </w:p>
        </w:tc>
        <w:tc>
          <w:tcPr>
            <w:tcW w:w="1861" w:type="dxa"/>
            <w:shd w:val="clear" w:color="auto" w:fill="auto"/>
          </w:tcPr>
          <w:p w14:paraId="7DC2F77B" w14:textId="58C1F2A9" w:rsidR="00877D67" w:rsidRPr="00181EBE" w:rsidRDefault="00181EBE" w:rsidP="00877D67">
            <w:pPr>
              <w:pStyle w:val="Text"/>
              <w:rPr>
                <w:rFonts w:eastAsiaTheme="minorHAnsi"/>
                <w:i/>
                <w:lang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(4)</w:t>
            </w:r>
          </w:p>
        </w:tc>
        <w:tc>
          <w:tcPr>
            <w:tcW w:w="1752" w:type="dxa"/>
            <w:shd w:val="clear" w:color="auto" w:fill="auto"/>
          </w:tcPr>
          <w:p w14:paraId="3B9D302E" w14:textId="77777777" w:rsidR="00877D67" w:rsidRPr="00181EBE" w:rsidRDefault="00877D67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184E305A" w14:textId="77777777" w:rsidR="00877D67" w:rsidRPr="00181EBE" w:rsidRDefault="00877D67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877D67" w:rsidRPr="00A33FEF" w14:paraId="2D251469" w14:textId="77777777" w:rsidTr="00192BBE">
        <w:tc>
          <w:tcPr>
            <w:tcW w:w="1529" w:type="dxa"/>
            <w:vAlign w:val="center"/>
          </w:tcPr>
          <w:p w14:paraId="796A1741" w14:textId="6C4BEE9A" w:rsidR="00877D67" w:rsidRPr="00877D67" w:rsidRDefault="00877D67" w:rsidP="00877D67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t>NAME1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60B0961" w14:textId="319954EA" w:rsidR="00877D67" w:rsidRPr="00877D67" w:rsidRDefault="00877D67" w:rsidP="00877D67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rPr>
                <w:color w:val="000000"/>
              </w:rPr>
              <w:t>Наименование условия</w:t>
            </w:r>
          </w:p>
        </w:tc>
        <w:tc>
          <w:tcPr>
            <w:tcW w:w="1861" w:type="dxa"/>
            <w:shd w:val="clear" w:color="auto" w:fill="auto"/>
          </w:tcPr>
          <w:p w14:paraId="2073B651" w14:textId="6F48E4F6" w:rsidR="00877D67" w:rsidRPr="00181EBE" w:rsidRDefault="00181EBE" w:rsidP="00877D67">
            <w:pPr>
              <w:pStyle w:val="Text"/>
              <w:rPr>
                <w:rFonts w:eastAsiaTheme="minorHAnsi"/>
                <w:i/>
                <w:lang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(25)</w:t>
            </w:r>
          </w:p>
        </w:tc>
        <w:tc>
          <w:tcPr>
            <w:tcW w:w="1752" w:type="dxa"/>
            <w:shd w:val="clear" w:color="auto" w:fill="auto"/>
          </w:tcPr>
          <w:p w14:paraId="12260072" w14:textId="77777777" w:rsidR="00877D67" w:rsidRPr="00181EBE" w:rsidRDefault="00877D67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56EBBFAC" w14:textId="77777777" w:rsidR="00877D67" w:rsidRPr="00181EBE" w:rsidRDefault="00877D67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877D67" w:rsidRPr="00A33FEF" w14:paraId="46C44515" w14:textId="77777777" w:rsidTr="00192BBE">
        <w:tc>
          <w:tcPr>
            <w:tcW w:w="1529" w:type="dxa"/>
            <w:vAlign w:val="center"/>
          </w:tcPr>
          <w:p w14:paraId="74B38582" w14:textId="380D892D" w:rsidR="00877D67" w:rsidRPr="00877D67" w:rsidRDefault="00877D67" w:rsidP="00877D67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t>ZSTATUS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615D439" w14:textId="625B585E" w:rsidR="00877D67" w:rsidRPr="00877D67" w:rsidRDefault="00877D67" w:rsidP="00877D67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rPr>
                <w:color w:val="000000"/>
              </w:rPr>
              <w:t xml:space="preserve">Статус </w:t>
            </w:r>
          </w:p>
        </w:tc>
        <w:tc>
          <w:tcPr>
            <w:tcW w:w="1861" w:type="dxa"/>
            <w:shd w:val="clear" w:color="auto" w:fill="auto"/>
          </w:tcPr>
          <w:p w14:paraId="2E7B5C42" w14:textId="1A5A82BE" w:rsidR="00877D67" w:rsidRPr="00181EBE" w:rsidRDefault="00181EBE" w:rsidP="00877D67">
            <w:pPr>
              <w:pStyle w:val="Text"/>
              <w:rPr>
                <w:rFonts w:eastAsiaTheme="minorHAnsi"/>
                <w:i/>
                <w:lang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(2)</w:t>
            </w:r>
          </w:p>
        </w:tc>
        <w:tc>
          <w:tcPr>
            <w:tcW w:w="1752" w:type="dxa"/>
            <w:shd w:val="clear" w:color="auto" w:fill="auto"/>
          </w:tcPr>
          <w:p w14:paraId="4D8F29BD" w14:textId="77777777" w:rsidR="00877D67" w:rsidRPr="00181EBE" w:rsidRDefault="00877D67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084128BB" w14:textId="77777777" w:rsidR="00877D67" w:rsidRPr="00181EBE" w:rsidRDefault="00877D67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877D67" w:rsidRPr="00A33FEF" w14:paraId="73A4BA02" w14:textId="77777777" w:rsidTr="00192BBE">
        <w:tc>
          <w:tcPr>
            <w:tcW w:w="1529" w:type="dxa"/>
            <w:vAlign w:val="center"/>
          </w:tcPr>
          <w:p w14:paraId="3635C43D" w14:textId="7A54474E" w:rsidR="00877D67" w:rsidRPr="00877D67" w:rsidRDefault="00877D67" w:rsidP="00877D67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t>NAME1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7B61CF2" w14:textId="6559F34D" w:rsidR="00877D67" w:rsidRPr="00877D67" w:rsidRDefault="00877D67" w:rsidP="00877D67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rPr>
                <w:color w:val="000000"/>
              </w:rPr>
              <w:t>Наименование статуса</w:t>
            </w:r>
          </w:p>
        </w:tc>
        <w:tc>
          <w:tcPr>
            <w:tcW w:w="1861" w:type="dxa"/>
            <w:shd w:val="clear" w:color="auto" w:fill="auto"/>
          </w:tcPr>
          <w:p w14:paraId="30814004" w14:textId="24034385" w:rsidR="00877D67" w:rsidRPr="00181EBE" w:rsidRDefault="00181EBE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(25)</w:t>
            </w:r>
          </w:p>
        </w:tc>
        <w:tc>
          <w:tcPr>
            <w:tcW w:w="1752" w:type="dxa"/>
            <w:shd w:val="clear" w:color="auto" w:fill="auto"/>
          </w:tcPr>
          <w:p w14:paraId="69819398" w14:textId="77777777" w:rsidR="00877D67" w:rsidRPr="00181EBE" w:rsidRDefault="00877D67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2B082CA0" w14:textId="77777777" w:rsidR="00877D67" w:rsidRPr="00181EBE" w:rsidRDefault="00877D67" w:rsidP="00877D67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181EBE" w:rsidRPr="00A33FEF" w14:paraId="27996414" w14:textId="77777777" w:rsidTr="00192BBE">
        <w:tc>
          <w:tcPr>
            <w:tcW w:w="1529" w:type="dxa"/>
            <w:vAlign w:val="center"/>
          </w:tcPr>
          <w:p w14:paraId="7CA90BBE" w14:textId="0E4071E0" w:rsidR="00181EBE" w:rsidRPr="00877D67" w:rsidRDefault="00181EBE" w:rsidP="00181EBE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6750BB">
              <w:t>BURKS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C3466D7" w14:textId="46D7B30E" w:rsidR="00181EBE" w:rsidRPr="00877D67" w:rsidRDefault="00181EBE" w:rsidP="00181EBE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rPr>
                <w:color w:val="000000"/>
              </w:rPr>
              <w:t>Балансовая единица</w:t>
            </w:r>
          </w:p>
        </w:tc>
        <w:tc>
          <w:tcPr>
            <w:tcW w:w="1861" w:type="dxa"/>
            <w:shd w:val="clear" w:color="auto" w:fill="auto"/>
          </w:tcPr>
          <w:p w14:paraId="015A38D3" w14:textId="18655780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(4)</w:t>
            </w:r>
          </w:p>
        </w:tc>
        <w:tc>
          <w:tcPr>
            <w:tcW w:w="1752" w:type="dxa"/>
            <w:shd w:val="clear" w:color="auto" w:fill="auto"/>
          </w:tcPr>
          <w:p w14:paraId="7D42ADB9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  <w:vAlign w:val="center"/>
          </w:tcPr>
          <w:p w14:paraId="020F7F75" w14:textId="404FFFAB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181EBE" w:rsidRPr="00A33FEF" w14:paraId="27E8FF11" w14:textId="77777777" w:rsidTr="00192BBE">
        <w:tc>
          <w:tcPr>
            <w:tcW w:w="1529" w:type="dxa"/>
            <w:vAlign w:val="center"/>
          </w:tcPr>
          <w:p w14:paraId="7223B87D" w14:textId="6DFB344D" w:rsidR="00181EBE" w:rsidRPr="006750BB" w:rsidRDefault="00181EBE" w:rsidP="00181EBE">
            <w:pPr>
              <w:pStyle w:val="Text"/>
            </w:pPr>
            <w:r w:rsidRPr="00181EBE">
              <w:t>BUTXT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F69842D" w14:textId="7D395553" w:rsidR="00181EBE" w:rsidRPr="00181EBE" w:rsidRDefault="00181EBE" w:rsidP="00181EBE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БЕ</w:t>
            </w:r>
          </w:p>
        </w:tc>
        <w:tc>
          <w:tcPr>
            <w:tcW w:w="1861" w:type="dxa"/>
            <w:shd w:val="clear" w:color="auto" w:fill="auto"/>
          </w:tcPr>
          <w:p w14:paraId="6E009A6C" w14:textId="485BA27C" w:rsidR="00181EBE" w:rsidRPr="00181EBE" w:rsidRDefault="00181EBE" w:rsidP="00181EBE">
            <w:pPr>
              <w:pStyle w:val="Text"/>
              <w:rPr>
                <w:rFonts w:eastAsiaTheme="minorHAnsi"/>
                <w:i/>
                <w:lang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(25)</w:t>
            </w:r>
          </w:p>
        </w:tc>
        <w:tc>
          <w:tcPr>
            <w:tcW w:w="1752" w:type="dxa"/>
            <w:shd w:val="clear" w:color="auto" w:fill="auto"/>
          </w:tcPr>
          <w:p w14:paraId="2831068A" w14:textId="18827C7B" w:rsidR="00181EBE" w:rsidRPr="00181EBE" w:rsidRDefault="007E2E16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T</w:t>
            </w:r>
            <w:r>
              <w:rPr>
                <w:rFonts w:eastAsiaTheme="minorHAnsi"/>
                <w:i/>
                <w:lang w:eastAsia="en-US"/>
              </w:rPr>
              <w:t>001</w:t>
            </w:r>
            <w:r w:rsidRPr="00181EBE">
              <w:rPr>
                <w:rFonts w:eastAsiaTheme="minorHAnsi"/>
                <w:i/>
                <w:lang w:eastAsia="en-US"/>
              </w:rPr>
              <w:t>-NAME1</w:t>
            </w:r>
          </w:p>
        </w:tc>
        <w:tc>
          <w:tcPr>
            <w:tcW w:w="1909" w:type="dxa"/>
            <w:vAlign w:val="center"/>
          </w:tcPr>
          <w:p w14:paraId="7BD4A5C9" w14:textId="77777777" w:rsidR="00181EBE" w:rsidRPr="00181EBE" w:rsidRDefault="00181EBE" w:rsidP="00181EBE">
            <w:pPr>
              <w:pStyle w:val="Text"/>
              <w:rPr>
                <w:rFonts w:eastAsiaTheme="minorHAnsi"/>
                <w:lang w:val="ru-RU" w:eastAsia="en-US"/>
              </w:rPr>
            </w:pPr>
          </w:p>
        </w:tc>
      </w:tr>
      <w:tr w:rsidR="00181EBE" w:rsidRPr="00A33FEF" w14:paraId="0CAB8CF8" w14:textId="77777777" w:rsidTr="00192BBE">
        <w:tc>
          <w:tcPr>
            <w:tcW w:w="1529" w:type="dxa"/>
            <w:vAlign w:val="center"/>
          </w:tcPr>
          <w:p w14:paraId="6C67DC40" w14:textId="595D5FA3" w:rsidR="00181EBE" w:rsidRPr="00877D67" w:rsidRDefault="00181EBE" w:rsidP="00181EBE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t>WERKS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7797AD5" w14:textId="5BFCF102" w:rsidR="00181EBE" w:rsidRPr="00877D67" w:rsidRDefault="00181EBE" w:rsidP="00181EBE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rPr>
                <w:color w:val="000000"/>
              </w:rPr>
              <w:t>Завод</w:t>
            </w:r>
          </w:p>
        </w:tc>
        <w:tc>
          <w:tcPr>
            <w:tcW w:w="1861" w:type="dxa"/>
            <w:shd w:val="clear" w:color="auto" w:fill="auto"/>
          </w:tcPr>
          <w:p w14:paraId="3A6A39B0" w14:textId="44F02176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(4)</w:t>
            </w:r>
          </w:p>
        </w:tc>
        <w:tc>
          <w:tcPr>
            <w:tcW w:w="1752" w:type="dxa"/>
            <w:shd w:val="clear" w:color="auto" w:fill="auto"/>
          </w:tcPr>
          <w:p w14:paraId="1833D587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  <w:vAlign w:val="center"/>
          </w:tcPr>
          <w:p w14:paraId="1793658D" w14:textId="58100F9F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181EBE" w:rsidRPr="00A33FEF" w14:paraId="5790777E" w14:textId="77777777" w:rsidTr="00192BBE">
        <w:tc>
          <w:tcPr>
            <w:tcW w:w="1529" w:type="dxa"/>
            <w:vAlign w:val="center"/>
          </w:tcPr>
          <w:p w14:paraId="137CF71F" w14:textId="46FCF38C" w:rsidR="00181EBE" w:rsidRDefault="00181EBE" w:rsidP="00181EBE">
            <w:pPr>
              <w:pStyle w:val="Text"/>
            </w:pPr>
            <w:r w:rsidRPr="00181EBE">
              <w:t>NAME1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C211D2E" w14:textId="2EC98C78" w:rsidR="00181EBE" w:rsidRPr="00181EBE" w:rsidRDefault="00181EBE" w:rsidP="00181EBE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завода</w:t>
            </w:r>
          </w:p>
        </w:tc>
        <w:tc>
          <w:tcPr>
            <w:tcW w:w="1861" w:type="dxa"/>
            <w:shd w:val="clear" w:color="auto" w:fill="auto"/>
          </w:tcPr>
          <w:p w14:paraId="5D693B09" w14:textId="543B81D5" w:rsidR="00181EBE" w:rsidRPr="00181EBE" w:rsidRDefault="00181EBE" w:rsidP="00181EBE">
            <w:pPr>
              <w:pStyle w:val="Text"/>
              <w:rPr>
                <w:rFonts w:eastAsiaTheme="minorHAnsi"/>
                <w:i/>
                <w:lang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(30)</w:t>
            </w:r>
          </w:p>
        </w:tc>
        <w:tc>
          <w:tcPr>
            <w:tcW w:w="1752" w:type="dxa"/>
            <w:shd w:val="clear" w:color="auto" w:fill="auto"/>
          </w:tcPr>
          <w:p w14:paraId="290AB37E" w14:textId="2BF6A1A8" w:rsidR="00181EBE" w:rsidRPr="00181EBE" w:rsidRDefault="00181EBE" w:rsidP="00181EBE">
            <w:pPr>
              <w:pStyle w:val="Text"/>
              <w:rPr>
                <w:rFonts w:eastAsiaTheme="minorHAnsi"/>
                <w:i/>
                <w:lang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T001W-NAME1</w:t>
            </w:r>
          </w:p>
        </w:tc>
        <w:tc>
          <w:tcPr>
            <w:tcW w:w="1909" w:type="dxa"/>
            <w:vAlign w:val="center"/>
          </w:tcPr>
          <w:p w14:paraId="1A94BFD8" w14:textId="77777777" w:rsidR="00181EBE" w:rsidRPr="00181EBE" w:rsidRDefault="00181EBE" w:rsidP="00181EBE">
            <w:pPr>
              <w:pStyle w:val="Text"/>
              <w:rPr>
                <w:rFonts w:eastAsiaTheme="minorHAnsi"/>
                <w:lang w:eastAsia="en-US"/>
              </w:rPr>
            </w:pPr>
          </w:p>
        </w:tc>
      </w:tr>
      <w:tr w:rsidR="00181EBE" w:rsidRPr="00A33FEF" w14:paraId="41961BE5" w14:textId="77777777" w:rsidTr="00192BBE">
        <w:tc>
          <w:tcPr>
            <w:tcW w:w="1529" w:type="dxa"/>
            <w:vAlign w:val="center"/>
          </w:tcPr>
          <w:p w14:paraId="58E53B7E" w14:textId="6E2AD212" w:rsidR="00181EBE" w:rsidRPr="00877D67" w:rsidRDefault="00181EBE" w:rsidP="00181EBE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t>MATNR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D282DE8" w14:textId="11B6BA2A" w:rsidR="00181EBE" w:rsidRPr="00877D67" w:rsidRDefault="00181EBE" w:rsidP="00181EBE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EA7AA8">
              <w:rPr>
                <w:color w:val="000000"/>
              </w:rPr>
              <w:t>Код ОЗМ</w:t>
            </w:r>
          </w:p>
        </w:tc>
        <w:tc>
          <w:tcPr>
            <w:tcW w:w="1861" w:type="dxa"/>
            <w:shd w:val="clear" w:color="auto" w:fill="auto"/>
          </w:tcPr>
          <w:p w14:paraId="39761504" w14:textId="37502F1E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</w:t>
            </w:r>
            <w:r w:rsidRPr="00181EBE">
              <w:rPr>
                <w:rFonts w:eastAsiaTheme="minorHAnsi"/>
                <w:i/>
                <w:lang w:val="ru-RU" w:eastAsia="en-US"/>
              </w:rPr>
              <w:t>40</w:t>
            </w:r>
            <w:r w:rsidRPr="00181EBE">
              <w:rPr>
                <w:rFonts w:eastAsiaTheme="minorHAnsi"/>
                <w:i/>
                <w:lang w:eastAsia="en-US"/>
              </w:rPr>
              <w:t>)</w:t>
            </w:r>
          </w:p>
        </w:tc>
        <w:tc>
          <w:tcPr>
            <w:tcW w:w="1752" w:type="dxa"/>
            <w:shd w:val="clear" w:color="auto" w:fill="auto"/>
          </w:tcPr>
          <w:p w14:paraId="02111E7D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65CB4154" w14:textId="7B34320E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181EBE" w:rsidRPr="00A33FEF" w14:paraId="0773B553" w14:textId="77777777" w:rsidTr="00192BBE">
        <w:tc>
          <w:tcPr>
            <w:tcW w:w="1529" w:type="dxa"/>
            <w:vAlign w:val="center"/>
          </w:tcPr>
          <w:p w14:paraId="781F1CAD" w14:textId="7BC9DEEB" w:rsidR="00181EBE" w:rsidRPr="00877D67" w:rsidRDefault="00181EBE" w:rsidP="00181EBE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6750BB">
              <w:lastRenderedPageBreak/>
              <w:t>MAKTX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C9C209E" w14:textId="2A1087F8" w:rsidR="00181EBE" w:rsidRPr="00877D67" w:rsidRDefault="00181EBE" w:rsidP="00181EBE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EA7AA8">
              <w:rPr>
                <w:color w:val="000000"/>
              </w:rPr>
              <w:t>Наименование ОЗМ</w:t>
            </w:r>
          </w:p>
        </w:tc>
        <w:tc>
          <w:tcPr>
            <w:tcW w:w="1861" w:type="dxa"/>
            <w:shd w:val="clear" w:color="auto" w:fill="auto"/>
          </w:tcPr>
          <w:p w14:paraId="6C9C2C55" w14:textId="391D5D2B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(4</w:t>
            </w:r>
            <w:r w:rsidRPr="00181EBE">
              <w:rPr>
                <w:rFonts w:eastAsiaTheme="minorHAnsi"/>
                <w:i/>
                <w:lang w:val="ru-RU" w:eastAsia="en-US"/>
              </w:rPr>
              <w:t>0</w:t>
            </w:r>
            <w:r w:rsidRPr="00181EBE">
              <w:rPr>
                <w:rFonts w:eastAsiaTheme="minorHAnsi"/>
                <w:i/>
                <w:lang w:eastAsia="en-US"/>
              </w:rPr>
              <w:t>)</w:t>
            </w:r>
          </w:p>
        </w:tc>
        <w:tc>
          <w:tcPr>
            <w:tcW w:w="1752" w:type="dxa"/>
            <w:shd w:val="clear" w:color="auto" w:fill="auto"/>
          </w:tcPr>
          <w:p w14:paraId="3E5D980A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279E857C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181EBE" w:rsidRPr="00A33FEF" w14:paraId="31206967" w14:textId="77777777" w:rsidTr="00192BBE">
        <w:tc>
          <w:tcPr>
            <w:tcW w:w="1529" w:type="dxa"/>
            <w:vAlign w:val="center"/>
          </w:tcPr>
          <w:p w14:paraId="3FD55A0F" w14:textId="0A79CA3F" w:rsidR="00181EBE" w:rsidRPr="00877D67" w:rsidRDefault="00181EBE" w:rsidP="00181EBE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CB4C0C">
              <w:t>MATKL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6ECBABA" w14:textId="573CFD19" w:rsidR="00181EBE" w:rsidRPr="00877D67" w:rsidRDefault="00181EBE" w:rsidP="00181EBE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rPr>
                <w:color w:val="000000"/>
              </w:rPr>
              <w:t>Группа материалов</w:t>
            </w:r>
          </w:p>
        </w:tc>
        <w:tc>
          <w:tcPr>
            <w:tcW w:w="1861" w:type="dxa"/>
            <w:shd w:val="clear" w:color="auto" w:fill="auto"/>
          </w:tcPr>
          <w:p w14:paraId="72C46422" w14:textId="080FC1BF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</w:t>
            </w:r>
            <w:r w:rsidRPr="00181EBE">
              <w:rPr>
                <w:rFonts w:eastAsiaTheme="minorHAnsi"/>
                <w:i/>
                <w:lang w:val="ru-RU" w:eastAsia="en-US"/>
              </w:rPr>
              <w:t>10</w:t>
            </w:r>
            <w:r w:rsidRPr="00181EBE">
              <w:rPr>
                <w:rFonts w:eastAsiaTheme="minorHAnsi"/>
                <w:i/>
                <w:lang w:eastAsia="en-US"/>
              </w:rPr>
              <w:t>)</w:t>
            </w:r>
          </w:p>
        </w:tc>
        <w:tc>
          <w:tcPr>
            <w:tcW w:w="1752" w:type="dxa"/>
            <w:shd w:val="clear" w:color="auto" w:fill="auto"/>
          </w:tcPr>
          <w:p w14:paraId="73426236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54BEA72E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181EBE" w:rsidRPr="00A33FEF" w14:paraId="5274DBE1" w14:textId="77777777" w:rsidTr="00192BBE">
        <w:tc>
          <w:tcPr>
            <w:tcW w:w="1529" w:type="dxa"/>
            <w:vAlign w:val="center"/>
          </w:tcPr>
          <w:p w14:paraId="40BCB1D1" w14:textId="3A3CAB78" w:rsidR="00181EBE" w:rsidRPr="00877D67" w:rsidRDefault="00181EBE" w:rsidP="00181EBE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193E8D">
              <w:t>WGBEZ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1FE87D4" w14:textId="0482702A" w:rsidR="00181EBE" w:rsidRPr="00877D67" w:rsidRDefault="00181EBE" w:rsidP="00181EBE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EA7AA8">
              <w:rPr>
                <w:color w:val="000000"/>
              </w:rPr>
              <w:t>Наименование группы материалов</w:t>
            </w:r>
          </w:p>
        </w:tc>
        <w:tc>
          <w:tcPr>
            <w:tcW w:w="1861" w:type="dxa"/>
            <w:shd w:val="clear" w:color="auto" w:fill="auto"/>
          </w:tcPr>
          <w:p w14:paraId="3CAD8EE2" w14:textId="76C95A1E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(4)</w:t>
            </w:r>
          </w:p>
        </w:tc>
        <w:tc>
          <w:tcPr>
            <w:tcW w:w="1752" w:type="dxa"/>
            <w:shd w:val="clear" w:color="auto" w:fill="auto"/>
          </w:tcPr>
          <w:p w14:paraId="694F36C9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1EF5B030" w14:textId="1C71477D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181EBE" w:rsidRPr="00A33FEF" w14:paraId="13603BA7" w14:textId="77777777" w:rsidTr="00192BBE">
        <w:tc>
          <w:tcPr>
            <w:tcW w:w="1529" w:type="dxa"/>
            <w:vAlign w:val="center"/>
          </w:tcPr>
          <w:p w14:paraId="30A9DB80" w14:textId="779009B9" w:rsidR="00181EBE" w:rsidRPr="00877D67" w:rsidRDefault="000414A2" w:rsidP="00181EBE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t>BPR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F569B9B" w14:textId="1B15A991" w:rsidR="00181EBE" w:rsidRPr="00877D67" w:rsidRDefault="00181EBE" w:rsidP="00181EBE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EA7AA8">
              <w:rPr>
                <w:color w:val="000000"/>
              </w:rPr>
              <w:t>Базовая цена</w:t>
            </w:r>
          </w:p>
        </w:tc>
        <w:tc>
          <w:tcPr>
            <w:tcW w:w="1861" w:type="dxa"/>
            <w:shd w:val="clear" w:color="auto" w:fill="auto"/>
          </w:tcPr>
          <w:p w14:paraId="389C8EE8" w14:textId="5CFC3E67" w:rsidR="00181EBE" w:rsidRPr="00181EBE" w:rsidRDefault="004A1CD5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CURR</w:t>
            </w:r>
            <w:r>
              <w:rPr>
                <w:rFonts w:eastAsiaTheme="minorHAnsi"/>
                <w:i/>
                <w:lang w:val="ru-RU" w:eastAsia="en-US"/>
              </w:rPr>
              <w:t xml:space="preserve"> (11,2)</w:t>
            </w:r>
          </w:p>
        </w:tc>
        <w:tc>
          <w:tcPr>
            <w:tcW w:w="1752" w:type="dxa"/>
            <w:shd w:val="clear" w:color="auto" w:fill="auto"/>
          </w:tcPr>
          <w:p w14:paraId="69232F06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05CFE3BB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181EBE" w:rsidRPr="00A33FEF" w14:paraId="3F977C94" w14:textId="77777777" w:rsidTr="00192BBE">
        <w:tc>
          <w:tcPr>
            <w:tcW w:w="1529" w:type="dxa"/>
            <w:vAlign w:val="center"/>
          </w:tcPr>
          <w:p w14:paraId="22C6B924" w14:textId="1EFE9876" w:rsidR="00181EBE" w:rsidRPr="00877D67" w:rsidRDefault="00181EBE" w:rsidP="00181EBE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193E8D">
              <w:t>WAERS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CB94E27" w14:textId="2916DCE5" w:rsidR="00181EBE" w:rsidRPr="00877D67" w:rsidRDefault="00181EBE" w:rsidP="00181EBE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EA7AA8">
              <w:rPr>
                <w:color w:val="000000"/>
              </w:rPr>
              <w:t>Валюта</w:t>
            </w:r>
          </w:p>
        </w:tc>
        <w:tc>
          <w:tcPr>
            <w:tcW w:w="1861" w:type="dxa"/>
            <w:shd w:val="clear" w:color="auto" w:fill="auto"/>
          </w:tcPr>
          <w:p w14:paraId="2BF8113A" w14:textId="24F3ADDF" w:rsidR="00181EBE" w:rsidRPr="004A1CD5" w:rsidRDefault="004A1CD5" w:rsidP="00181EBE">
            <w:pPr>
              <w:pStyle w:val="Text"/>
              <w:rPr>
                <w:rFonts w:eastAsiaTheme="minorHAnsi"/>
                <w:i/>
                <w:lang w:eastAsia="en-US"/>
              </w:rPr>
            </w:pPr>
            <w:r w:rsidRPr="004A1CD5">
              <w:rPr>
                <w:rFonts w:eastAsiaTheme="minorHAnsi"/>
                <w:i/>
                <w:lang w:val="ru-RU" w:eastAsia="en-US"/>
              </w:rPr>
              <w:t>CUKY</w:t>
            </w:r>
            <w:r>
              <w:rPr>
                <w:rFonts w:eastAsiaTheme="minorHAnsi"/>
                <w:i/>
                <w:lang w:eastAsia="en-US"/>
              </w:rPr>
              <w:t xml:space="preserve"> (5)</w:t>
            </w:r>
          </w:p>
        </w:tc>
        <w:tc>
          <w:tcPr>
            <w:tcW w:w="1752" w:type="dxa"/>
            <w:shd w:val="clear" w:color="auto" w:fill="auto"/>
          </w:tcPr>
          <w:p w14:paraId="66B9967D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78CF30FE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181EBE" w:rsidRPr="00A33FEF" w14:paraId="2E9ABF40" w14:textId="77777777" w:rsidTr="00192BBE">
        <w:tc>
          <w:tcPr>
            <w:tcW w:w="1529" w:type="dxa"/>
            <w:vAlign w:val="center"/>
          </w:tcPr>
          <w:p w14:paraId="427D6FD8" w14:textId="2B8516E0" w:rsidR="00181EBE" w:rsidRPr="00877D67" w:rsidRDefault="00181EBE" w:rsidP="00181EBE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193E8D">
              <w:t>KPEIN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138926D" w14:textId="3F7EE748" w:rsidR="00181EBE" w:rsidRPr="00877D67" w:rsidRDefault="00181EBE" w:rsidP="00181EBE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rPr>
                <w:color w:val="000000"/>
              </w:rPr>
              <w:t>Единица цены условия</w:t>
            </w:r>
          </w:p>
        </w:tc>
        <w:tc>
          <w:tcPr>
            <w:tcW w:w="1861" w:type="dxa"/>
            <w:shd w:val="clear" w:color="auto" w:fill="auto"/>
          </w:tcPr>
          <w:p w14:paraId="52563B16" w14:textId="3686B584" w:rsidR="00181EBE" w:rsidRPr="004A1CD5" w:rsidRDefault="004A1CD5" w:rsidP="00181EBE">
            <w:pPr>
              <w:pStyle w:val="Text"/>
              <w:rPr>
                <w:rFonts w:eastAsiaTheme="minorHAnsi"/>
                <w:i/>
                <w:lang w:eastAsia="en-US"/>
              </w:rPr>
            </w:pPr>
            <w:r w:rsidRPr="004A1CD5">
              <w:rPr>
                <w:rFonts w:eastAsiaTheme="minorHAnsi"/>
                <w:i/>
                <w:lang w:val="ru-RU" w:eastAsia="en-US"/>
              </w:rPr>
              <w:t>DEC</w:t>
            </w:r>
            <w:r>
              <w:rPr>
                <w:rFonts w:eastAsiaTheme="minorHAnsi"/>
                <w:i/>
                <w:lang w:eastAsia="en-US"/>
              </w:rPr>
              <w:t xml:space="preserve"> (5)</w:t>
            </w:r>
          </w:p>
        </w:tc>
        <w:tc>
          <w:tcPr>
            <w:tcW w:w="1752" w:type="dxa"/>
            <w:shd w:val="clear" w:color="auto" w:fill="auto"/>
          </w:tcPr>
          <w:p w14:paraId="51258C83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288C6F68" w14:textId="77777777" w:rsidR="00181EBE" w:rsidRPr="00181EBE" w:rsidRDefault="00181EBE" w:rsidP="00181EB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250232" w:rsidRPr="00A33FEF" w14:paraId="4D7704F4" w14:textId="77777777" w:rsidTr="00192BBE">
        <w:tc>
          <w:tcPr>
            <w:tcW w:w="1529" w:type="dxa"/>
            <w:vAlign w:val="center"/>
          </w:tcPr>
          <w:p w14:paraId="6C25E183" w14:textId="1862C2C6" w:rsidR="00250232" w:rsidRPr="00250232" w:rsidRDefault="00250232" w:rsidP="00250232">
            <w:pPr>
              <w:pStyle w:val="Text"/>
            </w:pPr>
            <w:r>
              <w:t>KMEIN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4494A31" w14:textId="7808DAE2" w:rsidR="00250232" w:rsidRPr="00250232" w:rsidRDefault="00250232" w:rsidP="00250232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Единица измерения цены</w:t>
            </w:r>
          </w:p>
        </w:tc>
        <w:tc>
          <w:tcPr>
            <w:tcW w:w="1861" w:type="dxa"/>
            <w:shd w:val="clear" w:color="auto" w:fill="auto"/>
          </w:tcPr>
          <w:p w14:paraId="0AAFE6FC" w14:textId="5A2AD477" w:rsidR="00250232" w:rsidRPr="004A1CD5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eastAsia="en-US"/>
              </w:rPr>
              <w:t>CHAR (</w:t>
            </w:r>
            <w:r>
              <w:rPr>
                <w:rFonts w:eastAsiaTheme="minorHAnsi"/>
                <w:i/>
                <w:lang w:val="ru-RU" w:eastAsia="en-US"/>
              </w:rPr>
              <w:t>3</w:t>
            </w:r>
            <w:r w:rsidRPr="00181EBE">
              <w:rPr>
                <w:rFonts w:eastAsiaTheme="minorHAnsi"/>
                <w:i/>
                <w:lang w:eastAsia="en-US"/>
              </w:rPr>
              <w:t>)</w:t>
            </w:r>
          </w:p>
        </w:tc>
        <w:tc>
          <w:tcPr>
            <w:tcW w:w="1752" w:type="dxa"/>
            <w:shd w:val="clear" w:color="auto" w:fill="auto"/>
          </w:tcPr>
          <w:p w14:paraId="193D1955" w14:textId="77777777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580185CE" w14:textId="77777777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250232" w:rsidRPr="00A33FEF" w14:paraId="197FA5BF" w14:textId="77777777" w:rsidTr="00192BBE">
        <w:tc>
          <w:tcPr>
            <w:tcW w:w="1529" w:type="dxa"/>
            <w:vAlign w:val="center"/>
          </w:tcPr>
          <w:p w14:paraId="68C1CE9F" w14:textId="2BCB5CB4" w:rsidR="00250232" w:rsidRPr="00877D67" w:rsidRDefault="00250232" w:rsidP="00250232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193E8D">
              <w:t>ZBPAM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E208758" w14:textId="027B8DCD" w:rsidR="00250232" w:rsidRPr="00877D67" w:rsidRDefault="00250232" w:rsidP="00250232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EA7AA8">
              <w:rPr>
                <w:color w:val="000000"/>
              </w:rPr>
              <w:t>Способ присвоения базовой цены</w:t>
            </w:r>
          </w:p>
        </w:tc>
        <w:tc>
          <w:tcPr>
            <w:tcW w:w="1861" w:type="dxa"/>
            <w:shd w:val="clear" w:color="auto" w:fill="auto"/>
          </w:tcPr>
          <w:p w14:paraId="70F53626" w14:textId="0CAC0510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CHAR (2)</w:t>
            </w:r>
          </w:p>
        </w:tc>
        <w:tc>
          <w:tcPr>
            <w:tcW w:w="1752" w:type="dxa"/>
            <w:shd w:val="clear" w:color="auto" w:fill="auto"/>
          </w:tcPr>
          <w:p w14:paraId="0A2B4153" w14:textId="77777777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3875C7D2" w14:textId="3D7C2964" w:rsidR="00250232" w:rsidRPr="004A1CD5" w:rsidRDefault="00250232" w:rsidP="00250232">
            <w:pPr>
              <w:pStyle w:val="Tex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ZBPAM</w:t>
            </w:r>
          </w:p>
        </w:tc>
      </w:tr>
      <w:tr w:rsidR="00250232" w:rsidRPr="00A33FEF" w14:paraId="1BD87B8F" w14:textId="77777777" w:rsidTr="00192BBE">
        <w:tc>
          <w:tcPr>
            <w:tcW w:w="1529" w:type="dxa"/>
            <w:vAlign w:val="center"/>
          </w:tcPr>
          <w:p w14:paraId="6907F8BD" w14:textId="19F38B94" w:rsidR="00250232" w:rsidRPr="00181EBE" w:rsidRDefault="00250232" w:rsidP="00250232">
            <w:pPr>
              <w:pStyle w:val="Text"/>
            </w:pPr>
            <w:r>
              <w:t>NAME1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1DE4E63" w14:textId="70474FE9" w:rsidR="00250232" w:rsidRPr="00181EBE" w:rsidRDefault="00250232" w:rsidP="00250232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способа присвоения</w:t>
            </w:r>
          </w:p>
        </w:tc>
        <w:tc>
          <w:tcPr>
            <w:tcW w:w="1861" w:type="dxa"/>
            <w:shd w:val="clear" w:color="auto" w:fill="auto"/>
          </w:tcPr>
          <w:p w14:paraId="78722319" w14:textId="09167E13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CHAR (25)</w:t>
            </w:r>
          </w:p>
        </w:tc>
        <w:tc>
          <w:tcPr>
            <w:tcW w:w="1752" w:type="dxa"/>
            <w:shd w:val="clear" w:color="auto" w:fill="auto"/>
          </w:tcPr>
          <w:p w14:paraId="4DB96F17" w14:textId="77777777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5DE7ACAE" w14:textId="77777777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250232" w:rsidRPr="00A33FEF" w14:paraId="3A2324CD" w14:textId="77777777" w:rsidTr="00192BBE">
        <w:tc>
          <w:tcPr>
            <w:tcW w:w="1529" w:type="dxa"/>
            <w:vAlign w:val="center"/>
          </w:tcPr>
          <w:p w14:paraId="22A70298" w14:textId="6788DD2A" w:rsidR="00250232" w:rsidRPr="00877D67" w:rsidRDefault="00250232" w:rsidP="00250232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F65E3E">
              <w:t>ZDATE1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C1B56C9" w14:textId="576960EE" w:rsidR="00250232" w:rsidRPr="00877D67" w:rsidRDefault="00250232" w:rsidP="00250232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877D67">
              <w:rPr>
                <w:color w:val="000000"/>
                <w:lang w:val="ru-RU"/>
              </w:rPr>
              <w:t>Дата включения ОЗМ в перечень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3FDD477E" w14:textId="169B189F" w:rsidR="00250232" w:rsidRPr="00181EBE" w:rsidRDefault="00250232" w:rsidP="00250232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val="ru-RU" w:eastAsia="en-US"/>
              </w:rPr>
              <w:t>DATS</w:t>
            </w:r>
            <w:r w:rsidRPr="00181EBE">
              <w:rPr>
                <w:rFonts w:eastAsiaTheme="minorHAnsi"/>
                <w:i/>
                <w:lang w:eastAsia="en-US"/>
              </w:rPr>
              <w:t xml:space="preserve"> (8)</w:t>
            </w:r>
          </w:p>
        </w:tc>
        <w:tc>
          <w:tcPr>
            <w:tcW w:w="1752" w:type="dxa"/>
            <w:shd w:val="clear" w:color="auto" w:fill="auto"/>
          </w:tcPr>
          <w:p w14:paraId="270C8AF6" w14:textId="77777777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273BBF35" w14:textId="77777777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250232" w:rsidRPr="00A33FEF" w14:paraId="410FCF07" w14:textId="77777777" w:rsidTr="00192BBE">
        <w:tc>
          <w:tcPr>
            <w:tcW w:w="1529" w:type="dxa"/>
            <w:vAlign w:val="center"/>
          </w:tcPr>
          <w:p w14:paraId="2E0E2583" w14:textId="72614C27" w:rsidR="00250232" w:rsidRPr="00250232" w:rsidRDefault="00250232" w:rsidP="00250232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t>ZDATE</w:t>
            </w:r>
            <w:r w:rsidR="0040214E">
              <w:rPr>
                <w:lang w:val="ru-RU"/>
              </w:rPr>
              <w:t>4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FC1D50C" w14:textId="3F67F310" w:rsidR="00250232" w:rsidRPr="00877D67" w:rsidRDefault="00250232" w:rsidP="00250232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 w:rsidRPr="00EA7AA8">
              <w:rPr>
                <w:color w:val="000000"/>
              </w:rPr>
              <w:t>Плановая дата расценки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A1731FB" w14:textId="5B7B2175" w:rsidR="00250232" w:rsidRPr="00181EBE" w:rsidRDefault="00250232" w:rsidP="00250232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val="ru-RU" w:eastAsia="en-US"/>
              </w:rPr>
              <w:t>DATS</w:t>
            </w:r>
            <w:r w:rsidRPr="00181EBE">
              <w:rPr>
                <w:rFonts w:eastAsiaTheme="minorHAnsi"/>
                <w:i/>
                <w:lang w:eastAsia="en-US"/>
              </w:rPr>
              <w:t xml:space="preserve"> (8)</w:t>
            </w:r>
          </w:p>
        </w:tc>
        <w:tc>
          <w:tcPr>
            <w:tcW w:w="1752" w:type="dxa"/>
            <w:shd w:val="clear" w:color="auto" w:fill="auto"/>
          </w:tcPr>
          <w:p w14:paraId="66E55780" w14:textId="77777777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075ACA4E" w14:textId="77777777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250232" w:rsidRPr="00A33FEF" w14:paraId="7C196BED" w14:textId="77777777" w:rsidTr="00192BBE">
        <w:tc>
          <w:tcPr>
            <w:tcW w:w="1529" w:type="dxa"/>
            <w:vAlign w:val="center"/>
          </w:tcPr>
          <w:p w14:paraId="11A61262" w14:textId="3AB6F4BA" w:rsidR="00250232" w:rsidRPr="00877D67" w:rsidRDefault="00250232" w:rsidP="00250232">
            <w:pPr>
              <w:pStyle w:val="Text"/>
              <w:rPr>
                <w:rFonts w:eastAsiaTheme="minorHAnsi"/>
                <w:i/>
                <w:color w:val="808080" w:themeColor="background1" w:themeShade="80"/>
                <w:lang w:val="ru-RU" w:eastAsia="en-US"/>
              </w:rPr>
            </w:pPr>
            <w:r>
              <w:t>Светофор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B1C026F" w14:textId="4B9CFCFA" w:rsidR="00250232" w:rsidRPr="00E71315" w:rsidRDefault="00E71315" w:rsidP="00250232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 срок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6C962514" w14:textId="16EB9DB4" w:rsidR="00250232" w:rsidRPr="00181EBE" w:rsidRDefault="00250232" w:rsidP="00250232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val="ru-RU" w:eastAsia="en-US"/>
              </w:rPr>
              <w:t>Светофор</w:t>
            </w:r>
          </w:p>
        </w:tc>
        <w:tc>
          <w:tcPr>
            <w:tcW w:w="1752" w:type="dxa"/>
            <w:shd w:val="clear" w:color="auto" w:fill="auto"/>
          </w:tcPr>
          <w:p w14:paraId="5719586A" w14:textId="77777777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0261C6EF" w14:textId="77777777" w:rsidR="00250232" w:rsidRPr="00181EBE" w:rsidRDefault="00250232" w:rsidP="00250232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0214E" w:rsidRPr="00A33FEF" w14:paraId="2EFF4C4E" w14:textId="77777777" w:rsidTr="00192BBE">
        <w:tc>
          <w:tcPr>
            <w:tcW w:w="1529" w:type="dxa"/>
            <w:vAlign w:val="center"/>
          </w:tcPr>
          <w:p w14:paraId="41AAE09C" w14:textId="64BE3946" w:rsidR="0040214E" w:rsidRDefault="0040214E" w:rsidP="0040214E">
            <w:pPr>
              <w:pStyle w:val="Text"/>
            </w:pPr>
            <w:r>
              <w:t>ZDATE2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37788FA" w14:textId="4B379D8E" w:rsidR="0040214E" w:rsidRPr="0040214E" w:rsidRDefault="0040214E" w:rsidP="0040214E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Фактическая дата расценки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2BCEC387" w14:textId="5D56DE4A" w:rsidR="0040214E" w:rsidRPr="00181EBE" w:rsidRDefault="0040214E" w:rsidP="0040214E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val="ru-RU" w:eastAsia="en-US"/>
              </w:rPr>
              <w:t>DATS</w:t>
            </w:r>
            <w:r w:rsidRPr="00181EBE">
              <w:rPr>
                <w:rFonts w:eastAsiaTheme="minorHAnsi"/>
                <w:i/>
                <w:lang w:eastAsia="en-US"/>
              </w:rPr>
              <w:t xml:space="preserve"> (8)</w:t>
            </w:r>
          </w:p>
        </w:tc>
        <w:tc>
          <w:tcPr>
            <w:tcW w:w="1752" w:type="dxa"/>
            <w:shd w:val="clear" w:color="auto" w:fill="auto"/>
          </w:tcPr>
          <w:p w14:paraId="362FCA51" w14:textId="77777777" w:rsidR="0040214E" w:rsidRPr="00181EBE" w:rsidRDefault="0040214E" w:rsidP="0040214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627148B6" w14:textId="77777777" w:rsidR="0040214E" w:rsidRPr="00181EBE" w:rsidRDefault="0040214E" w:rsidP="0040214E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34BF7069" w14:textId="77777777" w:rsidTr="00192BBE">
        <w:tc>
          <w:tcPr>
            <w:tcW w:w="1529" w:type="dxa"/>
            <w:vAlign w:val="center"/>
          </w:tcPr>
          <w:p w14:paraId="1B0049CC" w14:textId="7BF680C1" w:rsidR="00500E33" w:rsidRDefault="00500E33" w:rsidP="00500E33">
            <w:pPr>
              <w:pStyle w:val="Text"/>
            </w:pPr>
            <w:r w:rsidRPr="00193E8D">
              <w:t>ZLOGIN1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51BDF90" w14:textId="3AB666F6" w:rsidR="00500E33" w:rsidRDefault="00500E33" w:rsidP="00500E33">
            <w:pPr>
              <w:pStyle w:val="Text"/>
              <w:jc w:val="left"/>
              <w:rPr>
                <w:color w:val="000000"/>
                <w:lang w:val="ru-RU"/>
              </w:rPr>
            </w:pPr>
            <w:r w:rsidRPr="00EA7AA8">
              <w:rPr>
                <w:color w:val="000000"/>
              </w:rPr>
              <w:t>ФИО пользователя, определившего цену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495C89F4" w14:textId="0298B5ED" w:rsidR="00500E33" w:rsidRPr="00181EBE" w:rsidRDefault="00500E33" w:rsidP="00500E33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CHAR (12)</w:t>
            </w:r>
          </w:p>
        </w:tc>
        <w:tc>
          <w:tcPr>
            <w:tcW w:w="1752" w:type="dxa"/>
            <w:shd w:val="clear" w:color="auto" w:fill="auto"/>
          </w:tcPr>
          <w:p w14:paraId="7E252C2E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731CD90B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187481A4" w14:textId="77777777" w:rsidTr="00192BBE">
        <w:tc>
          <w:tcPr>
            <w:tcW w:w="1529" w:type="dxa"/>
            <w:vAlign w:val="center"/>
          </w:tcPr>
          <w:p w14:paraId="72931449" w14:textId="6A6DC659" w:rsidR="00500E33" w:rsidRPr="00193E8D" w:rsidRDefault="00500E33" w:rsidP="00500E33">
            <w:pPr>
              <w:pStyle w:val="Text"/>
            </w:pPr>
            <w:r w:rsidRPr="00193E8D">
              <w:t>DATAB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F7E2298" w14:textId="105F2CDC" w:rsidR="00500E33" w:rsidRPr="00EA7AA8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EA7AA8">
              <w:rPr>
                <w:color w:val="000000"/>
              </w:rPr>
              <w:t>Дата начала действия цены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501CE3F" w14:textId="2E48B64F" w:rsidR="00500E33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 w:rsidRPr="00181EBE">
              <w:rPr>
                <w:rFonts w:eastAsiaTheme="minorHAnsi"/>
                <w:i/>
                <w:lang w:val="ru-RU" w:eastAsia="en-US"/>
              </w:rPr>
              <w:t>DATS</w:t>
            </w:r>
            <w:r w:rsidRPr="00181EBE">
              <w:rPr>
                <w:rFonts w:eastAsiaTheme="minorHAnsi"/>
                <w:i/>
                <w:lang w:eastAsia="en-US"/>
              </w:rPr>
              <w:t xml:space="preserve"> (8)</w:t>
            </w:r>
          </w:p>
        </w:tc>
        <w:tc>
          <w:tcPr>
            <w:tcW w:w="1752" w:type="dxa"/>
            <w:shd w:val="clear" w:color="auto" w:fill="auto"/>
          </w:tcPr>
          <w:p w14:paraId="61524D75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2D726409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16FF6282" w14:textId="77777777" w:rsidTr="00192BBE">
        <w:tc>
          <w:tcPr>
            <w:tcW w:w="1529" w:type="dxa"/>
            <w:vAlign w:val="center"/>
          </w:tcPr>
          <w:p w14:paraId="0D659E74" w14:textId="3686CBFE" w:rsidR="00500E33" w:rsidRPr="00193E8D" w:rsidRDefault="00500E33" w:rsidP="00500E33">
            <w:pPr>
              <w:pStyle w:val="Text"/>
            </w:pPr>
            <w:r w:rsidRPr="00193E8D">
              <w:t>DATBI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E7C716E" w14:textId="6C4C9A33" w:rsidR="00500E33" w:rsidRPr="00EA7AA8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EA7AA8">
              <w:rPr>
                <w:color w:val="000000"/>
              </w:rPr>
              <w:t>Дата окончания действия цены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57183FA8" w14:textId="51C488F1" w:rsidR="00500E33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 w:rsidRPr="00181EBE">
              <w:rPr>
                <w:rFonts w:eastAsiaTheme="minorHAnsi"/>
                <w:i/>
                <w:lang w:val="ru-RU" w:eastAsia="en-US"/>
              </w:rPr>
              <w:t>DATS</w:t>
            </w:r>
            <w:r w:rsidRPr="00181EBE">
              <w:rPr>
                <w:rFonts w:eastAsiaTheme="minorHAnsi"/>
                <w:i/>
                <w:lang w:eastAsia="en-US"/>
              </w:rPr>
              <w:t xml:space="preserve"> (8)</w:t>
            </w:r>
          </w:p>
        </w:tc>
        <w:tc>
          <w:tcPr>
            <w:tcW w:w="1752" w:type="dxa"/>
            <w:shd w:val="clear" w:color="auto" w:fill="auto"/>
          </w:tcPr>
          <w:p w14:paraId="584F00CC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69DE7A1C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3A3C73B5" w14:textId="77777777" w:rsidTr="00192BBE">
        <w:tc>
          <w:tcPr>
            <w:tcW w:w="1529" w:type="dxa"/>
            <w:vAlign w:val="center"/>
          </w:tcPr>
          <w:p w14:paraId="4148227E" w14:textId="096DF03E" w:rsidR="00500E33" w:rsidRPr="00193E8D" w:rsidRDefault="00500E33" w:rsidP="00500E33">
            <w:pPr>
              <w:pStyle w:val="Text"/>
            </w:pPr>
            <w:r w:rsidRPr="00193E8D">
              <w:t>ZPRICE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7600A9A" w14:textId="59A61DAA" w:rsidR="00500E33" w:rsidRPr="00EA7AA8" w:rsidRDefault="00500E33" w:rsidP="00500E33">
            <w:pPr>
              <w:pStyle w:val="Text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Ц</w:t>
            </w:r>
            <w:r w:rsidRPr="00EA7AA8">
              <w:rPr>
                <w:color w:val="000000"/>
              </w:rPr>
              <w:t>ена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0A836CB9" w14:textId="54CCE3DD" w:rsidR="00500E33" w:rsidRPr="00181EBE" w:rsidRDefault="00500E33" w:rsidP="00500E33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CURR</w:t>
            </w:r>
            <w:r>
              <w:rPr>
                <w:rFonts w:eastAsiaTheme="minorHAnsi"/>
                <w:i/>
                <w:lang w:val="ru-RU" w:eastAsia="en-US"/>
              </w:rPr>
              <w:t xml:space="preserve"> (11,2)</w:t>
            </w:r>
          </w:p>
        </w:tc>
        <w:tc>
          <w:tcPr>
            <w:tcW w:w="1752" w:type="dxa"/>
            <w:shd w:val="clear" w:color="auto" w:fill="auto"/>
          </w:tcPr>
          <w:p w14:paraId="6EEEA037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538541DC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40A68263" w14:textId="77777777" w:rsidTr="00192BBE">
        <w:tc>
          <w:tcPr>
            <w:tcW w:w="1529" w:type="dxa"/>
            <w:vAlign w:val="center"/>
          </w:tcPr>
          <w:p w14:paraId="5C86B8EF" w14:textId="534E7EB5" w:rsidR="00500E33" w:rsidRPr="00193E8D" w:rsidRDefault="00500E33" w:rsidP="00500E33">
            <w:pPr>
              <w:pStyle w:val="Text"/>
            </w:pPr>
            <w:r w:rsidRPr="00193E8D">
              <w:t>ZDATE</w:t>
            </w:r>
            <w:r>
              <w:rPr>
                <w:lang w:val="ru-RU"/>
              </w:rPr>
              <w:t>3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7718A28" w14:textId="055FD567" w:rsidR="00500E33" w:rsidRPr="00EA7AA8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EA7AA8">
              <w:rPr>
                <w:color w:val="000000"/>
              </w:rPr>
              <w:t>Дата утверждение цены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19CDF880" w14:textId="488A7642" w:rsidR="00500E33" w:rsidRPr="00181EBE" w:rsidRDefault="00500E33" w:rsidP="00500E33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 w:rsidRPr="00181EBE">
              <w:rPr>
                <w:rFonts w:eastAsiaTheme="minorHAnsi"/>
                <w:i/>
                <w:lang w:val="ru-RU" w:eastAsia="en-US"/>
              </w:rPr>
              <w:t>DATS</w:t>
            </w:r>
            <w:r w:rsidRPr="00181EBE">
              <w:rPr>
                <w:rFonts w:eastAsiaTheme="minorHAnsi"/>
                <w:i/>
                <w:lang w:eastAsia="en-US"/>
              </w:rPr>
              <w:t xml:space="preserve"> (8)</w:t>
            </w:r>
          </w:p>
        </w:tc>
        <w:tc>
          <w:tcPr>
            <w:tcW w:w="1752" w:type="dxa"/>
            <w:shd w:val="clear" w:color="auto" w:fill="auto"/>
          </w:tcPr>
          <w:p w14:paraId="0DC3036C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0D66ED33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6E2BACE6" w14:textId="77777777" w:rsidTr="00192BBE">
        <w:tc>
          <w:tcPr>
            <w:tcW w:w="1529" w:type="dxa"/>
            <w:vAlign w:val="center"/>
          </w:tcPr>
          <w:p w14:paraId="53F6FC56" w14:textId="5F2A42A5" w:rsidR="00500E33" w:rsidRPr="00193E8D" w:rsidRDefault="00500E33" w:rsidP="00500E33">
            <w:pPr>
              <w:pStyle w:val="Text"/>
            </w:pPr>
            <w:r w:rsidRPr="00193E8D">
              <w:t>ZLOGIN2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53B49E8" w14:textId="734BA3CE" w:rsidR="00500E33" w:rsidRPr="00EA7AA8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877D67">
              <w:rPr>
                <w:color w:val="000000"/>
                <w:lang w:val="ru-RU"/>
              </w:rPr>
              <w:t>ФИО пользователя утвердившего цену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0E8F1AE2" w14:textId="37D81D4F" w:rsidR="00500E33" w:rsidRPr="00181EBE" w:rsidRDefault="00500E33" w:rsidP="00500E33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CHAR (12)</w:t>
            </w:r>
          </w:p>
        </w:tc>
        <w:tc>
          <w:tcPr>
            <w:tcW w:w="1752" w:type="dxa"/>
            <w:shd w:val="clear" w:color="auto" w:fill="auto"/>
          </w:tcPr>
          <w:p w14:paraId="2306FC29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5E04833D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B40853" w:rsidRPr="00A33FEF" w14:paraId="06A8C4B2" w14:textId="77777777" w:rsidTr="002A4A66">
        <w:tc>
          <w:tcPr>
            <w:tcW w:w="1529" w:type="dxa"/>
            <w:vAlign w:val="center"/>
          </w:tcPr>
          <w:p w14:paraId="15B66D8C" w14:textId="689D0628" w:rsidR="00B40853" w:rsidRPr="00250232" w:rsidRDefault="00B40853" w:rsidP="00B40853">
            <w:pPr>
              <w:pStyle w:val="Text"/>
              <w:rPr>
                <w:lang w:val="ru-RU"/>
              </w:rPr>
            </w:pPr>
            <w:r w:rsidRPr="00B40853">
              <w:rPr>
                <w:color w:val="000000"/>
                <w:highlight w:val="green"/>
              </w:rPr>
              <w:t>ZCOMREJ</w:t>
            </w:r>
          </w:p>
        </w:tc>
        <w:tc>
          <w:tcPr>
            <w:tcW w:w="3150" w:type="dxa"/>
            <w:shd w:val="clear" w:color="auto" w:fill="auto"/>
          </w:tcPr>
          <w:p w14:paraId="12954D2F" w14:textId="1D354342" w:rsidR="00B40853" w:rsidRPr="00500E33" w:rsidRDefault="00B40853" w:rsidP="00B40853">
            <w:pPr>
              <w:pStyle w:val="Text"/>
              <w:jc w:val="left"/>
              <w:rPr>
                <w:color w:val="000000"/>
                <w:lang w:val="ru-RU"/>
              </w:rPr>
            </w:pPr>
            <w:r w:rsidRPr="00B40853">
              <w:rPr>
                <w:color w:val="000000"/>
                <w:highlight w:val="green"/>
              </w:rPr>
              <w:t>Комментарий к отклонению цены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04BEB5D5" w14:textId="0DEB4873" w:rsidR="00B40853" w:rsidRPr="00181EBE" w:rsidRDefault="00B40853" w:rsidP="00B40853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 w:rsidRPr="00B40853">
              <w:rPr>
                <w:highlight w:val="green"/>
                <w:lang w:val="ru-RU"/>
              </w:rPr>
              <w:t>CHAR (</w:t>
            </w:r>
            <w:r w:rsidRPr="00B40853">
              <w:rPr>
                <w:highlight w:val="green"/>
              </w:rPr>
              <w:t>80</w:t>
            </w:r>
            <w:r w:rsidRPr="00B40853">
              <w:rPr>
                <w:highlight w:val="green"/>
                <w:lang w:val="ru-RU"/>
              </w:rPr>
              <w:t>)</w:t>
            </w:r>
          </w:p>
        </w:tc>
        <w:tc>
          <w:tcPr>
            <w:tcW w:w="1752" w:type="dxa"/>
            <w:shd w:val="clear" w:color="auto" w:fill="auto"/>
          </w:tcPr>
          <w:p w14:paraId="235250DF" w14:textId="77777777" w:rsidR="00B40853" w:rsidRPr="00181EBE" w:rsidRDefault="00B40853" w:rsidP="00B4085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27F54019" w14:textId="77777777" w:rsidR="00B40853" w:rsidRPr="00181EBE" w:rsidRDefault="00B40853" w:rsidP="00B4085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B40853" w:rsidRPr="00A33FEF" w14:paraId="5FBDDA99" w14:textId="77777777" w:rsidTr="002A4A66">
        <w:tc>
          <w:tcPr>
            <w:tcW w:w="1529" w:type="dxa"/>
            <w:vAlign w:val="center"/>
          </w:tcPr>
          <w:p w14:paraId="18326B88" w14:textId="359E5956" w:rsidR="00B40853" w:rsidRPr="00193E8D" w:rsidRDefault="00B40853" w:rsidP="00B40853">
            <w:pPr>
              <w:pStyle w:val="Text"/>
            </w:pPr>
            <w:r>
              <w:rPr>
                <w:color w:val="000000"/>
                <w:highlight w:val="green"/>
              </w:rPr>
              <w:t>Z</w:t>
            </w:r>
            <w:r w:rsidRPr="00B40853">
              <w:rPr>
                <w:color w:val="000000"/>
                <w:highlight w:val="green"/>
              </w:rPr>
              <w:t>COMJUST</w:t>
            </w:r>
          </w:p>
        </w:tc>
        <w:tc>
          <w:tcPr>
            <w:tcW w:w="3150" w:type="dxa"/>
            <w:shd w:val="clear" w:color="auto" w:fill="auto"/>
          </w:tcPr>
          <w:p w14:paraId="6153F395" w14:textId="540A5442" w:rsidR="00B40853" w:rsidRPr="00877D67" w:rsidRDefault="00B40853" w:rsidP="00B40853">
            <w:pPr>
              <w:pStyle w:val="Text"/>
              <w:jc w:val="left"/>
              <w:rPr>
                <w:color w:val="000000"/>
                <w:lang w:val="ru-RU"/>
              </w:rPr>
            </w:pPr>
            <w:r w:rsidRPr="00B40853">
              <w:rPr>
                <w:color w:val="000000"/>
                <w:highlight w:val="green"/>
              </w:rPr>
              <w:t>Обоснование изменения цены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6CB4774A" w14:textId="195ACF16" w:rsidR="00B40853" w:rsidRPr="00181EBE" w:rsidRDefault="00B40853" w:rsidP="00B40853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 w:rsidRPr="00B40853">
              <w:rPr>
                <w:highlight w:val="green"/>
                <w:lang w:val="ru-RU"/>
              </w:rPr>
              <w:t>CHAR (</w:t>
            </w:r>
            <w:r w:rsidRPr="00B40853">
              <w:rPr>
                <w:highlight w:val="green"/>
              </w:rPr>
              <w:t>80</w:t>
            </w:r>
            <w:r w:rsidRPr="00B40853">
              <w:rPr>
                <w:highlight w:val="green"/>
                <w:lang w:val="ru-RU"/>
              </w:rPr>
              <w:t>)</w:t>
            </w:r>
          </w:p>
        </w:tc>
        <w:tc>
          <w:tcPr>
            <w:tcW w:w="1752" w:type="dxa"/>
            <w:shd w:val="clear" w:color="auto" w:fill="auto"/>
          </w:tcPr>
          <w:p w14:paraId="62513BC1" w14:textId="77777777" w:rsidR="00B40853" w:rsidRPr="00181EBE" w:rsidRDefault="00B40853" w:rsidP="00B4085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616E4E47" w14:textId="77777777" w:rsidR="00B40853" w:rsidRPr="00181EBE" w:rsidRDefault="00B40853" w:rsidP="00B4085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7A2E5C1D" w14:textId="77777777" w:rsidTr="00192BBE">
        <w:tc>
          <w:tcPr>
            <w:tcW w:w="1529" w:type="dxa"/>
            <w:vAlign w:val="center"/>
          </w:tcPr>
          <w:p w14:paraId="46423ED1" w14:textId="5699263F" w:rsidR="00500E33" w:rsidRPr="00193E8D" w:rsidRDefault="00500E33" w:rsidP="00500E33">
            <w:pPr>
              <w:pStyle w:val="Text"/>
            </w:pPr>
            <w:r w:rsidRPr="002A60BC">
              <w:t>EKGRP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670B00A" w14:textId="4C5D28C3" w:rsidR="00500E33" w:rsidRPr="00EA7AA8" w:rsidRDefault="00500E33" w:rsidP="00500E33">
            <w:pPr>
              <w:pStyle w:val="Text"/>
              <w:jc w:val="left"/>
              <w:rPr>
                <w:color w:val="000000"/>
              </w:rPr>
            </w:pPr>
            <w:r>
              <w:rPr>
                <w:color w:val="000000"/>
              </w:rPr>
              <w:t>Группа закупок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5C1E60D9" w14:textId="2CF18D91" w:rsidR="00500E33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 (3)</w:t>
            </w:r>
          </w:p>
        </w:tc>
        <w:tc>
          <w:tcPr>
            <w:tcW w:w="1752" w:type="dxa"/>
            <w:shd w:val="clear" w:color="auto" w:fill="auto"/>
          </w:tcPr>
          <w:p w14:paraId="1476505B" w14:textId="49D0CD84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MARC-</w:t>
            </w:r>
            <w:r w:rsidRPr="007E2E16">
              <w:rPr>
                <w:rFonts w:eastAsiaTheme="minorHAnsi"/>
                <w:i/>
                <w:lang w:eastAsia="en-US"/>
              </w:rPr>
              <w:t>EKGRP</w:t>
            </w:r>
          </w:p>
        </w:tc>
        <w:tc>
          <w:tcPr>
            <w:tcW w:w="1909" w:type="dxa"/>
          </w:tcPr>
          <w:p w14:paraId="19F57FA3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12E03178" w14:textId="77777777" w:rsidTr="00192BBE">
        <w:tc>
          <w:tcPr>
            <w:tcW w:w="1529" w:type="dxa"/>
            <w:vAlign w:val="center"/>
          </w:tcPr>
          <w:p w14:paraId="392BD549" w14:textId="3B0243AC" w:rsidR="00500E33" w:rsidRPr="002A60BC" w:rsidRDefault="00500E33" w:rsidP="00500E33">
            <w:pPr>
              <w:pStyle w:val="Text"/>
            </w:pPr>
            <w:r>
              <w:t>ZCONTR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1A21388" w14:textId="60EAF812" w:rsidR="00500E33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EA7AA8">
              <w:rPr>
                <w:color w:val="000000"/>
              </w:rPr>
              <w:t>Договор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21D42339" w14:textId="313BBB88" w:rsidR="00500E33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 (10)</w:t>
            </w:r>
          </w:p>
        </w:tc>
        <w:tc>
          <w:tcPr>
            <w:tcW w:w="1752" w:type="dxa"/>
            <w:shd w:val="clear" w:color="auto" w:fill="auto"/>
          </w:tcPr>
          <w:p w14:paraId="6257FAE0" w14:textId="77777777" w:rsidR="00500E33" w:rsidRDefault="00500E33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644053EA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1DC6A8A4" w14:textId="77777777" w:rsidTr="00500E33">
        <w:tc>
          <w:tcPr>
            <w:tcW w:w="1529" w:type="dxa"/>
            <w:vAlign w:val="center"/>
          </w:tcPr>
          <w:p w14:paraId="2583D669" w14:textId="5B9626F2" w:rsidR="00500E33" w:rsidRPr="002A60BC" w:rsidRDefault="00500E33" w:rsidP="00500E33">
            <w:pPr>
              <w:pStyle w:val="Text"/>
            </w:pPr>
            <w:r>
              <w:t>LIFNR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DC54CB7" w14:textId="2A610A40" w:rsidR="00500E33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EA7AA8">
              <w:rPr>
                <w:color w:val="000000"/>
              </w:rPr>
              <w:t>Поставщик</w:t>
            </w:r>
          </w:p>
        </w:tc>
        <w:tc>
          <w:tcPr>
            <w:tcW w:w="1861" w:type="dxa"/>
            <w:shd w:val="clear" w:color="auto" w:fill="auto"/>
          </w:tcPr>
          <w:p w14:paraId="251CE8C4" w14:textId="67D30826" w:rsidR="00500E33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 (10)</w:t>
            </w:r>
          </w:p>
        </w:tc>
        <w:tc>
          <w:tcPr>
            <w:tcW w:w="1752" w:type="dxa"/>
            <w:shd w:val="clear" w:color="auto" w:fill="auto"/>
          </w:tcPr>
          <w:p w14:paraId="611A6A56" w14:textId="25EC7DE9" w:rsidR="00500E33" w:rsidRDefault="00500E33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EKKO-LIFNR</w:t>
            </w:r>
          </w:p>
        </w:tc>
        <w:tc>
          <w:tcPr>
            <w:tcW w:w="1909" w:type="dxa"/>
          </w:tcPr>
          <w:p w14:paraId="4D6E5BDA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0412ABB0" w14:textId="77777777" w:rsidTr="00500E33">
        <w:tc>
          <w:tcPr>
            <w:tcW w:w="1529" w:type="dxa"/>
            <w:vAlign w:val="center"/>
          </w:tcPr>
          <w:p w14:paraId="021F3FF1" w14:textId="7CA720E4" w:rsidR="00500E33" w:rsidRPr="002A60BC" w:rsidRDefault="00500E33" w:rsidP="00500E33">
            <w:pPr>
              <w:pStyle w:val="Text"/>
            </w:pPr>
            <w:r>
              <w:t>NAME1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3E4BAC6" w14:textId="32A5D572" w:rsidR="00500E33" w:rsidRDefault="00500E33" w:rsidP="00500E33">
            <w:pPr>
              <w:pStyle w:val="Text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Наименование поставщика</w:t>
            </w:r>
          </w:p>
        </w:tc>
        <w:tc>
          <w:tcPr>
            <w:tcW w:w="1861" w:type="dxa"/>
            <w:shd w:val="clear" w:color="auto" w:fill="auto"/>
          </w:tcPr>
          <w:p w14:paraId="78DDF693" w14:textId="1EFA51C1" w:rsidR="00500E33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 (35)</w:t>
            </w:r>
          </w:p>
        </w:tc>
        <w:tc>
          <w:tcPr>
            <w:tcW w:w="1752" w:type="dxa"/>
            <w:shd w:val="clear" w:color="auto" w:fill="auto"/>
          </w:tcPr>
          <w:p w14:paraId="76496285" w14:textId="041F1CB4" w:rsidR="00500E33" w:rsidRDefault="00500E33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LFA1 – NAME1</w:t>
            </w:r>
          </w:p>
        </w:tc>
        <w:tc>
          <w:tcPr>
            <w:tcW w:w="1909" w:type="dxa"/>
          </w:tcPr>
          <w:p w14:paraId="7855866B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2F681F82" w14:textId="77777777" w:rsidTr="00192BBE">
        <w:tc>
          <w:tcPr>
            <w:tcW w:w="1529" w:type="dxa"/>
            <w:vAlign w:val="center"/>
          </w:tcPr>
          <w:p w14:paraId="2C8F4CA4" w14:textId="389CD2B9" w:rsidR="00500E33" w:rsidRPr="002A60BC" w:rsidRDefault="00500E33" w:rsidP="00500E33">
            <w:pPr>
              <w:pStyle w:val="Text"/>
            </w:pPr>
            <w:r>
              <w:t>KDATB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07BF8DC" w14:textId="734CD8EC" w:rsidR="00500E33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EA7AA8">
              <w:rPr>
                <w:color w:val="000000"/>
              </w:rPr>
              <w:t>Дата заключения договора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F06DC1F" w14:textId="662ACE24" w:rsidR="00500E33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 w:rsidRPr="00181EBE">
              <w:rPr>
                <w:rFonts w:eastAsiaTheme="minorHAnsi"/>
                <w:i/>
                <w:lang w:val="ru-RU" w:eastAsia="en-US"/>
              </w:rPr>
              <w:t>DATS</w:t>
            </w:r>
            <w:r w:rsidRPr="00181EBE">
              <w:rPr>
                <w:rFonts w:eastAsiaTheme="minorHAnsi"/>
                <w:i/>
                <w:lang w:eastAsia="en-US"/>
              </w:rPr>
              <w:t xml:space="preserve"> (8)</w:t>
            </w:r>
          </w:p>
        </w:tc>
        <w:tc>
          <w:tcPr>
            <w:tcW w:w="1752" w:type="dxa"/>
            <w:shd w:val="clear" w:color="auto" w:fill="auto"/>
          </w:tcPr>
          <w:p w14:paraId="4537870D" w14:textId="13333763" w:rsidR="00500E33" w:rsidRDefault="00500E33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EKKO-KDATB</w:t>
            </w:r>
          </w:p>
        </w:tc>
        <w:tc>
          <w:tcPr>
            <w:tcW w:w="1909" w:type="dxa"/>
          </w:tcPr>
          <w:p w14:paraId="7E44C5E0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07114EA9" w14:textId="77777777" w:rsidTr="00192BBE">
        <w:tc>
          <w:tcPr>
            <w:tcW w:w="1529" w:type="dxa"/>
            <w:vAlign w:val="center"/>
          </w:tcPr>
          <w:p w14:paraId="3E477497" w14:textId="2EE0918E" w:rsidR="00500E33" w:rsidRPr="003152CE" w:rsidRDefault="00500E33" w:rsidP="00500E33">
            <w:pPr>
              <w:pStyle w:val="Text"/>
            </w:pPr>
            <w:r w:rsidRPr="003152CE">
              <w:t>KDATE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6509208" w14:textId="783CBE16" w:rsidR="00500E33" w:rsidRPr="003152CE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3152CE">
              <w:rPr>
                <w:color w:val="000000"/>
              </w:rPr>
              <w:t>Дата окончания договора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6BFF1A31" w14:textId="4D555976" w:rsidR="00500E33" w:rsidRPr="003152CE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 w:rsidRPr="003152CE">
              <w:rPr>
                <w:rFonts w:eastAsiaTheme="minorHAnsi"/>
                <w:i/>
                <w:lang w:val="ru-RU" w:eastAsia="en-US"/>
              </w:rPr>
              <w:t>DATS</w:t>
            </w:r>
            <w:r w:rsidRPr="003152CE">
              <w:rPr>
                <w:rFonts w:eastAsiaTheme="minorHAnsi"/>
                <w:i/>
                <w:lang w:eastAsia="en-US"/>
              </w:rPr>
              <w:t xml:space="preserve"> (8)</w:t>
            </w:r>
          </w:p>
        </w:tc>
        <w:tc>
          <w:tcPr>
            <w:tcW w:w="1752" w:type="dxa"/>
            <w:shd w:val="clear" w:color="auto" w:fill="auto"/>
          </w:tcPr>
          <w:p w14:paraId="349CA91C" w14:textId="5E55ED4A" w:rsidR="00500E33" w:rsidRDefault="00500E33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EKKO-KDATE</w:t>
            </w:r>
          </w:p>
        </w:tc>
        <w:tc>
          <w:tcPr>
            <w:tcW w:w="1909" w:type="dxa"/>
          </w:tcPr>
          <w:p w14:paraId="791072CE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687EA337" w14:textId="77777777" w:rsidTr="00192BBE">
        <w:tc>
          <w:tcPr>
            <w:tcW w:w="1529" w:type="dxa"/>
            <w:vAlign w:val="center"/>
          </w:tcPr>
          <w:p w14:paraId="00B833D6" w14:textId="1CE46ECB" w:rsidR="00500E33" w:rsidRPr="003152CE" w:rsidRDefault="000414A2" w:rsidP="00500E33">
            <w:pPr>
              <w:pStyle w:val="Text"/>
              <w:rPr>
                <w:lang w:val="ru-RU"/>
              </w:rPr>
            </w:pPr>
            <w:r>
              <w:rPr>
                <w:strike/>
              </w:rPr>
              <w:t>BPR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5A953A3" w14:textId="79A46F30" w:rsidR="00500E33" w:rsidRPr="003152CE" w:rsidRDefault="00500E33" w:rsidP="00500E33">
            <w:pPr>
              <w:pStyle w:val="Text"/>
              <w:jc w:val="left"/>
              <w:rPr>
                <w:color w:val="000000"/>
                <w:lang w:val="ru-RU"/>
              </w:rPr>
            </w:pPr>
            <w:r w:rsidRPr="003152CE">
              <w:rPr>
                <w:strike/>
                <w:color w:val="000000"/>
              </w:rPr>
              <w:t>Базовая прогнозная цена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3BFA6537" w14:textId="245F1B7E" w:rsidR="00500E33" w:rsidRPr="003152CE" w:rsidRDefault="00500E33" w:rsidP="00500E33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 w:rsidRPr="003152CE">
              <w:rPr>
                <w:rFonts w:eastAsiaTheme="minorHAnsi"/>
                <w:i/>
                <w:strike/>
                <w:lang w:eastAsia="en-US"/>
              </w:rPr>
              <w:t>CURR</w:t>
            </w:r>
            <w:r w:rsidRPr="003152CE">
              <w:rPr>
                <w:rFonts w:eastAsiaTheme="minorHAnsi"/>
                <w:i/>
                <w:strike/>
                <w:lang w:val="ru-RU" w:eastAsia="en-US"/>
              </w:rPr>
              <w:t xml:space="preserve"> (11,2)</w:t>
            </w:r>
          </w:p>
        </w:tc>
        <w:tc>
          <w:tcPr>
            <w:tcW w:w="1752" w:type="dxa"/>
            <w:shd w:val="clear" w:color="auto" w:fill="auto"/>
          </w:tcPr>
          <w:p w14:paraId="1009BB7C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606A48FB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7D391B88" w14:textId="77777777" w:rsidTr="00192BBE">
        <w:tc>
          <w:tcPr>
            <w:tcW w:w="1529" w:type="dxa"/>
            <w:vAlign w:val="center"/>
          </w:tcPr>
          <w:p w14:paraId="11877EA2" w14:textId="6FAE7661" w:rsidR="00500E33" w:rsidRPr="003152CE" w:rsidRDefault="00500E33" w:rsidP="00500E33">
            <w:pPr>
              <w:pStyle w:val="Text"/>
            </w:pPr>
            <w:r w:rsidRPr="003152CE">
              <w:rPr>
                <w:strike/>
              </w:rPr>
              <w:t>ZLOGIN</w:t>
            </w:r>
            <w:r w:rsidRPr="003152CE">
              <w:rPr>
                <w:strike/>
                <w:lang w:val="ru-RU"/>
              </w:rPr>
              <w:t>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611C679" w14:textId="13005DA1" w:rsidR="00500E33" w:rsidRPr="003152CE" w:rsidRDefault="00500E33" w:rsidP="00500E33">
            <w:pPr>
              <w:pStyle w:val="Text"/>
              <w:jc w:val="left"/>
              <w:rPr>
                <w:color w:val="000000"/>
                <w:lang w:val="ru-RU"/>
              </w:rPr>
            </w:pPr>
            <w:r w:rsidRPr="003152CE">
              <w:rPr>
                <w:strike/>
                <w:color w:val="000000"/>
                <w:lang w:val="ru-RU"/>
              </w:rPr>
              <w:t>ФИО пользователя, определившего цену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42F7DD95" w14:textId="10149CAB" w:rsidR="00500E33" w:rsidRPr="003152CE" w:rsidRDefault="00500E33" w:rsidP="00500E33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 w:rsidRPr="003152CE">
              <w:rPr>
                <w:rFonts w:eastAsiaTheme="minorHAnsi"/>
                <w:i/>
                <w:strike/>
                <w:lang w:eastAsia="en-US"/>
              </w:rPr>
              <w:t>CHAR (12)</w:t>
            </w:r>
          </w:p>
        </w:tc>
        <w:tc>
          <w:tcPr>
            <w:tcW w:w="1752" w:type="dxa"/>
            <w:shd w:val="clear" w:color="auto" w:fill="auto"/>
          </w:tcPr>
          <w:p w14:paraId="39FC7DDD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26754DDF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1D8FE2ED" w14:textId="77777777" w:rsidTr="00192BBE">
        <w:tc>
          <w:tcPr>
            <w:tcW w:w="1529" w:type="dxa"/>
            <w:vAlign w:val="center"/>
          </w:tcPr>
          <w:p w14:paraId="06874CC9" w14:textId="4B67D76B" w:rsidR="00500E33" w:rsidRPr="003152CE" w:rsidRDefault="00500E33" w:rsidP="00500E33">
            <w:pPr>
              <w:pStyle w:val="Text"/>
              <w:rPr>
                <w:strike/>
              </w:rPr>
            </w:pPr>
            <w:r w:rsidRPr="003152CE">
              <w:rPr>
                <w:strike/>
              </w:rPr>
              <w:t>ZPRICE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F997757" w14:textId="2721CF74" w:rsidR="00500E33" w:rsidRPr="003152CE" w:rsidRDefault="00500E33" w:rsidP="00500E33">
            <w:pPr>
              <w:pStyle w:val="Text"/>
              <w:jc w:val="left"/>
              <w:rPr>
                <w:strike/>
                <w:color w:val="000000"/>
                <w:lang w:val="ru-RU"/>
              </w:rPr>
            </w:pPr>
            <w:r w:rsidRPr="003152CE">
              <w:rPr>
                <w:strike/>
                <w:color w:val="000000"/>
              </w:rPr>
              <w:t>Прогнозная цена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0D84008D" w14:textId="3755A133" w:rsidR="00500E33" w:rsidRPr="003152CE" w:rsidRDefault="00500E33" w:rsidP="00500E33">
            <w:pPr>
              <w:pStyle w:val="Text"/>
              <w:jc w:val="left"/>
              <w:rPr>
                <w:rFonts w:eastAsiaTheme="minorHAnsi"/>
                <w:i/>
                <w:strike/>
                <w:lang w:val="ru-RU" w:eastAsia="en-US"/>
              </w:rPr>
            </w:pPr>
            <w:r w:rsidRPr="003152CE">
              <w:rPr>
                <w:rFonts w:eastAsiaTheme="minorHAnsi"/>
                <w:i/>
                <w:strike/>
                <w:lang w:eastAsia="en-US"/>
              </w:rPr>
              <w:t>CURR</w:t>
            </w:r>
            <w:r w:rsidRPr="003152CE">
              <w:rPr>
                <w:rFonts w:eastAsiaTheme="minorHAnsi"/>
                <w:i/>
                <w:strike/>
                <w:lang w:val="ru-RU" w:eastAsia="en-US"/>
              </w:rPr>
              <w:t xml:space="preserve"> (11,2)</w:t>
            </w:r>
          </w:p>
        </w:tc>
        <w:tc>
          <w:tcPr>
            <w:tcW w:w="1752" w:type="dxa"/>
            <w:shd w:val="clear" w:color="auto" w:fill="auto"/>
          </w:tcPr>
          <w:p w14:paraId="1C15E0B0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0E599403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354D066B" w14:textId="77777777" w:rsidTr="00192BBE">
        <w:tc>
          <w:tcPr>
            <w:tcW w:w="1529" w:type="dxa"/>
            <w:vAlign w:val="center"/>
          </w:tcPr>
          <w:p w14:paraId="262BEC8D" w14:textId="68DCD6BE" w:rsidR="00500E33" w:rsidRPr="00193E8D" w:rsidRDefault="00493DCE" w:rsidP="00500E33">
            <w:pPr>
              <w:pStyle w:val="Text"/>
            </w:pPr>
            <w:r>
              <w:t>PPZ1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E1EB69C" w14:textId="6ABC316B" w:rsidR="00500E33" w:rsidRPr="00877D67" w:rsidRDefault="00500E33" w:rsidP="00500E33">
            <w:pPr>
              <w:pStyle w:val="Text"/>
              <w:jc w:val="left"/>
              <w:rPr>
                <w:color w:val="000000"/>
                <w:lang w:val="ru-RU"/>
              </w:rPr>
            </w:pPr>
            <w:r w:rsidRPr="00DF6659">
              <w:rPr>
                <w:color w:val="000000"/>
                <w:lang w:val="ru-RU"/>
              </w:rPr>
              <w:t>Иерархия ППЗ</w:t>
            </w:r>
            <w:r>
              <w:rPr>
                <w:color w:val="000000"/>
                <w:lang w:val="ru-RU"/>
              </w:rPr>
              <w:t>. Уровень 1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B507342" w14:textId="0BFC20F7" w:rsidR="00500E33" w:rsidRPr="00181EBE" w:rsidRDefault="00500E33" w:rsidP="00500E33">
            <w:pPr>
              <w:pStyle w:val="Text"/>
              <w:jc w:val="lef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CHAR</w:t>
            </w:r>
            <w:r w:rsidRPr="00DF6659">
              <w:rPr>
                <w:rFonts w:eastAsiaTheme="minorHAnsi"/>
                <w:i/>
                <w:lang w:val="ru-RU" w:eastAsia="en-US"/>
              </w:rPr>
              <w:t xml:space="preserve"> (10)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58629D17" w14:textId="27FE78B4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5A316DC5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3DCE" w:rsidRPr="00493DCE" w14:paraId="5F37BDEB" w14:textId="77777777" w:rsidTr="00192BBE">
        <w:tc>
          <w:tcPr>
            <w:tcW w:w="1529" w:type="dxa"/>
            <w:vAlign w:val="center"/>
          </w:tcPr>
          <w:p w14:paraId="78E92094" w14:textId="43855321" w:rsidR="00493DCE" w:rsidRPr="003D0223" w:rsidRDefault="00493DCE" w:rsidP="00500E33">
            <w:pPr>
              <w:pStyle w:val="Text"/>
            </w:pPr>
            <w:r>
              <w:t>NAME1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293CB33" w14:textId="18FB5466" w:rsidR="00493DCE" w:rsidRPr="00493DCE" w:rsidRDefault="00493DCE" w:rsidP="00493DCE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</w:t>
            </w:r>
            <w:r w:rsidRPr="00493DCE"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ППЗ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1AE719B4" w14:textId="18F4F069" w:rsidR="00493DCE" w:rsidRDefault="00493DCE" w:rsidP="00493DCE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</w:t>
            </w:r>
            <w:r w:rsidRPr="00DF6659">
              <w:rPr>
                <w:rFonts w:eastAsiaTheme="minorHAnsi"/>
                <w:i/>
                <w:lang w:val="ru-RU" w:eastAsia="en-US"/>
              </w:rPr>
              <w:t xml:space="preserve"> (</w:t>
            </w:r>
            <w:r>
              <w:rPr>
                <w:rFonts w:eastAsiaTheme="minorHAnsi"/>
                <w:i/>
                <w:lang w:val="ru-RU" w:eastAsia="en-US"/>
              </w:rPr>
              <w:t>4</w:t>
            </w:r>
            <w:r w:rsidRPr="00DF6659">
              <w:rPr>
                <w:rFonts w:eastAsiaTheme="minorHAnsi"/>
                <w:i/>
                <w:lang w:val="ru-RU" w:eastAsia="en-US"/>
              </w:rPr>
              <w:t>0)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2ED1CE61" w14:textId="77777777" w:rsidR="00493DCE" w:rsidRPr="00493DCE" w:rsidRDefault="00493DCE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41E73DB9" w14:textId="77777777" w:rsidR="00493DCE" w:rsidRPr="00493DCE" w:rsidRDefault="00493DCE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</w:tr>
      <w:tr w:rsidR="00500E33" w:rsidRPr="00493DCE" w14:paraId="44639544" w14:textId="77777777" w:rsidTr="00192BBE">
        <w:tc>
          <w:tcPr>
            <w:tcW w:w="1529" w:type="dxa"/>
            <w:vAlign w:val="center"/>
          </w:tcPr>
          <w:p w14:paraId="08AA5217" w14:textId="68C51B27" w:rsidR="00500E33" w:rsidRPr="003D0223" w:rsidRDefault="00493DCE" w:rsidP="00500E33">
            <w:pPr>
              <w:pStyle w:val="Text"/>
            </w:pPr>
            <w:r>
              <w:t>PPZ2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91BE771" w14:textId="48E0A991" w:rsidR="00500E33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DF6659">
              <w:rPr>
                <w:color w:val="000000"/>
                <w:lang w:val="ru-RU"/>
              </w:rPr>
              <w:t>Иерархия</w:t>
            </w:r>
            <w:r w:rsidRPr="00493DCE">
              <w:rPr>
                <w:color w:val="000000"/>
              </w:rPr>
              <w:t xml:space="preserve"> </w:t>
            </w:r>
            <w:r w:rsidRPr="00DF6659">
              <w:rPr>
                <w:color w:val="000000"/>
                <w:lang w:val="ru-RU"/>
              </w:rPr>
              <w:t>ППЗ</w:t>
            </w:r>
            <w:r w:rsidRPr="00493DCE">
              <w:rPr>
                <w:color w:val="000000"/>
              </w:rPr>
              <w:t xml:space="preserve">. </w:t>
            </w:r>
            <w:r>
              <w:rPr>
                <w:color w:val="000000"/>
                <w:lang w:val="ru-RU"/>
              </w:rPr>
              <w:t>Уровень</w:t>
            </w:r>
            <w:r w:rsidRPr="00493DCE">
              <w:rPr>
                <w:color w:val="000000"/>
              </w:rPr>
              <w:t xml:space="preserve"> 2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0E8A9E8A" w14:textId="6DD5EC53" w:rsidR="00500E33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</w:t>
            </w:r>
            <w:r w:rsidRPr="00493DCE">
              <w:rPr>
                <w:rFonts w:eastAsiaTheme="minorHAnsi"/>
                <w:i/>
                <w:lang w:eastAsia="en-US"/>
              </w:rPr>
              <w:t xml:space="preserve"> (10)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6F0C85B" w14:textId="68695CFE" w:rsidR="00500E33" w:rsidRPr="00493DCE" w:rsidRDefault="00500E33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0E433C0E" w14:textId="77777777" w:rsidR="00500E33" w:rsidRPr="00493DCE" w:rsidRDefault="00500E33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</w:tr>
      <w:tr w:rsidR="00493DCE" w:rsidRPr="00493DCE" w14:paraId="4365068E" w14:textId="77777777" w:rsidTr="00192BBE">
        <w:tc>
          <w:tcPr>
            <w:tcW w:w="1529" w:type="dxa"/>
            <w:vAlign w:val="center"/>
          </w:tcPr>
          <w:p w14:paraId="5582F65E" w14:textId="666A08A6" w:rsidR="00493DCE" w:rsidRPr="003D0223" w:rsidRDefault="00493DCE" w:rsidP="00500E33">
            <w:pPr>
              <w:pStyle w:val="Text"/>
            </w:pPr>
            <w:r>
              <w:t>NAME2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C325389" w14:textId="53087492" w:rsidR="00493DCE" w:rsidRPr="00493DCE" w:rsidRDefault="00493DCE" w:rsidP="00500E33">
            <w:pPr>
              <w:pStyle w:val="Text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Наименование</w:t>
            </w:r>
            <w:r w:rsidRPr="00493DCE"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ППЗ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51BB6B03" w14:textId="59B0BB05" w:rsidR="00493DCE" w:rsidRDefault="00493DCE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</w:t>
            </w:r>
            <w:r w:rsidRPr="00DF6659">
              <w:rPr>
                <w:rFonts w:eastAsiaTheme="minorHAnsi"/>
                <w:i/>
                <w:lang w:val="ru-RU" w:eastAsia="en-US"/>
              </w:rPr>
              <w:t xml:space="preserve"> (</w:t>
            </w:r>
            <w:r>
              <w:rPr>
                <w:rFonts w:eastAsiaTheme="minorHAnsi"/>
                <w:i/>
                <w:lang w:val="ru-RU" w:eastAsia="en-US"/>
              </w:rPr>
              <w:t>4</w:t>
            </w:r>
            <w:r w:rsidRPr="00DF6659">
              <w:rPr>
                <w:rFonts w:eastAsiaTheme="minorHAnsi"/>
                <w:i/>
                <w:lang w:val="ru-RU" w:eastAsia="en-US"/>
              </w:rPr>
              <w:t>0)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E052D6E" w14:textId="77777777" w:rsidR="00493DCE" w:rsidRPr="00493DCE" w:rsidRDefault="00493DCE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47AC988C" w14:textId="77777777" w:rsidR="00493DCE" w:rsidRPr="00493DCE" w:rsidRDefault="00493DCE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</w:tr>
      <w:tr w:rsidR="00500E33" w:rsidRPr="00493DCE" w14:paraId="199CBEED" w14:textId="77777777" w:rsidTr="00192BBE">
        <w:tc>
          <w:tcPr>
            <w:tcW w:w="1529" w:type="dxa"/>
            <w:vAlign w:val="center"/>
          </w:tcPr>
          <w:p w14:paraId="0FAAFE76" w14:textId="7F2C654D" w:rsidR="00500E33" w:rsidRPr="003D0223" w:rsidRDefault="00493DCE" w:rsidP="00500E33">
            <w:pPr>
              <w:pStyle w:val="Text"/>
            </w:pPr>
            <w:r>
              <w:t>PPZ3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DF09BD5" w14:textId="791F1CE8" w:rsidR="00500E33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DF6659">
              <w:rPr>
                <w:color w:val="000000"/>
                <w:lang w:val="ru-RU"/>
              </w:rPr>
              <w:t>Иерархия</w:t>
            </w:r>
            <w:r w:rsidRPr="00493DCE">
              <w:rPr>
                <w:color w:val="000000"/>
              </w:rPr>
              <w:t xml:space="preserve"> </w:t>
            </w:r>
            <w:r w:rsidRPr="00DF6659">
              <w:rPr>
                <w:color w:val="000000"/>
                <w:lang w:val="ru-RU"/>
              </w:rPr>
              <w:t>ППЗ</w:t>
            </w:r>
            <w:r w:rsidRPr="00493DCE">
              <w:rPr>
                <w:color w:val="000000"/>
              </w:rPr>
              <w:t xml:space="preserve">. </w:t>
            </w:r>
            <w:r>
              <w:rPr>
                <w:color w:val="000000"/>
                <w:lang w:val="ru-RU"/>
              </w:rPr>
              <w:t>Уровень</w:t>
            </w:r>
            <w:r w:rsidRPr="00493DCE">
              <w:rPr>
                <w:color w:val="000000"/>
              </w:rPr>
              <w:t xml:space="preserve"> 3</w:t>
            </w:r>
          </w:p>
        </w:tc>
        <w:tc>
          <w:tcPr>
            <w:tcW w:w="1861" w:type="dxa"/>
            <w:shd w:val="clear" w:color="auto" w:fill="auto"/>
          </w:tcPr>
          <w:p w14:paraId="0296FF3E" w14:textId="39A4D73C" w:rsidR="00500E33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</w:t>
            </w:r>
            <w:r w:rsidRPr="00493DCE">
              <w:rPr>
                <w:rFonts w:eastAsiaTheme="minorHAnsi"/>
                <w:i/>
                <w:lang w:eastAsia="en-US"/>
              </w:rPr>
              <w:t xml:space="preserve"> (10)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5CA9E39" w14:textId="2D2160AE" w:rsidR="00500E33" w:rsidRPr="00493DCE" w:rsidRDefault="00500E33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7924F375" w14:textId="77777777" w:rsidR="00500E33" w:rsidRPr="00493DCE" w:rsidRDefault="00500E33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</w:tr>
      <w:tr w:rsidR="00493DCE" w:rsidRPr="00493DCE" w14:paraId="75A7CFB1" w14:textId="77777777" w:rsidTr="00192BBE">
        <w:tc>
          <w:tcPr>
            <w:tcW w:w="1529" w:type="dxa"/>
            <w:vAlign w:val="center"/>
          </w:tcPr>
          <w:p w14:paraId="495BA813" w14:textId="3016058E" w:rsidR="00493DCE" w:rsidRPr="003D0223" w:rsidRDefault="00493DCE" w:rsidP="00500E33">
            <w:pPr>
              <w:pStyle w:val="Text"/>
            </w:pPr>
            <w:r>
              <w:t>NAME3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C4BAF20" w14:textId="3AA7426F" w:rsidR="00493DCE" w:rsidRPr="00493DCE" w:rsidRDefault="00493DCE" w:rsidP="00500E33">
            <w:pPr>
              <w:pStyle w:val="Text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Наименование</w:t>
            </w:r>
            <w:r w:rsidRPr="00493DCE"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ППЗ</w:t>
            </w:r>
          </w:p>
        </w:tc>
        <w:tc>
          <w:tcPr>
            <w:tcW w:w="1861" w:type="dxa"/>
            <w:shd w:val="clear" w:color="auto" w:fill="auto"/>
          </w:tcPr>
          <w:p w14:paraId="5E8A50BD" w14:textId="7AD98704" w:rsidR="00493DCE" w:rsidRDefault="00493DCE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</w:t>
            </w:r>
            <w:r w:rsidRPr="00DF6659">
              <w:rPr>
                <w:rFonts w:eastAsiaTheme="minorHAnsi"/>
                <w:i/>
                <w:lang w:val="ru-RU" w:eastAsia="en-US"/>
              </w:rPr>
              <w:t xml:space="preserve"> (</w:t>
            </w:r>
            <w:r>
              <w:rPr>
                <w:rFonts w:eastAsiaTheme="minorHAnsi"/>
                <w:i/>
                <w:lang w:val="ru-RU" w:eastAsia="en-US"/>
              </w:rPr>
              <w:t>4</w:t>
            </w:r>
            <w:r w:rsidRPr="00DF6659">
              <w:rPr>
                <w:rFonts w:eastAsiaTheme="minorHAnsi"/>
                <w:i/>
                <w:lang w:val="ru-RU" w:eastAsia="en-US"/>
              </w:rPr>
              <w:t>0)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B4854FF" w14:textId="77777777" w:rsidR="00493DCE" w:rsidRPr="00493DCE" w:rsidRDefault="00493DCE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20F1C1E2" w14:textId="77777777" w:rsidR="00493DCE" w:rsidRPr="00493DCE" w:rsidRDefault="00493DCE" w:rsidP="00500E33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</w:tr>
      <w:tr w:rsidR="00500E33" w:rsidRPr="00A33FEF" w14:paraId="755DB622" w14:textId="77777777" w:rsidTr="00192BBE">
        <w:tc>
          <w:tcPr>
            <w:tcW w:w="1529" w:type="dxa"/>
            <w:vAlign w:val="center"/>
          </w:tcPr>
          <w:p w14:paraId="5E73EEAB" w14:textId="7344B8E8" w:rsidR="00500E33" w:rsidRPr="003D0223" w:rsidRDefault="00493DCE" w:rsidP="00500E33">
            <w:pPr>
              <w:pStyle w:val="Text"/>
            </w:pPr>
            <w:r>
              <w:lastRenderedPageBreak/>
              <w:t>PPZ4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097F475" w14:textId="0BB944D3" w:rsidR="00500E33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DF6659">
              <w:rPr>
                <w:color w:val="000000"/>
                <w:lang w:val="ru-RU"/>
              </w:rPr>
              <w:t>Иерархия ППЗ</w:t>
            </w:r>
            <w:r>
              <w:rPr>
                <w:color w:val="000000"/>
                <w:lang w:val="ru-RU"/>
              </w:rPr>
              <w:t>. Уровень 4</w:t>
            </w:r>
          </w:p>
        </w:tc>
        <w:tc>
          <w:tcPr>
            <w:tcW w:w="1861" w:type="dxa"/>
            <w:shd w:val="clear" w:color="auto" w:fill="auto"/>
          </w:tcPr>
          <w:p w14:paraId="0089FA49" w14:textId="5D920D78" w:rsidR="00500E33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</w:t>
            </w:r>
            <w:r w:rsidRPr="00DF6659">
              <w:rPr>
                <w:rFonts w:eastAsiaTheme="minorHAnsi"/>
                <w:i/>
                <w:lang w:val="ru-RU" w:eastAsia="en-US"/>
              </w:rPr>
              <w:t xml:space="preserve"> (10)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48536476" w14:textId="7486B5F8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4241E792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3DCE" w:rsidRPr="00A33FEF" w14:paraId="305FBD5F" w14:textId="77777777" w:rsidTr="00192BBE">
        <w:tc>
          <w:tcPr>
            <w:tcW w:w="1529" w:type="dxa"/>
            <w:vAlign w:val="center"/>
          </w:tcPr>
          <w:p w14:paraId="14DC2B50" w14:textId="7A19E394" w:rsidR="00493DCE" w:rsidRPr="003D0223" w:rsidRDefault="00493DCE" w:rsidP="00500E33">
            <w:pPr>
              <w:pStyle w:val="Text"/>
            </w:pPr>
            <w:r>
              <w:t>NAME4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D766544" w14:textId="135916B5" w:rsidR="00493DCE" w:rsidRPr="00DF6659" w:rsidRDefault="00493DCE" w:rsidP="00500E33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</w:t>
            </w:r>
            <w:r w:rsidRPr="00493DCE"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ППЗ</w:t>
            </w:r>
          </w:p>
        </w:tc>
        <w:tc>
          <w:tcPr>
            <w:tcW w:w="1861" w:type="dxa"/>
            <w:shd w:val="clear" w:color="auto" w:fill="auto"/>
          </w:tcPr>
          <w:p w14:paraId="2217CD4D" w14:textId="312E2FEC" w:rsidR="00493DCE" w:rsidRDefault="00493DCE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</w:t>
            </w:r>
            <w:r w:rsidRPr="00DF6659">
              <w:rPr>
                <w:rFonts w:eastAsiaTheme="minorHAnsi"/>
                <w:i/>
                <w:lang w:val="ru-RU" w:eastAsia="en-US"/>
              </w:rPr>
              <w:t xml:space="preserve"> (</w:t>
            </w:r>
            <w:r>
              <w:rPr>
                <w:rFonts w:eastAsiaTheme="minorHAnsi"/>
                <w:i/>
                <w:lang w:val="ru-RU" w:eastAsia="en-US"/>
              </w:rPr>
              <w:t>4</w:t>
            </w:r>
            <w:r w:rsidRPr="00DF6659">
              <w:rPr>
                <w:rFonts w:eastAsiaTheme="minorHAnsi"/>
                <w:i/>
                <w:lang w:val="ru-RU" w:eastAsia="en-US"/>
              </w:rPr>
              <w:t>0)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062BD686" w14:textId="77777777" w:rsidR="00493DCE" w:rsidRPr="00181EBE" w:rsidRDefault="00493DCE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5AD17419" w14:textId="77777777" w:rsidR="00493DCE" w:rsidRPr="00181EBE" w:rsidRDefault="00493DCE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102A1340" w14:textId="77777777" w:rsidTr="00192BBE">
        <w:tc>
          <w:tcPr>
            <w:tcW w:w="1529" w:type="dxa"/>
            <w:vAlign w:val="center"/>
          </w:tcPr>
          <w:p w14:paraId="7CE997BC" w14:textId="5971D49E" w:rsidR="00500E33" w:rsidRPr="003D0223" w:rsidRDefault="00493DCE" w:rsidP="00500E33">
            <w:pPr>
              <w:pStyle w:val="Text"/>
            </w:pPr>
            <w:r>
              <w:t>PPZ5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86F085D" w14:textId="0A954313" w:rsidR="00500E33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DF6659">
              <w:rPr>
                <w:color w:val="000000"/>
                <w:lang w:val="ru-RU"/>
              </w:rPr>
              <w:t>Иерархия ППЗ</w:t>
            </w:r>
            <w:r>
              <w:rPr>
                <w:color w:val="000000"/>
                <w:lang w:val="ru-RU"/>
              </w:rPr>
              <w:t>. Уровень 5</w:t>
            </w:r>
          </w:p>
        </w:tc>
        <w:tc>
          <w:tcPr>
            <w:tcW w:w="1861" w:type="dxa"/>
            <w:shd w:val="clear" w:color="auto" w:fill="auto"/>
          </w:tcPr>
          <w:p w14:paraId="46A099CC" w14:textId="1B3AD61E" w:rsidR="00500E33" w:rsidRDefault="00500E33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</w:t>
            </w:r>
            <w:r w:rsidRPr="00DF6659">
              <w:rPr>
                <w:rFonts w:eastAsiaTheme="minorHAnsi"/>
                <w:i/>
                <w:lang w:val="ru-RU" w:eastAsia="en-US"/>
              </w:rPr>
              <w:t xml:space="preserve"> (10)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A3901ED" w14:textId="6EFFE539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180B9A45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3DCE" w:rsidRPr="00A33FEF" w14:paraId="6E39A2A8" w14:textId="77777777" w:rsidTr="00192BBE">
        <w:tc>
          <w:tcPr>
            <w:tcW w:w="1529" w:type="dxa"/>
            <w:vAlign w:val="center"/>
          </w:tcPr>
          <w:p w14:paraId="4F25F936" w14:textId="06D6B661" w:rsidR="00493DCE" w:rsidRPr="003D0223" w:rsidRDefault="00493DCE" w:rsidP="00500E33">
            <w:pPr>
              <w:pStyle w:val="Text"/>
            </w:pPr>
            <w:r>
              <w:t>NAME5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ED670F1" w14:textId="3577550E" w:rsidR="00493DCE" w:rsidRPr="00DF6659" w:rsidRDefault="00493DCE" w:rsidP="00500E33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</w:t>
            </w:r>
            <w:r w:rsidRPr="00493DCE"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ППЗ</w:t>
            </w:r>
          </w:p>
        </w:tc>
        <w:tc>
          <w:tcPr>
            <w:tcW w:w="1861" w:type="dxa"/>
            <w:shd w:val="clear" w:color="auto" w:fill="auto"/>
          </w:tcPr>
          <w:p w14:paraId="03B7D613" w14:textId="2415BA4E" w:rsidR="00493DCE" w:rsidRDefault="00493DCE" w:rsidP="00500E33">
            <w:pPr>
              <w:pStyle w:val="Text"/>
              <w:jc w:val="lef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CHAR</w:t>
            </w:r>
            <w:r w:rsidRPr="00DF6659">
              <w:rPr>
                <w:rFonts w:eastAsiaTheme="minorHAnsi"/>
                <w:i/>
                <w:lang w:val="ru-RU" w:eastAsia="en-US"/>
              </w:rPr>
              <w:t xml:space="preserve"> (</w:t>
            </w:r>
            <w:r>
              <w:rPr>
                <w:rFonts w:eastAsiaTheme="minorHAnsi"/>
                <w:i/>
                <w:lang w:val="ru-RU" w:eastAsia="en-US"/>
              </w:rPr>
              <w:t>4</w:t>
            </w:r>
            <w:r w:rsidRPr="00DF6659">
              <w:rPr>
                <w:rFonts w:eastAsiaTheme="minorHAnsi"/>
                <w:i/>
                <w:lang w:val="ru-RU" w:eastAsia="en-US"/>
              </w:rPr>
              <w:t>0)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E9C4895" w14:textId="77777777" w:rsidR="00493DCE" w:rsidRPr="00181EBE" w:rsidRDefault="00493DCE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0C994004" w14:textId="77777777" w:rsidR="00493DCE" w:rsidRPr="00181EBE" w:rsidRDefault="00493DCE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5342F834" w14:textId="77777777" w:rsidTr="00C33341">
        <w:tc>
          <w:tcPr>
            <w:tcW w:w="1529" w:type="dxa"/>
            <w:vAlign w:val="center"/>
          </w:tcPr>
          <w:p w14:paraId="3663AEB3" w14:textId="2B9F8B7C" w:rsidR="00500E33" w:rsidRPr="00877D67" w:rsidRDefault="00500E33" w:rsidP="00500E33">
            <w:pPr>
              <w:pStyle w:val="Text"/>
            </w:pPr>
            <w:r w:rsidRPr="00877D67">
              <w:t>ZODCI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931D588" w14:textId="22B6E9FE" w:rsidR="00500E33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EA7AA8">
              <w:rPr>
                <w:color w:val="000000"/>
              </w:rPr>
              <w:t>Индикатор ОДЦИ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7D98756" w14:textId="5E3B75DC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CHAR (1)</w:t>
            </w:r>
          </w:p>
        </w:tc>
        <w:tc>
          <w:tcPr>
            <w:tcW w:w="1752" w:type="dxa"/>
            <w:shd w:val="clear" w:color="auto" w:fill="auto"/>
          </w:tcPr>
          <w:p w14:paraId="6F29F2A3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374E55EB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19C4D9C8" w14:textId="77777777" w:rsidTr="00500E33">
        <w:tc>
          <w:tcPr>
            <w:tcW w:w="1529" w:type="dxa"/>
            <w:vAlign w:val="center"/>
          </w:tcPr>
          <w:p w14:paraId="4B319A3B" w14:textId="2A2568CB" w:rsidR="00500E33" w:rsidRPr="00877D67" w:rsidRDefault="00500E33" w:rsidP="00500E33">
            <w:pPr>
              <w:pStyle w:val="Text"/>
            </w:pPr>
            <w:r w:rsidRPr="00877D67">
              <w:t>ZOL/OL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8F6AF09" w14:textId="7831EE7D" w:rsidR="00500E33" w:rsidRDefault="00500E33" w:rsidP="00500E33">
            <w:pPr>
              <w:pStyle w:val="Text"/>
              <w:jc w:val="left"/>
              <w:rPr>
                <w:color w:val="000000"/>
              </w:rPr>
            </w:pPr>
            <w:r w:rsidRPr="00EA7AA8">
              <w:rPr>
                <w:color w:val="000000"/>
              </w:rPr>
              <w:t>Индикатор ОЛ/ТЗ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3AA5D1CC" w14:textId="2E971AD6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CHAR (1)</w:t>
            </w:r>
          </w:p>
        </w:tc>
        <w:tc>
          <w:tcPr>
            <w:tcW w:w="1752" w:type="dxa"/>
            <w:shd w:val="clear" w:color="auto" w:fill="auto"/>
          </w:tcPr>
          <w:p w14:paraId="066E5DAC" w14:textId="6FCC5039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530C4BCD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500E33" w:rsidRPr="00A33FEF" w14:paraId="425A36C6" w14:textId="77777777" w:rsidTr="00500E33">
        <w:tc>
          <w:tcPr>
            <w:tcW w:w="1529" w:type="dxa"/>
            <w:vAlign w:val="center"/>
          </w:tcPr>
          <w:p w14:paraId="443A6177" w14:textId="35715E15" w:rsidR="00500E33" w:rsidRPr="00877D67" w:rsidRDefault="00500E33" w:rsidP="00500E33">
            <w:pPr>
              <w:pStyle w:val="Text"/>
            </w:pPr>
            <w:r w:rsidRPr="00877D67">
              <w:t>RSNUM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EB9E39B" w14:textId="467B7DFD" w:rsidR="00500E33" w:rsidRPr="00500E33" w:rsidRDefault="00500E33" w:rsidP="00497A1A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Документ </w:t>
            </w:r>
            <w:r w:rsidR="00497A1A">
              <w:rPr>
                <w:color w:val="000000"/>
                <w:lang w:val="ru-RU"/>
              </w:rPr>
              <w:t>резервирования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877D67">
              <w:rPr>
                <w:color w:val="000000"/>
                <w:lang w:val="ru-RU"/>
              </w:rPr>
              <w:t>ОДЦИ, ОЛ/ТЗ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0C5D6ED4" w14:textId="4ACDD8F9" w:rsidR="00500E33" w:rsidRPr="00181EBE" w:rsidRDefault="00497A1A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CHAR</w:t>
            </w:r>
            <w:r>
              <w:rPr>
                <w:rFonts w:eastAsiaTheme="minorHAnsi"/>
                <w:i/>
                <w:lang w:val="ru-RU" w:eastAsia="en-US"/>
              </w:rPr>
              <w:t xml:space="preserve"> (10</w:t>
            </w:r>
            <w:r w:rsidR="00500E33">
              <w:rPr>
                <w:rFonts w:eastAsiaTheme="minorHAnsi"/>
                <w:i/>
                <w:lang w:val="ru-RU" w:eastAsia="en-US"/>
              </w:rPr>
              <w:t>)</w:t>
            </w:r>
          </w:p>
        </w:tc>
        <w:tc>
          <w:tcPr>
            <w:tcW w:w="1752" w:type="dxa"/>
            <w:shd w:val="clear" w:color="auto" w:fill="auto"/>
          </w:tcPr>
          <w:p w14:paraId="7771735C" w14:textId="13657988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5663810A" w14:textId="77777777" w:rsidR="00500E33" w:rsidRPr="00181EBE" w:rsidRDefault="00500E33" w:rsidP="00500E33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7A1A" w:rsidRPr="00A33FEF" w14:paraId="0BEC1D07" w14:textId="77777777" w:rsidTr="00500E33">
        <w:tc>
          <w:tcPr>
            <w:tcW w:w="1529" w:type="dxa"/>
            <w:vAlign w:val="center"/>
          </w:tcPr>
          <w:p w14:paraId="362B951B" w14:textId="5965018F" w:rsidR="00497A1A" w:rsidRPr="00F9333E" w:rsidRDefault="00497A1A" w:rsidP="00497A1A">
            <w:pPr>
              <w:pStyle w:val="Text"/>
              <w:rPr>
                <w:lang w:val="ru-RU"/>
              </w:rPr>
            </w:pPr>
            <w:r>
              <w:t>RSPOS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1040F57" w14:textId="33923FAB" w:rsidR="00497A1A" w:rsidRPr="00497A1A" w:rsidRDefault="00497A1A" w:rsidP="00497A1A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Позиция резервирования ОДЦИ, ОЛ/</w:t>
            </w:r>
            <w:r w:rsidRPr="00497A1A">
              <w:rPr>
                <w:color w:val="000000"/>
                <w:lang w:val="ru-RU"/>
              </w:rPr>
              <w:t>ТЗ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53CD50F9" w14:textId="15CEFAB7" w:rsidR="00497A1A" w:rsidRPr="004A1CD5" w:rsidRDefault="00497A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 w:rsidRPr="004A1CD5">
              <w:rPr>
                <w:rFonts w:eastAsiaTheme="minorHAnsi"/>
                <w:i/>
                <w:lang w:val="ru-RU" w:eastAsia="en-US"/>
              </w:rPr>
              <w:t>NUMC</w:t>
            </w:r>
            <w:r>
              <w:rPr>
                <w:rFonts w:eastAsiaTheme="minorHAnsi"/>
                <w:i/>
                <w:lang w:val="ru-RU" w:eastAsia="en-US"/>
              </w:rPr>
              <w:t xml:space="preserve"> (5)</w:t>
            </w:r>
          </w:p>
        </w:tc>
        <w:tc>
          <w:tcPr>
            <w:tcW w:w="1752" w:type="dxa"/>
            <w:shd w:val="clear" w:color="auto" w:fill="auto"/>
          </w:tcPr>
          <w:p w14:paraId="06A84E88" w14:textId="77777777" w:rsidR="00497A1A" w:rsidRPr="00181EBE" w:rsidRDefault="00497A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01D9645E" w14:textId="77777777" w:rsidR="00497A1A" w:rsidRPr="00181EBE" w:rsidRDefault="00497A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7A1A" w:rsidRPr="00A33FEF" w14:paraId="22270C59" w14:textId="77777777" w:rsidTr="00500E33">
        <w:tc>
          <w:tcPr>
            <w:tcW w:w="1529" w:type="dxa"/>
            <w:vAlign w:val="center"/>
          </w:tcPr>
          <w:p w14:paraId="5171ED21" w14:textId="47ACD253" w:rsidR="00497A1A" w:rsidRPr="0068651A" w:rsidRDefault="00497A1A" w:rsidP="00497A1A">
            <w:pPr>
              <w:pStyle w:val="Text"/>
              <w:rPr>
                <w:highlight w:val="green"/>
              </w:rPr>
            </w:pPr>
            <w:r w:rsidRPr="0068651A">
              <w:rPr>
                <w:highlight w:val="green"/>
              </w:rPr>
              <w:t>ZDOCREQ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AA2FE61" w14:textId="43C843E5" w:rsidR="00497A1A" w:rsidRPr="0068651A" w:rsidRDefault="00497A1A" w:rsidP="00497A1A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 w:rsidRPr="0068651A">
              <w:rPr>
                <w:color w:val="000000"/>
                <w:highlight w:val="green"/>
                <w:lang w:val="ru-RU"/>
              </w:rPr>
              <w:t>Номер потребности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A059E96" w14:textId="2F6EBB86" w:rsidR="00497A1A" w:rsidRPr="0068651A" w:rsidRDefault="00497A1A" w:rsidP="00497A1A">
            <w:pPr>
              <w:pStyle w:val="Text"/>
              <w:rPr>
                <w:rFonts w:eastAsiaTheme="minorHAnsi"/>
                <w:i/>
                <w:highlight w:val="green"/>
                <w:lang w:eastAsia="en-US"/>
              </w:rPr>
            </w:pPr>
            <w:r w:rsidRPr="0068651A">
              <w:rPr>
                <w:rFonts w:eastAsiaTheme="minorHAnsi"/>
                <w:i/>
                <w:highlight w:val="green"/>
                <w:lang w:eastAsia="en-US"/>
              </w:rPr>
              <w:t>CHAR (12)</w:t>
            </w:r>
          </w:p>
        </w:tc>
        <w:tc>
          <w:tcPr>
            <w:tcW w:w="1752" w:type="dxa"/>
            <w:shd w:val="clear" w:color="auto" w:fill="auto"/>
          </w:tcPr>
          <w:p w14:paraId="44A1C80B" w14:textId="77777777" w:rsidR="00497A1A" w:rsidRPr="00181EBE" w:rsidRDefault="00497A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0D84290A" w14:textId="77777777" w:rsidR="00497A1A" w:rsidRPr="00181EBE" w:rsidRDefault="00497A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68651A" w:rsidRPr="00A33FEF" w14:paraId="48106B81" w14:textId="77777777" w:rsidTr="00500E33">
        <w:tc>
          <w:tcPr>
            <w:tcW w:w="1529" w:type="dxa"/>
            <w:vAlign w:val="center"/>
          </w:tcPr>
          <w:p w14:paraId="5298F992" w14:textId="79CDD32C" w:rsidR="0068651A" w:rsidRPr="0068651A" w:rsidRDefault="0068651A" w:rsidP="00497A1A">
            <w:pPr>
              <w:pStyle w:val="Text"/>
              <w:rPr>
                <w:highlight w:val="green"/>
              </w:rPr>
            </w:pPr>
            <w:r>
              <w:rPr>
                <w:highlight w:val="green"/>
              </w:rPr>
              <w:t>ZDRPOS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1AB45D5" w14:textId="1901A3A6" w:rsidR="0068651A" w:rsidRPr="0068651A" w:rsidRDefault="0068651A" w:rsidP="00497A1A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>
              <w:rPr>
                <w:color w:val="000000"/>
                <w:highlight w:val="green"/>
                <w:lang w:val="ru-RU"/>
              </w:rPr>
              <w:t>Позиция потребности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32A2D685" w14:textId="26ECDE63" w:rsidR="0068651A" w:rsidRPr="0068651A" w:rsidRDefault="0068651A" w:rsidP="00497A1A">
            <w:pPr>
              <w:pStyle w:val="Text"/>
              <w:rPr>
                <w:rFonts w:eastAsiaTheme="minorHAnsi"/>
                <w:i/>
                <w:highlight w:val="green"/>
                <w:lang w:eastAsia="en-US"/>
              </w:rPr>
            </w:pPr>
            <w:r w:rsidRPr="0068651A">
              <w:rPr>
                <w:rFonts w:eastAsiaTheme="minorHAnsi"/>
                <w:i/>
                <w:highlight w:val="green"/>
                <w:lang w:val="ru-RU" w:eastAsia="en-US"/>
              </w:rPr>
              <w:t>NUMC (5)</w:t>
            </w:r>
          </w:p>
        </w:tc>
        <w:tc>
          <w:tcPr>
            <w:tcW w:w="1752" w:type="dxa"/>
            <w:shd w:val="clear" w:color="auto" w:fill="auto"/>
          </w:tcPr>
          <w:p w14:paraId="2C0C7380" w14:textId="77777777" w:rsidR="0068651A" w:rsidRPr="00181EBE" w:rsidRDefault="006865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  <w:tc>
          <w:tcPr>
            <w:tcW w:w="1909" w:type="dxa"/>
          </w:tcPr>
          <w:p w14:paraId="74B7BE67" w14:textId="77777777" w:rsidR="0068651A" w:rsidRPr="00181EBE" w:rsidRDefault="006865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7A1A" w:rsidRPr="00A33FEF" w14:paraId="665FAAC9" w14:textId="77777777" w:rsidTr="00C33341">
        <w:tc>
          <w:tcPr>
            <w:tcW w:w="1529" w:type="dxa"/>
            <w:vAlign w:val="center"/>
          </w:tcPr>
          <w:p w14:paraId="0404EAEE" w14:textId="4DDB10BC" w:rsidR="00497A1A" w:rsidRDefault="00497A1A" w:rsidP="00497A1A">
            <w:pPr>
              <w:pStyle w:val="Text"/>
            </w:pPr>
            <w:r>
              <w:t>ZNO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BB5518D" w14:textId="3F57D6E9" w:rsidR="00497A1A" w:rsidRPr="00250232" w:rsidRDefault="00497A1A" w:rsidP="00497A1A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Отклонено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060664B2" w14:textId="53D6C771" w:rsidR="00497A1A" w:rsidRPr="00181EBE" w:rsidRDefault="00497A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CHAR (1)</w:t>
            </w:r>
          </w:p>
        </w:tc>
        <w:tc>
          <w:tcPr>
            <w:tcW w:w="1752" w:type="dxa"/>
            <w:shd w:val="clear" w:color="auto" w:fill="auto"/>
          </w:tcPr>
          <w:p w14:paraId="3E51A54E" w14:textId="77777777" w:rsidR="00497A1A" w:rsidRDefault="00497A1A" w:rsidP="00497A1A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5D3F745B" w14:textId="77777777" w:rsidR="00497A1A" w:rsidRPr="00181EBE" w:rsidRDefault="00497A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7A1A" w:rsidRPr="00A33FEF" w14:paraId="5A1C6D27" w14:textId="77777777" w:rsidTr="00C33341">
        <w:tc>
          <w:tcPr>
            <w:tcW w:w="1529" w:type="dxa"/>
            <w:vAlign w:val="center"/>
          </w:tcPr>
          <w:p w14:paraId="6537B1B3" w14:textId="066BD62B" w:rsidR="00497A1A" w:rsidRDefault="00497A1A" w:rsidP="00497A1A">
            <w:pPr>
              <w:pStyle w:val="Text"/>
            </w:pPr>
            <w:r>
              <w:t>ZCHG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4A9009D" w14:textId="4ED55BBD" w:rsidR="00497A1A" w:rsidRPr="00250232" w:rsidRDefault="00497A1A" w:rsidP="00497A1A">
            <w:pPr>
              <w:pStyle w:val="Text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Изменение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02893FAF" w14:textId="3D66C86C" w:rsidR="00497A1A" w:rsidRPr="00181EBE" w:rsidRDefault="00497A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  <w:r>
              <w:rPr>
                <w:rFonts w:eastAsiaTheme="minorHAnsi"/>
                <w:i/>
                <w:lang w:eastAsia="en-US"/>
              </w:rPr>
              <w:t>CHAR (1)</w:t>
            </w:r>
          </w:p>
        </w:tc>
        <w:tc>
          <w:tcPr>
            <w:tcW w:w="1752" w:type="dxa"/>
            <w:shd w:val="clear" w:color="auto" w:fill="auto"/>
          </w:tcPr>
          <w:p w14:paraId="665CDC56" w14:textId="77777777" w:rsidR="00497A1A" w:rsidRDefault="00497A1A" w:rsidP="00497A1A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137DBF31" w14:textId="77777777" w:rsidR="00497A1A" w:rsidRPr="00181EBE" w:rsidRDefault="00497A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3DCE" w:rsidRPr="00A33FEF" w14:paraId="1554CDE7" w14:textId="77777777" w:rsidTr="00C33341">
        <w:tc>
          <w:tcPr>
            <w:tcW w:w="1529" w:type="dxa"/>
            <w:vAlign w:val="center"/>
          </w:tcPr>
          <w:p w14:paraId="223EBCA9" w14:textId="7480DEA8" w:rsidR="00493DCE" w:rsidRPr="00493DCE" w:rsidRDefault="00493DCE" w:rsidP="00497A1A">
            <w:pPr>
              <w:pStyle w:val="Text"/>
              <w:rPr>
                <w:highlight w:val="green"/>
              </w:rPr>
            </w:pPr>
            <w:r w:rsidRPr="00493DCE">
              <w:rPr>
                <w:highlight w:val="green"/>
              </w:rPr>
              <w:t>ZSTATUS_NAME1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BD87363" w14:textId="2DC90FDA" w:rsidR="00493DCE" w:rsidRPr="00493DCE" w:rsidRDefault="00493DCE" w:rsidP="00497A1A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 w:rsidRPr="00493DCE">
              <w:rPr>
                <w:color w:val="000000"/>
                <w:highlight w:val="green"/>
                <w:lang w:val="ru-RU"/>
              </w:rPr>
              <w:t>Наименование статуса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19CF8E8F" w14:textId="6FDD444E" w:rsidR="00493DCE" w:rsidRPr="00493DCE" w:rsidRDefault="00493DCE" w:rsidP="00497A1A">
            <w:pPr>
              <w:pStyle w:val="Text"/>
              <w:rPr>
                <w:rFonts w:eastAsiaTheme="minorHAnsi"/>
                <w:i/>
                <w:highlight w:val="green"/>
                <w:lang w:eastAsia="en-US"/>
              </w:rPr>
            </w:pPr>
            <w:r w:rsidRPr="00493DCE">
              <w:rPr>
                <w:rFonts w:eastAsiaTheme="minorHAnsi"/>
                <w:i/>
                <w:highlight w:val="green"/>
                <w:lang w:eastAsia="en-US"/>
              </w:rPr>
              <w:t>CHAR (25)</w:t>
            </w:r>
          </w:p>
        </w:tc>
        <w:tc>
          <w:tcPr>
            <w:tcW w:w="1752" w:type="dxa"/>
            <w:shd w:val="clear" w:color="auto" w:fill="auto"/>
          </w:tcPr>
          <w:p w14:paraId="4A9CC583" w14:textId="77777777" w:rsidR="00493DCE" w:rsidRDefault="00493DCE" w:rsidP="00497A1A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7B5209F4" w14:textId="77777777" w:rsidR="00493DCE" w:rsidRPr="00181EBE" w:rsidRDefault="00493DCE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7A1A" w:rsidRPr="00A33FEF" w14:paraId="32178425" w14:textId="77777777" w:rsidTr="00C33341">
        <w:tc>
          <w:tcPr>
            <w:tcW w:w="1529" w:type="dxa"/>
            <w:vAlign w:val="center"/>
          </w:tcPr>
          <w:p w14:paraId="79EA69A7" w14:textId="3F70CF0D" w:rsidR="00497A1A" w:rsidRPr="007455E0" w:rsidRDefault="00497A1A" w:rsidP="00497A1A">
            <w:pPr>
              <w:pStyle w:val="Text"/>
              <w:rPr>
                <w:highlight w:val="green"/>
              </w:rPr>
            </w:pPr>
            <w:r w:rsidRPr="007455E0">
              <w:rPr>
                <w:highlight w:val="green"/>
              </w:rPr>
              <w:t>ZPERIOD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0E414B8" w14:textId="4C350C80" w:rsidR="00497A1A" w:rsidRPr="007455E0" w:rsidRDefault="00497A1A" w:rsidP="00497A1A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 w:rsidRPr="007455E0">
              <w:rPr>
                <w:color w:val="000000"/>
                <w:highlight w:val="green"/>
                <w:lang w:val="ru-RU"/>
              </w:rPr>
              <w:t>Период цены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38FBA3CC" w14:textId="4C6841EA" w:rsidR="00497A1A" w:rsidRDefault="00497A1A" w:rsidP="00497A1A">
            <w:pPr>
              <w:pStyle w:val="Text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highlight w:val="green"/>
                <w:lang w:eastAsia="en-US"/>
              </w:rPr>
              <w:t>CHAR (5)</w:t>
            </w:r>
          </w:p>
        </w:tc>
        <w:tc>
          <w:tcPr>
            <w:tcW w:w="1752" w:type="dxa"/>
            <w:shd w:val="clear" w:color="auto" w:fill="auto"/>
          </w:tcPr>
          <w:p w14:paraId="28C7917E" w14:textId="77777777" w:rsidR="00497A1A" w:rsidRDefault="00497A1A" w:rsidP="00497A1A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0B255416" w14:textId="77777777" w:rsidR="00497A1A" w:rsidRPr="00181EBE" w:rsidRDefault="00497A1A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3DCE" w:rsidRPr="00A33FEF" w14:paraId="327DA57E" w14:textId="77777777" w:rsidTr="00C33341">
        <w:tc>
          <w:tcPr>
            <w:tcW w:w="1529" w:type="dxa"/>
            <w:vAlign w:val="center"/>
          </w:tcPr>
          <w:p w14:paraId="77BDC433" w14:textId="127E6861" w:rsidR="00493DCE" w:rsidRPr="00493DCE" w:rsidRDefault="00493DCE" w:rsidP="00497A1A">
            <w:pPr>
              <w:pStyle w:val="Text"/>
              <w:rPr>
                <w:highlight w:val="green"/>
              </w:rPr>
            </w:pPr>
            <w:r>
              <w:rPr>
                <w:highlight w:val="green"/>
              </w:rPr>
              <w:t>ZNORM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61CE218" w14:textId="735E5F5F" w:rsidR="00493DCE" w:rsidRPr="007455E0" w:rsidRDefault="00493DCE" w:rsidP="00497A1A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>
              <w:rPr>
                <w:color w:val="000000"/>
                <w:highlight w:val="green"/>
                <w:lang w:val="ru-RU"/>
              </w:rPr>
              <w:t>Нормируемый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5D1A9F70" w14:textId="1F924834" w:rsidR="00493DCE" w:rsidRDefault="00493DCE" w:rsidP="00497A1A">
            <w:pPr>
              <w:pStyle w:val="Text"/>
              <w:rPr>
                <w:rFonts w:eastAsiaTheme="minorHAnsi"/>
                <w:i/>
                <w:highlight w:val="green"/>
                <w:lang w:eastAsia="en-US"/>
              </w:rPr>
            </w:pPr>
            <w:r>
              <w:rPr>
                <w:rFonts w:eastAsiaTheme="minorHAnsi"/>
                <w:i/>
                <w:highlight w:val="green"/>
                <w:lang w:eastAsia="en-US"/>
              </w:rPr>
              <w:t>CHAR (1)</w:t>
            </w:r>
          </w:p>
        </w:tc>
        <w:tc>
          <w:tcPr>
            <w:tcW w:w="1752" w:type="dxa"/>
            <w:shd w:val="clear" w:color="auto" w:fill="auto"/>
          </w:tcPr>
          <w:p w14:paraId="61637B07" w14:textId="77777777" w:rsidR="00493DCE" w:rsidRDefault="00493DCE" w:rsidP="00497A1A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4073B899" w14:textId="77777777" w:rsidR="00493DCE" w:rsidRPr="00181EBE" w:rsidRDefault="00493DCE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3DCE" w:rsidRPr="00A33FEF" w14:paraId="208107E6" w14:textId="77777777" w:rsidTr="00C33341">
        <w:tc>
          <w:tcPr>
            <w:tcW w:w="1529" w:type="dxa"/>
            <w:vAlign w:val="center"/>
          </w:tcPr>
          <w:p w14:paraId="01109DF1" w14:textId="475ECF2B" w:rsidR="00493DCE" w:rsidRPr="007455E0" w:rsidRDefault="00493DCE" w:rsidP="00497A1A">
            <w:pPr>
              <w:pStyle w:val="Text"/>
              <w:rPr>
                <w:highlight w:val="green"/>
              </w:rPr>
            </w:pPr>
            <w:r>
              <w:rPr>
                <w:highlight w:val="green"/>
              </w:rPr>
              <w:t>AUFNR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587D7B3" w14:textId="049035BE" w:rsidR="00493DCE" w:rsidRPr="007455E0" w:rsidRDefault="00493DCE" w:rsidP="00497A1A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>
              <w:rPr>
                <w:color w:val="000000"/>
                <w:highlight w:val="green"/>
                <w:lang w:val="ru-RU"/>
              </w:rPr>
              <w:t>Заказ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76AF439" w14:textId="3DFC40DC" w:rsidR="00493DCE" w:rsidRPr="00493DCE" w:rsidRDefault="00493DCE" w:rsidP="00497A1A">
            <w:pPr>
              <w:pStyle w:val="Text"/>
              <w:rPr>
                <w:rFonts w:eastAsiaTheme="minorHAnsi"/>
                <w:i/>
                <w:highlight w:val="green"/>
                <w:lang w:eastAsia="en-US"/>
              </w:rPr>
            </w:pPr>
            <w:r>
              <w:rPr>
                <w:rFonts w:eastAsiaTheme="minorHAnsi"/>
                <w:i/>
                <w:highlight w:val="green"/>
                <w:lang w:eastAsia="en-US"/>
              </w:rPr>
              <w:t>CHAR (12)</w:t>
            </w:r>
          </w:p>
        </w:tc>
        <w:tc>
          <w:tcPr>
            <w:tcW w:w="1752" w:type="dxa"/>
            <w:shd w:val="clear" w:color="auto" w:fill="auto"/>
          </w:tcPr>
          <w:p w14:paraId="5D28205F" w14:textId="77777777" w:rsidR="00493DCE" w:rsidRDefault="00493DCE" w:rsidP="00497A1A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676ECB7A" w14:textId="77777777" w:rsidR="00493DCE" w:rsidRPr="00181EBE" w:rsidRDefault="00493DCE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  <w:tr w:rsidR="00493DCE" w:rsidRPr="00A33FEF" w14:paraId="22DC3C9C" w14:textId="77777777" w:rsidTr="00C33341">
        <w:tc>
          <w:tcPr>
            <w:tcW w:w="1529" w:type="dxa"/>
            <w:vAlign w:val="center"/>
          </w:tcPr>
          <w:p w14:paraId="2C542F58" w14:textId="2359BE87" w:rsidR="00493DCE" w:rsidRPr="007455E0" w:rsidRDefault="00493DCE" w:rsidP="00497A1A">
            <w:pPr>
              <w:pStyle w:val="Text"/>
              <w:rPr>
                <w:highlight w:val="green"/>
              </w:rPr>
            </w:pPr>
            <w:r>
              <w:rPr>
                <w:highlight w:val="green"/>
              </w:rPr>
              <w:t>KOSTL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4A9116B" w14:textId="16D10964" w:rsidR="00493DCE" w:rsidRPr="00493DCE" w:rsidRDefault="00493DCE" w:rsidP="00497A1A">
            <w:pPr>
              <w:pStyle w:val="Text"/>
              <w:jc w:val="left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  <w:lang w:val="ru-RU"/>
              </w:rPr>
              <w:t>МВЗ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550E1687" w14:textId="3B674E9A" w:rsidR="00493DCE" w:rsidRDefault="00493DCE" w:rsidP="00497A1A">
            <w:pPr>
              <w:pStyle w:val="Text"/>
              <w:rPr>
                <w:rFonts w:eastAsiaTheme="minorHAnsi"/>
                <w:i/>
                <w:highlight w:val="green"/>
                <w:lang w:eastAsia="en-US"/>
              </w:rPr>
            </w:pPr>
            <w:r>
              <w:rPr>
                <w:rFonts w:eastAsiaTheme="minorHAnsi"/>
                <w:i/>
                <w:highlight w:val="green"/>
                <w:lang w:eastAsia="en-US"/>
              </w:rPr>
              <w:t>CHAR (10)</w:t>
            </w:r>
          </w:p>
        </w:tc>
        <w:tc>
          <w:tcPr>
            <w:tcW w:w="1752" w:type="dxa"/>
            <w:shd w:val="clear" w:color="auto" w:fill="auto"/>
          </w:tcPr>
          <w:p w14:paraId="18831F06" w14:textId="77777777" w:rsidR="00493DCE" w:rsidRDefault="00493DCE" w:rsidP="00497A1A">
            <w:pPr>
              <w:pStyle w:val="Text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1909" w:type="dxa"/>
          </w:tcPr>
          <w:p w14:paraId="7949E4D2" w14:textId="77777777" w:rsidR="00493DCE" w:rsidRPr="00181EBE" w:rsidRDefault="00493DCE" w:rsidP="00497A1A">
            <w:pPr>
              <w:pStyle w:val="Text"/>
              <w:rPr>
                <w:rFonts w:eastAsiaTheme="minorHAnsi"/>
                <w:i/>
                <w:lang w:val="ru-RU" w:eastAsia="en-US"/>
              </w:rPr>
            </w:pPr>
          </w:p>
        </w:tc>
      </w:tr>
    </w:tbl>
    <w:p w14:paraId="6E28A5FE" w14:textId="77AF785C" w:rsidR="0077286C" w:rsidRDefault="0077286C" w:rsidP="0077286C">
      <w:pPr>
        <w:rPr>
          <w:rFonts w:ascii="Arial" w:hAnsi="Arial" w:cs="Arial"/>
        </w:rPr>
      </w:pPr>
    </w:p>
    <w:p w14:paraId="4BB43505" w14:textId="5D3CF767" w:rsidR="006C3237" w:rsidRPr="006C3237" w:rsidRDefault="006C3237" w:rsidP="006C3237">
      <w:pPr>
        <w:pStyle w:val="Text"/>
        <w:spacing w:before="0" w:after="120"/>
        <w:rPr>
          <w:rFonts w:eastAsiaTheme="minorHAnsi"/>
          <w:sz w:val="24"/>
          <w:szCs w:val="22"/>
          <w:highlight w:val="green"/>
          <w:lang w:val="ru-RU" w:eastAsia="en-US"/>
        </w:rPr>
      </w:pPr>
      <w:r w:rsidRPr="006C3237">
        <w:rPr>
          <w:rFonts w:eastAsiaTheme="minorHAnsi"/>
          <w:sz w:val="24"/>
          <w:szCs w:val="22"/>
          <w:highlight w:val="green"/>
          <w:lang w:val="ru-RU" w:eastAsia="en-US"/>
        </w:rPr>
        <w:t>Таблица</w:t>
      </w:r>
      <w:r w:rsidR="00686394">
        <w:rPr>
          <w:rFonts w:eastAsiaTheme="minorHAnsi"/>
          <w:sz w:val="24"/>
          <w:szCs w:val="22"/>
          <w:highlight w:val="green"/>
          <w:lang w:val="ru-RU" w:eastAsia="en-US"/>
        </w:rPr>
        <w:t xml:space="preserve"> 14. Поля</w:t>
      </w:r>
      <w:r w:rsidRPr="006C3237">
        <w:rPr>
          <w:rFonts w:eastAsiaTheme="minorHAnsi"/>
          <w:sz w:val="24"/>
          <w:szCs w:val="22"/>
          <w:highlight w:val="green"/>
          <w:lang w:val="ru-RU" w:eastAsia="en-US"/>
        </w:rPr>
        <w:t xml:space="preserve"> шаблона </w:t>
      </w:r>
      <w:r w:rsidR="00686394">
        <w:rPr>
          <w:rFonts w:eastAsiaTheme="minorHAnsi"/>
          <w:sz w:val="24"/>
          <w:szCs w:val="22"/>
          <w:highlight w:val="green"/>
          <w:lang w:eastAsia="en-US"/>
        </w:rPr>
        <w:t>EXCEL</w:t>
      </w:r>
      <w:r w:rsidR="00686394" w:rsidRPr="00686394">
        <w:rPr>
          <w:rFonts w:eastAsiaTheme="minorHAnsi"/>
          <w:sz w:val="24"/>
          <w:szCs w:val="22"/>
          <w:highlight w:val="green"/>
          <w:lang w:val="ru-RU" w:eastAsia="en-US"/>
        </w:rPr>
        <w:t>-</w:t>
      </w:r>
      <w:r w:rsidR="00686394">
        <w:rPr>
          <w:rFonts w:eastAsiaTheme="minorHAnsi"/>
          <w:sz w:val="24"/>
          <w:szCs w:val="22"/>
          <w:highlight w:val="green"/>
          <w:lang w:val="ru-RU" w:eastAsia="en-US"/>
        </w:rPr>
        <w:t>файла для загрузки цен</w:t>
      </w:r>
    </w:p>
    <w:tbl>
      <w:tblPr>
        <w:tblW w:w="10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2280"/>
        <w:gridCol w:w="1399"/>
        <w:gridCol w:w="2720"/>
        <w:gridCol w:w="2417"/>
      </w:tblGrid>
      <w:tr w:rsidR="00424D1B" w:rsidRPr="006C3237" w14:paraId="3C25F83A" w14:textId="5E340C8B" w:rsidTr="005C2538">
        <w:tc>
          <w:tcPr>
            <w:tcW w:w="1380" w:type="dxa"/>
            <w:shd w:val="clear" w:color="auto" w:fill="FFC000"/>
            <w:vAlign w:val="center"/>
          </w:tcPr>
          <w:p w14:paraId="5B62D602" w14:textId="77777777" w:rsidR="00424D1B" w:rsidRPr="006C3237" w:rsidRDefault="00424D1B" w:rsidP="006C3237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r w:rsidRPr="006C3237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Поле</w:t>
            </w:r>
          </w:p>
        </w:tc>
        <w:tc>
          <w:tcPr>
            <w:tcW w:w="2280" w:type="dxa"/>
            <w:shd w:val="clear" w:color="auto" w:fill="FFC000"/>
            <w:vAlign w:val="center"/>
          </w:tcPr>
          <w:p w14:paraId="79B8F8B8" w14:textId="77777777" w:rsidR="00424D1B" w:rsidRPr="006C3237" w:rsidRDefault="00424D1B" w:rsidP="006C3237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r w:rsidRPr="006C3237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Название</w:t>
            </w:r>
          </w:p>
        </w:tc>
        <w:tc>
          <w:tcPr>
            <w:tcW w:w="1399" w:type="dxa"/>
            <w:shd w:val="clear" w:color="auto" w:fill="FFC000"/>
            <w:vAlign w:val="center"/>
          </w:tcPr>
          <w:p w14:paraId="482A9D8F" w14:textId="77777777" w:rsidR="00424D1B" w:rsidRPr="006C3237" w:rsidRDefault="00424D1B" w:rsidP="006C3237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r w:rsidRPr="006C3237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Тип данных</w:t>
            </w:r>
          </w:p>
        </w:tc>
        <w:tc>
          <w:tcPr>
            <w:tcW w:w="2720" w:type="dxa"/>
            <w:shd w:val="clear" w:color="auto" w:fill="FFC000"/>
            <w:vAlign w:val="center"/>
          </w:tcPr>
          <w:p w14:paraId="25EB5463" w14:textId="77777777" w:rsidR="00424D1B" w:rsidRPr="006C3237" w:rsidRDefault="00424D1B" w:rsidP="006C3237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r w:rsidRPr="006C3237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Данные ERP</w:t>
            </w:r>
          </w:p>
        </w:tc>
        <w:tc>
          <w:tcPr>
            <w:tcW w:w="2417" w:type="dxa"/>
            <w:shd w:val="clear" w:color="auto" w:fill="FFC000"/>
          </w:tcPr>
          <w:p w14:paraId="0DD2065E" w14:textId="20F18038" w:rsidR="00424D1B" w:rsidRPr="006C3237" w:rsidRDefault="00424D1B" w:rsidP="006C3237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Проверочная таблица</w:t>
            </w:r>
          </w:p>
        </w:tc>
      </w:tr>
      <w:tr w:rsidR="00424D1B" w:rsidRPr="006C3237" w14:paraId="20382598" w14:textId="4D4AFDC5" w:rsidTr="005C2538">
        <w:tc>
          <w:tcPr>
            <w:tcW w:w="1380" w:type="dxa"/>
            <w:vAlign w:val="center"/>
          </w:tcPr>
          <w:p w14:paraId="33F9AE89" w14:textId="77777777" w:rsidR="00424D1B" w:rsidRPr="006C3237" w:rsidRDefault="00424D1B" w:rsidP="00651329">
            <w:pPr>
              <w:pStyle w:val="Text"/>
              <w:rPr>
                <w:rFonts w:eastAsiaTheme="minorHAnsi"/>
                <w:i/>
                <w:color w:val="808080" w:themeColor="background1" w:themeShade="80"/>
                <w:highlight w:val="green"/>
                <w:lang w:val="ru-RU" w:eastAsia="en-US"/>
              </w:rPr>
            </w:pPr>
            <w:r w:rsidRPr="006C3237">
              <w:rPr>
                <w:highlight w:val="green"/>
              </w:rPr>
              <w:t>ZKSCHL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0CA98AB9" w14:textId="77777777" w:rsidR="00424D1B" w:rsidRPr="006C3237" w:rsidRDefault="00424D1B" w:rsidP="00651329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highlight w:val="green"/>
                <w:lang w:val="ru-RU" w:eastAsia="en-US"/>
              </w:rPr>
            </w:pPr>
            <w:r w:rsidRPr="00686394">
              <w:rPr>
                <w:color w:val="000000"/>
                <w:highlight w:val="green"/>
                <w:lang w:val="ru-RU"/>
              </w:rPr>
              <w:t>Вид условия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F3BA396" w14:textId="77777777" w:rsidR="00424D1B" w:rsidRPr="00686394" w:rsidRDefault="00424D1B" w:rsidP="00424D1B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 w:rsidRPr="00424D1B">
              <w:rPr>
                <w:color w:val="000000"/>
                <w:highlight w:val="green"/>
              </w:rPr>
              <w:t>CHAR</w:t>
            </w:r>
            <w:r w:rsidRPr="00686394">
              <w:rPr>
                <w:color w:val="000000"/>
                <w:highlight w:val="green"/>
                <w:lang w:val="ru-RU"/>
              </w:rPr>
              <w:t xml:space="preserve"> (4)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0DFF9D2B" w14:textId="07C1A142" w:rsidR="00424D1B" w:rsidRPr="00686394" w:rsidRDefault="00306111" w:rsidP="00424D1B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>
              <w:rPr>
                <w:color w:val="000000"/>
                <w:highlight w:val="green"/>
              </w:rPr>
              <w:t>ZTMM_PRICE_MAIN</w:t>
            </w:r>
            <w:r w:rsidR="00424D1B" w:rsidRPr="00686394">
              <w:rPr>
                <w:color w:val="000000"/>
                <w:highlight w:val="green"/>
                <w:lang w:val="ru-RU"/>
              </w:rPr>
              <w:t>-</w:t>
            </w:r>
            <w:r w:rsidR="00424D1B" w:rsidRPr="00424D1B">
              <w:rPr>
                <w:color w:val="000000"/>
                <w:highlight w:val="green"/>
              </w:rPr>
              <w:t>ZKSCHL</w:t>
            </w:r>
          </w:p>
        </w:tc>
        <w:tc>
          <w:tcPr>
            <w:tcW w:w="2417" w:type="dxa"/>
          </w:tcPr>
          <w:p w14:paraId="50F63C31" w14:textId="550C9970" w:rsidR="00424D1B" w:rsidRPr="00686394" w:rsidRDefault="00424D1B" w:rsidP="00106BE6">
            <w:pPr>
              <w:pStyle w:val="Text"/>
              <w:rPr>
                <w:color w:val="000000"/>
                <w:highlight w:val="green"/>
                <w:lang w:val="ru-RU"/>
              </w:rPr>
            </w:pPr>
            <w:r w:rsidRPr="00424D1B">
              <w:rPr>
                <w:color w:val="000000"/>
                <w:highlight w:val="green"/>
              </w:rPr>
              <w:t>Z</w:t>
            </w:r>
            <w:r>
              <w:rPr>
                <w:color w:val="000000"/>
                <w:highlight w:val="green"/>
              </w:rPr>
              <w:t>T</w:t>
            </w:r>
            <w:r w:rsidRPr="00424D1B">
              <w:rPr>
                <w:color w:val="000000"/>
                <w:highlight w:val="green"/>
              </w:rPr>
              <w:t>MM</w:t>
            </w:r>
            <w:r w:rsidRPr="00686394">
              <w:rPr>
                <w:color w:val="000000"/>
                <w:highlight w:val="green"/>
                <w:lang w:val="ru-RU"/>
              </w:rPr>
              <w:t>_</w:t>
            </w:r>
            <w:r w:rsidRPr="00424D1B">
              <w:rPr>
                <w:color w:val="000000"/>
                <w:highlight w:val="green"/>
              </w:rPr>
              <w:t>PRICE</w:t>
            </w:r>
            <w:r w:rsidRPr="00686394">
              <w:rPr>
                <w:color w:val="000000"/>
                <w:highlight w:val="green"/>
                <w:lang w:val="ru-RU"/>
              </w:rPr>
              <w:t>_</w:t>
            </w:r>
            <w:r w:rsidRPr="00424D1B">
              <w:rPr>
                <w:color w:val="000000"/>
                <w:highlight w:val="green"/>
              </w:rPr>
              <w:t>ZKSCHL</w:t>
            </w:r>
          </w:p>
        </w:tc>
      </w:tr>
      <w:tr w:rsidR="00424D1B" w:rsidRPr="006C3237" w14:paraId="3B3BC0C4" w14:textId="11700489" w:rsidTr="005C2538">
        <w:tc>
          <w:tcPr>
            <w:tcW w:w="1380" w:type="dxa"/>
            <w:vAlign w:val="center"/>
          </w:tcPr>
          <w:p w14:paraId="2506EC85" w14:textId="09850DDF" w:rsidR="00424D1B" w:rsidRPr="006B35F1" w:rsidRDefault="00424D1B" w:rsidP="00106BE6">
            <w:pPr>
              <w:pStyle w:val="Text"/>
              <w:rPr>
                <w:rFonts w:eastAsiaTheme="minorHAnsi"/>
                <w:i/>
                <w:color w:val="808080" w:themeColor="background1" w:themeShade="80"/>
                <w:highlight w:val="green"/>
                <w:lang w:val="ru-RU" w:eastAsia="en-US"/>
              </w:rPr>
            </w:pPr>
            <w:r w:rsidRPr="006B35F1">
              <w:rPr>
                <w:highlight w:val="green"/>
              </w:rPr>
              <w:t>BURKS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15AC7BEB" w14:textId="5071D098" w:rsidR="00424D1B" w:rsidRPr="006B35F1" w:rsidRDefault="00424D1B" w:rsidP="00106BE6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highlight w:val="green"/>
                <w:lang w:val="ru-RU" w:eastAsia="en-US"/>
              </w:rPr>
            </w:pPr>
            <w:r w:rsidRPr="006B35F1">
              <w:rPr>
                <w:color w:val="000000"/>
                <w:highlight w:val="green"/>
              </w:rPr>
              <w:t>Балансовая единица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51A926F" w14:textId="395C33FB" w:rsidR="00424D1B" w:rsidRPr="00424D1B" w:rsidRDefault="00424D1B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424D1B">
              <w:rPr>
                <w:color w:val="000000"/>
                <w:highlight w:val="green"/>
              </w:rPr>
              <w:t>CHAR (4)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3770584F" w14:textId="5EC04D69" w:rsidR="00424D1B" w:rsidRPr="00424D1B" w:rsidRDefault="00306111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ZTMM_PRICE_MAIN</w:t>
            </w:r>
            <w:r w:rsidR="00424D1B" w:rsidRPr="00424D1B">
              <w:rPr>
                <w:color w:val="000000"/>
                <w:highlight w:val="green"/>
              </w:rPr>
              <w:t>-BURKS</w:t>
            </w:r>
          </w:p>
        </w:tc>
        <w:tc>
          <w:tcPr>
            <w:tcW w:w="2417" w:type="dxa"/>
          </w:tcPr>
          <w:p w14:paraId="116AC25B" w14:textId="635DF3AE" w:rsidR="00424D1B" w:rsidRPr="00424D1B" w:rsidRDefault="00424D1B" w:rsidP="00106BE6">
            <w:pPr>
              <w:pStyle w:val="Text"/>
              <w:rPr>
                <w:color w:val="000000"/>
                <w:highlight w:val="green"/>
              </w:rPr>
            </w:pPr>
            <w:r w:rsidRPr="00424D1B">
              <w:rPr>
                <w:color w:val="000000"/>
                <w:highlight w:val="green"/>
              </w:rPr>
              <w:t>T001</w:t>
            </w:r>
          </w:p>
        </w:tc>
      </w:tr>
      <w:tr w:rsidR="00424D1B" w:rsidRPr="006C3237" w14:paraId="01ED7B8D" w14:textId="47AED495" w:rsidTr="005C2538">
        <w:tc>
          <w:tcPr>
            <w:tcW w:w="1380" w:type="dxa"/>
            <w:vAlign w:val="center"/>
          </w:tcPr>
          <w:p w14:paraId="7E5EEE66" w14:textId="29C5D69A" w:rsidR="00424D1B" w:rsidRPr="006B35F1" w:rsidRDefault="00424D1B" w:rsidP="00106BE6">
            <w:pPr>
              <w:pStyle w:val="Text"/>
              <w:rPr>
                <w:rFonts w:eastAsiaTheme="minorHAnsi"/>
                <w:i/>
                <w:color w:val="808080" w:themeColor="background1" w:themeShade="80"/>
                <w:highlight w:val="green"/>
                <w:lang w:val="ru-RU" w:eastAsia="en-US"/>
              </w:rPr>
            </w:pPr>
            <w:r w:rsidRPr="006B35F1">
              <w:rPr>
                <w:highlight w:val="green"/>
              </w:rPr>
              <w:t>WERKS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1AECBF09" w14:textId="25C6881F" w:rsidR="00424D1B" w:rsidRPr="006B35F1" w:rsidRDefault="00424D1B" w:rsidP="00106BE6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highlight w:val="green"/>
                <w:lang w:val="ru-RU" w:eastAsia="en-US"/>
              </w:rPr>
            </w:pPr>
            <w:r w:rsidRPr="006B35F1">
              <w:rPr>
                <w:color w:val="000000"/>
                <w:highlight w:val="green"/>
              </w:rPr>
              <w:t>Завод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769790A" w14:textId="4C60CD40" w:rsidR="00424D1B" w:rsidRPr="00424D1B" w:rsidRDefault="00424D1B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424D1B">
              <w:rPr>
                <w:color w:val="000000"/>
                <w:highlight w:val="green"/>
              </w:rPr>
              <w:t>CHAR (4)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74553405" w14:textId="5FB85764" w:rsidR="00424D1B" w:rsidRPr="00424D1B" w:rsidRDefault="00306111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ZTMM_PRICE_MAIN</w:t>
            </w:r>
            <w:r w:rsidR="00424D1B" w:rsidRPr="00424D1B">
              <w:rPr>
                <w:color w:val="000000"/>
                <w:highlight w:val="green"/>
              </w:rPr>
              <w:t>-WERKS</w:t>
            </w:r>
          </w:p>
        </w:tc>
        <w:tc>
          <w:tcPr>
            <w:tcW w:w="2417" w:type="dxa"/>
          </w:tcPr>
          <w:p w14:paraId="191E2276" w14:textId="0BFC18B9" w:rsidR="00424D1B" w:rsidRPr="00424D1B" w:rsidRDefault="00424D1B" w:rsidP="00106BE6">
            <w:pPr>
              <w:pStyle w:val="Text"/>
              <w:rPr>
                <w:color w:val="000000"/>
                <w:highlight w:val="green"/>
              </w:rPr>
            </w:pPr>
            <w:r w:rsidRPr="00424D1B">
              <w:rPr>
                <w:color w:val="000000"/>
                <w:highlight w:val="green"/>
              </w:rPr>
              <w:t>T001W</w:t>
            </w:r>
          </w:p>
        </w:tc>
      </w:tr>
      <w:tr w:rsidR="00424D1B" w:rsidRPr="00A33FEF" w14:paraId="5878464A" w14:textId="341CC389" w:rsidTr="005C2538">
        <w:tc>
          <w:tcPr>
            <w:tcW w:w="1380" w:type="dxa"/>
            <w:vAlign w:val="center"/>
          </w:tcPr>
          <w:p w14:paraId="0EA99443" w14:textId="5BB4B701" w:rsidR="00424D1B" w:rsidRPr="006B35F1" w:rsidRDefault="00424D1B" w:rsidP="00106BE6">
            <w:pPr>
              <w:pStyle w:val="Text"/>
              <w:rPr>
                <w:rFonts w:eastAsiaTheme="minorHAnsi"/>
                <w:i/>
                <w:color w:val="808080" w:themeColor="background1" w:themeShade="80"/>
                <w:highlight w:val="green"/>
                <w:lang w:val="ru-RU" w:eastAsia="en-US"/>
              </w:rPr>
            </w:pPr>
            <w:r w:rsidRPr="006B35F1">
              <w:rPr>
                <w:highlight w:val="green"/>
              </w:rPr>
              <w:t>MATNR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1AA97F20" w14:textId="3EDD9B46" w:rsidR="00424D1B" w:rsidRPr="006B35F1" w:rsidRDefault="00424D1B" w:rsidP="00106BE6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highlight w:val="green"/>
                <w:lang w:val="ru-RU" w:eastAsia="en-US"/>
              </w:rPr>
            </w:pPr>
            <w:r w:rsidRPr="006B35F1">
              <w:rPr>
                <w:color w:val="000000"/>
                <w:highlight w:val="green"/>
              </w:rPr>
              <w:t>Код ОЗМ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37E9C41" w14:textId="569A9436" w:rsidR="00424D1B" w:rsidRPr="00424D1B" w:rsidRDefault="00424D1B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424D1B">
              <w:rPr>
                <w:color w:val="000000"/>
                <w:highlight w:val="green"/>
              </w:rPr>
              <w:t>CHAR (40)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5B3D5B34" w14:textId="53C6C1C9" w:rsidR="00424D1B" w:rsidRPr="00424D1B" w:rsidRDefault="00306111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ZTMM_PRICE_MAIN</w:t>
            </w:r>
            <w:r w:rsidR="00424D1B" w:rsidRPr="00424D1B">
              <w:rPr>
                <w:color w:val="000000"/>
                <w:highlight w:val="green"/>
              </w:rPr>
              <w:t>-MATNR</w:t>
            </w:r>
          </w:p>
        </w:tc>
        <w:tc>
          <w:tcPr>
            <w:tcW w:w="2417" w:type="dxa"/>
          </w:tcPr>
          <w:p w14:paraId="4E86413A" w14:textId="72BD66B7" w:rsidR="00424D1B" w:rsidRPr="00424D1B" w:rsidRDefault="00424D1B" w:rsidP="00106BE6">
            <w:pPr>
              <w:pStyle w:val="Text"/>
              <w:rPr>
                <w:color w:val="000000"/>
                <w:highlight w:val="green"/>
              </w:rPr>
            </w:pPr>
            <w:r w:rsidRPr="00424D1B">
              <w:rPr>
                <w:color w:val="000000"/>
                <w:highlight w:val="green"/>
              </w:rPr>
              <w:t>MARA</w:t>
            </w:r>
          </w:p>
        </w:tc>
      </w:tr>
      <w:tr w:rsidR="00424D1B" w:rsidRPr="00A33FEF" w14:paraId="724EA794" w14:textId="0F811B79" w:rsidTr="005C2538">
        <w:tc>
          <w:tcPr>
            <w:tcW w:w="1380" w:type="dxa"/>
            <w:vAlign w:val="center"/>
          </w:tcPr>
          <w:p w14:paraId="52FE7354" w14:textId="45646DCF" w:rsidR="00424D1B" w:rsidRPr="006B35F1" w:rsidRDefault="000414A2" w:rsidP="00106BE6">
            <w:pPr>
              <w:pStyle w:val="Text"/>
              <w:rPr>
                <w:highlight w:val="green"/>
              </w:rPr>
            </w:pPr>
            <w:r>
              <w:rPr>
                <w:highlight w:val="green"/>
              </w:rPr>
              <w:t>BPR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069B3F9A" w14:textId="365BA1D3" w:rsidR="00424D1B" w:rsidRPr="006B35F1" w:rsidRDefault="00424D1B" w:rsidP="00106BE6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6B35F1">
              <w:rPr>
                <w:color w:val="000000"/>
                <w:highlight w:val="green"/>
              </w:rPr>
              <w:t>Базовая цена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CE3A182" w14:textId="745BEF7F" w:rsidR="00424D1B" w:rsidRPr="00424D1B" w:rsidRDefault="00424D1B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424D1B">
              <w:rPr>
                <w:color w:val="000000"/>
                <w:highlight w:val="green"/>
              </w:rPr>
              <w:t>CURR (11,2)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13B7B24D" w14:textId="0279E75D" w:rsidR="00424D1B" w:rsidRPr="00424D1B" w:rsidRDefault="00306111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ZTMM_PRICE_MAIN</w:t>
            </w:r>
            <w:r w:rsidR="00424D1B" w:rsidRPr="00424D1B">
              <w:rPr>
                <w:color w:val="000000"/>
                <w:highlight w:val="green"/>
              </w:rPr>
              <w:t>-</w:t>
            </w:r>
            <w:r w:rsidR="000414A2">
              <w:rPr>
                <w:color w:val="000000"/>
                <w:highlight w:val="green"/>
              </w:rPr>
              <w:t>BPR</w:t>
            </w:r>
          </w:p>
        </w:tc>
        <w:tc>
          <w:tcPr>
            <w:tcW w:w="2417" w:type="dxa"/>
          </w:tcPr>
          <w:p w14:paraId="6707BCC8" w14:textId="77777777" w:rsidR="00424D1B" w:rsidRPr="00424D1B" w:rsidRDefault="00424D1B" w:rsidP="00106BE6">
            <w:pPr>
              <w:pStyle w:val="Text"/>
              <w:rPr>
                <w:color w:val="000000"/>
                <w:highlight w:val="green"/>
              </w:rPr>
            </w:pPr>
          </w:p>
        </w:tc>
      </w:tr>
      <w:tr w:rsidR="00424D1B" w:rsidRPr="00A33FEF" w14:paraId="2BD5C8E8" w14:textId="2EE23DF7" w:rsidTr="005C2538">
        <w:tc>
          <w:tcPr>
            <w:tcW w:w="1380" w:type="dxa"/>
            <w:vAlign w:val="center"/>
          </w:tcPr>
          <w:p w14:paraId="17F08117" w14:textId="2D56C991" w:rsidR="00424D1B" w:rsidRPr="006B35F1" w:rsidRDefault="00424D1B" w:rsidP="00106BE6">
            <w:pPr>
              <w:pStyle w:val="Text"/>
              <w:rPr>
                <w:highlight w:val="green"/>
              </w:rPr>
            </w:pPr>
            <w:r w:rsidRPr="006B35F1">
              <w:rPr>
                <w:highlight w:val="green"/>
              </w:rPr>
              <w:t>WAERS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00950276" w14:textId="757F87E7" w:rsidR="00424D1B" w:rsidRPr="006B35F1" w:rsidRDefault="00424D1B" w:rsidP="00106BE6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6B35F1">
              <w:rPr>
                <w:color w:val="000000"/>
                <w:highlight w:val="green"/>
              </w:rPr>
              <w:t>Валюта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6F8C17B2" w14:textId="388DAD04" w:rsidR="00424D1B" w:rsidRPr="00424D1B" w:rsidRDefault="00424D1B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424D1B">
              <w:rPr>
                <w:color w:val="000000"/>
                <w:highlight w:val="green"/>
              </w:rPr>
              <w:t>CUKY (5)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6C75F5A8" w14:textId="7CC9AA49" w:rsidR="00424D1B" w:rsidRPr="00424D1B" w:rsidRDefault="00306111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ZTMM_PRICE_MAIN</w:t>
            </w:r>
            <w:r w:rsidR="00424D1B" w:rsidRPr="00424D1B">
              <w:rPr>
                <w:color w:val="000000"/>
                <w:highlight w:val="green"/>
              </w:rPr>
              <w:t>-WAERS</w:t>
            </w:r>
          </w:p>
        </w:tc>
        <w:tc>
          <w:tcPr>
            <w:tcW w:w="2417" w:type="dxa"/>
          </w:tcPr>
          <w:p w14:paraId="3870097E" w14:textId="2856B8E6" w:rsidR="00424D1B" w:rsidRPr="00424D1B" w:rsidRDefault="00424D1B" w:rsidP="00106BE6">
            <w:pPr>
              <w:pStyle w:val="Text"/>
              <w:rPr>
                <w:color w:val="000000"/>
                <w:highlight w:val="green"/>
              </w:rPr>
            </w:pPr>
            <w:r w:rsidRPr="00424D1B">
              <w:rPr>
                <w:color w:val="000000"/>
                <w:highlight w:val="green"/>
              </w:rPr>
              <w:t>TCURC</w:t>
            </w:r>
          </w:p>
        </w:tc>
      </w:tr>
      <w:tr w:rsidR="00424D1B" w:rsidRPr="00A33FEF" w14:paraId="3CD4BACF" w14:textId="3D28FBAB" w:rsidTr="005C2538">
        <w:tc>
          <w:tcPr>
            <w:tcW w:w="1380" w:type="dxa"/>
            <w:vAlign w:val="center"/>
          </w:tcPr>
          <w:p w14:paraId="29894B46" w14:textId="2E335549" w:rsidR="00424D1B" w:rsidRPr="006B35F1" w:rsidRDefault="00424D1B" w:rsidP="00106BE6">
            <w:pPr>
              <w:pStyle w:val="Text"/>
              <w:rPr>
                <w:highlight w:val="green"/>
              </w:rPr>
            </w:pPr>
            <w:r w:rsidRPr="006B35F1">
              <w:rPr>
                <w:highlight w:val="green"/>
              </w:rPr>
              <w:t>KPEIN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13198018" w14:textId="025B9B67" w:rsidR="00424D1B" w:rsidRPr="006B35F1" w:rsidRDefault="00424D1B" w:rsidP="00106BE6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6B35F1">
              <w:rPr>
                <w:color w:val="000000"/>
                <w:highlight w:val="green"/>
              </w:rPr>
              <w:t>Единица цены условия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453CD05" w14:textId="0F6575A5" w:rsidR="00424D1B" w:rsidRPr="005F23BD" w:rsidRDefault="00424D1B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5F23BD">
              <w:rPr>
                <w:color w:val="000000"/>
                <w:highlight w:val="green"/>
              </w:rPr>
              <w:t>DEC (5)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2DED0A6A" w14:textId="19C360E8" w:rsidR="00424D1B" w:rsidRPr="005F23BD" w:rsidRDefault="00306111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ZTMM_PRICE_MAIN</w:t>
            </w:r>
            <w:r w:rsidR="00424D1B" w:rsidRPr="005F23BD">
              <w:rPr>
                <w:color w:val="000000"/>
                <w:highlight w:val="green"/>
              </w:rPr>
              <w:t>-KPEIN</w:t>
            </w:r>
          </w:p>
        </w:tc>
        <w:tc>
          <w:tcPr>
            <w:tcW w:w="2417" w:type="dxa"/>
          </w:tcPr>
          <w:p w14:paraId="684BA13E" w14:textId="77777777" w:rsidR="00424D1B" w:rsidRPr="00424D1B" w:rsidRDefault="00424D1B" w:rsidP="00106BE6">
            <w:pPr>
              <w:pStyle w:val="Text"/>
              <w:rPr>
                <w:color w:val="000000"/>
                <w:highlight w:val="green"/>
              </w:rPr>
            </w:pPr>
          </w:p>
        </w:tc>
      </w:tr>
      <w:tr w:rsidR="00424D1B" w:rsidRPr="00A33FEF" w14:paraId="68EA88DE" w14:textId="3875A45C" w:rsidTr="005C2538">
        <w:tc>
          <w:tcPr>
            <w:tcW w:w="1380" w:type="dxa"/>
            <w:vAlign w:val="center"/>
          </w:tcPr>
          <w:p w14:paraId="5B1725F7" w14:textId="425EE966" w:rsidR="00424D1B" w:rsidRPr="006B35F1" w:rsidRDefault="00424D1B" w:rsidP="00106BE6">
            <w:pPr>
              <w:pStyle w:val="Text"/>
              <w:rPr>
                <w:highlight w:val="green"/>
              </w:rPr>
            </w:pPr>
            <w:r w:rsidRPr="006B35F1">
              <w:rPr>
                <w:highlight w:val="green"/>
              </w:rPr>
              <w:t>KMEIN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22186E0B" w14:textId="4E2CD036" w:rsidR="00424D1B" w:rsidRPr="006B35F1" w:rsidRDefault="00424D1B" w:rsidP="00106BE6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6B35F1">
              <w:rPr>
                <w:color w:val="000000"/>
                <w:highlight w:val="green"/>
                <w:lang w:val="ru-RU"/>
              </w:rPr>
              <w:t>Единица измерения цены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E425265" w14:textId="283C7F83" w:rsidR="00424D1B" w:rsidRPr="005F23BD" w:rsidRDefault="00424D1B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5F23BD">
              <w:rPr>
                <w:color w:val="000000"/>
                <w:highlight w:val="green"/>
              </w:rPr>
              <w:t>CHAR (3)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715FC195" w14:textId="770F255F" w:rsidR="00424D1B" w:rsidRPr="005F23BD" w:rsidRDefault="00306111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ZTMM_PRICE_MAIN</w:t>
            </w:r>
            <w:r w:rsidR="00424D1B" w:rsidRPr="005F23BD">
              <w:rPr>
                <w:color w:val="000000"/>
                <w:highlight w:val="green"/>
              </w:rPr>
              <w:t>-KMEIN</w:t>
            </w:r>
          </w:p>
        </w:tc>
        <w:tc>
          <w:tcPr>
            <w:tcW w:w="2417" w:type="dxa"/>
          </w:tcPr>
          <w:p w14:paraId="142F3949" w14:textId="630B025F" w:rsidR="00424D1B" w:rsidRPr="00424D1B" w:rsidRDefault="00424D1B" w:rsidP="00106BE6">
            <w:pPr>
              <w:pStyle w:val="Text"/>
              <w:rPr>
                <w:color w:val="000000"/>
                <w:highlight w:val="green"/>
              </w:rPr>
            </w:pPr>
            <w:r w:rsidRPr="00424D1B">
              <w:rPr>
                <w:color w:val="000000"/>
                <w:highlight w:val="green"/>
              </w:rPr>
              <w:t>T006</w:t>
            </w:r>
          </w:p>
        </w:tc>
      </w:tr>
      <w:tr w:rsidR="00424D1B" w:rsidRPr="00A33FEF" w14:paraId="009DB499" w14:textId="72B57384" w:rsidTr="005C2538">
        <w:tc>
          <w:tcPr>
            <w:tcW w:w="1380" w:type="dxa"/>
            <w:vAlign w:val="center"/>
          </w:tcPr>
          <w:p w14:paraId="1985D497" w14:textId="3080DCD5" w:rsidR="00424D1B" w:rsidRPr="006B35F1" w:rsidRDefault="00424D1B" w:rsidP="00106BE6">
            <w:pPr>
              <w:pStyle w:val="Text"/>
              <w:rPr>
                <w:highlight w:val="green"/>
              </w:rPr>
            </w:pPr>
            <w:r w:rsidRPr="006B35F1">
              <w:rPr>
                <w:highlight w:val="green"/>
              </w:rPr>
              <w:t>ZBPAM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3E396D89" w14:textId="5AA494F8" w:rsidR="00424D1B" w:rsidRPr="006B35F1" w:rsidRDefault="00424D1B" w:rsidP="00106BE6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 w:rsidRPr="006B35F1">
              <w:rPr>
                <w:color w:val="000000"/>
                <w:highlight w:val="green"/>
              </w:rPr>
              <w:t>Способ присвоения базовой цены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C2C01F4" w14:textId="76F3D3C5" w:rsidR="00424D1B" w:rsidRPr="005F23BD" w:rsidRDefault="00424D1B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5F23BD">
              <w:rPr>
                <w:color w:val="000000"/>
                <w:highlight w:val="green"/>
              </w:rPr>
              <w:t>CHAR (2)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7F53B7AB" w14:textId="2AC47B61" w:rsidR="00424D1B" w:rsidRPr="005F23BD" w:rsidRDefault="00306111" w:rsidP="00424D1B">
            <w:pPr>
              <w:pStyle w:val="Text"/>
              <w:jc w:val="left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ZTMM_PRICE_MAIN</w:t>
            </w:r>
            <w:r w:rsidR="00424D1B" w:rsidRPr="005F23BD">
              <w:rPr>
                <w:color w:val="000000"/>
                <w:highlight w:val="green"/>
              </w:rPr>
              <w:t>-ZBPAM</w:t>
            </w:r>
          </w:p>
        </w:tc>
        <w:tc>
          <w:tcPr>
            <w:tcW w:w="2417" w:type="dxa"/>
          </w:tcPr>
          <w:p w14:paraId="361D9287" w14:textId="561E0DF1" w:rsidR="00424D1B" w:rsidRPr="00424D1B" w:rsidRDefault="00424D1B" w:rsidP="00106BE6">
            <w:pPr>
              <w:pStyle w:val="Text"/>
              <w:rPr>
                <w:color w:val="000000"/>
                <w:highlight w:val="green"/>
              </w:rPr>
            </w:pPr>
            <w:r w:rsidRPr="00424D1B">
              <w:rPr>
                <w:color w:val="000000"/>
                <w:highlight w:val="green"/>
              </w:rPr>
              <w:t>ZTMM_PRICE_BASE</w:t>
            </w:r>
          </w:p>
        </w:tc>
      </w:tr>
      <w:tr w:rsidR="00424D1B" w:rsidRPr="00A33FEF" w14:paraId="4AAD9B1A" w14:textId="278B1D63" w:rsidTr="005C2538">
        <w:tc>
          <w:tcPr>
            <w:tcW w:w="1380" w:type="dxa"/>
            <w:vAlign w:val="center"/>
          </w:tcPr>
          <w:p w14:paraId="2A9F9755" w14:textId="1D74C833" w:rsidR="00424D1B" w:rsidRPr="006B35F1" w:rsidRDefault="00424D1B" w:rsidP="00106BE6">
            <w:pPr>
              <w:pStyle w:val="Text"/>
              <w:rPr>
                <w:highlight w:val="green"/>
              </w:rPr>
            </w:pPr>
            <w:r w:rsidRPr="006B35F1">
              <w:rPr>
                <w:highlight w:val="green"/>
              </w:rPr>
              <w:t>ZPRICE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477D679A" w14:textId="2431039A" w:rsidR="00424D1B" w:rsidRPr="006B35F1" w:rsidRDefault="00424D1B" w:rsidP="00106BE6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6B35F1">
              <w:rPr>
                <w:color w:val="000000"/>
                <w:highlight w:val="green"/>
                <w:lang w:val="ru-RU"/>
              </w:rPr>
              <w:t>Ц</w:t>
            </w:r>
            <w:r w:rsidRPr="006B35F1">
              <w:rPr>
                <w:color w:val="000000"/>
                <w:highlight w:val="green"/>
              </w:rPr>
              <w:t>ена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0FC62FA" w14:textId="0763F1D5" w:rsidR="00424D1B" w:rsidRPr="005F23BD" w:rsidRDefault="00424D1B" w:rsidP="00424D1B">
            <w:pPr>
              <w:pStyle w:val="Text"/>
              <w:jc w:val="left"/>
              <w:rPr>
                <w:rFonts w:eastAsiaTheme="minorHAnsi"/>
                <w:highlight w:val="green"/>
                <w:lang w:eastAsia="en-US"/>
              </w:rPr>
            </w:pPr>
            <w:r w:rsidRPr="005F23BD">
              <w:rPr>
                <w:rFonts w:eastAsiaTheme="minorHAnsi"/>
                <w:highlight w:val="green"/>
                <w:lang w:eastAsia="en-US"/>
              </w:rPr>
              <w:t>CURR</w:t>
            </w:r>
            <w:r w:rsidRPr="005F23BD">
              <w:rPr>
                <w:rFonts w:eastAsiaTheme="minorHAnsi"/>
                <w:highlight w:val="green"/>
                <w:lang w:val="ru-RU" w:eastAsia="en-US"/>
              </w:rPr>
              <w:t xml:space="preserve"> (11,2)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5D6DD71A" w14:textId="6665F0B1" w:rsidR="00424D1B" w:rsidRPr="005F23BD" w:rsidRDefault="00306111" w:rsidP="00424D1B">
            <w:pPr>
              <w:pStyle w:val="Text"/>
              <w:jc w:val="left"/>
              <w:rPr>
                <w:rFonts w:eastAsiaTheme="minorHAnsi"/>
                <w:highlight w:val="green"/>
                <w:lang w:val="ru-RU" w:eastAsia="en-US"/>
              </w:rPr>
            </w:pPr>
            <w:r>
              <w:rPr>
                <w:rFonts w:eastAsiaTheme="minorHAnsi"/>
                <w:highlight w:val="green"/>
                <w:lang w:eastAsia="en-US"/>
              </w:rPr>
              <w:t>ZTMM_PRICE_MAIN</w:t>
            </w:r>
            <w:r w:rsidR="00424D1B" w:rsidRPr="005F23BD">
              <w:rPr>
                <w:rFonts w:eastAsiaTheme="minorHAnsi"/>
                <w:highlight w:val="green"/>
                <w:lang w:eastAsia="en-US"/>
              </w:rPr>
              <w:t>-</w:t>
            </w:r>
            <w:r w:rsidR="00424D1B" w:rsidRPr="005F23BD">
              <w:rPr>
                <w:highlight w:val="green"/>
              </w:rPr>
              <w:t>ZPRICE</w:t>
            </w:r>
          </w:p>
        </w:tc>
        <w:tc>
          <w:tcPr>
            <w:tcW w:w="2417" w:type="dxa"/>
          </w:tcPr>
          <w:p w14:paraId="1EF3185D" w14:textId="77777777" w:rsidR="00424D1B" w:rsidRPr="00D36DA8" w:rsidRDefault="00424D1B" w:rsidP="00106BE6">
            <w:pPr>
              <w:pStyle w:val="Text"/>
              <w:rPr>
                <w:rFonts w:eastAsiaTheme="minorHAnsi"/>
                <w:i/>
                <w:highlight w:val="green"/>
                <w:lang w:eastAsia="en-US"/>
              </w:rPr>
            </w:pPr>
          </w:p>
        </w:tc>
      </w:tr>
      <w:tr w:rsidR="00424D1B" w:rsidRPr="00A33FEF" w14:paraId="67736E77" w14:textId="6EFA6081" w:rsidTr="005C2538">
        <w:tc>
          <w:tcPr>
            <w:tcW w:w="1380" w:type="dxa"/>
            <w:vAlign w:val="center"/>
          </w:tcPr>
          <w:p w14:paraId="49E33CB9" w14:textId="39D89D79" w:rsidR="00424D1B" w:rsidRPr="006B35F1" w:rsidRDefault="00424D1B" w:rsidP="00106BE6">
            <w:pPr>
              <w:pStyle w:val="Text"/>
              <w:rPr>
                <w:highlight w:val="green"/>
              </w:rPr>
            </w:pPr>
            <w:r w:rsidRPr="006B35F1">
              <w:rPr>
                <w:highlight w:val="green"/>
              </w:rPr>
              <w:t>DATAB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2D9D627F" w14:textId="461DF8CF" w:rsidR="00424D1B" w:rsidRPr="006B35F1" w:rsidRDefault="00424D1B" w:rsidP="00106BE6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6B35F1">
              <w:rPr>
                <w:color w:val="000000"/>
                <w:highlight w:val="green"/>
              </w:rPr>
              <w:t>Дата начала действия цены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9D85B16" w14:textId="06DEEC7A" w:rsidR="00424D1B" w:rsidRPr="005F23BD" w:rsidRDefault="00424D1B" w:rsidP="00424D1B">
            <w:pPr>
              <w:pStyle w:val="Text"/>
              <w:jc w:val="left"/>
              <w:rPr>
                <w:rFonts w:eastAsiaTheme="minorHAnsi"/>
                <w:highlight w:val="green"/>
                <w:lang w:eastAsia="en-US"/>
              </w:rPr>
            </w:pPr>
            <w:r w:rsidRPr="005F23BD">
              <w:rPr>
                <w:rFonts w:eastAsiaTheme="minorHAnsi"/>
                <w:highlight w:val="green"/>
                <w:lang w:val="ru-RU" w:eastAsia="en-US"/>
              </w:rPr>
              <w:t>DATS</w:t>
            </w:r>
            <w:r w:rsidRPr="005F23BD">
              <w:rPr>
                <w:rFonts w:eastAsiaTheme="minorHAnsi"/>
                <w:highlight w:val="green"/>
                <w:lang w:eastAsia="en-US"/>
              </w:rPr>
              <w:t xml:space="preserve"> (8)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4C2B1044" w14:textId="5920623C" w:rsidR="00424D1B" w:rsidRPr="005F23BD" w:rsidRDefault="00306111" w:rsidP="00424D1B">
            <w:pPr>
              <w:pStyle w:val="Text"/>
              <w:jc w:val="left"/>
              <w:rPr>
                <w:rFonts w:eastAsiaTheme="minorHAnsi"/>
                <w:highlight w:val="green"/>
                <w:lang w:val="ru-RU" w:eastAsia="en-US"/>
              </w:rPr>
            </w:pPr>
            <w:r>
              <w:rPr>
                <w:rFonts w:eastAsiaTheme="minorHAnsi"/>
                <w:highlight w:val="green"/>
                <w:lang w:eastAsia="en-US"/>
              </w:rPr>
              <w:t>ZTMM_PRICE_MAIN</w:t>
            </w:r>
            <w:r w:rsidR="00424D1B" w:rsidRPr="005F23BD">
              <w:rPr>
                <w:rFonts w:eastAsiaTheme="minorHAnsi"/>
                <w:highlight w:val="green"/>
                <w:lang w:eastAsia="en-US"/>
              </w:rPr>
              <w:t>-</w:t>
            </w:r>
            <w:r w:rsidR="00424D1B" w:rsidRPr="005F23BD">
              <w:rPr>
                <w:highlight w:val="green"/>
              </w:rPr>
              <w:t>DATAB</w:t>
            </w:r>
          </w:p>
        </w:tc>
        <w:tc>
          <w:tcPr>
            <w:tcW w:w="2417" w:type="dxa"/>
          </w:tcPr>
          <w:p w14:paraId="165521F6" w14:textId="77777777" w:rsidR="00424D1B" w:rsidRPr="00D36DA8" w:rsidRDefault="00424D1B" w:rsidP="00106BE6">
            <w:pPr>
              <w:pStyle w:val="Text"/>
              <w:rPr>
                <w:rFonts w:eastAsiaTheme="minorHAnsi"/>
                <w:i/>
                <w:highlight w:val="green"/>
                <w:lang w:eastAsia="en-US"/>
              </w:rPr>
            </w:pPr>
          </w:p>
        </w:tc>
      </w:tr>
      <w:tr w:rsidR="00424D1B" w:rsidRPr="00A33FEF" w14:paraId="30C8721E" w14:textId="5B049FD3" w:rsidTr="005C2538">
        <w:tc>
          <w:tcPr>
            <w:tcW w:w="1380" w:type="dxa"/>
            <w:vAlign w:val="center"/>
          </w:tcPr>
          <w:p w14:paraId="71E4A784" w14:textId="3122BE8A" w:rsidR="00424D1B" w:rsidRPr="006B35F1" w:rsidRDefault="00424D1B" w:rsidP="00106BE6">
            <w:pPr>
              <w:pStyle w:val="Text"/>
              <w:rPr>
                <w:highlight w:val="green"/>
              </w:rPr>
            </w:pPr>
            <w:r w:rsidRPr="006B35F1">
              <w:rPr>
                <w:highlight w:val="green"/>
              </w:rPr>
              <w:lastRenderedPageBreak/>
              <w:t>DATBI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6BFB7926" w14:textId="1CF49325" w:rsidR="00424D1B" w:rsidRPr="006B35F1" w:rsidRDefault="00424D1B" w:rsidP="00106BE6">
            <w:pPr>
              <w:pStyle w:val="Text"/>
              <w:jc w:val="left"/>
              <w:rPr>
                <w:color w:val="000000"/>
                <w:highlight w:val="green"/>
              </w:rPr>
            </w:pPr>
            <w:r w:rsidRPr="006B35F1">
              <w:rPr>
                <w:color w:val="000000"/>
                <w:highlight w:val="green"/>
              </w:rPr>
              <w:t>Дата окончания действия цены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9638CEF" w14:textId="6DBDB234" w:rsidR="00424D1B" w:rsidRPr="005F23BD" w:rsidRDefault="00424D1B" w:rsidP="00424D1B">
            <w:pPr>
              <w:pStyle w:val="Text"/>
              <w:jc w:val="left"/>
              <w:rPr>
                <w:rFonts w:eastAsiaTheme="minorHAnsi"/>
                <w:highlight w:val="green"/>
                <w:lang w:eastAsia="en-US"/>
              </w:rPr>
            </w:pPr>
            <w:r w:rsidRPr="005F23BD">
              <w:rPr>
                <w:rFonts w:eastAsiaTheme="minorHAnsi"/>
                <w:highlight w:val="green"/>
                <w:lang w:val="ru-RU" w:eastAsia="en-US"/>
              </w:rPr>
              <w:t>DATS</w:t>
            </w:r>
            <w:r w:rsidRPr="005F23BD">
              <w:rPr>
                <w:rFonts w:eastAsiaTheme="minorHAnsi"/>
                <w:highlight w:val="green"/>
                <w:lang w:eastAsia="en-US"/>
              </w:rPr>
              <w:t xml:space="preserve"> (8)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6B22767A" w14:textId="3D2C4775" w:rsidR="00424D1B" w:rsidRPr="005F23BD" w:rsidRDefault="00306111" w:rsidP="00424D1B">
            <w:pPr>
              <w:pStyle w:val="Text"/>
              <w:jc w:val="left"/>
              <w:rPr>
                <w:rFonts w:eastAsiaTheme="minorHAnsi"/>
                <w:highlight w:val="green"/>
                <w:lang w:val="ru-RU" w:eastAsia="en-US"/>
              </w:rPr>
            </w:pPr>
            <w:r>
              <w:rPr>
                <w:rFonts w:eastAsiaTheme="minorHAnsi"/>
                <w:highlight w:val="green"/>
                <w:lang w:eastAsia="en-US"/>
              </w:rPr>
              <w:t>ZTMM_PRICE_MAIN</w:t>
            </w:r>
            <w:r w:rsidR="00424D1B" w:rsidRPr="005F23BD">
              <w:rPr>
                <w:rFonts w:eastAsiaTheme="minorHAnsi"/>
                <w:highlight w:val="green"/>
                <w:lang w:eastAsia="en-US"/>
              </w:rPr>
              <w:t>-</w:t>
            </w:r>
            <w:r w:rsidR="00424D1B" w:rsidRPr="005F23BD">
              <w:rPr>
                <w:highlight w:val="green"/>
              </w:rPr>
              <w:t>DATBI</w:t>
            </w:r>
          </w:p>
        </w:tc>
        <w:tc>
          <w:tcPr>
            <w:tcW w:w="2417" w:type="dxa"/>
          </w:tcPr>
          <w:p w14:paraId="5B744A1A" w14:textId="77777777" w:rsidR="00424D1B" w:rsidRPr="00D36DA8" w:rsidRDefault="00424D1B" w:rsidP="00106BE6">
            <w:pPr>
              <w:pStyle w:val="Text"/>
              <w:rPr>
                <w:rFonts w:eastAsiaTheme="minorHAnsi"/>
                <w:i/>
                <w:highlight w:val="green"/>
                <w:lang w:eastAsia="en-US"/>
              </w:rPr>
            </w:pPr>
          </w:p>
        </w:tc>
      </w:tr>
      <w:tr w:rsidR="007455E0" w:rsidRPr="00A33FEF" w14:paraId="58216C99" w14:textId="77777777" w:rsidTr="005C2538">
        <w:tc>
          <w:tcPr>
            <w:tcW w:w="1380" w:type="dxa"/>
            <w:vAlign w:val="center"/>
          </w:tcPr>
          <w:p w14:paraId="4CD6354D" w14:textId="0367A180" w:rsidR="007455E0" w:rsidRPr="006B35F1" w:rsidRDefault="007455E0" w:rsidP="00106BE6">
            <w:pPr>
              <w:pStyle w:val="Text"/>
              <w:rPr>
                <w:highlight w:val="green"/>
              </w:rPr>
            </w:pPr>
            <w:r w:rsidRPr="007455E0">
              <w:rPr>
                <w:highlight w:val="green"/>
              </w:rPr>
              <w:t>ZPERIOD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50C7B033" w14:textId="61916DD7" w:rsidR="007455E0" w:rsidRPr="007455E0" w:rsidRDefault="007455E0" w:rsidP="00106BE6">
            <w:pPr>
              <w:pStyle w:val="Text"/>
              <w:jc w:val="left"/>
              <w:rPr>
                <w:color w:val="000000"/>
                <w:highlight w:val="green"/>
                <w:lang w:val="ru-RU"/>
              </w:rPr>
            </w:pPr>
            <w:r>
              <w:rPr>
                <w:color w:val="000000"/>
                <w:highlight w:val="green"/>
                <w:lang w:val="ru-RU"/>
              </w:rPr>
              <w:t>Период прогнозной цены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7BF7D94" w14:textId="790A3AED" w:rsidR="007455E0" w:rsidRPr="005F23BD" w:rsidRDefault="007455E0" w:rsidP="00424D1B">
            <w:pPr>
              <w:pStyle w:val="Text"/>
              <w:jc w:val="left"/>
              <w:rPr>
                <w:rFonts w:eastAsiaTheme="minorHAnsi"/>
                <w:highlight w:val="green"/>
                <w:lang w:eastAsia="en-US"/>
              </w:rPr>
            </w:pPr>
            <w:r w:rsidRPr="005F23BD">
              <w:rPr>
                <w:rFonts w:eastAsiaTheme="minorHAnsi"/>
                <w:highlight w:val="green"/>
                <w:lang w:eastAsia="en-US"/>
              </w:rPr>
              <w:t>CHAR (5)</w:t>
            </w:r>
          </w:p>
        </w:tc>
        <w:tc>
          <w:tcPr>
            <w:tcW w:w="2720" w:type="dxa"/>
            <w:shd w:val="clear" w:color="auto" w:fill="auto"/>
            <w:vAlign w:val="center"/>
          </w:tcPr>
          <w:p w14:paraId="28416392" w14:textId="17DD9725" w:rsidR="007455E0" w:rsidRPr="005F23BD" w:rsidRDefault="00306111" w:rsidP="00424D1B">
            <w:pPr>
              <w:pStyle w:val="Text"/>
              <w:jc w:val="left"/>
              <w:rPr>
                <w:rFonts w:eastAsiaTheme="minorHAnsi"/>
                <w:highlight w:val="green"/>
                <w:lang w:eastAsia="en-US"/>
              </w:rPr>
            </w:pPr>
            <w:r>
              <w:rPr>
                <w:rFonts w:eastAsiaTheme="minorHAnsi"/>
                <w:highlight w:val="green"/>
                <w:lang w:eastAsia="en-US"/>
              </w:rPr>
              <w:t>ZTMM_PRICE_MAIN</w:t>
            </w:r>
            <w:r w:rsidR="007455E0" w:rsidRPr="005F23BD">
              <w:rPr>
                <w:rFonts w:eastAsiaTheme="minorHAnsi"/>
                <w:highlight w:val="green"/>
                <w:lang w:eastAsia="en-US"/>
              </w:rPr>
              <w:t>-</w:t>
            </w:r>
            <w:r w:rsidR="007455E0" w:rsidRPr="005F23BD">
              <w:t xml:space="preserve"> </w:t>
            </w:r>
            <w:r w:rsidR="007455E0" w:rsidRPr="005F23BD">
              <w:rPr>
                <w:highlight w:val="green"/>
              </w:rPr>
              <w:t>ZPERIOD</w:t>
            </w:r>
          </w:p>
        </w:tc>
        <w:tc>
          <w:tcPr>
            <w:tcW w:w="2417" w:type="dxa"/>
          </w:tcPr>
          <w:p w14:paraId="6F95927B" w14:textId="77777777" w:rsidR="007455E0" w:rsidRPr="00D36DA8" w:rsidRDefault="007455E0" w:rsidP="00106BE6">
            <w:pPr>
              <w:pStyle w:val="Text"/>
              <w:rPr>
                <w:rFonts w:eastAsiaTheme="minorHAnsi"/>
                <w:i/>
                <w:highlight w:val="green"/>
                <w:lang w:eastAsia="en-US"/>
              </w:rPr>
            </w:pPr>
          </w:p>
        </w:tc>
      </w:tr>
    </w:tbl>
    <w:p w14:paraId="21A9678C" w14:textId="330AD75A" w:rsidR="00B2589E" w:rsidRPr="00A33FEF" w:rsidRDefault="00B2589E" w:rsidP="0077286C">
      <w:pPr>
        <w:rPr>
          <w:rFonts w:ascii="Arial" w:hAnsi="Arial" w:cs="Arial"/>
        </w:rPr>
      </w:pPr>
    </w:p>
    <w:p w14:paraId="2874F497" w14:textId="77777777" w:rsidR="00FD76E0" w:rsidRPr="00A33FEF" w:rsidRDefault="00FD76E0" w:rsidP="00FD76E0">
      <w:pPr>
        <w:pStyle w:val="1"/>
        <w:numPr>
          <w:ilvl w:val="2"/>
          <w:numId w:val="8"/>
        </w:numPr>
      </w:pPr>
      <w:bookmarkStart w:id="168" w:name="_Toc528589967"/>
      <w:r w:rsidRPr="00A33FEF">
        <w:t>Описание алгоритма работы Портальных приложений</w:t>
      </w:r>
      <w:bookmarkEnd w:id="168"/>
    </w:p>
    <w:p w14:paraId="207A615F" w14:textId="77777777" w:rsidR="00542935" w:rsidRPr="00542935" w:rsidRDefault="00542935" w:rsidP="00542935">
      <w:pPr>
        <w:rPr>
          <w:rFonts w:ascii="Arial" w:hAnsi="Arial" w:cs="Arial"/>
          <w:lang w:val="en-US" w:eastAsia="ru-RU"/>
        </w:rPr>
      </w:pPr>
      <w:bookmarkStart w:id="169" w:name="_Toc528589968"/>
      <w:r w:rsidRPr="00542935">
        <w:rPr>
          <w:rFonts w:ascii="Arial" w:hAnsi="Arial" w:cs="Arial"/>
          <w:lang w:val="en-US" w:eastAsia="ru-RU"/>
        </w:rPr>
        <w:t>Разработка не требуется</w:t>
      </w:r>
    </w:p>
    <w:p w14:paraId="70A5FA83" w14:textId="07F8CCC7" w:rsidR="0077286C" w:rsidRPr="00542935" w:rsidRDefault="0077286C" w:rsidP="00B34D1B">
      <w:pPr>
        <w:pStyle w:val="1"/>
        <w:numPr>
          <w:ilvl w:val="2"/>
          <w:numId w:val="8"/>
        </w:numPr>
        <w:rPr>
          <w:lang w:val="en-US"/>
        </w:rPr>
      </w:pPr>
      <w:r w:rsidRPr="00A33FEF">
        <w:t>Описание</w:t>
      </w:r>
      <w:r w:rsidRPr="00542935">
        <w:rPr>
          <w:lang w:val="en-US"/>
        </w:rPr>
        <w:t xml:space="preserve"> </w:t>
      </w:r>
      <w:r w:rsidRPr="00A33FEF">
        <w:t>алгоритма</w:t>
      </w:r>
      <w:r w:rsidRPr="00542935">
        <w:rPr>
          <w:lang w:val="en-US"/>
        </w:rPr>
        <w:t xml:space="preserve"> </w:t>
      </w:r>
      <w:r w:rsidRPr="00A33FEF">
        <w:t>работы</w:t>
      </w:r>
      <w:r w:rsidRPr="00542935">
        <w:rPr>
          <w:lang w:val="en-US"/>
        </w:rPr>
        <w:t xml:space="preserve"> ALV-grid, Excel, </w:t>
      </w:r>
      <w:r w:rsidRPr="00A33FEF">
        <w:t>ФМ</w:t>
      </w:r>
      <w:r w:rsidRPr="00542935">
        <w:rPr>
          <w:lang w:val="en-US"/>
        </w:rPr>
        <w:t>, BADI</w:t>
      </w:r>
      <w:r w:rsidR="00D955E2" w:rsidRPr="00542935">
        <w:rPr>
          <w:lang w:val="en-US"/>
        </w:rPr>
        <w:t xml:space="preserve">, CDD OData Service </w:t>
      </w:r>
      <w:r w:rsidR="00D955E2" w:rsidRPr="00A33FEF">
        <w:t>для</w:t>
      </w:r>
      <w:r w:rsidR="00D955E2" w:rsidRPr="00542935">
        <w:rPr>
          <w:lang w:val="en-US"/>
        </w:rPr>
        <w:t xml:space="preserve"> </w:t>
      </w:r>
      <w:r w:rsidR="00D955E2" w:rsidRPr="00A33FEF">
        <w:rPr>
          <w:lang w:val="en-US"/>
        </w:rPr>
        <w:t>Fiori</w:t>
      </w:r>
      <w:r w:rsidR="00D955E2" w:rsidRPr="00542935">
        <w:rPr>
          <w:color w:val="5A5A5A"/>
          <w:sz w:val="21"/>
          <w:szCs w:val="21"/>
          <w:shd w:val="clear" w:color="auto" w:fill="FFFFFF"/>
          <w:lang w:val="en-US"/>
        </w:rPr>
        <w:t>.</w:t>
      </w:r>
      <w:r w:rsidRPr="00542935">
        <w:rPr>
          <w:lang w:val="en-US"/>
        </w:rPr>
        <w:t xml:space="preserve"> </w:t>
      </w:r>
      <w:r w:rsidRPr="00A33FEF">
        <w:t>и</w:t>
      </w:r>
      <w:r w:rsidRPr="00542935">
        <w:rPr>
          <w:lang w:val="en-US"/>
        </w:rPr>
        <w:t xml:space="preserve"> </w:t>
      </w:r>
      <w:r w:rsidRPr="00A33FEF">
        <w:t>т</w:t>
      </w:r>
      <w:r w:rsidRPr="00542935">
        <w:rPr>
          <w:lang w:val="en-US"/>
        </w:rPr>
        <w:t>.</w:t>
      </w:r>
      <w:r w:rsidRPr="00A33FEF">
        <w:t>д</w:t>
      </w:r>
      <w:r w:rsidRPr="00542935">
        <w:rPr>
          <w:lang w:val="en-US"/>
        </w:rPr>
        <w:t>.</w:t>
      </w:r>
      <w:bookmarkEnd w:id="169"/>
    </w:p>
    <w:p w14:paraId="72EECCBF" w14:textId="5638DC04" w:rsidR="008E0E09" w:rsidRPr="008E0E09" w:rsidRDefault="008E0E09" w:rsidP="008E0E09">
      <w:pPr>
        <w:pStyle w:val="23"/>
        <w:rPr>
          <w:rStyle w:val="af6"/>
          <w:rFonts w:eastAsia="Calibri" w:cs="Arial"/>
          <w:b/>
        </w:rPr>
      </w:pPr>
      <w:r>
        <w:rPr>
          <w:rStyle w:val="af6"/>
          <w:rFonts w:eastAsia="Calibri" w:cs="Arial"/>
          <w:b/>
        </w:rPr>
        <w:t>2.3.6.1 Функциональные модули</w:t>
      </w:r>
    </w:p>
    <w:p w14:paraId="6E359414" w14:textId="4A3045B2" w:rsidR="008E0E09" w:rsidRPr="00C75BEA" w:rsidRDefault="008E0E09" w:rsidP="008E0E09">
      <w:pPr>
        <w:spacing w:after="120"/>
        <w:rPr>
          <w:rFonts w:ascii="Arial" w:hAnsi="Arial" w:cs="Arial"/>
          <w:szCs w:val="24"/>
        </w:rPr>
      </w:pPr>
      <w:r w:rsidRPr="00C75BEA">
        <w:rPr>
          <w:rStyle w:val="af6"/>
          <w:rFonts w:ascii="Arial" w:eastAsia="Calibri" w:hAnsi="Arial" w:cs="Arial"/>
        </w:rPr>
        <w:t>ФМ ZMM_GET_REQUIREMENT «Поиск потребностей»</w:t>
      </w:r>
    </w:p>
    <w:p w14:paraId="2A885812" w14:textId="3567EB52" w:rsidR="0077286C" w:rsidRPr="00686394" w:rsidRDefault="008E0E09" w:rsidP="00103654">
      <w:pPr>
        <w:spacing w:line="276" w:lineRule="auto"/>
        <w:rPr>
          <w:rFonts w:ascii="Arial" w:hAnsi="Arial" w:cs="Arial"/>
          <w:szCs w:val="24"/>
        </w:rPr>
      </w:pPr>
      <w:r w:rsidRPr="003E666C">
        <w:rPr>
          <w:rFonts w:ascii="Arial" w:hAnsi="Arial" w:cs="Arial"/>
          <w:szCs w:val="24"/>
        </w:rPr>
        <w:t xml:space="preserve">Для сбора потребностей, таких как: заявка на списание, резервирования ТОРО, </w:t>
      </w:r>
      <w:r w:rsidRPr="003E666C">
        <w:rPr>
          <w:rFonts w:ascii="Arial" w:hAnsi="Arial" w:cs="Arial"/>
          <w:szCs w:val="24"/>
          <w:lang w:val="en-US"/>
        </w:rPr>
        <w:t>PS</w:t>
      </w:r>
      <w:r w:rsidRPr="003E666C">
        <w:rPr>
          <w:rFonts w:ascii="Arial" w:hAnsi="Arial" w:cs="Arial"/>
          <w:szCs w:val="24"/>
        </w:rPr>
        <w:t xml:space="preserve">, а также нормируемые материалы и услуги, </w:t>
      </w:r>
      <w:r>
        <w:rPr>
          <w:rFonts w:ascii="Arial" w:hAnsi="Arial" w:cs="Arial"/>
          <w:szCs w:val="24"/>
        </w:rPr>
        <w:t xml:space="preserve">запросы на корректировку, </w:t>
      </w:r>
      <w:r w:rsidRPr="003E666C">
        <w:rPr>
          <w:rFonts w:ascii="Arial" w:hAnsi="Arial" w:cs="Arial"/>
          <w:szCs w:val="24"/>
        </w:rPr>
        <w:t xml:space="preserve">которые требуют расценки необходимо создать функциональный модуль ФМ </w:t>
      </w:r>
      <w:r w:rsidRPr="003E666C">
        <w:rPr>
          <w:rFonts w:ascii="Arial" w:hAnsi="Arial" w:cs="Arial"/>
          <w:szCs w:val="24"/>
          <w:lang w:val="en-US"/>
        </w:rPr>
        <w:t>ZMM</w:t>
      </w:r>
      <w:r w:rsidRPr="003E666C">
        <w:rPr>
          <w:rFonts w:ascii="Arial" w:hAnsi="Arial" w:cs="Arial"/>
          <w:szCs w:val="24"/>
        </w:rPr>
        <w:t>_</w:t>
      </w:r>
      <w:r w:rsidRPr="003E666C">
        <w:rPr>
          <w:rFonts w:ascii="Arial" w:hAnsi="Arial" w:cs="Arial"/>
          <w:szCs w:val="24"/>
          <w:lang w:val="en-US"/>
        </w:rPr>
        <w:t>GET</w:t>
      </w:r>
      <w:r w:rsidRPr="003E666C">
        <w:rPr>
          <w:rFonts w:ascii="Arial" w:hAnsi="Arial" w:cs="Arial"/>
          <w:szCs w:val="24"/>
        </w:rPr>
        <w:t>_</w:t>
      </w:r>
      <w:r w:rsidRPr="003E666C">
        <w:rPr>
          <w:rFonts w:ascii="Arial" w:hAnsi="Arial" w:cs="Arial"/>
          <w:szCs w:val="24"/>
          <w:lang w:val="en-US"/>
        </w:rPr>
        <w:t>REQUIREMENT</w:t>
      </w:r>
      <w:r w:rsidRPr="003E666C">
        <w:rPr>
          <w:rFonts w:ascii="Arial" w:hAnsi="Arial" w:cs="Arial"/>
          <w:szCs w:val="24"/>
        </w:rPr>
        <w:t xml:space="preserve"> «Поиск потребнос</w:t>
      </w:r>
      <w:r w:rsidR="00686394">
        <w:rPr>
          <w:rFonts w:ascii="Arial" w:hAnsi="Arial" w:cs="Arial"/>
          <w:szCs w:val="24"/>
        </w:rPr>
        <w:t>тей» со следующими параметрами:</w:t>
      </w:r>
    </w:p>
    <w:p w14:paraId="32B210ED" w14:textId="2422F573" w:rsidR="008E0E09" w:rsidRPr="00C13CA0" w:rsidRDefault="008E0E09" w:rsidP="006B17A0">
      <w:pPr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</w:rPr>
        <w:t>Таблица</w:t>
      </w:r>
      <w:r w:rsidR="00686394">
        <w:rPr>
          <w:rFonts w:ascii="Arial" w:hAnsi="Arial" w:cs="Arial"/>
          <w:lang w:val="en-US"/>
        </w:rPr>
        <w:t xml:space="preserve"> 15. </w:t>
      </w:r>
      <w:r w:rsidR="00686394">
        <w:rPr>
          <w:rFonts w:ascii="Arial" w:hAnsi="Arial" w:cs="Arial"/>
        </w:rPr>
        <w:t>Параметры</w:t>
      </w:r>
      <w:r w:rsidR="00686394" w:rsidRPr="00F250B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ФМ</w:t>
      </w:r>
      <w:r w:rsidRPr="008E0E0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ZMM_GET_REQUIRMENT</w:t>
      </w:r>
    </w:p>
    <w:tbl>
      <w:tblPr>
        <w:tblW w:w="1010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1559"/>
        <w:gridCol w:w="3119"/>
        <w:gridCol w:w="3118"/>
      </w:tblGrid>
      <w:tr w:rsidR="008E0E09" w:rsidRPr="00A33FEF" w14:paraId="2B47F1B6" w14:textId="77777777" w:rsidTr="001D7F2F">
        <w:trPr>
          <w:trHeight w:val="300"/>
          <w:tblHeader/>
        </w:trPr>
        <w:tc>
          <w:tcPr>
            <w:tcW w:w="2312" w:type="dxa"/>
            <w:shd w:val="clear" w:color="auto" w:fill="FFC000"/>
            <w:noWrap/>
            <w:hideMark/>
          </w:tcPr>
          <w:p w14:paraId="744029E3" w14:textId="77777777" w:rsidR="008E0E09" w:rsidRPr="008E0E09" w:rsidRDefault="008E0E09" w:rsidP="008E0E0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Таблица-поле</w:t>
            </w:r>
          </w:p>
        </w:tc>
        <w:tc>
          <w:tcPr>
            <w:tcW w:w="1559" w:type="dxa"/>
            <w:shd w:val="clear" w:color="auto" w:fill="FFC000"/>
          </w:tcPr>
          <w:p w14:paraId="5C93E8D7" w14:textId="77777777" w:rsidR="008E0E09" w:rsidRPr="008E0E09" w:rsidRDefault="008E0E09" w:rsidP="008E0E0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Поле ВАР</w:t>
            </w:r>
            <w:r w:rsidRPr="008E0E09">
              <w:rPr>
                <w:rFonts w:ascii="Arial" w:hAnsi="Arial" w:cs="Arial"/>
                <w:b/>
                <w:sz w:val="20"/>
                <w:lang w:val="en-US"/>
              </w:rPr>
              <w:t>I</w:t>
            </w:r>
            <w:r w:rsidRPr="008E0E09">
              <w:rPr>
                <w:rFonts w:ascii="Arial" w:hAnsi="Arial" w:cs="Arial"/>
                <w:b/>
                <w:sz w:val="20"/>
              </w:rPr>
              <w:t>, ФМ и т.д.</w:t>
            </w:r>
          </w:p>
        </w:tc>
        <w:tc>
          <w:tcPr>
            <w:tcW w:w="3119" w:type="dxa"/>
            <w:shd w:val="clear" w:color="auto" w:fill="FFC000"/>
            <w:noWrap/>
            <w:hideMark/>
          </w:tcPr>
          <w:p w14:paraId="31587837" w14:textId="77777777" w:rsidR="008E0E09" w:rsidRPr="008E0E09" w:rsidRDefault="008E0E09" w:rsidP="008E0E0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Наименование поля</w:t>
            </w:r>
          </w:p>
        </w:tc>
        <w:tc>
          <w:tcPr>
            <w:tcW w:w="3118" w:type="dxa"/>
            <w:shd w:val="clear" w:color="auto" w:fill="FFC000"/>
            <w:noWrap/>
            <w:hideMark/>
          </w:tcPr>
          <w:p w14:paraId="2A08B657" w14:textId="77777777" w:rsidR="008E0E09" w:rsidRPr="008E0E09" w:rsidRDefault="008E0E09" w:rsidP="008E0E0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Значение</w:t>
            </w:r>
          </w:p>
        </w:tc>
      </w:tr>
      <w:tr w:rsidR="008E0E09" w:rsidRPr="00A33FEF" w14:paraId="52B9FC57" w14:textId="77777777" w:rsidTr="008E0E09">
        <w:trPr>
          <w:trHeight w:val="300"/>
        </w:trPr>
        <w:tc>
          <w:tcPr>
            <w:tcW w:w="10108" w:type="dxa"/>
            <w:gridSpan w:val="4"/>
            <w:shd w:val="clear" w:color="auto" w:fill="auto"/>
            <w:noWrap/>
          </w:tcPr>
          <w:p w14:paraId="02109F40" w14:textId="77777777" w:rsidR="008E0E09" w:rsidRPr="008E0E09" w:rsidRDefault="008E0E09" w:rsidP="008E0E09">
            <w:pPr>
              <w:rPr>
                <w:rFonts w:ascii="Arial" w:hAnsi="Arial" w:cs="Arial"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 xml:space="preserve">Входящие данные </w:t>
            </w:r>
          </w:p>
        </w:tc>
      </w:tr>
      <w:tr w:rsidR="00C61D36" w:rsidRPr="00A33FEF" w14:paraId="451FC39B" w14:textId="77777777" w:rsidTr="00A23D5B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5E011340" w14:textId="3C297462" w:rsidR="00C61D36" w:rsidRPr="003938B2" w:rsidRDefault="00783A34" w:rsidP="00C61D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</w:t>
            </w:r>
            <w:r w:rsidR="00C61D36" w:rsidRPr="003938B2">
              <w:rPr>
                <w:rFonts w:ascii="Arial" w:hAnsi="Arial" w:cs="Arial"/>
                <w:sz w:val="20"/>
                <w:szCs w:val="20"/>
                <w:lang w:val="en-US"/>
              </w:rPr>
              <w:t>_BWM_REQ</w:t>
            </w:r>
          </w:p>
        </w:tc>
        <w:tc>
          <w:tcPr>
            <w:tcW w:w="1559" w:type="dxa"/>
          </w:tcPr>
          <w:p w14:paraId="6A4C6C9E" w14:textId="4769302C" w:rsidR="00C61D36" w:rsidRPr="00C61D36" w:rsidRDefault="00C61D36" w:rsidP="00BD7698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MATNR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10EFD898" w14:textId="2969E978" w:rsidR="00C61D36" w:rsidRPr="003938B2" w:rsidRDefault="00C61D36" w:rsidP="00C61D3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Материал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5C5507F9" w14:textId="57B9D539" w:rsidR="00A95093" w:rsidRPr="00A95093" w:rsidRDefault="00A23D5B" w:rsidP="00A23D5B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Код ОЗМ</w:t>
            </w:r>
          </w:p>
        </w:tc>
      </w:tr>
      <w:tr w:rsidR="00783A34" w:rsidRPr="00A33FEF" w14:paraId="23431FDA" w14:textId="77777777" w:rsidTr="00A23D5B">
        <w:trPr>
          <w:trHeight w:val="300"/>
        </w:trPr>
        <w:tc>
          <w:tcPr>
            <w:tcW w:w="2312" w:type="dxa"/>
            <w:shd w:val="clear" w:color="auto" w:fill="auto"/>
            <w:noWrap/>
          </w:tcPr>
          <w:p w14:paraId="26A55B92" w14:textId="5B374092" w:rsidR="00783A34" w:rsidRPr="003938B2" w:rsidRDefault="00783A34" w:rsidP="00783A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DD1">
              <w:rPr>
                <w:rFonts w:ascii="Arial" w:hAnsi="Arial" w:cs="Arial"/>
                <w:sz w:val="20"/>
                <w:szCs w:val="20"/>
                <w:lang w:val="en-US"/>
              </w:rPr>
              <w:t>IT_BWM_REQ</w:t>
            </w:r>
          </w:p>
        </w:tc>
        <w:tc>
          <w:tcPr>
            <w:tcW w:w="1559" w:type="dxa"/>
            <w:vAlign w:val="center"/>
          </w:tcPr>
          <w:p w14:paraId="30B6B054" w14:textId="5F2E6022" w:rsidR="00783A34" w:rsidRPr="008E0E09" w:rsidRDefault="00783A34" w:rsidP="00BD7698">
            <w:pPr>
              <w:jc w:val="left"/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WERKS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6B975A82" w14:textId="112AD365" w:rsidR="00783A34" w:rsidRPr="003938B2" w:rsidRDefault="00783A34" w:rsidP="00783A3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Завод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8781ED2" w14:textId="206B0E8B" w:rsidR="00783A34" w:rsidRPr="008E0E09" w:rsidRDefault="00A23D5B" w:rsidP="00A23D5B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Код завода</w:t>
            </w:r>
          </w:p>
        </w:tc>
      </w:tr>
      <w:tr w:rsidR="00783A34" w:rsidRPr="00A33FEF" w14:paraId="61199082" w14:textId="77777777" w:rsidTr="00A23D5B">
        <w:trPr>
          <w:trHeight w:val="300"/>
        </w:trPr>
        <w:tc>
          <w:tcPr>
            <w:tcW w:w="2312" w:type="dxa"/>
            <w:shd w:val="clear" w:color="auto" w:fill="auto"/>
            <w:noWrap/>
          </w:tcPr>
          <w:p w14:paraId="23731C84" w14:textId="474E584E" w:rsidR="00783A34" w:rsidRPr="003938B2" w:rsidRDefault="00783A34" w:rsidP="00783A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DD1">
              <w:rPr>
                <w:rFonts w:ascii="Arial" w:hAnsi="Arial" w:cs="Arial"/>
                <w:sz w:val="20"/>
                <w:szCs w:val="20"/>
                <w:lang w:val="en-US"/>
              </w:rPr>
              <w:t>IT_BWM_REQ</w:t>
            </w:r>
          </w:p>
        </w:tc>
        <w:tc>
          <w:tcPr>
            <w:tcW w:w="1559" w:type="dxa"/>
            <w:vAlign w:val="center"/>
          </w:tcPr>
          <w:p w14:paraId="1219AD34" w14:textId="32FC7168" w:rsidR="00783A34" w:rsidRPr="008E0E09" w:rsidRDefault="00783A34" w:rsidP="00BD7698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BUKRS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7E164EAC" w14:textId="1997609A" w:rsidR="00783A34" w:rsidRPr="003938B2" w:rsidRDefault="00783A34" w:rsidP="00783A3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38D511D3" w14:textId="5BBBD154" w:rsidR="00783A34" w:rsidRPr="008E0E09" w:rsidRDefault="00A23D5B" w:rsidP="00A23D5B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Код БЕ</w:t>
            </w:r>
          </w:p>
        </w:tc>
      </w:tr>
      <w:tr w:rsidR="0042244A" w:rsidRPr="00A33FEF" w14:paraId="7BF2CE27" w14:textId="77777777" w:rsidTr="00D6125A">
        <w:trPr>
          <w:trHeight w:val="413"/>
        </w:trPr>
        <w:tc>
          <w:tcPr>
            <w:tcW w:w="2312" w:type="dxa"/>
            <w:shd w:val="clear" w:color="auto" w:fill="auto"/>
            <w:noWrap/>
            <w:vAlign w:val="center"/>
          </w:tcPr>
          <w:p w14:paraId="44128840" w14:textId="7949B614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_PERIOD</w:t>
            </w:r>
          </w:p>
        </w:tc>
        <w:tc>
          <w:tcPr>
            <w:tcW w:w="1559" w:type="dxa"/>
            <w:vAlign w:val="center"/>
          </w:tcPr>
          <w:p w14:paraId="1601C649" w14:textId="3CDA8DD0" w:rsidR="0042244A" w:rsidRPr="00C61D36" w:rsidRDefault="0042244A" w:rsidP="0042244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_PERIOD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5D20997D" w14:textId="24060920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</w:rPr>
              <w:t>Период потребности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6AD2860" w14:textId="1FC6B740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Период потребности</w:t>
            </w:r>
          </w:p>
        </w:tc>
      </w:tr>
      <w:tr w:rsidR="0042244A" w:rsidRPr="00A33FEF" w14:paraId="05466964" w14:textId="77777777" w:rsidTr="00D6125A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7FAF0923" w14:textId="4169363F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IV_REQ</w:t>
            </w:r>
          </w:p>
        </w:tc>
        <w:tc>
          <w:tcPr>
            <w:tcW w:w="1559" w:type="dxa"/>
            <w:vAlign w:val="center"/>
          </w:tcPr>
          <w:p w14:paraId="78FE778D" w14:textId="277F27C6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IV_REQ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553D5588" w14:textId="1698C66D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Поиск потребностей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D071F3E" w14:textId="1314CC98" w:rsidR="0042244A" w:rsidRPr="00DB43B0" w:rsidRDefault="0042244A" w:rsidP="0042244A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CHECKBOX</w:t>
            </w:r>
            <w:r>
              <w:rPr>
                <w:rFonts w:ascii="Arial" w:hAnsi="Arial" w:cs="Arial"/>
                <w:sz w:val="20"/>
              </w:rPr>
              <w:t xml:space="preserve">. По умолчанию </w:t>
            </w:r>
            <w:r>
              <w:rPr>
                <w:rFonts w:ascii="Arial" w:hAnsi="Arial" w:cs="Arial"/>
                <w:sz w:val="20"/>
                <w:lang w:val="en-US"/>
              </w:rPr>
              <w:t>X</w:t>
            </w:r>
          </w:p>
        </w:tc>
      </w:tr>
      <w:tr w:rsidR="0042244A" w:rsidRPr="00A33FEF" w14:paraId="25A6561A" w14:textId="77777777" w:rsidTr="00D6125A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544E3027" w14:textId="7FDEB88A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</w:t>
            </w:r>
            <w:r w:rsidRPr="00DB43B0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NORM</w:t>
            </w:r>
            <w:r w:rsidRPr="00DB43B0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MATERIAL</w:t>
            </w:r>
          </w:p>
        </w:tc>
        <w:tc>
          <w:tcPr>
            <w:tcW w:w="1559" w:type="dxa"/>
            <w:vAlign w:val="center"/>
          </w:tcPr>
          <w:p w14:paraId="569A33EA" w14:textId="5425AE25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</w:t>
            </w:r>
            <w:r w:rsidRPr="00DB43B0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NORM</w:t>
            </w:r>
            <w:r w:rsidRPr="00DB43B0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MATERIAL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74C6797D" w14:textId="7E01071B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</w:rPr>
              <w:t>Поиск нормируемых материалов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7D2F964F" w14:textId="0237E2F6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CHECKBOX</w:t>
            </w:r>
            <w:r>
              <w:rPr>
                <w:rFonts w:ascii="Arial" w:hAnsi="Arial" w:cs="Arial"/>
                <w:sz w:val="20"/>
              </w:rPr>
              <w:t xml:space="preserve">. По умолчанию </w:t>
            </w:r>
            <w:r>
              <w:rPr>
                <w:rFonts w:ascii="Arial" w:hAnsi="Arial" w:cs="Arial"/>
                <w:sz w:val="20"/>
                <w:lang w:val="en-US"/>
              </w:rPr>
              <w:t>X</w:t>
            </w:r>
          </w:p>
        </w:tc>
      </w:tr>
      <w:tr w:rsidR="0042244A" w:rsidRPr="00A33FEF" w14:paraId="33497019" w14:textId="77777777" w:rsidTr="00D6125A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A1DC" w14:textId="21D703D0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IV</w:t>
            </w:r>
            <w:r w:rsidRPr="00DB43B0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KORR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39C9" w14:textId="4496ABC4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IV</w:t>
            </w:r>
            <w:r w:rsidRPr="00DB43B0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KORR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E84B9" w14:textId="087A89E7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</w:rPr>
              <w:t xml:space="preserve">Поиск запросов на корректировку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68998" w14:textId="66F1776F" w:rsidR="0042244A" w:rsidRPr="00DB43B0" w:rsidRDefault="0042244A" w:rsidP="0042244A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CHECKBOX</w:t>
            </w:r>
            <w:r>
              <w:rPr>
                <w:rFonts w:ascii="Arial" w:hAnsi="Arial" w:cs="Arial"/>
                <w:sz w:val="20"/>
              </w:rPr>
              <w:t xml:space="preserve">. По умолчанию </w:t>
            </w:r>
            <w:r>
              <w:rPr>
                <w:rFonts w:ascii="Arial" w:hAnsi="Arial" w:cs="Arial"/>
                <w:sz w:val="20"/>
                <w:lang w:val="en-US"/>
              </w:rPr>
              <w:t>X</w:t>
            </w:r>
          </w:p>
        </w:tc>
      </w:tr>
      <w:tr w:rsidR="0042244A" w:rsidRPr="00A33FEF" w14:paraId="73DB2EFF" w14:textId="77777777" w:rsidTr="008E0E09">
        <w:trPr>
          <w:trHeight w:val="300"/>
        </w:trPr>
        <w:tc>
          <w:tcPr>
            <w:tcW w:w="101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E4DCB" w14:textId="77777777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Исходящие данные</w:t>
            </w:r>
            <w:r w:rsidRPr="008E0E09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42244A" w:rsidRPr="00EC2EC0" w14:paraId="74C151BC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ED11" w14:textId="5E19C757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B43B0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658A" w14:textId="1F9D8DDF" w:rsidR="0042244A" w:rsidRPr="008E0E09" w:rsidRDefault="0042244A" w:rsidP="0042244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MATNR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13A18" w14:textId="7A586EF0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Материал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5E63" w14:textId="74F405A1" w:rsidR="0042244A" w:rsidRPr="001D7F2F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commentRangeStart w:id="170"/>
            <w:commentRangeStart w:id="171"/>
            <w:r w:rsidRPr="00226506">
              <w:rPr>
                <w:rFonts w:ascii="Arial" w:hAnsi="Arial" w:cs="Arial"/>
                <w:sz w:val="20"/>
                <w:highlight w:val="green"/>
                <w:lang w:val="en-US"/>
              </w:rPr>
              <w:t>EBAN-MATNR</w:t>
            </w:r>
          </w:p>
          <w:p w14:paraId="6B7FFC3A" w14:textId="77777777" w:rsidR="0042244A" w:rsidRPr="00226506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226506">
              <w:rPr>
                <w:rFonts w:ascii="Arial" w:hAnsi="Arial" w:cs="Arial"/>
                <w:sz w:val="20"/>
                <w:highlight w:val="green"/>
                <w:lang w:val="en-US"/>
              </w:rPr>
              <w:t>RESB-MATNR</w:t>
            </w:r>
          </w:p>
          <w:p w14:paraId="141E9831" w14:textId="79AAFFFD" w:rsidR="0042244A" w:rsidRPr="00226506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1D7F2F">
              <w:rPr>
                <w:rFonts w:ascii="Arial" w:hAnsi="Arial" w:cs="Arial"/>
                <w:sz w:val="20"/>
                <w:highlight w:val="green"/>
                <w:lang w:val="en-US"/>
              </w:rPr>
              <w:t>ZTMMCHREQ</w:t>
            </w:r>
            <w:r w:rsidRPr="00226506">
              <w:rPr>
                <w:rFonts w:ascii="Arial" w:hAnsi="Arial" w:cs="Arial"/>
                <w:sz w:val="20"/>
                <w:highlight w:val="green"/>
                <w:lang w:val="en-US"/>
              </w:rPr>
              <w:t>-MANTR</w:t>
            </w:r>
            <w:r w:rsidRPr="001D7F2F">
              <w:rPr>
                <w:rFonts w:ascii="Arial" w:hAnsi="Arial" w:cs="Arial"/>
                <w:sz w:val="20"/>
                <w:highlight w:val="green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highlight w:val="green"/>
                <w:lang w:val="en-US"/>
              </w:rPr>
              <w:t>NEW</w:t>
            </w:r>
            <w:commentRangeEnd w:id="170"/>
            <w:r w:rsidR="00CF717C">
              <w:rPr>
                <w:rStyle w:val="aff6"/>
              </w:rPr>
              <w:commentReference w:id="170"/>
            </w:r>
            <w:commentRangeEnd w:id="171"/>
            <w:r w:rsidR="002828B7">
              <w:rPr>
                <w:rStyle w:val="aff6"/>
              </w:rPr>
              <w:commentReference w:id="171"/>
            </w:r>
          </w:p>
        </w:tc>
      </w:tr>
      <w:tr w:rsidR="0042244A" w:rsidRPr="00EC2EC0" w14:paraId="38B9CEE2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33CD" w14:textId="73B39660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0079" w14:textId="2DA4DF9B" w:rsidR="0042244A" w:rsidRPr="008E0E09" w:rsidRDefault="0042244A" w:rsidP="0042244A">
            <w:pPr>
              <w:jc w:val="center"/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WERKS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4FE9B" w14:textId="2922FEDF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Завод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ED74C" w14:textId="078A73BD" w:rsidR="0042244A" w:rsidRPr="00226506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226506">
              <w:rPr>
                <w:rFonts w:ascii="Arial" w:hAnsi="Arial" w:cs="Arial"/>
                <w:sz w:val="20"/>
                <w:highlight w:val="green"/>
                <w:lang w:val="en-US"/>
              </w:rPr>
              <w:t>EBAN-WERKS</w:t>
            </w:r>
          </w:p>
          <w:p w14:paraId="381E1D52" w14:textId="77777777" w:rsidR="0042244A" w:rsidRPr="00226506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226506">
              <w:rPr>
                <w:rFonts w:ascii="Arial" w:hAnsi="Arial" w:cs="Arial"/>
                <w:sz w:val="20"/>
                <w:highlight w:val="green"/>
                <w:lang w:val="en-US"/>
              </w:rPr>
              <w:t>RESB-WERKS</w:t>
            </w:r>
          </w:p>
          <w:p w14:paraId="24785DF9" w14:textId="72FC227E" w:rsidR="0042244A" w:rsidRPr="001D7F2F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1D7F2F">
              <w:rPr>
                <w:rFonts w:ascii="Arial" w:hAnsi="Arial" w:cs="Arial"/>
                <w:sz w:val="20"/>
                <w:highlight w:val="green"/>
                <w:lang w:val="en-US"/>
              </w:rPr>
              <w:t>ZTMMCHREQ-</w:t>
            </w:r>
            <w:r w:rsidRPr="00226506">
              <w:rPr>
                <w:rFonts w:ascii="Arial" w:hAnsi="Arial" w:cs="Arial"/>
                <w:sz w:val="20"/>
                <w:highlight w:val="green"/>
                <w:lang w:val="en-US"/>
              </w:rPr>
              <w:t xml:space="preserve"> WERKS</w:t>
            </w:r>
          </w:p>
        </w:tc>
      </w:tr>
      <w:tr w:rsidR="0042244A" w:rsidRPr="00EC2EC0" w14:paraId="1740FC9E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39C7E" w14:textId="1CB4FE26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77492" w14:textId="3E988861" w:rsidR="0042244A" w:rsidRPr="008E0E09" w:rsidRDefault="0042244A" w:rsidP="0042244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BUKRS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00D55" w14:textId="7CB4C322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752FF" w14:textId="4AB6972E" w:rsidR="0042244A" w:rsidRPr="00226506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226506">
              <w:rPr>
                <w:rFonts w:ascii="Arial" w:hAnsi="Arial" w:cs="Arial"/>
                <w:sz w:val="20"/>
                <w:highlight w:val="green"/>
                <w:lang w:val="en-US"/>
              </w:rPr>
              <w:t>EBAN-BUKRS</w:t>
            </w:r>
          </w:p>
          <w:p w14:paraId="3E712497" w14:textId="77777777" w:rsidR="0042244A" w:rsidRPr="00226506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226506">
              <w:rPr>
                <w:rFonts w:ascii="Arial" w:hAnsi="Arial" w:cs="Arial"/>
                <w:sz w:val="20"/>
                <w:highlight w:val="green"/>
                <w:lang w:val="en-US"/>
              </w:rPr>
              <w:t>RESB-BUKRS</w:t>
            </w:r>
          </w:p>
          <w:p w14:paraId="6EDC5F4D" w14:textId="149D76D8" w:rsidR="0042244A" w:rsidRPr="001D7F2F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1D7F2F">
              <w:rPr>
                <w:rFonts w:ascii="Arial" w:hAnsi="Arial" w:cs="Arial"/>
                <w:sz w:val="20"/>
                <w:highlight w:val="green"/>
                <w:lang w:val="en-US"/>
              </w:rPr>
              <w:t>ZTMMCHREQ-</w:t>
            </w:r>
            <w:r w:rsidRPr="00226506">
              <w:rPr>
                <w:rFonts w:ascii="Arial" w:hAnsi="Arial" w:cs="Arial"/>
                <w:sz w:val="20"/>
                <w:highlight w:val="green"/>
                <w:lang w:val="en-US"/>
              </w:rPr>
              <w:t xml:space="preserve"> BUKRS</w:t>
            </w:r>
          </w:p>
        </w:tc>
      </w:tr>
      <w:tr w:rsidR="0042244A" w:rsidRPr="00EC2EC0" w14:paraId="077C281C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33BA3" w14:textId="1654872D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C724" w14:textId="3DAEDDA5" w:rsidR="0042244A" w:rsidRPr="008E0E09" w:rsidRDefault="0042244A" w:rsidP="0042244A">
            <w:pPr>
              <w:jc w:val="center"/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BDTER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B6B45" w14:textId="7879EB2A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Дата</w:t>
            </w:r>
            <w:r w:rsidRPr="009C5EC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C5EC5">
              <w:rPr>
                <w:rFonts w:ascii="Arial" w:hAnsi="Arial" w:cs="Arial"/>
                <w:sz w:val="20"/>
                <w:szCs w:val="20"/>
              </w:rPr>
              <w:t>потребности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B4582" w14:textId="77777777" w:rsidR="0042244A" w:rsidRPr="00A95093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A95093">
              <w:rPr>
                <w:rFonts w:ascii="Arial" w:hAnsi="Arial" w:cs="Arial"/>
                <w:sz w:val="20"/>
                <w:highlight w:val="green"/>
                <w:lang w:val="en-US"/>
              </w:rPr>
              <w:t>EBAN-LFDAT</w:t>
            </w:r>
          </w:p>
          <w:p w14:paraId="46020003" w14:textId="77777777" w:rsidR="0042244A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A95093">
              <w:rPr>
                <w:rFonts w:ascii="Arial" w:hAnsi="Arial" w:cs="Arial"/>
                <w:sz w:val="20"/>
                <w:highlight w:val="green"/>
                <w:lang w:val="en-US"/>
              </w:rPr>
              <w:t>RESB-BDTER</w:t>
            </w:r>
          </w:p>
          <w:p w14:paraId="4ACF22F0" w14:textId="287DCEB5" w:rsidR="0042244A" w:rsidRPr="001D7F2F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1D7F2F">
              <w:rPr>
                <w:rFonts w:ascii="Arial" w:hAnsi="Arial" w:cs="Arial"/>
                <w:sz w:val="20"/>
                <w:highlight w:val="green"/>
                <w:lang w:val="en-US"/>
              </w:rPr>
              <w:t>ZTMMCHREQ-</w:t>
            </w:r>
            <w:r w:rsidRPr="00226506">
              <w:rPr>
                <w:rFonts w:ascii="Arial" w:hAnsi="Arial" w:cs="Arial"/>
                <w:sz w:val="20"/>
                <w:highlight w:val="green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highlight w:val="green"/>
                <w:lang w:val="en-US"/>
              </w:rPr>
              <w:t>EINDT_NEW</w:t>
            </w:r>
          </w:p>
        </w:tc>
      </w:tr>
      <w:tr w:rsidR="0042244A" w:rsidRPr="00A33FEF" w14:paraId="3E3073AA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E478C" w14:textId="475028C6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8E8B" w14:textId="7836371D" w:rsidR="0042244A" w:rsidRPr="00A97C29" w:rsidRDefault="0042244A" w:rsidP="0042244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BDART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82550" w14:textId="3B89F910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потребности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C5E75" w14:textId="7D225322" w:rsidR="0042244A" w:rsidRPr="00A95093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A95093">
              <w:rPr>
                <w:rFonts w:ascii="Arial" w:hAnsi="Arial" w:cs="Arial"/>
                <w:sz w:val="20"/>
                <w:highlight w:val="green"/>
              </w:rPr>
              <w:t>Логика описана ниже</w:t>
            </w:r>
          </w:p>
        </w:tc>
      </w:tr>
      <w:tr w:rsidR="0042244A" w:rsidRPr="00EC2EC0" w14:paraId="26033BCD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E1B20" w14:textId="5253A0D3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A0D1" w14:textId="3724B241" w:rsidR="0042244A" w:rsidRPr="008E0E09" w:rsidRDefault="0042244A" w:rsidP="0042244A">
            <w:pPr>
              <w:jc w:val="center"/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  <w:lang w:val="en-US"/>
              </w:rPr>
              <w:t>USNAM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D7E6A" w14:textId="15D7407B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Имя пользователя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EA605" w14:textId="07E750E0" w:rsidR="0042244A" w:rsidRPr="001D7F2F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A95093">
              <w:rPr>
                <w:rFonts w:ascii="Arial" w:hAnsi="Arial" w:cs="Arial"/>
                <w:sz w:val="20"/>
                <w:highlight w:val="green"/>
                <w:lang w:val="en-US"/>
              </w:rPr>
              <w:t>EBAN-ERNAM</w:t>
            </w:r>
          </w:p>
          <w:p w14:paraId="2BC37000" w14:textId="77777777" w:rsidR="0042244A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A95093">
              <w:rPr>
                <w:rFonts w:ascii="Arial" w:hAnsi="Arial" w:cs="Arial"/>
                <w:sz w:val="20"/>
                <w:highlight w:val="green"/>
                <w:lang w:val="en-US"/>
              </w:rPr>
              <w:lastRenderedPageBreak/>
              <w:t>RKPF-USNAM</w:t>
            </w:r>
          </w:p>
          <w:p w14:paraId="6CD79886" w14:textId="36A7E727" w:rsidR="0042244A" w:rsidRPr="00A95093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1D7F2F">
              <w:rPr>
                <w:rFonts w:ascii="Arial" w:hAnsi="Arial" w:cs="Arial"/>
                <w:sz w:val="20"/>
                <w:highlight w:val="green"/>
                <w:lang w:val="en-US"/>
              </w:rPr>
              <w:t>ZTMMCHREQ-</w:t>
            </w:r>
            <w:r w:rsidRPr="00A95093">
              <w:rPr>
                <w:rFonts w:ascii="Arial" w:hAnsi="Arial" w:cs="Arial"/>
                <w:sz w:val="20"/>
                <w:highlight w:val="green"/>
                <w:lang w:val="en-US"/>
              </w:rPr>
              <w:t>ERNAM</w:t>
            </w:r>
          </w:p>
        </w:tc>
      </w:tr>
      <w:tr w:rsidR="0042244A" w:rsidRPr="00A33FEF" w14:paraId="3055E9D5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3C670" w14:textId="48F4CD32" w:rsidR="0042244A" w:rsidRPr="004535A2" w:rsidRDefault="0042244A" w:rsidP="0042244A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535A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lastRenderedPageBreak/>
              <w:t>ET_REQDOCUMENT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801E" w14:textId="0C00E709" w:rsidR="0042244A" w:rsidRPr="004535A2" w:rsidRDefault="0042244A" w:rsidP="0042244A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535A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RSNUM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FD909" w14:textId="4E5E5B8B" w:rsidR="0042244A" w:rsidRPr="004535A2" w:rsidRDefault="0042244A" w:rsidP="0042244A">
            <w:pP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535A2">
              <w:rPr>
                <w:rFonts w:ascii="Arial" w:hAnsi="Arial" w:cs="Arial"/>
                <w:sz w:val="20"/>
                <w:szCs w:val="20"/>
                <w:highlight w:val="green"/>
              </w:rPr>
              <w:t>Резервирование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61BD1" w14:textId="4D10E45C" w:rsidR="0042244A" w:rsidRPr="004535A2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RESB-RSNUM</w:t>
            </w:r>
          </w:p>
        </w:tc>
      </w:tr>
      <w:tr w:rsidR="0042244A" w:rsidRPr="00A33FEF" w14:paraId="0FC9098E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4876" w14:textId="79355687" w:rsidR="0042244A" w:rsidRPr="004535A2" w:rsidRDefault="0042244A" w:rsidP="0042244A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535A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FBD5E" w14:textId="10A6A8B3" w:rsidR="0042244A" w:rsidRPr="004535A2" w:rsidRDefault="0042244A" w:rsidP="0042244A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535A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RSPOS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0AB91" w14:textId="3C7E023D" w:rsidR="0042244A" w:rsidRPr="004535A2" w:rsidRDefault="0042244A" w:rsidP="0042244A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535A2">
              <w:rPr>
                <w:rFonts w:ascii="Arial" w:hAnsi="Arial" w:cs="Arial"/>
                <w:sz w:val="20"/>
                <w:szCs w:val="20"/>
                <w:highlight w:val="green"/>
              </w:rPr>
              <w:t>Позиция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2D383" w14:textId="29F0C252" w:rsidR="0042244A" w:rsidRPr="00A95093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RESB-RSPOS</w:t>
            </w:r>
          </w:p>
        </w:tc>
      </w:tr>
      <w:tr w:rsidR="0042244A" w:rsidRPr="00A33FEF" w14:paraId="343947CD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1FC2B" w14:textId="21B9AA9E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DA01" w14:textId="7DD1727E" w:rsidR="0042244A" w:rsidRPr="008E0E09" w:rsidRDefault="0042244A" w:rsidP="0042244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AUFNR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F5725" w14:textId="6722345F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Заказ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EE6CD" w14:textId="230CD0D1" w:rsidR="0042244A" w:rsidRPr="00F218AE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F218AE">
              <w:rPr>
                <w:rFonts w:ascii="Arial" w:hAnsi="Arial" w:cs="Arial"/>
                <w:sz w:val="20"/>
                <w:highlight w:val="green"/>
                <w:lang w:val="en-US"/>
              </w:rPr>
              <w:t>RESB-AUFNR</w:t>
            </w:r>
          </w:p>
        </w:tc>
      </w:tr>
      <w:tr w:rsidR="0042244A" w:rsidRPr="00A33FEF" w14:paraId="120EBAD1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41644" w14:textId="6129B6A0" w:rsidR="0042244A" w:rsidRPr="00F218AE" w:rsidRDefault="0042244A" w:rsidP="0042244A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70757" w14:textId="088BD09F" w:rsidR="0042244A" w:rsidRPr="00F218AE" w:rsidRDefault="0042244A" w:rsidP="0042244A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VORNR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1903E" w14:textId="09FECB5B" w:rsidR="0042244A" w:rsidRPr="00F218AE" w:rsidRDefault="0042244A" w:rsidP="0042244A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218AE">
              <w:rPr>
                <w:rFonts w:ascii="Arial" w:hAnsi="Arial" w:cs="Arial"/>
                <w:sz w:val="20"/>
                <w:szCs w:val="20"/>
                <w:highlight w:val="green"/>
              </w:rPr>
              <w:t>Операция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42E8" w14:textId="551D8CD1" w:rsidR="0042244A" w:rsidRPr="00F218AE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F218AE">
              <w:rPr>
                <w:rFonts w:ascii="Arial" w:hAnsi="Arial" w:cs="Arial"/>
                <w:sz w:val="20"/>
                <w:highlight w:val="green"/>
                <w:lang w:val="en-US"/>
              </w:rPr>
              <w:t>RESB-VORNR</w:t>
            </w:r>
          </w:p>
        </w:tc>
      </w:tr>
      <w:tr w:rsidR="0042244A" w:rsidRPr="00A33FEF" w14:paraId="0A259BB2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3FC79" w14:textId="422A9617" w:rsidR="0042244A" w:rsidRPr="00F218AE" w:rsidRDefault="0042244A" w:rsidP="0042244A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853F" w14:textId="538E9379" w:rsidR="0042244A" w:rsidRPr="00F218AE" w:rsidRDefault="0042244A" w:rsidP="0042244A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1C17B1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POSNR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9B32E" w14:textId="52323300" w:rsidR="0042244A" w:rsidRPr="001C17B1" w:rsidRDefault="0042244A" w:rsidP="0042244A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Позиция спецификации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BB7C3" w14:textId="55B9ED49" w:rsidR="0042244A" w:rsidRPr="00F44250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RESB-POSNR</w:t>
            </w:r>
          </w:p>
        </w:tc>
      </w:tr>
      <w:tr w:rsidR="0042244A" w:rsidRPr="00A33FEF" w14:paraId="167B0EAD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09EE0" w14:textId="2F8F812E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CD18" w14:textId="2640103B" w:rsidR="0042244A" w:rsidRPr="008E0E09" w:rsidRDefault="0042244A" w:rsidP="0042244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BANFN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7E3C3" w14:textId="02BB7A9C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Заявка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9AC12" w14:textId="1254841F" w:rsidR="0042244A" w:rsidRPr="00F218AE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F218AE">
              <w:rPr>
                <w:rFonts w:ascii="Arial" w:hAnsi="Arial" w:cs="Arial"/>
                <w:sz w:val="20"/>
                <w:highlight w:val="green"/>
                <w:lang w:val="en-US"/>
              </w:rPr>
              <w:t>EBAN-BANFN</w:t>
            </w:r>
          </w:p>
        </w:tc>
      </w:tr>
      <w:tr w:rsidR="0042244A" w:rsidRPr="00A33FEF" w14:paraId="15CA8C7D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72B6B" w14:textId="7E40AB5A" w:rsidR="0042244A" w:rsidRPr="00F218AE" w:rsidRDefault="0042244A" w:rsidP="0042244A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8AB4" w14:textId="7CF6074A" w:rsidR="0042244A" w:rsidRPr="00F218AE" w:rsidRDefault="0042244A" w:rsidP="0042244A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BNFPO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AE546" w14:textId="45E939C7" w:rsidR="0042244A" w:rsidRPr="00F218AE" w:rsidRDefault="0042244A" w:rsidP="0042244A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218AE">
              <w:rPr>
                <w:rFonts w:ascii="Arial" w:hAnsi="Arial" w:cs="Arial"/>
                <w:sz w:val="20"/>
                <w:szCs w:val="20"/>
                <w:highlight w:val="green"/>
              </w:rPr>
              <w:t>Позиция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A65A7" w14:textId="7CB118D8" w:rsidR="0042244A" w:rsidRPr="00F218AE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F218AE">
              <w:rPr>
                <w:rFonts w:ascii="Arial" w:hAnsi="Arial" w:cs="Arial"/>
                <w:sz w:val="20"/>
                <w:highlight w:val="green"/>
                <w:lang w:val="en-US"/>
              </w:rPr>
              <w:t>EBAN-</w:t>
            </w:r>
            <w:r>
              <w:rPr>
                <w:rFonts w:ascii="Arial" w:hAnsi="Arial" w:cs="Arial"/>
                <w:sz w:val="20"/>
                <w:highlight w:val="green"/>
                <w:lang w:val="en-US"/>
              </w:rPr>
              <w:t>BNFPO</w:t>
            </w:r>
          </w:p>
        </w:tc>
      </w:tr>
      <w:tr w:rsidR="0042244A" w:rsidRPr="00A33FEF" w14:paraId="1B240219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D9C3B" w14:textId="552B0480" w:rsidR="0042244A" w:rsidRPr="008E0E09" w:rsidRDefault="0042244A" w:rsidP="0042244A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F7674" w14:textId="0FFFA701" w:rsidR="0042244A" w:rsidRPr="008E0E09" w:rsidRDefault="0042244A" w:rsidP="0042244A">
            <w:pPr>
              <w:jc w:val="center"/>
              <w:rPr>
                <w:rFonts w:ascii="Arial" w:hAnsi="Arial" w:cs="Arial"/>
                <w:sz w:val="20"/>
              </w:rPr>
            </w:pPr>
            <w:r w:rsidRPr="009B5B5F">
              <w:rPr>
                <w:rFonts w:ascii="Arial" w:hAnsi="Arial" w:cs="Arial"/>
                <w:sz w:val="20"/>
                <w:szCs w:val="20"/>
              </w:rPr>
              <w:t>PSPEL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ECA6" w14:textId="5DB67B2C" w:rsidR="0042244A" w:rsidRPr="008E0E09" w:rsidRDefault="0042244A" w:rsidP="0042244A">
            <w:pPr>
              <w:rPr>
                <w:rFonts w:ascii="Arial" w:hAnsi="Arial" w:cs="Arial"/>
                <w:sz w:val="20"/>
              </w:rPr>
            </w:pPr>
            <w:r w:rsidRPr="009B5B5F">
              <w:rPr>
                <w:rFonts w:ascii="Arial" w:hAnsi="Arial" w:cs="Arial"/>
                <w:sz w:val="20"/>
                <w:szCs w:val="20"/>
              </w:rPr>
              <w:t>СПП-элемент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7218" w14:textId="58E357C1" w:rsidR="0042244A" w:rsidRPr="00F218AE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F218AE">
              <w:rPr>
                <w:rFonts w:ascii="Arial" w:hAnsi="Arial" w:cs="Arial"/>
                <w:sz w:val="20"/>
                <w:highlight w:val="green"/>
                <w:lang w:val="en-US"/>
              </w:rPr>
              <w:t>RESB-PSPEL</w:t>
            </w:r>
          </w:p>
        </w:tc>
      </w:tr>
      <w:tr w:rsidR="0042244A" w:rsidRPr="00A33FEF" w14:paraId="0EFC65FA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36E68" w14:textId="4B5E00E5" w:rsidR="0042244A" w:rsidRPr="00A4339A" w:rsidRDefault="0042244A" w:rsidP="0042244A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A4339A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6206" w14:textId="6DB9EE91" w:rsidR="0042244A" w:rsidRPr="00A4339A" w:rsidRDefault="0042244A" w:rsidP="0042244A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A4339A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CHREQ_NUM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05CA4" w14:textId="3FA291F3" w:rsidR="0042244A" w:rsidRPr="00A4339A" w:rsidRDefault="0042244A" w:rsidP="0042244A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A4339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№ Запроса на Корректировку потребности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DEF7" w14:textId="33ABC8A2" w:rsidR="0042244A" w:rsidRPr="00A4339A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A4339A">
              <w:rPr>
                <w:rFonts w:ascii="Arial" w:hAnsi="Arial" w:cs="Arial"/>
                <w:sz w:val="20"/>
                <w:highlight w:val="green"/>
                <w:lang w:val="en-US"/>
              </w:rPr>
              <w:t>ZTMMCHREQ-CHREQ_NUM</w:t>
            </w:r>
          </w:p>
        </w:tc>
      </w:tr>
      <w:tr w:rsidR="0042244A" w:rsidRPr="00A33FEF" w14:paraId="0B84B93F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3B545" w14:textId="6110DA1D" w:rsidR="0042244A" w:rsidRPr="00A4339A" w:rsidRDefault="0042244A" w:rsidP="0042244A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A4339A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0529" w14:textId="162FC774" w:rsidR="0042244A" w:rsidRPr="00A4339A" w:rsidRDefault="0042244A" w:rsidP="0042244A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A4339A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DOCPOS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8E1B8" w14:textId="6BEA1343" w:rsidR="0042244A" w:rsidRPr="00A4339A" w:rsidRDefault="0042244A" w:rsidP="0042244A">
            <w:pPr>
              <w:jc w:val="left"/>
              <w:rPr>
                <w:rFonts w:ascii="Arial" w:eastAsiaTheme="minorHAnsi" w:hAnsi="Arial" w:cs="Arial"/>
                <w:sz w:val="20"/>
                <w:szCs w:val="20"/>
                <w:highlight w:val="green"/>
              </w:rPr>
            </w:pPr>
            <w:r w:rsidRPr="00A4339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Номер позиции исходного документа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811EE" w14:textId="00211E31" w:rsidR="0042244A" w:rsidRPr="00A4339A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A4339A">
              <w:rPr>
                <w:rFonts w:ascii="Arial" w:hAnsi="Arial" w:cs="Arial"/>
                <w:sz w:val="20"/>
                <w:highlight w:val="green"/>
                <w:lang w:val="en-US"/>
              </w:rPr>
              <w:t>ZTMMCHREQ-</w:t>
            </w:r>
            <w:r w:rsidRPr="00A4339A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DOCPOS</w:t>
            </w:r>
          </w:p>
        </w:tc>
      </w:tr>
      <w:tr w:rsidR="0042244A" w:rsidRPr="00A33FEF" w14:paraId="0BDE0E13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866EA" w14:textId="61AE630C" w:rsidR="0042244A" w:rsidRPr="003938B2" w:rsidRDefault="0042244A" w:rsidP="0042244A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09EF" w14:textId="1A535E99" w:rsidR="0042244A" w:rsidRPr="004C6551" w:rsidRDefault="0042244A" w:rsidP="0042244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MFLIC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6D105" w14:textId="0BB20008" w:rsidR="0042244A" w:rsidRPr="004C6551" w:rsidRDefault="0042244A" w:rsidP="00422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Заготовка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D7353" w14:textId="5B9F78B3" w:rsidR="0042244A" w:rsidRPr="00F218AE" w:rsidRDefault="0042244A" w:rsidP="0042244A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RSADD-MFLIC</w:t>
            </w:r>
          </w:p>
        </w:tc>
      </w:tr>
      <w:tr w:rsidR="00A64830" w:rsidRPr="00A33FEF" w14:paraId="5FF9C8F2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499DA" w14:textId="0A74EBB9" w:rsidR="00A64830" w:rsidRPr="00A64830" w:rsidRDefault="00A64830" w:rsidP="00A64830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A64830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ET_REQDOCUMENT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EBE1" w14:textId="19D7D6A9" w:rsidR="00A64830" w:rsidRPr="00A64830" w:rsidRDefault="00A64830" w:rsidP="00A64830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A64830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KOSTL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BEC9A" w14:textId="4660DE10" w:rsidR="00A64830" w:rsidRPr="00A64830" w:rsidRDefault="00A64830" w:rsidP="00A64830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A64830">
              <w:rPr>
                <w:rFonts w:ascii="Arial" w:hAnsi="Arial" w:cs="Arial"/>
                <w:sz w:val="20"/>
                <w:szCs w:val="20"/>
                <w:highlight w:val="green"/>
              </w:rPr>
              <w:t>МВЗ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0D64B" w14:textId="3EC2A771" w:rsidR="00A64830" w:rsidRPr="00A64830" w:rsidRDefault="00A64830" w:rsidP="00A64830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A64830">
              <w:rPr>
                <w:rFonts w:ascii="Arial" w:hAnsi="Arial" w:cs="Arial"/>
                <w:sz w:val="20"/>
                <w:highlight w:val="green"/>
                <w:lang w:val="en-US"/>
              </w:rPr>
              <w:t>EBKN-KOSTL</w:t>
            </w:r>
          </w:p>
        </w:tc>
      </w:tr>
      <w:tr w:rsidR="00A64830" w:rsidRPr="00A33FEF" w14:paraId="186FBBE1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C35EF" w14:textId="4F1C453E" w:rsidR="00A64830" w:rsidRPr="008E0E09" w:rsidRDefault="00A64830" w:rsidP="00A64830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0C3BD4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MATERIAL</w:t>
            </w:r>
            <w:r w:rsidRPr="000C3BD4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NEW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D629" w14:textId="1DAB5131" w:rsidR="00A64830" w:rsidRPr="008E0E09" w:rsidRDefault="00A64830" w:rsidP="00A6483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MATNR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DAF8B" w14:textId="50567461" w:rsidR="00A64830" w:rsidRPr="008E0E09" w:rsidRDefault="00A64830" w:rsidP="00A64830">
            <w:pPr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Материал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460BA" w14:textId="042AB248" w:rsidR="00A64830" w:rsidRPr="00F218AE" w:rsidRDefault="00A64830" w:rsidP="00A64830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</w:t>
            </w:r>
            <w:r w:rsidRPr="00F218AE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REQDOCUMENT-</w:t>
            </w:r>
            <w:r w:rsidRPr="00F218AE">
              <w:rPr>
                <w:rFonts w:ascii="Arial" w:hAnsi="Arial" w:cs="Arial"/>
                <w:sz w:val="20"/>
                <w:highlight w:val="green"/>
                <w:lang w:val="en-US"/>
              </w:rPr>
              <w:t>MATNR</w:t>
            </w:r>
          </w:p>
        </w:tc>
      </w:tr>
      <w:tr w:rsidR="00A64830" w:rsidRPr="00A33FEF" w14:paraId="3B5622E2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9381" w14:textId="5D6CFE49" w:rsidR="00A64830" w:rsidRPr="008E0E09" w:rsidRDefault="00A64830" w:rsidP="00A64830">
            <w:pPr>
              <w:jc w:val="left"/>
              <w:rPr>
                <w:rFonts w:ascii="Arial" w:hAnsi="Arial" w:cs="Arial"/>
                <w:sz w:val="20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0C3BD4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MATERIAL</w:t>
            </w:r>
            <w:r w:rsidRPr="000C3BD4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NEW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C9F97" w14:textId="1FBB9431" w:rsidR="00A64830" w:rsidRPr="008E0E09" w:rsidRDefault="00A64830" w:rsidP="00A64830">
            <w:pPr>
              <w:jc w:val="center"/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WERKS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35AFD" w14:textId="7A30E54D" w:rsidR="00A64830" w:rsidRPr="008E0E09" w:rsidRDefault="00A64830" w:rsidP="00A64830">
            <w:pPr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Завод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694C5" w14:textId="059D385D" w:rsidR="00A64830" w:rsidRPr="00F218AE" w:rsidRDefault="00A64830" w:rsidP="00A64830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</w:t>
            </w:r>
            <w:r w:rsidRPr="00F218AE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REQDOCUMENT-</w:t>
            </w:r>
            <w:r w:rsidRPr="00F218AE">
              <w:rPr>
                <w:rFonts w:ascii="Arial" w:hAnsi="Arial" w:cs="Arial"/>
                <w:sz w:val="20"/>
                <w:szCs w:val="20"/>
                <w:highlight w:val="green"/>
              </w:rPr>
              <w:t>WERKS</w:t>
            </w:r>
          </w:p>
        </w:tc>
      </w:tr>
      <w:tr w:rsidR="00A64830" w:rsidRPr="00A33FEF" w14:paraId="4002CA75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6EB36" w14:textId="7715BED0" w:rsidR="00A64830" w:rsidRPr="003938B2" w:rsidRDefault="00A64830" w:rsidP="00A64830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0C3BD4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MATERIAL</w:t>
            </w:r>
            <w:r w:rsidRPr="000C3BD4">
              <w:rPr>
                <w:rFonts w:ascii="Arial" w:hAnsi="Arial" w:cs="Arial"/>
                <w:sz w:val="20"/>
                <w:szCs w:val="20"/>
              </w:rPr>
              <w:t>_</w:t>
            </w:r>
            <w:r w:rsidRPr="003938B2">
              <w:rPr>
                <w:rFonts w:ascii="Arial" w:hAnsi="Arial" w:cs="Arial"/>
                <w:sz w:val="20"/>
                <w:szCs w:val="20"/>
                <w:lang w:val="en-US"/>
              </w:rPr>
              <w:t>NEW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5E04" w14:textId="40D9C271" w:rsidR="00A64830" w:rsidRPr="008E0E09" w:rsidRDefault="00A64830" w:rsidP="00A6483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BUKRS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2C5" w14:textId="7D055279" w:rsidR="00A64830" w:rsidRPr="008E0E09" w:rsidRDefault="00A64830" w:rsidP="00A648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7F807" w14:textId="0225CCF0" w:rsidR="00A64830" w:rsidRPr="00F218AE" w:rsidRDefault="00A64830" w:rsidP="00A64830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</w:t>
            </w:r>
            <w:r w:rsidRPr="00F218AE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REQDOCUMENT-BUKRS</w:t>
            </w:r>
          </w:p>
        </w:tc>
      </w:tr>
      <w:tr w:rsidR="00A64830" w:rsidRPr="00A33FEF" w14:paraId="214BD737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BB7B1" w14:textId="7DB8AFEE" w:rsidR="00A64830" w:rsidRPr="003938B2" w:rsidRDefault="00A64830" w:rsidP="00A64830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ET_MATERIAL_NEW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EE53" w14:textId="6CA4DF45" w:rsidR="00A64830" w:rsidRDefault="00A64830" w:rsidP="00A6483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C62">
              <w:rPr>
                <w:rFonts w:ascii="Arial" w:hAnsi="Arial" w:cs="Arial"/>
                <w:sz w:val="20"/>
                <w:szCs w:val="20"/>
                <w:lang w:val="en-US"/>
              </w:rPr>
              <w:t>MJAHR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DA4A4" w14:textId="0E84078C" w:rsidR="00A64830" w:rsidRDefault="00A64830" w:rsidP="00A64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 потребности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21427" w14:textId="6253D71B" w:rsidR="00A64830" w:rsidRPr="00F41C62" w:rsidRDefault="00A64830" w:rsidP="00A64830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</w:t>
            </w:r>
            <w:r w:rsidRPr="00F218AE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 w:rsidRPr="00F218AE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REQDOCUMENT-</w:t>
            </w:r>
            <w:r w:rsidRPr="00F41C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 xml:space="preserve"> BDTER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 (4)</w:t>
            </w:r>
          </w:p>
        </w:tc>
      </w:tr>
      <w:tr w:rsidR="00A64830" w:rsidRPr="00A33FEF" w14:paraId="2AD4389E" w14:textId="77777777" w:rsidTr="001D7F2F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8B21" w14:textId="7CB75791" w:rsidR="00A64830" w:rsidRPr="003938B2" w:rsidRDefault="00A64830" w:rsidP="00A64830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ET_MATERIAL_NEW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4775" w14:textId="019F76E9" w:rsidR="00A64830" w:rsidRPr="00F9183A" w:rsidRDefault="00A64830" w:rsidP="00A6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ZNORM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01E82" w14:textId="5FF97E96" w:rsidR="00A64830" w:rsidRDefault="00A64830" w:rsidP="00A64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Индикатор «Нормируемый»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343F" w14:textId="00035659" w:rsidR="00A64830" w:rsidRPr="00A95093" w:rsidRDefault="00A64830" w:rsidP="00A64830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A95093">
              <w:rPr>
                <w:rFonts w:ascii="Arial" w:hAnsi="Arial" w:cs="Arial"/>
                <w:sz w:val="20"/>
                <w:highlight w:val="green"/>
              </w:rPr>
              <w:t>Логика описана ниже</w:t>
            </w:r>
          </w:p>
        </w:tc>
      </w:tr>
    </w:tbl>
    <w:p w14:paraId="0958F984" w14:textId="77777777" w:rsidR="00F44250" w:rsidRDefault="00F44250" w:rsidP="00F44250">
      <w:pPr>
        <w:rPr>
          <w:rFonts w:ascii="Arial" w:hAnsi="Arial" w:cs="Arial"/>
          <w:szCs w:val="24"/>
        </w:rPr>
      </w:pPr>
    </w:p>
    <w:p w14:paraId="28048756" w14:textId="7B3AEC7D" w:rsidR="00F44250" w:rsidRDefault="00F44250" w:rsidP="00103654">
      <w:pPr>
        <w:spacing w:line="276" w:lineRule="auto"/>
        <w:ind w:firstLine="357"/>
        <w:rPr>
          <w:rFonts w:ascii="Arial" w:eastAsiaTheme="minorHAnsi" w:hAnsi="Arial" w:cs="Arial"/>
          <w:i/>
          <w:color w:val="808080" w:themeColor="background1" w:themeShade="80"/>
          <w:sz w:val="22"/>
        </w:rPr>
      </w:pPr>
      <w:r>
        <w:rPr>
          <w:rFonts w:ascii="Arial" w:hAnsi="Arial" w:cs="Arial"/>
          <w:szCs w:val="24"/>
        </w:rPr>
        <w:t>Заполнить таблицу необходимо построчно сначала, определенные по заявкам на списание, потом резервирования и т.д.</w:t>
      </w:r>
    </w:p>
    <w:p w14:paraId="64DD6D15" w14:textId="77777777" w:rsidR="008E0E09" w:rsidRPr="007D00DB" w:rsidRDefault="008E0E09" w:rsidP="00D846D6">
      <w:pPr>
        <w:pStyle w:val="afb"/>
        <w:numPr>
          <w:ilvl w:val="0"/>
          <w:numId w:val="40"/>
        </w:numPr>
        <w:spacing w:before="120" w:after="120" w:line="259" w:lineRule="auto"/>
        <w:ind w:left="641" w:hanging="357"/>
        <w:contextualSpacing/>
        <w:jc w:val="left"/>
        <w:rPr>
          <w:rFonts w:ascii="Arial" w:hAnsi="Arial" w:cs="Arial"/>
        </w:rPr>
      </w:pPr>
      <w:r w:rsidRPr="007D00DB">
        <w:rPr>
          <w:rFonts w:ascii="Arial" w:hAnsi="Arial" w:cs="Arial"/>
        </w:rPr>
        <w:t xml:space="preserve">Заявки на списание </w:t>
      </w:r>
      <w:r>
        <w:rPr>
          <w:rFonts w:ascii="Arial" w:hAnsi="Arial" w:cs="Arial"/>
        </w:rPr>
        <w:t xml:space="preserve">ТМЦ </w:t>
      </w:r>
    </w:p>
    <w:p w14:paraId="1DAEBA7D" w14:textId="77777777" w:rsidR="008E0E09" w:rsidRPr="008E0E09" w:rsidRDefault="008E0E09" w:rsidP="008E0E09">
      <w:pPr>
        <w:ind w:firstLine="36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Если</w:t>
      </w:r>
      <w:r w:rsidRPr="00C675DC">
        <w:rPr>
          <w:rFonts w:ascii="Arial" w:hAnsi="Arial" w:cs="Arial"/>
          <w:szCs w:val="24"/>
          <w:lang w:val="en-US"/>
        </w:rPr>
        <w:t xml:space="preserve"> IV_REQ </w:t>
      </w:r>
      <w:r>
        <w:rPr>
          <w:rFonts w:ascii="Arial" w:hAnsi="Arial" w:cs="Arial"/>
          <w:szCs w:val="24"/>
          <w:lang w:val="en-US"/>
        </w:rPr>
        <w:t>Is not initial</w:t>
      </w:r>
    </w:p>
    <w:p w14:paraId="53350A8D" w14:textId="77777777" w:rsidR="008E0E09" w:rsidRPr="0071462E" w:rsidRDefault="008E0E09" w:rsidP="008E0E09">
      <w:pPr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Н</w:t>
      </w:r>
      <w:r w:rsidRPr="0071462E">
        <w:rPr>
          <w:rFonts w:ascii="Arial" w:hAnsi="Arial" w:cs="Arial"/>
          <w:szCs w:val="24"/>
        </w:rPr>
        <w:t xml:space="preserve">еобходимо выбрать все позиции </w:t>
      </w:r>
      <w:r w:rsidRPr="0071462E">
        <w:rPr>
          <w:rFonts w:ascii="Arial" w:hAnsi="Arial" w:cs="Arial"/>
          <w:szCs w:val="24"/>
          <w:lang w:val="en-US"/>
        </w:rPr>
        <w:t>EBAN</w:t>
      </w:r>
      <w:r w:rsidRPr="0071462E">
        <w:rPr>
          <w:rFonts w:ascii="Arial" w:hAnsi="Arial" w:cs="Arial"/>
          <w:szCs w:val="24"/>
        </w:rPr>
        <w:t xml:space="preserve">, где </w:t>
      </w:r>
    </w:p>
    <w:p w14:paraId="34E2A574" w14:textId="471A2C98" w:rsidR="008E0E09" w:rsidRPr="002043AF" w:rsidRDefault="008E0E09" w:rsidP="008E0E09">
      <w:pPr>
        <w:pStyle w:val="afb"/>
        <w:numPr>
          <w:ilvl w:val="0"/>
          <w:numId w:val="42"/>
        </w:numPr>
        <w:spacing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71462E">
        <w:rPr>
          <w:rFonts w:ascii="Arial" w:hAnsi="Arial" w:cs="Arial"/>
          <w:szCs w:val="24"/>
          <w:lang w:val="en-US"/>
        </w:rPr>
        <w:t>EBAN</w:t>
      </w:r>
      <w:r w:rsidRPr="002043AF">
        <w:rPr>
          <w:rFonts w:ascii="Arial" w:hAnsi="Arial" w:cs="Arial"/>
          <w:szCs w:val="24"/>
          <w:lang w:val="en-US"/>
        </w:rPr>
        <w:t>-</w:t>
      </w:r>
      <w:r w:rsidRPr="0071462E">
        <w:rPr>
          <w:rFonts w:ascii="Arial" w:hAnsi="Arial" w:cs="Arial"/>
          <w:szCs w:val="24"/>
          <w:lang w:val="en-US"/>
        </w:rPr>
        <w:t>BSART</w:t>
      </w:r>
      <w:r w:rsidRPr="002043AF">
        <w:rPr>
          <w:rFonts w:ascii="Arial" w:hAnsi="Arial" w:cs="Arial"/>
          <w:szCs w:val="24"/>
          <w:lang w:val="en-US"/>
        </w:rPr>
        <w:t xml:space="preserve"> = </w:t>
      </w:r>
      <w:r w:rsidR="002043AF">
        <w:rPr>
          <w:rFonts w:ascii="Arial" w:hAnsi="Arial" w:cs="Arial"/>
          <w:szCs w:val="24"/>
          <w:lang w:val="en-US"/>
        </w:rPr>
        <w:t>Z_MM04_BSTART_REQ</w:t>
      </w:r>
      <w:r w:rsidRPr="002043AF">
        <w:rPr>
          <w:rFonts w:ascii="Arial" w:hAnsi="Arial" w:cs="Arial"/>
          <w:szCs w:val="24"/>
          <w:lang w:val="en-US"/>
        </w:rPr>
        <w:t xml:space="preserve"> (</w:t>
      </w:r>
      <w:r w:rsidRPr="0071462E">
        <w:rPr>
          <w:rFonts w:ascii="Arial" w:hAnsi="Arial" w:cs="Arial"/>
          <w:szCs w:val="24"/>
        </w:rPr>
        <w:t>Переменная</w:t>
      </w:r>
      <w:r w:rsidRPr="002043AF">
        <w:rPr>
          <w:rFonts w:ascii="Arial" w:hAnsi="Arial" w:cs="Arial"/>
          <w:szCs w:val="24"/>
          <w:lang w:val="en-US"/>
        </w:rPr>
        <w:t xml:space="preserve"> </w:t>
      </w:r>
      <w:r w:rsidR="00AC7FC8">
        <w:rPr>
          <w:rFonts w:ascii="Arial" w:hAnsi="Arial" w:cs="Arial"/>
          <w:szCs w:val="24"/>
          <w:lang w:val="en-US"/>
        </w:rPr>
        <w:t>ZSPS</w:t>
      </w:r>
      <w:r w:rsidRPr="002043AF">
        <w:rPr>
          <w:rFonts w:ascii="Arial" w:hAnsi="Arial" w:cs="Arial"/>
          <w:szCs w:val="24"/>
          <w:lang w:val="en-US"/>
        </w:rPr>
        <w:t xml:space="preserve">). </w:t>
      </w:r>
    </w:p>
    <w:p w14:paraId="75F231FF" w14:textId="77777777" w:rsidR="008E0E09" w:rsidRPr="0071462E" w:rsidRDefault="008E0E09" w:rsidP="008E0E09">
      <w:pPr>
        <w:pStyle w:val="afb"/>
        <w:numPr>
          <w:ilvl w:val="0"/>
          <w:numId w:val="42"/>
        </w:numPr>
        <w:spacing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71462E">
        <w:rPr>
          <w:rFonts w:ascii="Arial" w:hAnsi="Arial" w:cs="Arial"/>
          <w:szCs w:val="24"/>
          <w:lang w:val="en-US"/>
        </w:rPr>
        <w:t>EBAN-BSTYP = ‘B’</w:t>
      </w:r>
    </w:p>
    <w:p w14:paraId="67750230" w14:textId="77777777" w:rsidR="008E0E09" w:rsidRPr="0071462E" w:rsidRDefault="008E0E09" w:rsidP="008E0E09">
      <w:pPr>
        <w:pStyle w:val="afb"/>
        <w:numPr>
          <w:ilvl w:val="0"/>
          <w:numId w:val="42"/>
        </w:numPr>
        <w:spacing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71462E">
        <w:rPr>
          <w:rFonts w:ascii="Arial" w:hAnsi="Arial" w:cs="Arial"/>
          <w:szCs w:val="24"/>
          <w:lang w:val="en-US"/>
        </w:rPr>
        <w:t>EBAN-BANPR = Z_MM04_BANPR</w:t>
      </w:r>
    </w:p>
    <w:p w14:paraId="0EE1E3B3" w14:textId="77777777" w:rsidR="008E0E09" w:rsidRPr="0071462E" w:rsidRDefault="008E0E09" w:rsidP="008E0E09">
      <w:pPr>
        <w:pStyle w:val="afb"/>
        <w:numPr>
          <w:ilvl w:val="0"/>
          <w:numId w:val="42"/>
        </w:numPr>
        <w:spacing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71462E">
        <w:rPr>
          <w:rFonts w:ascii="Arial" w:hAnsi="Arial" w:cs="Arial"/>
          <w:szCs w:val="24"/>
          <w:lang w:val="en-US"/>
        </w:rPr>
        <w:t>EBAN-STATU = Z_MM04_STATU</w:t>
      </w:r>
    </w:p>
    <w:p w14:paraId="0AE911F6" w14:textId="5119271C" w:rsidR="008E0E09" w:rsidRPr="0099741E" w:rsidRDefault="008E0E09" w:rsidP="008E0E09">
      <w:pPr>
        <w:pStyle w:val="afb"/>
        <w:numPr>
          <w:ilvl w:val="0"/>
          <w:numId w:val="42"/>
        </w:numPr>
        <w:spacing w:line="259" w:lineRule="auto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71462E">
        <w:rPr>
          <w:rFonts w:ascii="Arial" w:hAnsi="Arial" w:cs="Arial"/>
          <w:szCs w:val="24"/>
          <w:lang w:val="en-US"/>
        </w:rPr>
        <w:t xml:space="preserve">EBAN-WERKS = </w:t>
      </w:r>
      <w:r w:rsidRPr="00503429">
        <w:rPr>
          <w:rFonts w:ascii="Arial" w:hAnsi="Arial" w:cs="Arial"/>
          <w:szCs w:val="24"/>
          <w:lang w:val="en-US"/>
        </w:rPr>
        <w:t>IV_BWM_REQ-</w:t>
      </w:r>
      <w:r>
        <w:rPr>
          <w:rFonts w:ascii="Arial" w:hAnsi="Arial" w:cs="Arial"/>
          <w:szCs w:val="24"/>
          <w:lang w:val="en-US"/>
        </w:rPr>
        <w:t xml:space="preserve">WERKS. </w:t>
      </w:r>
      <w:r w:rsidRPr="0099741E">
        <w:rPr>
          <w:rFonts w:ascii="Arial" w:hAnsi="Arial" w:cs="Arial"/>
          <w:szCs w:val="24"/>
          <w:highlight w:val="green"/>
        </w:rPr>
        <w:t>Если</w:t>
      </w:r>
      <w:r w:rsidRPr="0099741E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9741E">
        <w:rPr>
          <w:rFonts w:ascii="Arial" w:hAnsi="Arial" w:cs="Arial"/>
          <w:szCs w:val="24"/>
          <w:highlight w:val="green"/>
        </w:rPr>
        <w:t>завод</w:t>
      </w:r>
      <w:r w:rsidRPr="0099741E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9741E">
        <w:rPr>
          <w:rFonts w:ascii="Arial" w:hAnsi="Arial" w:cs="Arial"/>
          <w:szCs w:val="24"/>
          <w:highlight w:val="green"/>
        </w:rPr>
        <w:t>пустой</w:t>
      </w:r>
      <w:r w:rsidRPr="0099741E">
        <w:rPr>
          <w:rFonts w:ascii="Arial" w:hAnsi="Arial" w:cs="Arial"/>
          <w:szCs w:val="24"/>
          <w:highlight w:val="green"/>
          <w:lang w:val="en-US"/>
        </w:rPr>
        <w:t xml:space="preserve">, </w:t>
      </w:r>
      <w:r w:rsidRPr="0099741E">
        <w:rPr>
          <w:rFonts w:ascii="Arial" w:hAnsi="Arial" w:cs="Arial"/>
          <w:szCs w:val="24"/>
          <w:highlight w:val="green"/>
        </w:rPr>
        <w:t>то</w:t>
      </w:r>
      <w:r w:rsidRPr="0099741E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9741E">
        <w:rPr>
          <w:rFonts w:ascii="Arial" w:hAnsi="Arial" w:cs="Arial"/>
          <w:szCs w:val="24"/>
          <w:highlight w:val="green"/>
        </w:rPr>
        <w:t>по</w:t>
      </w:r>
      <w:r w:rsidRPr="0099741E">
        <w:rPr>
          <w:rFonts w:ascii="Arial" w:hAnsi="Arial" w:cs="Arial"/>
          <w:szCs w:val="24"/>
          <w:highlight w:val="green"/>
          <w:lang w:val="en-US"/>
        </w:rPr>
        <w:t xml:space="preserve"> T001K-BUKRS = IV_BWM_REQ_BUKRS </w:t>
      </w:r>
      <w:r w:rsidRPr="0099741E">
        <w:rPr>
          <w:rFonts w:ascii="Arial" w:hAnsi="Arial" w:cs="Arial"/>
          <w:szCs w:val="24"/>
          <w:highlight w:val="green"/>
        </w:rPr>
        <w:t>находим</w:t>
      </w:r>
      <w:r w:rsidRPr="0099741E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9741E">
        <w:rPr>
          <w:rFonts w:ascii="Arial" w:hAnsi="Arial" w:cs="Arial"/>
          <w:szCs w:val="24"/>
          <w:highlight w:val="green"/>
        </w:rPr>
        <w:t>все</w:t>
      </w:r>
      <w:r w:rsidRPr="0099741E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9741E">
        <w:rPr>
          <w:rFonts w:ascii="Arial" w:hAnsi="Arial" w:cs="Arial"/>
          <w:szCs w:val="24"/>
          <w:highlight w:val="green"/>
        </w:rPr>
        <w:t>заводы</w:t>
      </w:r>
      <w:r w:rsidRPr="0099741E">
        <w:rPr>
          <w:rFonts w:ascii="Arial" w:hAnsi="Arial" w:cs="Arial"/>
          <w:szCs w:val="24"/>
          <w:highlight w:val="green"/>
          <w:lang w:val="en-US"/>
        </w:rPr>
        <w:t xml:space="preserve"> T001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W</w:t>
      </w:r>
      <w:r w:rsidRPr="0099741E">
        <w:rPr>
          <w:rFonts w:ascii="Arial" w:hAnsi="Arial" w:cs="Arial"/>
          <w:szCs w:val="24"/>
          <w:highlight w:val="green"/>
          <w:lang w:val="en-US"/>
        </w:rPr>
        <w:t>-</w:t>
      </w:r>
      <w:r w:rsidR="002043AF" w:rsidRPr="0099741E">
        <w:rPr>
          <w:rFonts w:ascii="Arial" w:hAnsi="Arial" w:cs="Arial"/>
          <w:szCs w:val="24"/>
          <w:highlight w:val="green"/>
          <w:lang w:val="en-US"/>
        </w:rPr>
        <w:t>BWKEY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99741E" w:rsidRPr="0099741E">
        <w:rPr>
          <w:rFonts w:ascii="Arial" w:hAnsi="Arial" w:cs="Arial"/>
          <w:szCs w:val="24"/>
          <w:highlight w:val="green"/>
        </w:rPr>
        <w:t>по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 xml:space="preserve"> T001K-BWKEY=T001W-BWKEY</w:t>
      </w:r>
    </w:p>
    <w:p w14:paraId="2A62CC3B" w14:textId="77777777" w:rsidR="008E0E09" w:rsidRPr="005C2538" w:rsidRDefault="008E0E09" w:rsidP="008E0E09">
      <w:pPr>
        <w:pStyle w:val="afb"/>
        <w:numPr>
          <w:ilvl w:val="0"/>
          <w:numId w:val="42"/>
        </w:numPr>
        <w:spacing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71462E">
        <w:rPr>
          <w:rFonts w:ascii="Arial" w:hAnsi="Arial" w:cs="Arial"/>
          <w:szCs w:val="24"/>
          <w:lang w:val="en-US"/>
        </w:rPr>
        <w:t>EBAN</w:t>
      </w:r>
      <w:r w:rsidRPr="005C2538">
        <w:rPr>
          <w:rFonts w:ascii="Arial" w:hAnsi="Arial" w:cs="Arial"/>
          <w:szCs w:val="24"/>
          <w:lang w:val="en-US"/>
        </w:rPr>
        <w:t>-</w:t>
      </w:r>
      <w:r w:rsidRPr="0071462E">
        <w:rPr>
          <w:rFonts w:ascii="Arial" w:hAnsi="Arial" w:cs="Arial"/>
          <w:szCs w:val="24"/>
          <w:lang w:val="en-US"/>
        </w:rPr>
        <w:t>MATNR</w:t>
      </w:r>
      <w:r w:rsidRPr="005C2538">
        <w:rPr>
          <w:rFonts w:ascii="Arial" w:hAnsi="Arial" w:cs="Arial"/>
          <w:szCs w:val="24"/>
          <w:lang w:val="en-US"/>
        </w:rPr>
        <w:t xml:space="preserve"> = </w:t>
      </w:r>
      <w:r w:rsidRPr="00503429">
        <w:rPr>
          <w:rFonts w:ascii="Arial" w:hAnsi="Arial" w:cs="Arial"/>
          <w:szCs w:val="24"/>
          <w:lang w:val="en-US"/>
        </w:rPr>
        <w:t>IV</w:t>
      </w:r>
      <w:r w:rsidRPr="005C2538">
        <w:rPr>
          <w:rFonts w:ascii="Arial" w:hAnsi="Arial" w:cs="Arial"/>
          <w:szCs w:val="24"/>
          <w:lang w:val="en-US"/>
        </w:rPr>
        <w:t>_</w:t>
      </w:r>
      <w:r w:rsidRPr="00503429">
        <w:rPr>
          <w:rFonts w:ascii="Arial" w:hAnsi="Arial" w:cs="Arial"/>
          <w:szCs w:val="24"/>
          <w:lang w:val="en-US"/>
        </w:rPr>
        <w:t>BWM</w:t>
      </w:r>
      <w:r w:rsidRPr="005C2538">
        <w:rPr>
          <w:rFonts w:ascii="Arial" w:hAnsi="Arial" w:cs="Arial"/>
          <w:szCs w:val="24"/>
          <w:lang w:val="en-US"/>
        </w:rPr>
        <w:t>_</w:t>
      </w:r>
      <w:r w:rsidRPr="00503429">
        <w:rPr>
          <w:rFonts w:ascii="Arial" w:hAnsi="Arial" w:cs="Arial"/>
          <w:szCs w:val="24"/>
          <w:lang w:val="en-US"/>
        </w:rPr>
        <w:t>REQ</w:t>
      </w:r>
      <w:r w:rsidRPr="005C2538">
        <w:rPr>
          <w:rFonts w:ascii="Arial" w:hAnsi="Arial" w:cs="Arial"/>
          <w:szCs w:val="24"/>
          <w:lang w:val="en-US"/>
        </w:rPr>
        <w:t>-</w:t>
      </w:r>
      <w:r>
        <w:rPr>
          <w:rFonts w:ascii="Arial" w:hAnsi="Arial" w:cs="Arial"/>
          <w:szCs w:val="24"/>
          <w:lang w:val="en-US"/>
        </w:rPr>
        <w:t>MATNR</w:t>
      </w:r>
      <w:r w:rsidRPr="005C2538">
        <w:rPr>
          <w:rFonts w:ascii="Arial" w:hAnsi="Arial" w:cs="Arial"/>
          <w:szCs w:val="24"/>
          <w:lang w:val="en-US"/>
        </w:rPr>
        <w:t xml:space="preserve">, </w:t>
      </w:r>
      <w:r>
        <w:rPr>
          <w:rFonts w:ascii="Arial" w:hAnsi="Arial" w:cs="Arial"/>
          <w:szCs w:val="24"/>
        </w:rPr>
        <w:t>исключить</w:t>
      </w:r>
      <w:r w:rsidRPr="005C2538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материалы</w:t>
      </w:r>
      <w:r w:rsidRPr="005C2538">
        <w:rPr>
          <w:rFonts w:ascii="Arial" w:hAnsi="Arial" w:cs="Arial"/>
          <w:szCs w:val="24"/>
          <w:lang w:val="en-US"/>
        </w:rPr>
        <w:t xml:space="preserve">, </w:t>
      </w:r>
      <w:r>
        <w:rPr>
          <w:rFonts w:ascii="Arial" w:hAnsi="Arial" w:cs="Arial"/>
          <w:szCs w:val="24"/>
        </w:rPr>
        <w:t>у</w:t>
      </w:r>
      <w:r w:rsidRPr="005C2538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которых</w:t>
      </w:r>
      <w:r w:rsidRPr="005C2538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MARA</w:t>
      </w:r>
      <w:r w:rsidRPr="005C2538">
        <w:rPr>
          <w:rFonts w:ascii="Arial" w:hAnsi="Arial" w:cs="Arial"/>
          <w:szCs w:val="24"/>
          <w:lang w:val="en-US"/>
        </w:rPr>
        <w:t>-</w:t>
      </w:r>
      <w:r w:rsidRPr="00503429">
        <w:rPr>
          <w:rFonts w:ascii="Arial" w:hAnsi="Arial" w:cs="Arial"/>
          <w:szCs w:val="24"/>
          <w:lang w:val="en-US"/>
        </w:rPr>
        <w:t>MEINS</w:t>
      </w:r>
      <w:r w:rsidRPr="005C2538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входит</w:t>
      </w:r>
      <w:r w:rsidRPr="005C2538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в</w:t>
      </w:r>
      <w:r w:rsidRPr="005C2538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Z</w:t>
      </w:r>
      <w:r w:rsidRPr="005C2538">
        <w:rPr>
          <w:rFonts w:ascii="Arial" w:hAnsi="Arial" w:cs="Arial"/>
          <w:szCs w:val="24"/>
          <w:lang w:val="en-US"/>
        </w:rPr>
        <w:t>_</w:t>
      </w:r>
      <w:r>
        <w:rPr>
          <w:rFonts w:ascii="Arial" w:hAnsi="Arial" w:cs="Arial"/>
          <w:szCs w:val="24"/>
          <w:lang w:val="en-US"/>
        </w:rPr>
        <w:t>MM</w:t>
      </w:r>
      <w:r w:rsidRPr="005C2538">
        <w:rPr>
          <w:rFonts w:ascii="Arial" w:hAnsi="Arial" w:cs="Arial"/>
          <w:szCs w:val="24"/>
          <w:lang w:val="en-US"/>
        </w:rPr>
        <w:t>04_</w:t>
      </w:r>
      <w:r>
        <w:rPr>
          <w:rFonts w:ascii="Arial" w:hAnsi="Arial" w:cs="Arial"/>
          <w:szCs w:val="24"/>
          <w:lang w:val="en-US"/>
        </w:rPr>
        <w:t>MEINS</w:t>
      </w:r>
      <w:r w:rsidRPr="005C2538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по</w:t>
      </w:r>
      <w:r w:rsidRPr="005C2538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MARA</w:t>
      </w:r>
      <w:r w:rsidRPr="005C2538">
        <w:rPr>
          <w:rFonts w:ascii="Arial" w:hAnsi="Arial" w:cs="Arial"/>
          <w:szCs w:val="24"/>
          <w:lang w:val="en-US"/>
        </w:rPr>
        <w:t>-</w:t>
      </w:r>
      <w:r>
        <w:rPr>
          <w:rFonts w:ascii="Arial" w:hAnsi="Arial" w:cs="Arial"/>
          <w:szCs w:val="24"/>
          <w:lang w:val="en-US"/>
        </w:rPr>
        <w:t>MATNR</w:t>
      </w:r>
      <w:r w:rsidRPr="005C2538">
        <w:rPr>
          <w:rFonts w:ascii="Arial" w:hAnsi="Arial" w:cs="Arial"/>
          <w:szCs w:val="24"/>
          <w:lang w:val="en-US"/>
        </w:rPr>
        <w:t xml:space="preserve">= </w:t>
      </w:r>
      <w:r w:rsidRPr="00503429">
        <w:rPr>
          <w:rFonts w:ascii="Arial" w:hAnsi="Arial" w:cs="Arial"/>
          <w:szCs w:val="24"/>
          <w:lang w:val="en-US"/>
        </w:rPr>
        <w:t>IV</w:t>
      </w:r>
      <w:r w:rsidRPr="005C2538">
        <w:rPr>
          <w:rFonts w:ascii="Arial" w:hAnsi="Arial" w:cs="Arial"/>
          <w:szCs w:val="24"/>
          <w:lang w:val="en-US"/>
        </w:rPr>
        <w:t>_</w:t>
      </w:r>
      <w:r w:rsidRPr="00503429">
        <w:rPr>
          <w:rFonts w:ascii="Arial" w:hAnsi="Arial" w:cs="Arial"/>
          <w:szCs w:val="24"/>
          <w:lang w:val="en-US"/>
        </w:rPr>
        <w:t>BWM</w:t>
      </w:r>
      <w:r w:rsidRPr="005C2538">
        <w:rPr>
          <w:rFonts w:ascii="Arial" w:hAnsi="Arial" w:cs="Arial"/>
          <w:szCs w:val="24"/>
          <w:lang w:val="en-US"/>
        </w:rPr>
        <w:t>_</w:t>
      </w:r>
      <w:r w:rsidRPr="00503429">
        <w:rPr>
          <w:rFonts w:ascii="Arial" w:hAnsi="Arial" w:cs="Arial"/>
          <w:szCs w:val="24"/>
          <w:lang w:val="en-US"/>
        </w:rPr>
        <w:t>REQ</w:t>
      </w:r>
      <w:r w:rsidRPr="005C2538">
        <w:rPr>
          <w:rFonts w:ascii="Arial" w:hAnsi="Arial" w:cs="Arial"/>
          <w:szCs w:val="24"/>
          <w:lang w:val="en-US"/>
        </w:rPr>
        <w:t>-</w:t>
      </w:r>
      <w:r>
        <w:rPr>
          <w:rFonts w:ascii="Arial" w:hAnsi="Arial" w:cs="Arial"/>
          <w:szCs w:val="24"/>
          <w:lang w:val="en-US"/>
        </w:rPr>
        <w:t>MATNR</w:t>
      </w:r>
    </w:p>
    <w:p w14:paraId="2B41C050" w14:textId="77777777" w:rsidR="008E0E09" w:rsidRPr="0071462E" w:rsidRDefault="008E0E09" w:rsidP="008E0E09">
      <w:pPr>
        <w:pStyle w:val="afb"/>
        <w:numPr>
          <w:ilvl w:val="0"/>
          <w:numId w:val="42"/>
        </w:numPr>
        <w:spacing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71462E">
        <w:rPr>
          <w:rFonts w:ascii="Arial" w:hAnsi="Arial" w:cs="Arial"/>
          <w:szCs w:val="24"/>
          <w:lang w:val="en-US"/>
        </w:rPr>
        <w:t>EBAN-LFDAT = IV_PERIOD</w:t>
      </w:r>
    </w:p>
    <w:p w14:paraId="147B7E7A" w14:textId="35077867" w:rsidR="008E0E09" w:rsidRPr="0071462E" w:rsidRDefault="008E0E09" w:rsidP="008E0E09">
      <w:pPr>
        <w:pStyle w:val="afb"/>
        <w:numPr>
          <w:ilvl w:val="0"/>
          <w:numId w:val="42"/>
        </w:numPr>
        <w:spacing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71462E">
        <w:rPr>
          <w:rFonts w:ascii="Arial" w:hAnsi="Arial" w:cs="Arial"/>
          <w:szCs w:val="24"/>
          <w:lang w:val="en-US"/>
        </w:rPr>
        <w:t xml:space="preserve">EBAN-LOEKZ IS </w:t>
      </w:r>
      <w:r w:rsidR="00601CA5">
        <w:rPr>
          <w:rFonts w:ascii="Arial" w:hAnsi="Arial" w:cs="Arial"/>
          <w:szCs w:val="24"/>
          <w:lang w:val="en-US"/>
        </w:rPr>
        <w:t xml:space="preserve">NOT </w:t>
      </w:r>
      <w:r w:rsidRPr="0071462E">
        <w:rPr>
          <w:rFonts w:ascii="Arial" w:hAnsi="Arial" w:cs="Arial"/>
          <w:szCs w:val="24"/>
          <w:lang w:val="en-US"/>
        </w:rPr>
        <w:t>INITIAL.</w:t>
      </w:r>
    </w:p>
    <w:p w14:paraId="70A0E4A1" w14:textId="15BA267A" w:rsidR="006C0E35" w:rsidRDefault="008E0E09" w:rsidP="00686394">
      <w:pPr>
        <w:ind w:firstLine="708"/>
        <w:rPr>
          <w:rFonts w:ascii="Arial" w:hAnsi="Arial" w:cs="Arial"/>
          <w:szCs w:val="24"/>
        </w:rPr>
      </w:pPr>
      <w:r w:rsidRPr="005B2536">
        <w:rPr>
          <w:rFonts w:ascii="Arial" w:hAnsi="Arial" w:cs="Arial"/>
          <w:szCs w:val="24"/>
        </w:rPr>
        <w:t xml:space="preserve">Результат записать в структуру </w:t>
      </w:r>
      <w:r w:rsidR="004C6551">
        <w:rPr>
          <w:rFonts w:ascii="Arial" w:hAnsi="Arial" w:cs="Arial"/>
          <w:szCs w:val="24"/>
          <w:lang w:val="en-US"/>
        </w:rPr>
        <w:t>et</w:t>
      </w:r>
      <w:r>
        <w:rPr>
          <w:rFonts w:ascii="Arial" w:hAnsi="Arial" w:cs="Arial"/>
          <w:szCs w:val="24"/>
        </w:rPr>
        <w:t>_</w:t>
      </w:r>
      <w:r w:rsidRPr="005B2536">
        <w:rPr>
          <w:rFonts w:ascii="Arial" w:hAnsi="Arial" w:cs="Arial"/>
          <w:szCs w:val="24"/>
          <w:lang w:val="en-US"/>
        </w:rPr>
        <w:t>reqdocument</w:t>
      </w:r>
      <w:r w:rsidR="00BE0E7E">
        <w:rPr>
          <w:rFonts w:ascii="Arial" w:hAnsi="Arial" w:cs="Arial"/>
          <w:szCs w:val="24"/>
        </w:rPr>
        <w:t xml:space="preserve">. </w:t>
      </w:r>
      <w:r w:rsidR="006C0E35">
        <w:rPr>
          <w:rFonts w:ascii="Arial" w:hAnsi="Arial" w:cs="Arial"/>
          <w:szCs w:val="24"/>
        </w:rPr>
        <w:t xml:space="preserve">Также необходимо заполнить: </w:t>
      </w:r>
    </w:p>
    <w:p w14:paraId="61261C09" w14:textId="6168992A" w:rsidR="00BE0E7E" w:rsidRPr="00B33192" w:rsidRDefault="00BE0E7E" w:rsidP="0099741E">
      <w:pPr>
        <w:ind w:left="708" w:firstLine="708"/>
        <w:jc w:val="left"/>
        <w:rPr>
          <w:rFonts w:ascii="Arial" w:hAnsi="Arial" w:cs="Arial"/>
          <w:szCs w:val="24"/>
          <w:highlight w:val="green"/>
        </w:rPr>
      </w:pPr>
      <w:r w:rsidRPr="006C0E35">
        <w:rPr>
          <w:rFonts w:ascii="Arial" w:hAnsi="Arial" w:cs="Arial"/>
          <w:szCs w:val="24"/>
          <w:highlight w:val="green"/>
          <w:lang w:val="en-US"/>
        </w:rPr>
        <w:t>e</w:t>
      </w:r>
      <w:r w:rsidR="004C6551">
        <w:rPr>
          <w:rFonts w:ascii="Arial" w:hAnsi="Arial" w:cs="Arial"/>
          <w:szCs w:val="24"/>
          <w:highlight w:val="green"/>
          <w:lang w:val="en-US"/>
        </w:rPr>
        <w:t>t</w:t>
      </w:r>
      <w:r w:rsidRPr="00B33192">
        <w:rPr>
          <w:rFonts w:ascii="Arial" w:hAnsi="Arial" w:cs="Arial"/>
          <w:szCs w:val="24"/>
          <w:highlight w:val="green"/>
        </w:rPr>
        <w:t>_</w:t>
      </w:r>
      <w:r w:rsidRPr="006C0E35">
        <w:rPr>
          <w:rFonts w:ascii="Arial" w:hAnsi="Arial" w:cs="Arial"/>
          <w:szCs w:val="24"/>
          <w:highlight w:val="green"/>
          <w:lang w:val="en-US"/>
        </w:rPr>
        <w:t>reqdocument</w:t>
      </w:r>
      <w:r w:rsidRPr="00B33192">
        <w:rPr>
          <w:rFonts w:ascii="Arial" w:hAnsi="Arial" w:cs="Arial"/>
          <w:szCs w:val="24"/>
          <w:highlight w:val="green"/>
        </w:rPr>
        <w:t>-</w:t>
      </w:r>
      <w:r w:rsidR="00E855C5" w:rsidRPr="006C0E35">
        <w:rPr>
          <w:rFonts w:ascii="Arial" w:hAnsi="Arial" w:cs="Arial"/>
          <w:szCs w:val="24"/>
          <w:highlight w:val="green"/>
          <w:lang w:val="en-US"/>
        </w:rPr>
        <w:t>bdart</w:t>
      </w:r>
      <w:r w:rsidRPr="00B33192">
        <w:rPr>
          <w:rFonts w:ascii="Arial" w:hAnsi="Arial" w:cs="Arial"/>
          <w:szCs w:val="24"/>
          <w:highlight w:val="green"/>
        </w:rPr>
        <w:t xml:space="preserve"> = </w:t>
      </w:r>
      <w:r w:rsidR="00A97C29" w:rsidRPr="00B33192">
        <w:rPr>
          <w:rFonts w:ascii="Arial" w:hAnsi="Arial" w:cs="Arial"/>
          <w:szCs w:val="24"/>
          <w:highlight w:val="green"/>
        </w:rPr>
        <w:t>‘</w:t>
      </w:r>
      <w:r w:rsidR="00B564E5" w:rsidRPr="006C0E35">
        <w:rPr>
          <w:rFonts w:ascii="Arial" w:hAnsi="Arial" w:cs="Arial"/>
          <w:szCs w:val="24"/>
          <w:highlight w:val="green"/>
          <w:lang w:val="en-US"/>
        </w:rPr>
        <w:t>BA</w:t>
      </w:r>
      <w:r w:rsidR="00B564E5" w:rsidRPr="00B33192">
        <w:rPr>
          <w:rFonts w:ascii="Arial" w:hAnsi="Arial" w:cs="Arial"/>
          <w:szCs w:val="24"/>
          <w:highlight w:val="green"/>
        </w:rPr>
        <w:t>’</w:t>
      </w:r>
    </w:p>
    <w:p w14:paraId="2401E425" w14:textId="11934BB7" w:rsidR="006C0E35" w:rsidRPr="0099741E" w:rsidRDefault="004C6551" w:rsidP="0099741E">
      <w:pPr>
        <w:ind w:left="1416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highlight w:val="green"/>
          <w:lang w:val="en-US"/>
        </w:rPr>
        <w:lastRenderedPageBreak/>
        <w:t>et</w:t>
      </w:r>
      <w:r w:rsidR="006C0E35" w:rsidRPr="0099741E">
        <w:rPr>
          <w:rFonts w:ascii="Arial" w:hAnsi="Arial" w:cs="Arial"/>
          <w:szCs w:val="24"/>
          <w:highlight w:val="green"/>
        </w:rPr>
        <w:t>_</w:t>
      </w:r>
      <w:r w:rsidR="006C0E35" w:rsidRPr="006C0E35">
        <w:rPr>
          <w:rFonts w:ascii="Arial" w:hAnsi="Arial" w:cs="Arial"/>
          <w:szCs w:val="24"/>
          <w:highlight w:val="green"/>
          <w:lang w:val="en-US"/>
        </w:rPr>
        <w:t>reqdocument</w:t>
      </w:r>
      <w:r w:rsidR="006C0E35" w:rsidRPr="0099741E">
        <w:rPr>
          <w:rFonts w:ascii="Arial" w:hAnsi="Arial" w:cs="Arial"/>
          <w:szCs w:val="24"/>
          <w:highlight w:val="green"/>
        </w:rPr>
        <w:t>-</w:t>
      </w:r>
      <w:r w:rsidR="006C0E35" w:rsidRPr="006C0E35">
        <w:rPr>
          <w:rFonts w:ascii="Arial" w:hAnsi="Arial" w:cs="Arial"/>
          <w:szCs w:val="24"/>
          <w:highlight w:val="green"/>
          <w:lang w:val="en-US"/>
        </w:rPr>
        <w:t>burks</w:t>
      </w:r>
      <w:r w:rsidR="006C0E35" w:rsidRPr="0099741E">
        <w:rPr>
          <w:rFonts w:ascii="Arial" w:hAnsi="Arial" w:cs="Arial"/>
          <w:szCs w:val="24"/>
          <w:highlight w:val="green"/>
        </w:rPr>
        <w:t xml:space="preserve"> = </w:t>
      </w:r>
      <w:r w:rsidR="0099741E">
        <w:rPr>
          <w:rFonts w:ascii="Arial" w:hAnsi="Arial" w:cs="Arial"/>
          <w:szCs w:val="24"/>
          <w:highlight w:val="green"/>
        </w:rPr>
        <w:t>если</w:t>
      </w:r>
      <w:r w:rsidR="0099741E" w:rsidRPr="0099741E">
        <w:rPr>
          <w:rFonts w:ascii="Arial" w:hAnsi="Arial" w:cs="Arial"/>
          <w:szCs w:val="24"/>
          <w:highlight w:val="green"/>
        </w:rPr>
        <w:t xml:space="preserve"> 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IT</w:t>
      </w:r>
      <w:r w:rsidR="0099741E" w:rsidRPr="0099741E">
        <w:rPr>
          <w:rFonts w:ascii="Arial" w:hAnsi="Arial" w:cs="Arial"/>
          <w:szCs w:val="24"/>
          <w:highlight w:val="green"/>
        </w:rPr>
        <w:t>_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BWM</w:t>
      </w:r>
      <w:r w:rsidR="0099741E" w:rsidRPr="0099741E">
        <w:rPr>
          <w:rFonts w:ascii="Arial" w:hAnsi="Arial" w:cs="Arial"/>
          <w:szCs w:val="24"/>
          <w:highlight w:val="green"/>
        </w:rPr>
        <w:t>_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REQ</w:t>
      </w:r>
      <w:r w:rsidR="0099741E" w:rsidRPr="0099741E">
        <w:rPr>
          <w:rFonts w:ascii="Arial" w:hAnsi="Arial" w:cs="Arial"/>
          <w:szCs w:val="24"/>
          <w:highlight w:val="green"/>
        </w:rPr>
        <w:t>-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BURKS</w:t>
      </w:r>
      <w:r w:rsidR="0099741E" w:rsidRPr="0099741E">
        <w:rPr>
          <w:rFonts w:ascii="Arial" w:hAnsi="Arial" w:cs="Arial"/>
          <w:szCs w:val="24"/>
          <w:highlight w:val="green"/>
        </w:rPr>
        <w:t xml:space="preserve"> пусто, то  </w:t>
      </w:r>
      <w:r w:rsidR="006C0E35" w:rsidRPr="0099741E">
        <w:rPr>
          <w:rFonts w:ascii="Arial" w:hAnsi="Arial" w:cs="Arial"/>
          <w:szCs w:val="24"/>
          <w:highlight w:val="green"/>
          <w:lang w:val="en-US"/>
        </w:rPr>
        <w:t>T</w:t>
      </w:r>
      <w:r w:rsidR="006C0E35" w:rsidRPr="0099741E">
        <w:rPr>
          <w:rFonts w:ascii="Arial" w:hAnsi="Arial" w:cs="Arial"/>
          <w:szCs w:val="24"/>
          <w:highlight w:val="green"/>
        </w:rPr>
        <w:t>001</w:t>
      </w:r>
      <w:r w:rsidR="006C0E35" w:rsidRPr="006C0E35">
        <w:rPr>
          <w:rFonts w:ascii="Arial" w:hAnsi="Arial" w:cs="Arial"/>
          <w:szCs w:val="24"/>
          <w:highlight w:val="green"/>
          <w:lang w:val="en-US"/>
        </w:rPr>
        <w:t>K</w:t>
      </w:r>
      <w:r w:rsidR="006C0E35" w:rsidRPr="0099741E">
        <w:rPr>
          <w:rFonts w:ascii="Arial" w:hAnsi="Arial" w:cs="Arial"/>
          <w:szCs w:val="24"/>
          <w:highlight w:val="green"/>
        </w:rPr>
        <w:t>-</w:t>
      </w:r>
      <w:r w:rsidR="006C0E35" w:rsidRPr="006C0E35">
        <w:rPr>
          <w:rFonts w:ascii="Arial" w:hAnsi="Arial" w:cs="Arial"/>
          <w:szCs w:val="24"/>
          <w:highlight w:val="green"/>
          <w:lang w:val="en-US"/>
        </w:rPr>
        <w:t>BUKRS</w:t>
      </w:r>
      <w:r w:rsidR="006C0E35" w:rsidRPr="0099741E">
        <w:rPr>
          <w:rFonts w:ascii="Arial" w:hAnsi="Arial" w:cs="Arial"/>
          <w:szCs w:val="24"/>
          <w:highlight w:val="green"/>
        </w:rPr>
        <w:t xml:space="preserve"> </w:t>
      </w:r>
      <w:r w:rsidR="006C0E35" w:rsidRPr="006C0E35">
        <w:rPr>
          <w:rFonts w:ascii="Arial" w:hAnsi="Arial" w:cs="Arial"/>
          <w:szCs w:val="24"/>
          <w:highlight w:val="green"/>
        </w:rPr>
        <w:t>по</w:t>
      </w:r>
      <w:r w:rsidR="006C0E35" w:rsidRPr="0099741E">
        <w:rPr>
          <w:rFonts w:ascii="Arial" w:hAnsi="Arial" w:cs="Arial"/>
          <w:szCs w:val="24"/>
          <w:highlight w:val="green"/>
        </w:rPr>
        <w:t xml:space="preserve"> </w:t>
      </w:r>
      <w:r w:rsidR="006C0E35" w:rsidRPr="006C0E35">
        <w:rPr>
          <w:rFonts w:ascii="Arial" w:hAnsi="Arial" w:cs="Arial"/>
          <w:szCs w:val="24"/>
          <w:highlight w:val="green"/>
          <w:lang w:val="en-US"/>
        </w:rPr>
        <w:t>T</w:t>
      </w:r>
      <w:r w:rsidR="006C0E35" w:rsidRPr="0099741E">
        <w:rPr>
          <w:rFonts w:ascii="Arial" w:hAnsi="Arial" w:cs="Arial"/>
          <w:szCs w:val="24"/>
          <w:highlight w:val="green"/>
        </w:rPr>
        <w:t>001</w:t>
      </w:r>
      <w:r w:rsidR="006C0E35" w:rsidRPr="006C0E35">
        <w:rPr>
          <w:rFonts w:ascii="Arial" w:hAnsi="Arial" w:cs="Arial"/>
          <w:szCs w:val="24"/>
          <w:highlight w:val="green"/>
          <w:lang w:val="en-US"/>
        </w:rPr>
        <w:t>K</w:t>
      </w:r>
      <w:r w:rsidR="006C0E35" w:rsidRPr="0099741E">
        <w:rPr>
          <w:rFonts w:ascii="Arial" w:hAnsi="Arial" w:cs="Arial"/>
          <w:szCs w:val="24"/>
          <w:highlight w:val="green"/>
        </w:rPr>
        <w:t>-</w:t>
      </w:r>
      <w:r w:rsidR="006C0E35" w:rsidRPr="006C0E35">
        <w:rPr>
          <w:rFonts w:ascii="Arial" w:hAnsi="Arial" w:cs="Arial"/>
          <w:szCs w:val="24"/>
          <w:highlight w:val="green"/>
          <w:lang w:val="en-US"/>
        </w:rPr>
        <w:t>BWKEY</w:t>
      </w:r>
      <w:r w:rsidR="006C0E35" w:rsidRPr="0099741E">
        <w:rPr>
          <w:rFonts w:ascii="Arial" w:hAnsi="Arial" w:cs="Arial"/>
          <w:szCs w:val="24"/>
          <w:highlight w:val="green"/>
        </w:rPr>
        <w:t xml:space="preserve"> = </w:t>
      </w:r>
      <w:r w:rsidR="0099741E">
        <w:rPr>
          <w:rFonts w:ascii="Arial" w:hAnsi="Arial" w:cs="Arial"/>
          <w:szCs w:val="24"/>
          <w:highlight w:val="green"/>
          <w:lang w:val="en-US"/>
        </w:rPr>
        <w:t>T</w:t>
      </w:r>
      <w:r w:rsidR="0099741E" w:rsidRPr="0099741E">
        <w:rPr>
          <w:rFonts w:ascii="Arial" w:hAnsi="Arial" w:cs="Arial"/>
          <w:szCs w:val="24"/>
          <w:highlight w:val="green"/>
        </w:rPr>
        <w:t>001</w:t>
      </w:r>
      <w:r w:rsidR="0099741E">
        <w:rPr>
          <w:rFonts w:ascii="Arial" w:hAnsi="Arial" w:cs="Arial"/>
          <w:szCs w:val="24"/>
          <w:highlight w:val="green"/>
        </w:rPr>
        <w:t>W</w:t>
      </w:r>
      <w:r w:rsidR="006C0E35" w:rsidRPr="0099741E">
        <w:rPr>
          <w:rFonts w:ascii="Arial" w:hAnsi="Arial" w:cs="Arial"/>
          <w:szCs w:val="24"/>
          <w:highlight w:val="green"/>
        </w:rPr>
        <w:t>-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BWKEY</w:t>
      </w:r>
      <w:r w:rsidR="0099741E" w:rsidRPr="0099741E">
        <w:rPr>
          <w:rFonts w:ascii="Arial" w:hAnsi="Arial" w:cs="Arial"/>
          <w:szCs w:val="24"/>
          <w:highlight w:val="green"/>
        </w:rPr>
        <w:t xml:space="preserve">, где 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T</w:t>
      </w:r>
      <w:r w:rsidR="0099741E" w:rsidRPr="0099741E">
        <w:rPr>
          <w:rFonts w:ascii="Arial" w:hAnsi="Arial" w:cs="Arial"/>
          <w:szCs w:val="24"/>
          <w:highlight w:val="green"/>
        </w:rPr>
        <w:t>001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W</w:t>
      </w:r>
      <w:r w:rsidR="0099741E" w:rsidRPr="0099741E">
        <w:rPr>
          <w:rFonts w:ascii="Arial" w:hAnsi="Arial" w:cs="Arial"/>
          <w:szCs w:val="24"/>
          <w:highlight w:val="green"/>
        </w:rPr>
        <w:t>-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BWKEY</w:t>
      </w:r>
      <w:r w:rsidR="0099741E" w:rsidRPr="0099741E">
        <w:rPr>
          <w:rFonts w:ascii="Arial" w:hAnsi="Arial" w:cs="Arial"/>
          <w:szCs w:val="24"/>
          <w:highlight w:val="green"/>
        </w:rPr>
        <w:t xml:space="preserve"> по 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T</w:t>
      </w:r>
      <w:r w:rsidR="0099741E" w:rsidRPr="0099741E">
        <w:rPr>
          <w:rFonts w:ascii="Arial" w:hAnsi="Arial" w:cs="Arial"/>
          <w:szCs w:val="24"/>
          <w:highlight w:val="green"/>
        </w:rPr>
        <w:t>001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W</w:t>
      </w:r>
      <w:r w:rsidR="0099741E" w:rsidRPr="0099741E">
        <w:rPr>
          <w:rFonts w:ascii="Arial" w:hAnsi="Arial" w:cs="Arial"/>
          <w:szCs w:val="24"/>
          <w:highlight w:val="green"/>
        </w:rPr>
        <w:t>-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WERKS</w:t>
      </w:r>
      <w:r w:rsidR="0099741E" w:rsidRPr="0099741E">
        <w:rPr>
          <w:rFonts w:ascii="Arial" w:hAnsi="Arial" w:cs="Arial"/>
          <w:szCs w:val="24"/>
          <w:highlight w:val="green"/>
        </w:rPr>
        <w:t>=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EBAN</w:t>
      </w:r>
      <w:r w:rsidR="0099741E" w:rsidRPr="0099741E">
        <w:rPr>
          <w:rFonts w:ascii="Arial" w:hAnsi="Arial" w:cs="Arial"/>
          <w:szCs w:val="24"/>
          <w:highlight w:val="green"/>
        </w:rPr>
        <w:t>-</w:t>
      </w:r>
      <w:r w:rsidR="0099741E" w:rsidRPr="0099741E">
        <w:rPr>
          <w:rFonts w:ascii="Arial" w:hAnsi="Arial" w:cs="Arial"/>
          <w:szCs w:val="24"/>
          <w:highlight w:val="green"/>
          <w:lang w:val="en-US"/>
        </w:rPr>
        <w:t>WERKS</w:t>
      </w:r>
    </w:p>
    <w:p w14:paraId="1A7F2FFF" w14:textId="27DE3691" w:rsidR="008E0E09" w:rsidRDefault="008E0E09" w:rsidP="00D846D6">
      <w:pPr>
        <w:pStyle w:val="afb"/>
        <w:numPr>
          <w:ilvl w:val="0"/>
          <w:numId w:val="40"/>
        </w:numPr>
        <w:spacing w:before="120" w:after="120" w:line="259" w:lineRule="auto"/>
        <w:ind w:left="641" w:hanging="357"/>
        <w:contextualSpacing/>
        <w:jc w:val="left"/>
        <w:rPr>
          <w:rFonts w:ascii="Arial" w:hAnsi="Arial" w:cs="Arial"/>
        </w:rPr>
      </w:pPr>
      <w:r>
        <w:rPr>
          <w:rFonts w:ascii="Arial" w:hAnsi="Arial" w:cs="Arial"/>
        </w:rPr>
        <w:t>Резервирования ТОРО</w:t>
      </w:r>
      <w:r w:rsidR="002C676B">
        <w:rPr>
          <w:rFonts w:ascii="Arial" w:hAnsi="Arial" w:cs="Arial"/>
        </w:rPr>
        <w:t xml:space="preserve"> и </w:t>
      </w:r>
      <w:r w:rsidR="002C676B">
        <w:rPr>
          <w:rFonts w:ascii="Arial" w:hAnsi="Arial" w:cs="Arial"/>
          <w:lang w:val="en-US"/>
        </w:rPr>
        <w:t>PS</w:t>
      </w:r>
    </w:p>
    <w:p w14:paraId="1C61195D" w14:textId="77777777" w:rsidR="008E0E09" w:rsidRPr="00106BE6" w:rsidRDefault="008E0E09" w:rsidP="00686394">
      <w:pPr>
        <w:ind w:firstLine="283"/>
        <w:rPr>
          <w:rFonts w:ascii="Arial" w:hAnsi="Arial" w:cs="Arial"/>
          <w:szCs w:val="24"/>
          <w:lang w:val="en-US"/>
        </w:rPr>
      </w:pPr>
      <w:r w:rsidRPr="00C675DC">
        <w:rPr>
          <w:rFonts w:ascii="Arial" w:hAnsi="Arial" w:cs="Arial"/>
          <w:szCs w:val="24"/>
        </w:rPr>
        <w:t>Если</w:t>
      </w:r>
      <w:r w:rsidRPr="00106BE6">
        <w:rPr>
          <w:rFonts w:ascii="Arial" w:hAnsi="Arial" w:cs="Arial"/>
          <w:szCs w:val="24"/>
          <w:lang w:val="en-US"/>
        </w:rPr>
        <w:t xml:space="preserve"> </w:t>
      </w:r>
      <w:r w:rsidRPr="00C675DC">
        <w:rPr>
          <w:rFonts w:ascii="Arial" w:hAnsi="Arial" w:cs="Arial"/>
          <w:szCs w:val="24"/>
          <w:lang w:val="en-US"/>
        </w:rPr>
        <w:t>IV</w:t>
      </w:r>
      <w:r w:rsidRPr="00106BE6">
        <w:rPr>
          <w:rFonts w:ascii="Arial" w:hAnsi="Arial" w:cs="Arial"/>
          <w:szCs w:val="24"/>
          <w:lang w:val="en-US"/>
        </w:rPr>
        <w:t>_</w:t>
      </w:r>
      <w:r w:rsidRPr="00C675DC">
        <w:rPr>
          <w:rFonts w:ascii="Arial" w:hAnsi="Arial" w:cs="Arial"/>
          <w:szCs w:val="24"/>
          <w:lang w:val="en-US"/>
        </w:rPr>
        <w:t>REQ</w:t>
      </w:r>
      <w:r w:rsidRPr="00106BE6">
        <w:rPr>
          <w:rFonts w:ascii="Arial" w:hAnsi="Arial" w:cs="Arial"/>
          <w:szCs w:val="24"/>
          <w:lang w:val="en-US"/>
        </w:rPr>
        <w:t xml:space="preserve"> </w:t>
      </w:r>
      <w:r w:rsidRPr="00C675DC">
        <w:rPr>
          <w:rFonts w:ascii="Arial" w:hAnsi="Arial" w:cs="Arial"/>
          <w:szCs w:val="24"/>
          <w:lang w:val="en-US"/>
        </w:rPr>
        <w:t>Is</w:t>
      </w:r>
      <w:r w:rsidRPr="00106BE6">
        <w:rPr>
          <w:rFonts w:ascii="Arial" w:hAnsi="Arial" w:cs="Arial"/>
          <w:szCs w:val="24"/>
          <w:lang w:val="en-US"/>
        </w:rPr>
        <w:t xml:space="preserve"> </w:t>
      </w:r>
      <w:r w:rsidRPr="00C675DC">
        <w:rPr>
          <w:rFonts w:ascii="Arial" w:hAnsi="Arial" w:cs="Arial"/>
          <w:szCs w:val="24"/>
          <w:lang w:val="en-US"/>
        </w:rPr>
        <w:t>not</w:t>
      </w:r>
      <w:r w:rsidRPr="00106BE6">
        <w:rPr>
          <w:rFonts w:ascii="Arial" w:hAnsi="Arial" w:cs="Arial"/>
          <w:szCs w:val="24"/>
          <w:lang w:val="en-US"/>
        </w:rPr>
        <w:t xml:space="preserve"> </w:t>
      </w:r>
      <w:r w:rsidRPr="00C675DC">
        <w:rPr>
          <w:rFonts w:ascii="Arial" w:hAnsi="Arial" w:cs="Arial"/>
          <w:szCs w:val="24"/>
          <w:lang w:val="en-US"/>
        </w:rPr>
        <w:t>initial</w:t>
      </w:r>
    </w:p>
    <w:p w14:paraId="5416C273" w14:textId="77777777" w:rsidR="008E0E09" w:rsidRPr="00507BAF" w:rsidRDefault="008E0E09" w:rsidP="00E056EA">
      <w:pPr>
        <w:ind w:firstLine="283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Pr="00507BAF">
        <w:rPr>
          <w:rFonts w:ascii="Arial" w:hAnsi="Arial" w:cs="Arial"/>
        </w:rPr>
        <w:t xml:space="preserve">еобходимо выбрать все позиции </w:t>
      </w:r>
      <w:r w:rsidRPr="00507BAF">
        <w:rPr>
          <w:rFonts w:ascii="Arial" w:hAnsi="Arial" w:cs="Arial"/>
          <w:lang w:val="en-US"/>
        </w:rPr>
        <w:t>RESB</w:t>
      </w:r>
      <w:r w:rsidRPr="00507BAF">
        <w:rPr>
          <w:rFonts w:ascii="Arial" w:hAnsi="Arial" w:cs="Arial"/>
        </w:rPr>
        <w:t>, где</w:t>
      </w:r>
    </w:p>
    <w:p w14:paraId="0019F19D" w14:textId="77777777" w:rsidR="008E0E09" w:rsidRPr="00507BAF" w:rsidRDefault="008E0E09" w:rsidP="008E0E09">
      <w:pPr>
        <w:pStyle w:val="afb"/>
        <w:numPr>
          <w:ilvl w:val="0"/>
          <w:numId w:val="41"/>
        </w:numPr>
        <w:spacing w:after="160" w:line="259" w:lineRule="auto"/>
        <w:contextualSpacing/>
        <w:jc w:val="left"/>
        <w:rPr>
          <w:rFonts w:ascii="Arial" w:hAnsi="Arial" w:cs="Arial"/>
          <w:lang w:val="en-US"/>
        </w:rPr>
      </w:pPr>
      <w:r w:rsidRPr="00507BAF">
        <w:rPr>
          <w:rFonts w:ascii="Arial" w:hAnsi="Arial" w:cs="Arial"/>
          <w:lang w:val="en-US"/>
        </w:rPr>
        <w:t>RESB</w:t>
      </w:r>
      <w:r w:rsidRPr="00BE0E7E">
        <w:rPr>
          <w:rFonts w:ascii="Arial" w:hAnsi="Arial" w:cs="Arial"/>
        </w:rPr>
        <w:t>-</w:t>
      </w:r>
      <w:r w:rsidRPr="00507BAF">
        <w:rPr>
          <w:rFonts w:ascii="Arial" w:hAnsi="Arial" w:cs="Arial"/>
          <w:lang w:val="en-US"/>
        </w:rPr>
        <w:t>XLOEK</w:t>
      </w:r>
      <w:r w:rsidRPr="00BE0E7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IS</w:t>
      </w:r>
      <w:r w:rsidRPr="00BE0E7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INITIAL</w:t>
      </w:r>
    </w:p>
    <w:p w14:paraId="7E56C87B" w14:textId="77777777" w:rsidR="008E0E09" w:rsidRDefault="008E0E09" w:rsidP="008E0E09">
      <w:pPr>
        <w:pStyle w:val="afb"/>
        <w:numPr>
          <w:ilvl w:val="0"/>
          <w:numId w:val="41"/>
        </w:numPr>
        <w:spacing w:after="160" w:line="259" w:lineRule="auto"/>
        <w:contextualSpacing/>
        <w:jc w:val="left"/>
        <w:rPr>
          <w:rFonts w:ascii="Arial" w:hAnsi="Arial" w:cs="Arial"/>
          <w:lang w:val="en-US"/>
        </w:rPr>
      </w:pPr>
      <w:r w:rsidRPr="00507BAF">
        <w:rPr>
          <w:rFonts w:ascii="Arial" w:hAnsi="Arial" w:cs="Arial"/>
          <w:lang w:val="en-US"/>
        </w:rPr>
        <w:t xml:space="preserve">RESB-KZEAR </w:t>
      </w:r>
      <w:r>
        <w:rPr>
          <w:rFonts w:ascii="Arial" w:hAnsi="Arial" w:cs="Arial"/>
          <w:lang w:val="en-US"/>
        </w:rPr>
        <w:t>IS INITIAL</w:t>
      </w:r>
    </w:p>
    <w:p w14:paraId="62561C94" w14:textId="77777777" w:rsidR="008E0E09" w:rsidRDefault="008E0E09" w:rsidP="008E0E09">
      <w:pPr>
        <w:pStyle w:val="afb"/>
        <w:numPr>
          <w:ilvl w:val="0"/>
          <w:numId w:val="41"/>
        </w:numPr>
        <w:spacing w:after="160" w:line="259" w:lineRule="auto"/>
        <w:contextualSpacing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RESN-</w:t>
      </w:r>
      <w:r w:rsidRPr="00FE7F6A">
        <w:rPr>
          <w:rFonts w:ascii="Arial" w:hAnsi="Arial" w:cs="Arial"/>
          <w:lang w:val="en-US"/>
        </w:rPr>
        <w:t>ENMNG</w:t>
      </w:r>
      <w:r>
        <w:rPr>
          <w:rFonts w:ascii="Arial" w:hAnsi="Arial" w:cs="Arial"/>
          <w:lang w:val="en-US"/>
        </w:rPr>
        <w:t xml:space="preserve"> IS INITIAL</w:t>
      </w:r>
    </w:p>
    <w:p w14:paraId="1C935806" w14:textId="2E7D5D92" w:rsidR="008E0E09" w:rsidRDefault="008E0E09" w:rsidP="008E0E09">
      <w:pPr>
        <w:pStyle w:val="afb"/>
        <w:numPr>
          <w:ilvl w:val="0"/>
          <w:numId w:val="41"/>
        </w:numPr>
        <w:spacing w:after="160" w:line="259" w:lineRule="auto"/>
        <w:contextualSpacing/>
        <w:jc w:val="left"/>
        <w:rPr>
          <w:rFonts w:ascii="Arial" w:hAnsi="Arial" w:cs="Arial"/>
          <w:lang w:val="en-US"/>
        </w:rPr>
      </w:pPr>
      <w:r w:rsidRPr="00633CA8">
        <w:rPr>
          <w:rFonts w:ascii="Arial" w:hAnsi="Arial" w:cs="Arial"/>
          <w:lang w:val="en-US"/>
        </w:rPr>
        <w:t>RESB</w:t>
      </w:r>
      <w:r>
        <w:rPr>
          <w:rFonts w:ascii="Arial" w:hAnsi="Arial" w:cs="Arial"/>
          <w:lang w:val="en-US"/>
        </w:rPr>
        <w:t>-</w:t>
      </w:r>
      <w:r w:rsidRPr="00633CA8">
        <w:rPr>
          <w:rFonts w:ascii="Arial" w:hAnsi="Arial" w:cs="Arial"/>
          <w:lang w:val="en-US"/>
        </w:rPr>
        <w:t>BDART</w:t>
      </w:r>
      <w:r>
        <w:rPr>
          <w:rFonts w:ascii="Arial" w:hAnsi="Arial" w:cs="Arial"/>
          <w:lang w:val="en-US"/>
        </w:rPr>
        <w:t xml:space="preserve"> = Z_MM04_REQTYPE </w:t>
      </w:r>
      <w:r w:rsidRPr="009E6E31">
        <w:rPr>
          <w:rFonts w:ascii="Arial" w:hAnsi="Arial" w:cs="Arial"/>
          <w:lang w:val="en-US"/>
        </w:rPr>
        <w:t>(</w:t>
      </w:r>
      <w:r>
        <w:rPr>
          <w:rFonts w:ascii="Arial" w:hAnsi="Arial" w:cs="Arial"/>
        </w:rPr>
        <w:t>переменная</w:t>
      </w:r>
      <w:r w:rsidRPr="009E6E31">
        <w:rPr>
          <w:rFonts w:ascii="Arial" w:hAnsi="Arial" w:cs="Arial"/>
          <w:lang w:val="en-US"/>
        </w:rPr>
        <w:t xml:space="preserve"> </w:t>
      </w:r>
      <w:r w:rsidR="00AC7FC8">
        <w:rPr>
          <w:rFonts w:ascii="Arial" w:hAnsi="Arial" w:cs="Arial"/>
          <w:lang w:val="en-US"/>
        </w:rPr>
        <w:t>ZSPS</w:t>
      </w:r>
      <w:r w:rsidRPr="009E6E31">
        <w:rPr>
          <w:rFonts w:ascii="Arial" w:hAnsi="Arial" w:cs="Arial"/>
          <w:lang w:val="en-US"/>
        </w:rPr>
        <w:t>)</w:t>
      </w:r>
    </w:p>
    <w:p w14:paraId="5BA49420" w14:textId="77777777" w:rsidR="008E0E09" w:rsidRPr="00503429" w:rsidRDefault="008E0E09" w:rsidP="008E0E09">
      <w:pPr>
        <w:pStyle w:val="afb"/>
        <w:numPr>
          <w:ilvl w:val="0"/>
          <w:numId w:val="42"/>
        </w:numPr>
        <w:spacing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lang w:val="en-US"/>
        </w:rPr>
        <w:t xml:space="preserve">RESB-MATNR = </w:t>
      </w:r>
      <w:r w:rsidRPr="00503429">
        <w:rPr>
          <w:rFonts w:ascii="Arial" w:hAnsi="Arial" w:cs="Arial"/>
          <w:szCs w:val="24"/>
          <w:lang w:val="en-US"/>
        </w:rPr>
        <w:t>IV_BWM_REQ-</w:t>
      </w:r>
      <w:r>
        <w:rPr>
          <w:rFonts w:ascii="Arial" w:hAnsi="Arial" w:cs="Arial"/>
          <w:szCs w:val="24"/>
          <w:lang w:val="en-US"/>
        </w:rPr>
        <w:t>MATNR</w:t>
      </w:r>
      <w:r w:rsidRPr="00503429">
        <w:rPr>
          <w:rFonts w:ascii="Arial" w:hAnsi="Arial" w:cs="Arial"/>
          <w:szCs w:val="24"/>
          <w:lang w:val="en-US"/>
        </w:rPr>
        <w:t xml:space="preserve">, </w:t>
      </w:r>
      <w:r>
        <w:rPr>
          <w:rFonts w:ascii="Arial" w:hAnsi="Arial" w:cs="Arial"/>
          <w:szCs w:val="24"/>
        </w:rPr>
        <w:t>исключить</w:t>
      </w:r>
      <w:r w:rsidRPr="00503429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материалы</w:t>
      </w:r>
      <w:r w:rsidRPr="00503429">
        <w:rPr>
          <w:rFonts w:ascii="Arial" w:hAnsi="Arial" w:cs="Arial"/>
          <w:szCs w:val="24"/>
          <w:lang w:val="en-US"/>
        </w:rPr>
        <w:t xml:space="preserve">, </w:t>
      </w:r>
      <w:r>
        <w:rPr>
          <w:rFonts w:ascii="Arial" w:hAnsi="Arial" w:cs="Arial"/>
          <w:szCs w:val="24"/>
        </w:rPr>
        <w:t>у</w:t>
      </w:r>
      <w:r w:rsidRPr="00503429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которых</w:t>
      </w:r>
      <w:r w:rsidRPr="00503429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MARA</w:t>
      </w:r>
      <w:r w:rsidRPr="00503429">
        <w:rPr>
          <w:rFonts w:ascii="Arial" w:hAnsi="Arial" w:cs="Arial"/>
          <w:szCs w:val="24"/>
          <w:lang w:val="en-US"/>
        </w:rPr>
        <w:t xml:space="preserve">-MEINS </w:t>
      </w:r>
      <w:r>
        <w:rPr>
          <w:rFonts w:ascii="Arial" w:hAnsi="Arial" w:cs="Arial"/>
          <w:szCs w:val="24"/>
        </w:rPr>
        <w:t>входит</w:t>
      </w:r>
      <w:r w:rsidRPr="00503429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в</w:t>
      </w:r>
      <w:r w:rsidRPr="00503429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Z</w:t>
      </w:r>
      <w:r w:rsidRPr="00503429">
        <w:rPr>
          <w:rFonts w:ascii="Arial" w:hAnsi="Arial" w:cs="Arial"/>
          <w:szCs w:val="24"/>
          <w:lang w:val="en-US"/>
        </w:rPr>
        <w:t>_</w:t>
      </w:r>
      <w:r>
        <w:rPr>
          <w:rFonts w:ascii="Arial" w:hAnsi="Arial" w:cs="Arial"/>
          <w:szCs w:val="24"/>
          <w:lang w:val="en-US"/>
        </w:rPr>
        <w:t>MM</w:t>
      </w:r>
      <w:r w:rsidRPr="00503429">
        <w:rPr>
          <w:rFonts w:ascii="Arial" w:hAnsi="Arial" w:cs="Arial"/>
          <w:szCs w:val="24"/>
          <w:lang w:val="en-US"/>
        </w:rPr>
        <w:t>04_</w:t>
      </w:r>
      <w:r>
        <w:rPr>
          <w:rFonts w:ascii="Arial" w:hAnsi="Arial" w:cs="Arial"/>
          <w:szCs w:val="24"/>
          <w:lang w:val="en-US"/>
        </w:rPr>
        <w:t>MEINS</w:t>
      </w:r>
      <w:r w:rsidRPr="00503429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по</w:t>
      </w:r>
      <w:r w:rsidRPr="00503429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MARA-MATNR=</w:t>
      </w:r>
      <w:r w:rsidRPr="00503429">
        <w:rPr>
          <w:rFonts w:ascii="Arial" w:hAnsi="Arial" w:cs="Arial"/>
          <w:szCs w:val="24"/>
          <w:lang w:val="en-US"/>
        </w:rPr>
        <w:t xml:space="preserve"> IV_BWM_REQ-</w:t>
      </w:r>
      <w:r>
        <w:rPr>
          <w:rFonts w:ascii="Arial" w:hAnsi="Arial" w:cs="Arial"/>
          <w:szCs w:val="24"/>
          <w:lang w:val="en-US"/>
        </w:rPr>
        <w:t>MATNR</w:t>
      </w:r>
    </w:p>
    <w:p w14:paraId="53D3876F" w14:textId="5452ECD5" w:rsidR="008E0E09" w:rsidRPr="00CF32A5" w:rsidRDefault="008E0E09" w:rsidP="008E0E09">
      <w:pPr>
        <w:pStyle w:val="afb"/>
        <w:numPr>
          <w:ilvl w:val="0"/>
          <w:numId w:val="42"/>
        </w:numPr>
        <w:spacing w:line="259" w:lineRule="auto"/>
        <w:contextualSpacing/>
        <w:jc w:val="left"/>
        <w:rPr>
          <w:rFonts w:ascii="Arial" w:hAnsi="Arial" w:cs="Arial"/>
          <w:strike/>
          <w:szCs w:val="24"/>
        </w:rPr>
      </w:pPr>
      <w:r>
        <w:rPr>
          <w:rFonts w:ascii="Arial" w:hAnsi="Arial" w:cs="Arial"/>
          <w:lang w:val="en-US"/>
        </w:rPr>
        <w:t>RESB-</w:t>
      </w:r>
      <w:r w:rsidRPr="0071462E">
        <w:rPr>
          <w:rFonts w:ascii="Arial" w:hAnsi="Arial" w:cs="Arial"/>
          <w:szCs w:val="24"/>
          <w:lang w:val="en-US"/>
        </w:rPr>
        <w:t xml:space="preserve">WERKS = </w:t>
      </w:r>
      <w:r w:rsidRPr="00503429">
        <w:rPr>
          <w:rFonts w:ascii="Arial" w:hAnsi="Arial" w:cs="Arial"/>
          <w:szCs w:val="24"/>
          <w:lang w:val="en-US"/>
        </w:rPr>
        <w:t>IV_BWM_REQ-</w:t>
      </w:r>
      <w:r>
        <w:rPr>
          <w:rFonts w:ascii="Arial" w:hAnsi="Arial" w:cs="Arial"/>
          <w:szCs w:val="24"/>
          <w:lang w:val="en-US"/>
        </w:rPr>
        <w:t xml:space="preserve">WERKS. </w:t>
      </w:r>
      <w:r w:rsidRPr="00CF32A5">
        <w:rPr>
          <w:rFonts w:ascii="Arial" w:hAnsi="Arial" w:cs="Arial"/>
          <w:szCs w:val="24"/>
        </w:rPr>
        <w:t xml:space="preserve">Если завод пустой, то по </w:t>
      </w:r>
      <w:r w:rsidRPr="00CF32A5">
        <w:rPr>
          <w:rFonts w:ascii="Arial" w:hAnsi="Arial" w:cs="Arial"/>
          <w:szCs w:val="24"/>
          <w:lang w:val="en-US"/>
        </w:rPr>
        <w:t>T</w:t>
      </w:r>
      <w:r w:rsidRPr="00CF32A5">
        <w:rPr>
          <w:rFonts w:ascii="Arial" w:hAnsi="Arial" w:cs="Arial"/>
          <w:szCs w:val="24"/>
        </w:rPr>
        <w:t>001</w:t>
      </w:r>
      <w:r w:rsidRPr="00CF32A5">
        <w:rPr>
          <w:rFonts w:ascii="Arial" w:hAnsi="Arial" w:cs="Arial"/>
          <w:szCs w:val="24"/>
          <w:lang w:val="en-US"/>
        </w:rPr>
        <w:t>K</w:t>
      </w:r>
      <w:r w:rsidRPr="00CF32A5">
        <w:rPr>
          <w:rFonts w:ascii="Arial" w:hAnsi="Arial" w:cs="Arial"/>
          <w:szCs w:val="24"/>
        </w:rPr>
        <w:t>-</w:t>
      </w:r>
      <w:r w:rsidRPr="00CF32A5">
        <w:rPr>
          <w:rFonts w:ascii="Arial" w:hAnsi="Arial" w:cs="Arial"/>
          <w:szCs w:val="24"/>
          <w:lang w:val="en-US"/>
        </w:rPr>
        <w:t>BUKRS</w:t>
      </w:r>
      <w:r w:rsidRPr="00CF32A5">
        <w:rPr>
          <w:rFonts w:ascii="Arial" w:hAnsi="Arial" w:cs="Arial"/>
          <w:szCs w:val="24"/>
        </w:rPr>
        <w:t xml:space="preserve"> = </w:t>
      </w:r>
      <w:r w:rsidRPr="00CF32A5">
        <w:rPr>
          <w:rFonts w:ascii="Arial" w:hAnsi="Arial" w:cs="Arial"/>
          <w:szCs w:val="24"/>
          <w:lang w:val="en-US"/>
        </w:rPr>
        <w:t>IV</w:t>
      </w:r>
      <w:r w:rsidRPr="00CF32A5">
        <w:rPr>
          <w:rFonts w:ascii="Arial" w:hAnsi="Arial" w:cs="Arial"/>
          <w:szCs w:val="24"/>
        </w:rPr>
        <w:t>_</w:t>
      </w:r>
      <w:r w:rsidRPr="00CF32A5">
        <w:rPr>
          <w:rFonts w:ascii="Arial" w:hAnsi="Arial" w:cs="Arial"/>
          <w:szCs w:val="24"/>
          <w:lang w:val="en-US"/>
        </w:rPr>
        <w:t>BWM</w:t>
      </w:r>
      <w:r w:rsidRPr="00CF32A5">
        <w:rPr>
          <w:rFonts w:ascii="Arial" w:hAnsi="Arial" w:cs="Arial"/>
          <w:szCs w:val="24"/>
        </w:rPr>
        <w:t>_</w:t>
      </w:r>
      <w:r w:rsidRPr="00CF32A5">
        <w:rPr>
          <w:rFonts w:ascii="Arial" w:hAnsi="Arial" w:cs="Arial"/>
          <w:szCs w:val="24"/>
          <w:lang w:val="en-US"/>
        </w:rPr>
        <w:t>REQ</w:t>
      </w:r>
      <w:r w:rsidRPr="00CF32A5">
        <w:rPr>
          <w:rFonts w:ascii="Arial" w:hAnsi="Arial" w:cs="Arial"/>
          <w:szCs w:val="24"/>
        </w:rPr>
        <w:t>_</w:t>
      </w:r>
      <w:r w:rsidRPr="00CF32A5">
        <w:rPr>
          <w:rFonts w:ascii="Arial" w:hAnsi="Arial" w:cs="Arial"/>
          <w:szCs w:val="24"/>
          <w:lang w:val="en-US"/>
        </w:rPr>
        <w:t>BUKRS</w:t>
      </w:r>
      <w:r w:rsidRPr="00CF32A5">
        <w:rPr>
          <w:rFonts w:ascii="Arial" w:hAnsi="Arial" w:cs="Arial"/>
          <w:szCs w:val="24"/>
        </w:rPr>
        <w:t xml:space="preserve"> находим все заводы </w:t>
      </w:r>
      <w:r w:rsidRPr="00CF32A5">
        <w:rPr>
          <w:rFonts w:ascii="Arial" w:hAnsi="Arial" w:cs="Arial"/>
          <w:szCs w:val="24"/>
          <w:lang w:val="en-US"/>
        </w:rPr>
        <w:t>T</w:t>
      </w:r>
      <w:r w:rsidRPr="00CF32A5">
        <w:rPr>
          <w:rFonts w:ascii="Arial" w:hAnsi="Arial" w:cs="Arial"/>
          <w:szCs w:val="24"/>
        </w:rPr>
        <w:t>001</w:t>
      </w:r>
      <w:r w:rsidRPr="00CF32A5">
        <w:rPr>
          <w:rFonts w:ascii="Arial" w:hAnsi="Arial" w:cs="Arial"/>
          <w:szCs w:val="24"/>
          <w:lang w:val="en-US"/>
        </w:rPr>
        <w:t>K</w:t>
      </w:r>
      <w:r w:rsidRPr="00CF32A5">
        <w:rPr>
          <w:rFonts w:ascii="Arial" w:hAnsi="Arial" w:cs="Arial"/>
          <w:szCs w:val="24"/>
        </w:rPr>
        <w:t>-</w:t>
      </w:r>
      <w:r w:rsidRPr="00CF32A5">
        <w:rPr>
          <w:szCs w:val="24"/>
        </w:rPr>
        <w:t xml:space="preserve"> </w:t>
      </w:r>
      <w:r w:rsidRPr="00CF32A5">
        <w:rPr>
          <w:rFonts w:ascii="Arial" w:hAnsi="Arial" w:cs="Arial"/>
          <w:szCs w:val="24"/>
          <w:lang w:val="en-US"/>
        </w:rPr>
        <w:t>BW</w:t>
      </w:r>
      <w:r w:rsidR="002043AF" w:rsidRPr="00CF32A5">
        <w:rPr>
          <w:rFonts w:ascii="Arial" w:hAnsi="Arial" w:cs="Arial"/>
          <w:szCs w:val="24"/>
          <w:lang w:val="en-US"/>
        </w:rPr>
        <w:t>KEY</w:t>
      </w:r>
      <w:r w:rsidR="008130AF" w:rsidRPr="00CF32A5">
        <w:rPr>
          <w:rFonts w:ascii="Arial" w:hAnsi="Arial" w:cs="Arial"/>
          <w:szCs w:val="24"/>
        </w:rPr>
        <w:t xml:space="preserve"> и берем первый.</w:t>
      </w:r>
    </w:p>
    <w:p w14:paraId="08FD39EF" w14:textId="2E2585AC" w:rsidR="00CF32A5" w:rsidRPr="00CF32A5" w:rsidRDefault="008E0E09" w:rsidP="00E056EA">
      <w:pPr>
        <w:ind w:left="360"/>
        <w:rPr>
          <w:rFonts w:ascii="Arial" w:hAnsi="Arial" w:cs="Arial"/>
          <w:szCs w:val="24"/>
          <w:highlight w:val="green"/>
        </w:rPr>
      </w:pPr>
      <w:r w:rsidRPr="005B2536">
        <w:rPr>
          <w:rFonts w:ascii="Arial" w:hAnsi="Arial" w:cs="Arial"/>
          <w:szCs w:val="24"/>
        </w:rPr>
        <w:t xml:space="preserve">Результат записать в структуру </w:t>
      </w:r>
      <w:r w:rsidR="004C6551">
        <w:rPr>
          <w:rFonts w:ascii="Arial" w:hAnsi="Arial" w:cs="Arial"/>
          <w:szCs w:val="24"/>
          <w:lang w:val="en-US"/>
        </w:rPr>
        <w:t>et</w:t>
      </w:r>
      <w:r w:rsidR="004C6551">
        <w:rPr>
          <w:rFonts w:ascii="Arial" w:hAnsi="Arial" w:cs="Arial"/>
          <w:szCs w:val="24"/>
        </w:rPr>
        <w:t>_</w:t>
      </w:r>
      <w:r w:rsidRPr="005B2536">
        <w:rPr>
          <w:rFonts w:ascii="Arial" w:hAnsi="Arial" w:cs="Arial"/>
          <w:szCs w:val="24"/>
          <w:lang w:val="en-US"/>
        </w:rPr>
        <w:t>reqdocument</w:t>
      </w:r>
      <w:r w:rsidR="00CF32A5" w:rsidRPr="00CF32A5">
        <w:rPr>
          <w:rFonts w:ascii="Arial" w:hAnsi="Arial" w:cs="Arial"/>
          <w:szCs w:val="24"/>
        </w:rPr>
        <w:t xml:space="preserve">. </w:t>
      </w:r>
      <w:r w:rsidR="00CF32A5" w:rsidRPr="00CF32A5">
        <w:rPr>
          <w:rFonts w:ascii="Arial" w:hAnsi="Arial" w:cs="Arial"/>
          <w:szCs w:val="24"/>
          <w:highlight w:val="green"/>
        </w:rPr>
        <w:t>Оставить только те</w:t>
      </w:r>
      <w:r w:rsidR="00F37B25" w:rsidRPr="00CF32A5">
        <w:rPr>
          <w:rFonts w:ascii="Arial" w:hAnsi="Arial" w:cs="Arial"/>
          <w:szCs w:val="24"/>
          <w:highlight w:val="green"/>
        </w:rPr>
        <w:t xml:space="preserve"> позиции, </w:t>
      </w:r>
      <w:r w:rsidR="00CF32A5" w:rsidRPr="00CF32A5">
        <w:rPr>
          <w:rFonts w:ascii="Arial" w:hAnsi="Arial" w:cs="Arial"/>
          <w:szCs w:val="24"/>
          <w:highlight w:val="green"/>
        </w:rPr>
        <w:t xml:space="preserve">которые попадают в выборку из </w:t>
      </w:r>
      <w:r w:rsidR="00CF32A5" w:rsidRPr="00CF32A5">
        <w:rPr>
          <w:rFonts w:ascii="Arial" w:hAnsi="Arial" w:cs="Arial"/>
          <w:szCs w:val="24"/>
          <w:highlight w:val="green"/>
          <w:lang w:val="en-US"/>
        </w:rPr>
        <w:t>RSADD</w:t>
      </w:r>
      <w:r w:rsidR="00CF32A5" w:rsidRPr="00CF32A5">
        <w:rPr>
          <w:rFonts w:ascii="Arial" w:hAnsi="Arial" w:cs="Arial"/>
          <w:szCs w:val="24"/>
          <w:highlight w:val="green"/>
        </w:rPr>
        <w:t xml:space="preserve"> по ключам: </w:t>
      </w:r>
    </w:p>
    <w:p w14:paraId="656A2026" w14:textId="77777777" w:rsidR="00CF32A5" w:rsidRPr="009328D4" w:rsidRDefault="00CF32A5" w:rsidP="008E0E09">
      <w:pPr>
        <w:ind w:firstLine="360"/>
        <w:rPr>
          <w:rFonts w:ascii="Arial" w:hAnsi="Arial" w:cs="Arial"/>
          <w:szCs w:val="24"/>
          <w:highlight w:val="green"/>
        </w:rPr>
      </w:pPr>
    </w:p>
    <w:p w14:paraId="7350F56E" w14:textId="2426F12A" w:rsidR="00CF32A5" w:rsidRPr="009328D4" w:rsidRDefault="00CF32A5" w:rsidP="009328D4">
      <w:pPr>
        <w:pStyle w:val="afb"/>
        <w:numPr>
          <w:ilvl w:val="0"/>
          <w:numId w:val="84"/>
        </w:numPr>
        <w:rPr>
          <w:rFonts w:ascii="Arial" w:hAnsi="Arial" w:cs="Arial"/>
          <w:szCs w:val="24"/>
          <w:highlight w:val="green"/>
          <w:lang w:val="en-US"/>
        </w:rPr>
      </w:pPr>
      <w:r w:rsidRPr="009328D4">
        <w:rPr>
          <w:rFonts w:ascii="Arial" w:hAnsi="Arial" w:cs="Arial"/>
          <w:szCs w:val="24"/>
          <w:highlight w:val="green"/>
          <w:lang w:val="en-US"/>
        </w:rPr>
        <w:t>RSADD-</w:t>
      </w:r>
      <w:r w:rsidR="009328D4" w:rsidRPr="009328D4">
        <w:rPr>
          <w:rFonts w:ascii="Arial" w:hAnsi="Arial" w:cs="Arial"/>
          <w:szCs w:val="24"/>
          <w:highlight w:val="green"/>
          <w:lang w:val="en-US"/>
        </w:rPr>
        <w:t>RSNUM</w:t>
      </w:r>
      <w:r w:rsidRPr="009328D4">
        <w:rPr>
          <w:rFonts w:ascii="Arial" w:hAnsi="Arial" w:cs="Arial"/>
          <w:szCs w:val="24"/>
          <w:highlight w:val="green"/>
          <w:lang w:val="en-US"/>
        </w:rPr>
        <w:t>= RESB-</w:t>
      </w:r>
      <w:r w:rsidR="009328D4" w:rsidRPr="009328D4">
        <w:rPr>
          <w:rFonts w:ascii="Arial" w:hAnsi="Arial" w:cs="Arial"/>
          <w:szCs w:val="24"/>
          <w:highlight w:val="green"/>
          <w:lang w:val="en-US"/>
        </w:rPr>
        <w:t>RSNUM</w:t>
      </w:r>
    </w:p>
    <w:p w14:paraId="3E0CEB49" w14:textId="77777777" w:rsidR="009328D4" w:rsidRPr="009328D4" w:rsidRDefault="009328D4" w:rsidP="009328D4">
      <w:pPr>
        <w:pStyle w:val="afb"/>
        <w:numPr>
          <w:ilvl w:val="0"/>
          <w:numId w:val="84"/>
        </w:numPr>
        <w:rPr>
          <w:rFonts w:ascii="Arial" w:hAnsi="Arial" w:cs="Arial"/>
          <w:szCs w:val="24"/>
          <w:highlight w:val="green"/>
          <w:lang w:val="en-US"/>
        </w:rPr>
      </w:pPr>
      <w:r w:rsidRPr="009328D4">
        <w:rPr>
          <w:rFonts w:ascii="Arial" w:hAnsi="Arial" w:cs="Arial"/>
          <w:szCs w:val="24"/>
          <w:highlight w:val="green"/>
          <w:lang w:val="en-US"/>
        </w:rPr>
        <w:t>RSADD-RSNUM= RESB-RSNUM</w:t>
      </w:r>
    </w:p>
    <w:p w14:paraId="7827BEDB" w14:textId="23341CDD" w:rsidR="00CF32A5" w:rsidRDefault="00953B1B" w:rsidP="009328D4">
      <w:pPr>
        <w:pStyle w:val="afb"/>
        <w:numPr>
          <w:ilvl w:val="0"/>
          <w:numId w:val="84"/>
        </w:numPr>
        <w:rPr>
          <w:rFonts w:ascii="Arial" w:hAnsi="Arial" w:cs="Arial"/>
          <w:szCs w:val="24"/>
          <w:highlight w:val="green"/>
          <w:lang w:val="en-US"/>
        </w:rPr>
      </w:pPr>
      <w:r>
        <w:rPr>
          <w:rFonts w:ascii="Arial" w:hAnsi="Arial" w:cs="Arial"/>
          <w:szCs w:val="24"/>
          <w:highlight w:val="green"/>
          <w:lang w:val="en-US"/>
        </w:rPr>
        <w:t>RSADD-ZZ_SETTL</w:t>
      </w:r>
      <w:r w:rsidR="00CF32A5" w:rsidRPr="009328D4">
        <w:rPr>
          <w:rFonts w:ascii="Arial" w:hAnsi="Arial" w:cs="Arial"/>
          <w:szCs w:val="24"/>
          <w:highlight w:val="green"/>
          <w:lang w:val="en-US"/>
        </w:rPr>
        <w:t>_PRICE = ‘X’</w:t>
      </w:r>
    </w:p>
    <w:p w14:paraId="214407A7" w14:textId="0D7199C9" w:rsidR="0033775C" w:rsidRDefault="0033775C" w:rsidP="0033775C">
      <w:pPr>
        <w:rPr>
          <w:rFonts w:ascii="Arial" w:hAnsi="Arial" w:cs="Arial"/>
          <w:szCs w:val="24"/>
          <w:highlight w:val="green"/>
          <w:lang w:val="en-US"/>
        </w:rPr>
      </w:pPr>
    </w:p>
    <w:p w14:paraId="1AF8FFFD" w14:textId="52F8777D" w:rsidR="00A97C29" w:rsidRPr="00FA108F" w:rsidRDefault="0033775C" w:rsidP="0033775C">
      <w:pPr>
        <w:rPr>
          <w:rFonts w:ascii="Arial" w:hAnsi="Arial" w:cs="Arial"/>
          <w:szCs w:val="24"/>
          <w:highlight w:val="green"/>
        </w:rPr>
      </w:pPr>
      <w:r w:rsidRPr="0033775C">
        <w:rPr>
          <w:rFonts w:ascii="Arial" w:hAnsi="Arial" w:cs="Arial"/>
          <w:szCs w:val="24"/>
          <w:highlight w:val="green"/>
        </w:rPr>
        <w:t xml:space="preserve">      </w:t>
      </w:r>
      <w:r w:rsidR="00A97C29" w:rsidRPr="00FA108F">
        <w:rPr>
          <w:rFonts w:ascii="Arial" w:hAnsi="Arial" w:cs="Arial"/>
          <w:szCs w:val="24"/>
          <w:highlight w:val="green"/>
        </w:rPr>
        <w:t xml:space="preserve">Для определения вида потребности проверить </w:t>
      </w:r>
      <w:r w:rsidR="00A97C29" w:rsidRPr="00FA108F">
        <w:rPr>
          <w:rFonts w:ascii="Arial" w:hAnsi="Arial" w:cs="Arial"/>
          <w:szCs w:val="24"/>
          <w:highlight w:val="green"/>
          <w:lang w:val="en-US"/>
        </w:rPr>
        <w:t>RESB</w:t>
      </w:r>
      <w:r w:rsidR="00A97C29" w:rsidRPr="00FA108F">
        <w:rPr>
          <w:rFonts w:ascii="Arial" w:hAnsi="Arial" w:cs="Arial"/>
          <w:szCs w:val="24"/>
          <w:highlight w:val="green"/>
        </w:rPr>
        <w:t>-</w:t>
      </w:r>
      <w:r w:rsidR="00A97C29" w:rsidRPr="00FA108F">
        <w:rPr>
          <w:rFonts w:ascii="Arial" w:hAnsi="Arial" w:cs="Arial"/>
          <w:szCs w:val="24"/>
          <w:highlight w:val="green"/>
          <w:lang w:val="en-US"/>
        </w:rPr>
        <w:t>BWART</w:t>
      </w:r>
      <w:r w:rsidR="00A97C29" w:rsidRPr="00FA108F">
        <w:rPr>
          <w:rFonts w:ascii="Arial" w:hAnsi="Arial" w:cs="Arial"/>
          <w:szCs w:val="24"/>
          <w:highlight w:val="green"/>
        </w:rPr>
        <w:t xml:space="preserve">. </w:t>
      </w:r>
    </w:p>
    <w:p w14:paraId="629B4796" w14:textId="2F949599" w:rsidR="00FA108F" w:rsidRPr="00FA108F" w:rsidRDefault="00A97C29" w:rsidP="00103654">
      <w:pPr>
        <w:spacing w:line="276" w:lineRule="auto"/>
        <w:ind w:left="840"/>
        <w:rPr>
          <w:rFonts w:ascii="Arial" w:hAnsi="Arial" w:cs="Arial"/>
          <w:szCs w:val="24"/>
          <w:highlight w:val="green"/>
        </w:rPr>
      </w:pPr>
      <w:r w:rsidRPr="00FA108F">
        <w:rPr>
          <w:rFonts w:ascii="Arial" w:hAnsi="Arial" w:cs="Arial"/>
          <w:szCs w:val="24"/>
          <w:highlight w:val="green"/>
        </w:rPr>
        <w:t xml:space="preserve">Если </w:t>
      </w:r>
      <w:r w:rsidRPr="00FA108F">
        <w:rPr>
          <w:rFonts w:ascii="Arial" w:hAnsi="Arial" w:cs="Arial"/>
          <w:szCs w:val="24"/>
          <w:highlight w:val="green"/>
          <w:lang w:val="en-US"/>
        </w:rPr>
        <w:t>RESB</w:t>
      </w:r>
      <w:r w:rsidRPr="00FA108F">
        <w:rPr>
          <w:rFonts w:ascii="Arial" w:hAnsi="Arial" w:cs="Arial"/>
          <w:szCs w:val="24"/>
          <w:highlight w:val="green"/>
        </w:rPr>
        <w:t>-</w:t>
      </w:r>
      <w:r w:rsidRPr="00FA108F">
        <w:rPr>
          <w:rFonts w:ascii="Arial" w:hAnsi="Arial" w:cs="Arial"/>
          <w:szCs w:val="24"/>
          <w:highlight w:val="green"/>
          <w:lang w:val="en-US"/>
        </w:rPr>
        <w:t>BWART</w:t>
      </w:r>
      <w:r w:rsidRPr="00FA108F">
        <w:rPr>
          <w:rFonts w:ascii="Arial" w:hAnsi="Arial" w:cs="Arial"/>
          <w:szCs w:val="24"/>
          <w:highlight w:val="green"/>
        </w:rPr>
        <w:t xml:space="preserve"> входит в </w:t>
      </w:r>
      <w:r w:rsidRPr="00FA108F">
        <w:rPr>
          <w:rFonts w:ascii="Arial" w:hAnsi="Arial" w:cs="Arial"/>
          <w:szCs w:val="24"/>
          <w:highlight w:val="green"/>
          <w:lang w:val="en-US"/>
        </w:rPr>
        <w:t>Z</w:t>
      </w:r>
      <w:r w:rsidRPr="00FA108F">
        <w:rPr>
          <w:rFonts w:ascii="Arial" w:hAnsi="Arial" w:cs="Arial"/>
          <w:szCs w:val="24"/>
          <w:highlight w:val="green"/>
        </w:rPr>
        <w:t>_</w:t>
      </w:r>
      <w:r w:rsidRPr="00FA108F">
        <w:rPr>
          <w:rFonts w:ascii="Arial" w:hAnsi="Arial" w:cs="Arial"/>
          <w:szCs w:val="24"/>
          <w:highlight w:val="green"/>
          <w:lang w:val="en-US"/>
        </w:rPr>
        <w:t>MM</w:t>
      </w:r>
      <w:r w:rsidRPr="00FA108F">
        <w:rPr>
          <w:rFonts w:ascii="Arial" w:hAnsi="Arial" w:cs="Arial"/>
          <w:szCs w:val="24"/>
          <w:highlight w:val="green"/>
        </w:rPr>
        <w:t>04_</w:t>
      </w:r>
      <w:r w:rsidRPr="00FA108F">
        <w:rPr>
          <w:rFonts w:ascii="Arial" w:hAnsi="Arial" w:cs="Arial"/>
          <w:szCs w:val="24"/>
          <w:highlight w:val="green"/>
          <w:lang w:val="en-US"/>
        </w:rPr>
        <w:t>BWART</w:t>
      </w:r>
      <w:r w:rsidRPr="00FA108F">
        <w:rPr>
          <w:rFonts w:ascii="Arial" w:hAnsi="Arial" w:cs="Arial"/>
          <w:szCs w:val="24"/>
          <w:highlight w:val="green"/>
        </w:rPr>
        <w:t>_</w:t>
      </w:r>
      <w:r w:rsidRPr="00FA108F">
        <w:rPr>
          <w:rFonts w:ascii="Arial" w:hAnsi="Arial" w:cs="Arial"/>
          <w:szCs w:val="24"/>
          <w:highlight w:val="green"/>
          <w:lang w:val="en-US"/>
        </w:rPr>
        <w:t>TORO</w:t>
      </w:r>
      <w:r w:rsidRPr="00FA108F">
        <w:rPr>
          <w:rFonts w:ascii="Arial" w:hAnsi="Arial" w:cs="Arial"/>
          <w:szCs w:val="24"/>
          <w:highlight w:val="green"/>
        </w:rPr>
        <w:t xml:space="preserve">, то </w:t>
      </w:r>
      <w:r w:rsidRPr="00FA108F">
        <w:rPr>
          <w:rFonts w:ascii="Arial" w:hAnsi="Arial" w:cs="Arial"/>
          <w:szCs w:val="24"/>
          <w:highlight w:val="green"/>
          <w:lang w:val="en-US"/>
        </w:rPr>
        <w:t>ev</w:t>
      </w:r>
      <w:r w:rsidRPr="00FA108F">
        <w:rPr>
          <w:rFonts w:ascii="Arial" w:hAnsi="Arial" w:cs="Arial"/>
          <w:szCs w:val="24"/>
          <w:highlight w:val="green"/>
        </w:rPr>
        <w:t>_</w:t>
      </w:r>
      <w:r w:rsidRPr="00FA108F">
        <w:rPr>
          <w:rFonts w:ascii="Arial" w:hAnsi="Arial" w:cs="Arial"/>
          <w:szCs w:val="24"/>
          <w:highlight w:val="green"/>
          <w:lang w:val="en-US"/>
        </w:rPr>
        <w:t>reqdocument</w:t>
      </w:r>
      <w:r w:rsidR="00E855C5" w:rsidRPr="00FA108F">
        <w:rPr>
          <w:rFonts w:ascii="Arial" w:hAnsi="Arial" w:cs="Arial"/>
          <w:szCs w:val="24"/>
          <w:highlight w:val="green"/>
        </w:rPr>
        <w:t>-</w:t>
      </w:r>
      <w:r w:rsidR="00E855C5" w:rsidRPr="00FA108F">
        <w:rPr>
          <w:rFonts w:ascii="Arial" w:hAnsi="Arial" w:cs="Arial"/>
          <w:szCs w:val="24"/>
          <w:highlight w:val="green"/>
          <w:lang w:val="en-US"/>
        </w:rPr>
        <w:t>bdart</w:t>
      </w:r>
      <w:r w:rsidR="00E855C5" w:rsidRPr="00FA108F">
        <w:rPr>
          <w:rFonts w:ascii="Arial" w:hAnsi="Arial" w:cs="Arial"/>
          <w:szCs w:val="24"/>
          <w:highlight w:val="green"/>
        </w:rPr>
        <w:t xml:space="preserve"> = </w:t>
      </w:r>
      <w:r w:rsidR="00E855C5" w:rsidRPr="00B564E5">
        <w:rPr>
          <w:rFonts w:ascii="Arial" w:hAnsi="Arial" w:cs="Arial"/>
          <w:szCs w:val="24"/>
          <w:highlight w:val="green"/>
        </w:rPr>
        <w:t>‘</w:t>
      </w:r>
      <w:r w:rsidR="00B564E5" w:rsidRPr="00B564E5">
        <w:rPr>
          <w:rFonts w:ascii="Arial" w:hAnsi="Arial" w:cs="Arial"/>
          <w:szCs w:val="24"/>
          <w:highlight w:val="green"/>
          <w:lang w:val="en-US"/>
        </w:rPr>
        <w:t>IH</w:t>
      </w:r>
      <w:r w:rsidR="00FA108F" w:rsidRPr="00B564E5">
        <w:rPr>
          <w:rFonts w:ascii="Arial" w:hAnsi="Arial" w:cs="Arial"/>
          <w:szCs w:val="24"/>
          <w:highlight w:val="green"/>
        </w:rPr>
        <w:t>’</w:t>
      </w:r>
    </w:p>
    <w:p w14:paraId="324BB2CE" w14:textId="5423CA5C" w:rsidR="00FA108F" w:rsidRPr="00FA108F" w:rsidRDefault="00FA108F" w:rsidP="00103654">
      <w:pPr>
        <w:spacing w:line="276" w:lineRule="auto"/>
        <w:ind w:left="840"/>
        <w:rPr>
          <w:rFonts w:ascii="Arial" w:hAnsi="Arial" w:cs="Arial"/>
          <w:szCs w:val="24"/>
        </w:rPr>
      </w:pPr>
      <w:r w:rsidRPr="00FA108F">
        <w:rPr>
          <w:rFonts w:ascii="Arial" w:hAnsi="Arial" w:cs="Arial"/>
          <w:szCs w:val="24"/>
          <w:highlight w:val="green"/>
        </w:rPr>
        <w:t xml:space="preserve">Если </w:t>
      </w:r>
      <w:r w:rsidRPr="00FA108F">
        <w:rPr>
          <w:rFonts w:ascii="Arial" w:hAnsi="Arial" w:cs="Arial"/>
          <w:szCs w:val="24"/>
          <w:highlight w:val="green"/>
          <w:lang w:val="en-US"/>
        </w:rPr>
        <w:t>RESB</w:t>
      </w:r>
      <w:r w:rsidRPr="00FA108F">
        <w:rPr>
          <w:rFonts w:ascii="Arial" w:hAnsi="Arial" w:cs="Arial"/>
          <w:szCs w:val="24"/>
          <w:highlight w:val="green"/>
        </w:rPr>
        <w:t>-</w:t>
      </w:r>
      <w:r w:rsidRPr="00FA108F">
        <w:rPr>
          <w:rFonts w:ascii="Arial" w:hAnsi="Arial" w:cs="Arial"/>
          <w:szCs w:val="24"/>
          <w:highlight w:val="green"/>
          <w:lang w:val="en-US"/>
        </w:rPr>
        <w:t>BWART</w:t>
      </w:r>
      <w:r w:rsidRPr="00FA108F">
        <w:rPr>
          <w:rFonts w:ascii="Arial" w:hAnsi="Arial" w:cs="Arial"/>
          <w:szCs w:val="24"/>
          <w:highlight w:val="green"/>
        </w:rPr>
        <w:t xml:space="preserve"> входит в </w:t>
      </w:r>
      <w:r w:rsidRPr="00FA108F">
        <w:rPr>
          <w:rFonts w:ascii="Arial" w:hAnsi="Arial" w:cs="Arial"/>
          <w:szCs w:val="24"/>
          <w:highlight w:val="green"/>
          <w:lang w:val="en-US"/>
        </w:rPr>
        <w:t>Z</w:t>
      </w:r>
      <w:r w:rsidRPr="00FA108F">
        <w:rPr>
          <w:rFonts w:ascii="Arial" w:hAnsi="Arial" w:cs="Arial"/>
          <w:szCs w:val="24"/>
          <w:highlight w:val="green"/>
        </w:rPr>
        <w:t>_</w:t>
      </w:r>
      <w:r w:rsidRPr="00FA108F">
        <w:rPr>
          <w:rFonts w:ascii="Arial" w:hAnsi="Arial" w:cs="Arial"/>
          <w:szCs w:val="24"/>
          <w:highlight w:val="green"/>
          <w:lang w:val="en-US"/>
        </w:rPr>
        <w:t>MM</w:t>
      </w:r>
      <w:r w:rsidRPr="00FA108F">
        <w:rPr>
          <w:rFonts w:ascii="Arial" w:hAnsi="Arial" w:cs="Arial"/>
          <w:szCs w:val="24"/>
          <w:highlight w:val="green"/>
        </w:rPr>
        <w:t>04_</w:t>
      </w:r>
      <w:r w:rsidRPr="00FA108F">
        <w:rPr>
          <w:rFonts w:ascii="Arial" w:hAnsi="Arial" w:cs="Arial"/>
          <w:szCs w:val="24"/>
          <w:highlight w:val="green"/>
          <w:lang w:val="en-US"/>
        </w:rPr>
        <w:t>BWART</w:t>
      </w:r>
      <w:r w:rsidRPr="00FA108F">
        <w:rPr>
          <w:rFonts w:ascii="Arial" w:hAnsi="Arial" w:cs="Arial"/>
          <w:szCs w:val="24"/>
          <w:highlight w:val="green"/>
        </w:rPr>
        <w:t>_</w:t>
      </w:r>
      <w:r w:rsidRPr="00FA108F">
        <w:rPr>
          <w:rFonts w:ascii="Arial" w:hAnsi="Arial" w:cs="Arial"/>
          <w:szCs w:val="24"/>
          <w:highlight w:val="green"/>
          <w:lang w:val="en-US"/>
        </w:rPr>
        <w:t>PS</w:t>
      </w:r>
      <w:r w:rsidRPr="00FA108F">
        <w:rPr>
          <w:rFonts w:ascii="Arial" w:hAnsi="Arial" w:cs="Arial"/>
          <w:szCs w:val="24"/>
          <w:highlight w:val="green"/>
        </w:rPr>
        <w:t xml:space="preserve">, то </w:t>
      </w:r>
      <w:r w:rsidRPr="00FA108F">
        <w:rPr>
          <w:rFonts w:ascii="Arial" w:hAnsi="Arial" w:cs="Arial"/>
          <w:szCs w:val="24"/>
          <w:highlight w:val="green"/>
          <w:lang w:val="en-US"/>
        </w:rPr>
        <w:t>ev</w:t>
      </w:r>
      <w:r w:rsidRPr="00FA108F">
        <w:rPr>
          <w:rFonts w:ascii="Arial" w:hAnsi="Arial" w:cs="Arial"/>
          <w:szCs w:val="24"/>
          <w:highlight w:val="green"/>
        </w:rPr>
        <w:t>_</w:t>
      </w:r>
      <w:r w:rsidRPr="00FA108F">
        <w:rPr>
          <w:rFonts w:ascii="Arial" w:hAnsi="Arial" w:cs="Arial"/>
          <w:szCs w:val="24"/>
          <w:highlight w:val="green"/>
          <w:lang w:val="en-US"/>
        </w:rPr>
        <w:t>reqdocument</w:t>
      </w:r>
      <w:r w:rsidRPr="00FA108F">
        <w:rPr>
          <w:rFonts w:ascii="Arial" w:hAnsi="Arial" w:cs="Arial"/>
          <w:szCs w:val="24"/>
          <w:highlight w:val="green"/>
        </w:rPr>
        <w:t>-</w:t>
      </w:r>
      <w:r w:rsidRPr="00FA108F">
        <w:rPr>
          <w:rFonts w:ascii="Arial" w:hAnsi="Arial" w:cs="Arial"/>
          <w:szCs w:val="24"/>
          <w:highlight w:val="green"/>
          <w:lang w:val="en-US"/>
        </w:rPr>
        <w:t>bdart</w:t>
      </w:r>
      <w:r w:rsidRPr="00FA108F">
        <w:rPr>
          <w:rFonts w:ascii="Arial" w:hAnsi="Arial" w:cs="Arial"/>
          <w:szCs w:val="24"/>
          <w:highlight w:val="green"/>
        </w:rPr>
        <w:t xml:space="preserve"> = ‘</w:t>
      </w:r>
      <w:r w:rsidR="00B564E5">
        <w:rPr>
          <w:rFonts w:ascii="Arial" w:hAnsi="Arial" w:cs="Arial"/>
          <w:szCs w:val="24"/>
          <w:highlight w:val="green"/>
          <w:lang w:val="en-US"/>
        </w:rPr>
        <w:t>AR</w:t>
      </w:r>
      <w:r w:rsidRPr="00FA108F">
        <w:rPr>
          <w:rFonts w:ascii="Arial" w:hAnsi="Arial" w:cs="Arial"/>
          <w:szCs w:val="24"/>
          <w:highlight w:val="green"/>
        </w:rPr>
        <w:t>’</w:t>
      </w:r>
    </w:p>
    <w:p w14:paraId="2F4ADB55" w14:textId="3CA9C39A" w:rsidR="00FA108F" w:rsidRPr="00FA108F" w:rsidRDefault="00FA108F" w:rsidP="00FA108F">
      <w:pPr>
        <w:ind w:left="132" w:firstLine="708"/>
        <w:rPr>
          <w:rFonts w:ascii="Arial" w:hAnsi="Arial" w:cs="Arial"/>
          <w:szCs w:val="24"/>
        </w:rPr>
      </w:pPr>
    </w:p>
    <w:p w14:paraId="4C05941B" w14:textId="77777777" w:rsidR="008E0E09" w:rsidRDefault="008E0E09" w:rsidP="008E0E09">
      <w:pPr>
        <w:pStyle w:val="afb"/>
        <w:numPr>
          <w:ilvl w:val="0"/>
          <w:numId w:val="40"/>
        </w:numPr>
        <w:spacing w:after="160" w:line="259" w:lineRule="auto"/>
        <w:contextualSpacing/>
        <w:jc w:val="left"/>
        <w:rPr>
          <w:rFonts w:ascii="Arial" w:hAnsi="Arial" w:cs="Arial"/>
        </w:rPr>
      </w:pPr>
      <w:r w:rsidRPr="009570E9">
        <w:rPr>
          <w:rFonts w:ascii="Arial" w:hAnsi="Arial" w:cs="Arial"/>
        </w:rPr>
        <w:t>Сбор запросов на корректировку</w:t>
      </w:r>
    </w:p>
    <w:p w14:paraId="0D0FAD53" w14:textId="77777777" w:rsidR="008E0E09" w:rsidRPr="00637D76" w:rsidRDefault="008E0E09" w:rsidP="00E056EA">
      <w:pPr>
        <w:ind w:firstLine="357"/>
        <w:rPr>
          <w:rFonts w:ascii="Arial" w:hAnsi="Arial" w:cs="Arial"/>
          <w:szCs w:val="24"/>
          <w:highlight w:val="green"/>
          <w:lang w:val="en-US"/>
        </w:rPr>
      </w:pPr>
      <w:r w:rsidRPr="00637D76">
        <w:rPr>
          <w:rFonts w:ascii="Arial" w:hAnsi="Arial" w:cs="Arial"/>
          <w:szCs w:val="24"/>
          <w:highlight w:val="green"/>
        </w:rPr>
        <w:t>Если</w:t>
      </w:r>
      <w:r w:rsidRPr="00637D76">
        <w:rPr>
          <w:rFonts w:ascii="Arial" w:hAnsi="Arial" w:cs="Arial"/>
          <w:szCs w:val="24"/>
          <w:highlight w:val="green"/>
          <w:lang w:val="en-US"/>
        </w:rPr>
        <w:t xml:space="preserve"> IV_KORR Is not initial</w:t>
      </w:r>
    </w:p>
    <w:p w14:paraId="2D78F0A4" w14:textId="706D2959" w:rsidR="008E0E09" w:rsidRPr="00637D76" w:rsidRDefault="002E1C78" w:rsidP="006268B4">
      <w:pPr>
        <w:spacing w:before="120" w:after="120"/>
        <w:ind w:firstLine="357"/>
        <w:rPr>
          <w:rFonts w:ascii="Arial" w:hAnsi="Arial" w:cs="Arial"/>
          <w:highlight w:val="green"/>
        </w:rPr>
      </w:pPr>
      <w:r w:rsidRPr="00637D76">
        <w:rPr>
          <w:rFonts w:ascii="Arial" w:hAnsi="Arial" w:cs="Arial"/>
          <w:highlight w:val="green"/>
        </w:rPr>
        <w:t xml:space="preserve">Выбрать все записи из таблицы ZTMMCHREQ </w:t>
      </w:r>
      <w:r w:rsidR="00226506" w:rsidRPr="00637D76">
        <w:rPr>
          <w:rFonts w:ascii="Arial" w:hAnsi="Arial" w:cs="Arial"/>
          <w:highlight w:val="green"/>
        </w:rPr>
        <w:t xml:space="preserve">в структуру </w:t>
      </w:r>
      <w:r w:rsidR="00226506" w:rsidRPr="00637D76">
        <w:rPr>
          <w:rFonts w:ascii="Arial" w:hAnsi="Arial" w:cs="Arial"/>
          <w:highlight w:val="green"/>
          <w:lang w:val="en-US"/>
        </w:rPr>
        <w:t>et</w:t>
      </w:r>
      <w:r w:rsidR="00226506" w:rsidRPr="00637D76">
        <w:rPr>
          <w:rFonts w:ascii="Arial" w:hAnsi="Arial" w:cs="Arial"/>
          <w:highlight w:val="green"/>
        </w:rPr>
        <w:t>_</w:t>
      </w:r>
      <w:r w:rsidR="00226506" w:rsidRPr="00637D76">
        <w:rPr>
          <w:rFonts w:ascii="Arial" w:hAnsi="Arial" w:cs="Arial"/>
          <w:highlight w:val="green"/>
          <w:lang w:val="en-US"/>
        </w:rPr>
        <w:t>reqdocument</w:t>
      </w:r>
      <w:r w:rsidR="00226506" w:rsidRPr="00637D76">
        <w:rPr>
          <w:rFonts w:ascii="Arial" w:hAnsi="Arial" w:cs="Arial"/>
          <w:highlight w:val="green"/>
        </w:rPr>
        <w:t xml:space="preserve"> </w:t>
      </w:r>
      <w:r w:rsidRPr="00637D76">
        <w:rPr>
          <w:rFonts w:ascii="Arial" w:hAnsi="Arial" w:cs="Arial"/>
          <w:highlight w:val="green"/>
        </w:rPr>
        <w:t xml:space="preserve">по ключам: </w:t>
      </w:r>
    </w:p>
    <w:p w14:paraId="4DFDA6B4" w14:textId="173EA922" w:rsidR="002E1C78" w:rsidRPr="00637D76" w:rsidRDefault="002E1C78" w:rsidP="002E1C78">
      <w:pPr>
        <w:pStyle w:val="afb"/>
        <w:numPr>
          <w:ilvl w:val="0"/>
          <w:numId w:val="42"/>
        </w:numPr>
        <w:spacing w:line="259" w:lineRule="auto"/>
        <w:contextualSpacing/>
        <w:jc w:val="left"/>
        <w:rPr>
          <w:rFonts w:ascii="Arial" w:hAnsi="Arial" w:cs="Arial"/>
          <w:szCs w:val="24"/>
          <w:highlight w:val="green"/>
        </w:rPr>
      </w:pPr>
      <w:r w:rsidRPr="00637D76">
        <w:rPr>
          <w:rFonts w:ascii="Arial" w:hAnsi="Arial" w:cs="Arial"/>
          <w:highlight w:val="green"/>
        </w:rPr>
        <w:t>ZTMMCHREQ</w:t>
      </w:r>
      <w:r w:rsidRPr="00637D76">
        <w:rPr>
          <w:rFonts w:ascii="Arial" w:hAnsi="Arial" w:cs="Arial"/>
          <w:szCs w:val="24"/>
          <w:highlight w:val="green"/>
        </w:rPr>
        <w:t>-</w:t>
      </w:r>
      <w:r w:rsidRPr="00637D76">
        <w:rPr>
          <w:rFonts w:ascii="Arial" w:hAnsi="Arial" w:cs="Arial"/>
          <w:szCs w:val="24"/>
          <w:highlight w:val="green"/>
          <w:lang w:val="en-US"/>
        </w:rPr>
        <w:t>CRTYPE</w:t>
      </w:r>
      <w:r w:rsidR="00226506" w:rsidRPr="00637D76">
        <w:rPr>
          <w:rFonts w:ascii="Arial" w:hAnsi="Arial" w:cs="Arial"/>
          <w:szCs w:val="24"/>
          <w:highlight w:val="green"/>
        </w:rPr>
        <w:t xml:space="preserve"> входит в</w:t>
      </w:r>
      <w:r w:rsidRPr="00637D76">
        <w:rPr>
          <w:rFonts w:ascii="Arial" w:hAnsi="Arial" w:cs="Arial"/>
          <w:szCs w:val="24"/>
          <w:highlight w:val="green"/>
        </w:rPr>
        <w:t xml:space="preserve"> </w:t>
      </w:r>
      <w:r w:rsidRPr="00637D76">
        <w:rPr>
          <w:rFonts w:ascii="Arial" w:hAnsi="Arial" w:cs="Arial"/>
          <w:szCs w:val="24"/>
          <w:highlight w:val="green"/>
          <w:lang w:val="en-US"/>
        </w:rPr>
        <w:t>Z</w:t>
      </w:r>
      <w:r w:rsidRPr="00637D76">
        <w:rPr>
          <w:rFonts w:ascii="Arial" w:hAnsi="Arial" w:cs="Arial"/>
          <w:szCs w:val="24"/>
          <w:highlight w:val="green"/>
        </w:rPr>
        <w:t>_</w:t>
      </w:r>
      <w:r w:rsidRPr="00637D76">
        <w:rPr>
          <w:rFonts w:ascii="Arial" w:hAnsi="Arial" w:cs="Arial"/>
          <w:szCs w:val="24"/>
          <w:highlight w:val="green"/>
          <w:lang w:val="en-US"/>
        </w:rPr>
        <w:t>MM</w:t>
      </w:r>
      <w:r w:rsidRPr="00637D76">
        <w:rPr>
          <w:rFonts w:ascii="Arial" w:hAnsi="Arial" w:cs="Arial"/>
          <w:szCs w:val="24"/>
          <w:highlight w:val="green"/>
        </w:rPr>
        <w:t>04_</w:t>
      </w:r>
      <w:r w:rsidRPr="00637D76">
        <w:rPr>
          <w:rFonts w:ascii="Arial" w:hAnsi="Arial" w:cs="Arial"/>
          <w:szCs w:val="24"/>
          <w:highlight w:val="green"/>
          <w:lang w:val="en-US"/>
        </w:rPr>
        <w:t>CRTYPE</w:t>
      </w:r>
      <w:r w:rsidRPr="00637D76">
        <w:rPr>
          <w:rFonts w:ascii="Arial" w:hAnsi="Arial" w:cs="Arial"/>
          <w:szCs w:val="24"/>
          <w:highlight w:val="green"/>
        </w:rPr>
        <w:t>_</w:t>
      </w:r>
      <w:r w:rsidRPr="00637D76">
        <w:rPr>
          <w:rFonts w:ascii="Arial" w:hAnsi="Arial" w:cs="Arial"/>
          <w:szCs w:val="24"/>
          <w:highlight w:val="green"/>
          <w:lang w:val="en-US"/>
        </w:rPr>
        <w:t>MCHREQ</w:t>
      </w:r>
      <w:r w:rsidRPr="00637D76">
        <w:rPr>
          <w:rFonts w:ascii="Arial" w:hAnsi="Arial" w:cs="Arial"/>
          <w:szCs w:val="24"/>
          <w:highlight w:val="green"/>
        </w:rPr>
        <w:t xml:space="preserve"> (Переменная </w:t>
      </w:r>
      <w:r w:rsidRPr="00637D76">
        <w:rPr>
          <w:rFonts w:ascii="Arial" w:hAnsi="Arial" w:cs="Arial"/>
          <w:szCs w:val="24"/>
          <w:highlight w:val="green"/>
          <w:lang w:val="en-US"/>
        </w:rPr>
        <w:t>ZSPS</w:t>
      </w:r>
      <w:r w:rsidRPr="00637D76">
        <w:rPr>
          <w:rFonts w:ascii="Arial" w:hAnsi="Arial" w:cs="Arial"/>
          <w:szCs w:val="24"/>
          <w:highlight w:val="green"/>
        </w:rPr>
        <w:t xml:space="preserve">). </w:t>
      </w:r>
    </w:p>
    <w:p w14:paraId="75F5FB69" w14:textId="5384B3B8" w:rsidR="002E1C78" w:rsidRPr="00637D76" w:rsidRDefault="002E1C78" w:rsidP="00215E18">
      <w:pPr>
        <w:pStyle w:val="afb"/>
        <w:numPr>
          <w:ilvl w:val="0"/>
          <w:numId w:val="42"/>
        </w:numPr>
        <w:spacing w:line="259" w:lineRule="auto"/>
        <w:ind w:left="1208" w:hanging="357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637D76">
        <w:rPr>
          <w:rFonts w:ascii="Arial" w:hAnsi="Arial" w:cs="Arial"/>
          <w:highlight w:val="green"/>
          <w:lang w:val="en-US"/>
        </w:rPr>
        <w:t>ZTMMCHREQ</w:t>
      </w:r>
      <w:r w:rsidRPr="00637D76">
        <w:rPr>
          <w:rFonts w:ascii="Arial" w:hAnsi="Arial" w:cs="Arial"/>
          <w:szCs w:val="24"/>
          <w:highlight w:val="green"/>
          <w:lang w:val="en-US"/>
        </w:rPr>
        <w:t>-</w:t>
      </w:r>
      <w:r w:rsidR="00226506" w:rsidRPr="00637D76">
        <w:rPr>
          <w:rFonts w:ascii="Arial" w:hAnsi="Arial" w:cs="Arial"/>
          <w:szCs w:val="24"/>
          <w:highlight w:val="green"/>
          <w:lang w:val="en-US"/>
        </w:rPr>
        <w:t>BURKS</w:t>
      </w:r>
      <w:r w:rsidRPr="00637D76">
        <w:rPr>
          <w:rFonts w:ascii="Arial" w:hAnsi="Arial" w:cs="Arial"/>
          <w:szCs w:val="24"/>
          <w:highlight w:val="green"/>
          <w:lang w:val="en-US"/>
        </w:rPr>
        <w:t xml:space="preserve"> = IV_BWM_REQ-</w:t>
      </w:r>
      <w:r w:rsidR="00226506" w:rsidRPr="00637D76">
        <w:rPr>
          <w:rFonts w:ascii="Arial" w:hAnsi="Arial" w:cs="Arial"/>
          <w:szCs w:val="24"/>
          <w:highlight w:val="green"/>
          <w:lang w:val="en-US"/>
        </w:rPr>
        <w:t>BUKRS</w:t>
      </w:r>
    </w:p>
    <w:p w14:paraId="1D8647EB" w14:textId="77777777" w:rsidR="00226506" w:rsidRPr="00637D76" w:rsidRDefault="00226506" w:rsidP="00226506">
      <w:pPr>
        <w:pStyle w:val="afb"/>
        <w:numPr>
          <w:ilvl w:val="0"/>
          <w:numId w:val="42"/>
        </w:numPr>
        <w:spacing w:line="259" w:lineRule="auto"/>
        <w:ind w:left="1208" w:hanging="357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637D76">
        <w:rPr>
          <w:rFonts w:ascii="Arial" w:hAnsi="Arial" w:cs="Arial"/>
          <w:highlight w:val="green"/>
          <w:lang w:val="en-US"/>
        </w:rPr>
        <w:t>ZTMMCHREQ</w:t>
      </w:r>
      <w:r w:rsidRPr="00637D76">
        <w:rPr>
          <w:rFonts w:ascii="Arial" w:hAnsi="Arial" w:cs="Arial"/>
          <w:szCs w:val="24"/>
          <w:highlight w:val="green"/>
          <w:lang w:val="en-US"/>
        </w:rPr>
        <w:t>-WERKS = IV_BWM_REQ-WERKS</w:t>
      </w:r>
    </w:p>
    <w:p w14:paraId="394900C1" w14:textId="303CBDEA" w:rsidR="002E1C78" w:rsidRPr="00CD55DD" w:rsidRDefault="002E1C78" w:rsidP="00215E18">
      <w:pPr>
        <w:pStyle w:val="afb"/>
        <w:numPr>
          <w:ilvl w:val="0"/>
          <w:numId w:val="42"/>
        </w:numPr>
        <w:ind w:left="1208"/>
        <w:rPr>
          <w:rFonts w:ascii="Arial" w:hAnsi="Arial" w:cs="Arial"/>
          <w:highlight w:val="green"/>
          <w:lang w:val="en-US"/>
        </w:rPr>
      </w:pPr>
      <w:r w:rsidRPr="00AF7A8A">
        <w:rPr>
          <w:rFonts w:ascii="Arial" w:hAnsi="Arial" w:cs="Arial"/>
          <w:highlight w:val="green"/>
          <w:lang w:val="en-US"/>
        </w:rPr>
        <w:t>ZTMMCHREQ</w:t>
      </w:r>
      <w:r w:rsidRPr="00AF7A8A">
        <w:rPr>
          <w:rFonts w:ascii="Arial" w:hAnsi="Arial" w:cs="Arial"/>
          <w:szCs w:val="24"/>
          <w:highlight w:val="green"/>
          <w:lang w:val="en-US"/>
        </w:rPr>
        <w:t>-</w:t>
      </w:r>
      <w:r w:rsidRPr="00637D76">
        <w:rPr>
          <w:rFonts w:ascii="Arial" w:hAnsi="Arial" w:cs="Arial"/>
          <w:szCs w:val="24"/>
          <w:highlight w:val="green"/>
          <w:lang w:val="en-US"/>
        </w:rPr>
        <w:t>MATNR</w:t>
      </w:r>
      <w:r w:rsidRPr="00AF7A8A">
        <w:rPr>
          <w:rFonts w:ascii="Arial" w:hAnsi="Arial" w:cs="Arial"/>
          <w:szCs w:val="24"/>
          <w:highlight w:val="green"/>
          <w:lang w:val="en-US"/>
        </w:rPr>
        <w:t>_</w:t>
      </w:r>
      <w:r w:rsidRPr="00637D76">
        <w:rPr>
          <w:rFonts w:ascii="Arial" w:hAnsi="Arial" w:cs="Arial"/>
          <w:szCs w:val="24"/>
          <w:highlight w:val="green"/>
          <w:lang w:val="en-US"/>
        </w:rPr>
        <w:t>NEW</w:t>
      </w:r>
      <w:r w:rsidRPr="00AF7A8A">
        <w:rPr>
          <w:rFonts w:ascii="Arial" w:hAnsi="Arial" w:cs="Arial"/>
          <w:szCs w:val="24"/>
          <w:highlight w:val="green"/>
          <w:lang w:val="en-US"/>
        </w:rPr>
        <w:t xml:space="preserve"> = </w:t>
      </w:r>
      <w:r w:rsidRPr="00637D76">
        <w:rPr>
          <w:rFonts w:ascii="Arial" w:hAnsi="Arial" w:cs="Arial"/>
          <w:szCs w:val="24"/>
          <w:highlight w:val="green"/>
          <w:lang w:val="en-US"/>
        </w:rPr>
        <w:t>IV</w:t>
      </w:r>
      <w:r w:rsidRPr="00AF7A8A">
        <w:rPr>
          <w:rFonts w:ascii="Arial" w:hAnsi="Arial" w:cs="Arial"/>
          <w:szCs w:val="24"/>
          <w:highlight w:val="green"/>
          <w:lang w:val="en-US"/>
        </w:rPr>
        <w:t>_</w:t>
      </w:r>
      <w:r w:rsidRPr="00637D76">
        <w:rPr>
          <w:rFonts w:ascii="Arial" w:hAnsi="Arial" w:cs="Arial"/>
          <w:szCs w:val="24"/>
          <w:highlight w:val="green"/>
          <w:lang w:val="en-US"/>
        </w:rPr>
        <w:t>BWM</w:t>
      </w:r>
      <w:r w:rsidRPr="00AF7A8A">
        <w:rPr>
          <w:rFonts w:ascii="Arial" w:hAnsi="Arial" w:cs="Arial"/>
          <w:szCs w:val="24"/>
          <w:highlight w:val="green"/>
          <w:lang w:val="en-US"/>
        </w:rPr>
        <w:t>_</w:t>
      </w:r>
      <w:r w:rsidRPr="00637D76">
        <w:rPr>
          <w:rFonts w:ascii="Arial" w:hAnsi="Arial" w:cs="Arial"/>
          <w:szCs w:val="24"/>
          <w:highlight w:val="green"/>
          <w:lang w:val="en-US"/>
        </w:rPr>
        <w:t>REQ</w:t>
      </w:r>
      <w:r w:rsidRPr="00AF7A8A">
        <w:rPr>
          <w:rFonts w:ascii="Arial" w:hAnsi="Arial" w:cs="Arial"/>
          <w:szCs w:val="24"/>
          <w:highlight w:val="green"/>
          <w:lang w:val="en-US"/>
        </w:rPr>
        <w:t>-</w:t>
      </w:r>
      <w:r w:rsidRPr="00637D76">
        <w:rPr>
          <w:rFonts w:ascii="Arial" w:hAnsi="Arial" w:cs="Arial"/>
          <w:szCs w:val="24"/>
          <w:highlight w:val="green"/>
          <w:lang w:val="en-US"/>
        </w:rPr>
        <w:t>MATNR</w:t>
      </w:r>
    </w:p>
    <w:p w14:paraId="254E8C5B" w14:textId="1F16662D" w:rsidR="00CD55DD" w:rsidRDefault="00CD55DD" w:rsidP="00CD55DD">
      <w:pPr>
        <w:rPr>
          <w:rFonts w:ascii="Arial" w:hAnsi="Arial" w:cs="Arial"/>
          <w:highlight w:val="green"/>
          <w:lang w:val="en-US"/>
        </w:rPr>
      </w:pPr>
    </w:p>
    <w:p w14:paraId="5AC5D55A" w14:textId="513F5397" w:rsidR="00CD55DD" w:rsidRPr="00CD55DD" w:rsidRDefault="00CD55DD" w:rsidP="00CD55DD">
      <w:pPr>
        <w:spacing w:line="276" w:lineRule="auto"/>
        <w:ind w:left="840"/>
        <w:rPr>
          <w:rFonts w:ascii="Arial" w:hAnsi="Arial" w:cs="Arial"/>
          <w:szCs w:val="24"/>
          <w:highlight w:val="green"/>
          <w:lang w:val="en-US"/>
        </w:rPr>
      </w:pPr>
      <w:r w:rsidRPr="00FA108F">
        <w:rPr>
          <w:rFonts w:ascii="Arial" w:hAnsi="Arial" w:cs="Arial"/>
          <w:szCs w:val="24"/>
          <w:highlight w:val="green"/>
          <w:lang w:val="en-US"/>
        </w:rPr>
        <w:t>ev</w:t>
      </w:r>
      <w:r w:rsidRPr="00CD55DD">
        <w:rPr>
          <w:rFonts w:ascii="Arial" w:hAnsi="Arial" w:cs="Arial"/>
          <w:szCs w:val="24"/>
          <w:highlight w:val="green"/>
          <w:lang w:val="en-US"/>
        </w:rPr>
        <w:t>_</w:t>
      </w:r>
      <w:r w:rsidRPr="00FA108F">
        <w:rPr>
          <w:rFonts w:ascii="Arial" w:hAnsi="Arial" w:cs="Arial"/>
          <w:szCs w:val="24"/>
          <w:highlight w:val="green"/>
          <w:lang w:val="en-US"/>
        </w:rPr>
        <w:t>reqdocument</w:t>
      </w:r>
      <w:r w:rsidRPr="00CD55DD">
        <w:rPr>
          <w:rFonts w:ascii="Arial" w:hAnsi="Arial" w:cs="Arial"/>
          <w:szCs w:val="24"/>
          <w:highlight w:val="green"/>
          <w:lang w:val="en-US"/>
        </w:rPr>
        <w:t>-</w:t>
      </w:r>
      <w:r w:rsidRPr="00FA108F">
        <w:rPr>
          <w:rFonts w:ascii="Arial" w:hAnsi="Arial" w:cs="Arial"/>
          <w:szCs w:val="24"/>
          <w:highlight w:val="green"/>
          <w:lang w:val="en-US"/>
        </w:rPr>
        <w:t>bdart</w:t>
      </w:r>
      <w:r w:rsidRPr="00CD55DD">
        <w:rPr>
          <w:rFonts w:ascii="Arial" w:hAnsi="Arial" w:cs="Arial"/>
          <w:szCs w:val="24"/>
          <w:highlight w:val="green"/>
          <w:lang w:val="en-US"/>
        </w:rPr>
        <w:t xml:space="preserve"> = ‘</w:t>
      </w:r>
      <w:r>
        <w:rPr>
          <w:rFonts w:ascii="Arial" w:hAnsi="Arial" w:cs="Arial"/>
          <w:szCs w:val="24"/>
          <w:highlight w:val="green"/>
          <w:lang w:val="en-US"/>
        </w:rPr>
        <w:t>ZK</w:t>
      </w:r>
      <w:r w:rsidRPr="00CD55DD">
        <w:rPr>
          <w:rFonts w:ascii="Arial" w:hAnsi="Arial" w:cs="Arial"/>
          <w:szCs w:val="24"/>
          <w:highlight w:val="green"/>
          <w:lang w:val="en-US"/>
        </w:rPr>
        <w:t>’</w:t>
      </w:r>
    </w:p>
    <w:p w14:paraId="395A9780" w14:textId="77777777" w:rsidR="00CD55DD" w:rsidRPr="00CD55DD" w:rsidRDefault="00CD55DD" w:rsidP="00CD55DD">
      <w:pPr>
        <w:rPr>
          <w:rFonts w:ascii="Arial" w:hAnsi="Arial" w:cs="Arial"/>
          <w:highlight w:val="green"/>
          <w:lang w:val="en-US"/>
        </w:rPr>
      </w:pPr>
    </w:p>
    <w:p w14:paraId="13B492DB" w14:textId="77777777" w:rsidR="008E0E09" w:rsidRDefault="008E0E09" w:rsidP="008E0E09">
      <w:pPr>
        <w:pStyle w:val="afb"/>
        <w:numPr>
          <w:ilvl w:val="0"/>
          <w:numId w:val="40"/>
        </w:numPr>
        <w:spacing w:after="160" w:line="259" w:lineRule="auto"/>
        <w:contextualSpacing/>
        <w:jc w:val="left"/>
        <w:rPr>
          <w:rFonts w:ascii="Arial" w:hAnsi="Arial" w:cs="Arial"/>
        </w:rPr>
      </w:pPr>
      <w:r>
        <w:rPr>
          <w:rFonts w:ascii="Arial" w:hAnsi="Arial" w:cs="Arial"/>
        </w:rPr>
        <w:t>Поиск нормируемых материалов</w:t>
      </w:r>
      <w:r w:rsidRPr="005252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услуг</w:t>
      </w:r>
    </w:p>
    <w:p w14:paraId="117295C8" w14:textId="77777777" w:rsidR="008E0E09" w:rsidRPr="003A2E25" w:rsidRDefault="008E0E09" w:rsidP="00E056EA">
      <w:pPr>
        <w:ind w:firstLine="283"/>
        <w:rPr>
          <w:rFonts w:ascii="Arial" w:hAnsi="Arial" w:cs="Arial"/>
          <w:highlight w:val="green"/>
          <w:lang w:val="en-US"/>
        </w:rPr>
      </w:pPr>
      <w:r w:rsidRPr="003A2E25">
        <w:rPr>
          <w:rFonts w:ascii="Arial" w:hAnsi="Arial" w:cs="Arial"/>
          <w:highlight w:val="green"/>
        </w:rPr>
        <w:t>Если</w:t>
      </w:r>
      <w:r w:rsidRPr="003A2E25">
        <w:rPr>
          <w:rFonts w:ascii="Arial" w:hAnsi="Arial" w:cs="Arial"/>
          <w:highlight w:val="green"/>
          <w:lang w:val="en-US"/>
        </w:rPr>
        <w:t xml:space="preserve"> IV_NORM_MATERIAL is not initial</w:t>
      </w:r>
    </w:p>
    <w:p w14:paraId="73E8D24D" w14:textId="551E9F37" w:rsidR="008E0E09" w:rsidRPr="003A2E25" w:rsidRDefault="008E0E09" w:rsidP="00E056EA">
      <w:pPr>
        <w:ind w:firstLine="283"/>
        <w:rPr>
          <w:rFonts w:ascii="Arial" w:hAnsi="Arial" w:cs="Arial"/>
          <w:highlight w:val="green"/>
        </w:rPr>
      </w:pPr>
      <w:r w:rsidRPr="003A2E25">
        <w:rPr>
          <w:rFonts w:ascii="Arial" w:hAnsi="Arial" w:cs="Arial"/>
          <w:highlight w:val="green"/>
        </w:rPr>
        <w:t xml:space="preserve">Выбрать позиции </w:t>
      </w:r>
      <w:r w:rsidR="005620DB" w:rsidRPr="003A2E25">
        <w:rPr>
          <w:rFonts w:ascii="Arial" w:hAnsi="Arial" w:cs="Arial"/>
          <w:highlight w:val="green"/>
          <w:lang w:val="en-US"/>
        </w:rPr>
        <w:t>MARC</w:t>
      </w:r>
      <w:r w:rsidRPr="003A2E25">
        <w:rPr>
          <w:rFonts w:ascii="Arial" w:hAnsi="Arial" w:cs="Arial"/>
          <w:highlight w:val="green"/>
        </w:rPr>
        <w:t>, где</w:t>
      </w:r>
    </w:p>
    <w:p w14:paraId="08964B21" w14:textId="782B638D" w:rsidR="008E0E09" w:rsidRPr="003A2E25" w:rsidRDefault="005620DB" w:rsidP="008E0E09">
      <w:pPr>
        <w:pStyle w:val="afb"/>
        <w:numPr>
          <w:ilvl w:val="0"/>
          <w:numId w:val="44"/>
        </w:numPr>
        <w:spacing w:line="259" w:lineRule="auto"/>
        <w:contextualSpacing/>
        <w:jc w:val="left"/>
        <w:rPr>
          <w:rFonts w:ascii="Arial" w:hAnsi="Arial" w:cs="Arial"/>
          <w:szCs w:val="24"/>
          <w:highlight w:val="green"/>
        </w:rPr>
      </w:pPr>
      <w:r w:rsidRPr="003A2E25">
        <w:rPr>
          <w:rFonts w:ascii="Arial" w:hAnsi="Arial" w:cs="Arial"/>
          <w:highlight w:val="green"/>
          <w:lang w:val="en-US"/>
        </w:rPr>
        <w:lastRenderedPageBreak/>
        <w:t>MARC</w:t>
      </w:r>
      <w:r w:rsidR="008E0E09" w:rsidRPr="003A2E25">
        <w:rPr>
          <w:rFonts w:ascii="Arial" w:hAnsi="Arial" w:cs="Arial"/>
          <w:highlight w:val="green"/>
        </w:rPr>
        <w:t>-</w:t>
      </w:r>
      <w:r w:rsidRPr="003A2E25">
        <w:rPr>
          <w:rFonts w:ascii="Arial" w:hAnsi="Arial" w:cs="Arial"/>
          <w:highlight w:val="green"/>
          <w:lang w:val="en-US"/>
        </w:rPr>
        <w:t>MATNR</w:t>
      </w:r>
      <w:r w:rsidR="008E0E09" w:rsidRPr="003A2E25">
        <w:rPr>
          <w:rFonts w:ascii="Arial" w:hAnsi="Arial" w:cs="Arial"/>
          <w:highlight w:val="green"/>
        </w:rPr>
        <w:t xml:space="preserve"> = 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IV</w:t>
      </w:r>
      <w:r w:rsidR="008E0E09" w:rsidRPr="003A2E25">
        <w:rPr>
          <w:rFonts w:ascii="Arial" w:hAnsi="Arial" w:cs="Arial"/>
          <w:szCs w:val="24"/>
          <w:highlight w:val="green"/>
        </w:rPr>
        <w:t>_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BWM</w:t>
      </w:r>
      <w:r w:rsidR="008E0E09" w:rsidRPr="003A2E25">
        <w:rPr>
          <w:rFonts w:ascii="Arial" w:hAnsi="Arial" w:cs="Arial"/>
          <w:szCs w:val="24"/>
          <w:highlight w:val="green"/>
        </w:rPr>
        <w:t>_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REQ</w:t>
      </w:r>
      <w:r w:rsidR="008E0E09" w:rsidRPr="003A2E25">
        <w:rPr>
          <w:rFonts w:ascii="Arial" w:hAnsi="Arial" w:cs="Arial"/>
          <w:szCs w:val="24"/>
          <w:highlight w:val="green"/>
        </w:rPr>
        <w:t>-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MATNR</w:t>
      </w:r>
      <w:r w:rsidR="008E0E09" w:rsidRPr="003A2E25">
        <w:rPr>
          <w:rFonts w:ascii="Arial" w:hAnsi="Arial" w:cs="Arial"/>
          <w:szCs w:val="24"/>
          <w:highlight w:val="green"/>
        </w:rPr>
        <w:t xml:space="preserve">, исключить материалы, у которых 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MARA</w:t>
      </w:r>
      <w:r w:rsidR="008E0E09" w:rsidRPr="003A2E25">
        <w:rPr>
          <w:rFonts w:ascii="Arial" w:hAnsi="Arial" w:cs="Arial"/>
          <w:szCs w:val="24"/>
          <w:highlight w:val="green"/>
        </w:rPr>
        <w:t>-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MEINS</w:t>
      </w:r>
      <w:r w:rsidR="008E0E09" w:rsidRPr="003A2E25">
        <w:rPr>
          <w:rFonts w:ascii="Arial" w:hAnsi="Arial" w:cs="Arial"/>
          <w:szCs w:val="24"/>
          <w:highlight w:val="green"/>
        </w:rPr>
        <w:t xml:space="preserve"> входит в 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Z</w:t>
      </w:r>
      <w:r w:rsidR="008E0E09" w:rsidRPr="003A2E25">
        <w:rPr>
          <w:rFonts w:ascii="Arial" w:hAnsi="Arial" w:cs="Arial"/>
          <w:szCs w:val="24"/>
          <w:highlight w:val="green"/>
        </w:rPr>
        <w:t>_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MM</w:t>
      </w:r>
      <w:r w:rsidR="008E0E09" w:rsidRPr="003A2E25">
        <w:rPr>
          <w:rFonts w:ascii="Arial" w:hAnsi="Arial" w:cs="Arial"/>
          <w:szCs w:val="24"/>
          <w:highlight w:val="green"/>
        </w:rPr>
        <w:t>04_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MEINS</w:t>
      </w:r>
      <w:r w:rsidR="008E0E09" w:rsidRPr="003A2E25">
        <w:rPr>
          <w:rFonts w:ascii="Arial" w:hAnsi="Arial" w:cs="Arial"/>
          <w:szCs w:val="24"/>
          <w:highlight w:val="green"/>
        </w:rPr>
        <w:t xml:space="preserve"> по 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MARA</w:t>
      </w:r>
      <w:r w:rsidR="008E0E09" w:rsidRPr="003A2E25">
        <w:rPr>
          <w:rFonts w:ascii="Arial" w:hAnsi="Arial" w:cs="Arial"/>
          <w:szCs w:val="24"/>
          <w:highlight w:val="green"/>
        </w:rPr>
        <w:t>-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MATNR</w:t>
      </w:r>
      <w:r w:rsidR="008E0E09" w:rsidRPr="003A2E25">
        <w:rPr>
          <w:rFonts w:ascii="Arial" w:hAnsi="Arial" w:cs="Arial"/>
          <w:szCs w:val="24"/>
          <w:highlight w:val="green"/>
        </w:rPr>
        <w:t xml:space="preserve">= 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IV</w:t>
      </w:r>
      <w:r w:rsidR="008E0E09" w:rsidRPr="003A2E25">
        <w:rPr>
          <w:rFonts w:ascii="Arial" w:hAnsi="Arial" w:cs="Arial"/>
          <w:szCs w:val="24"/>
          <w:highlight w:val="green"/>
        </w:rPr>
        <w:t>_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BWM</w:t>
      </w:r>
      <w:r w:rsidR="008E0E09" w:rsidRPr="003A2E25">
        <w:rPr>
          <w:rFonts w:ascii="Arial" w:hAnsi="Arial" w:cs="Arial"/>
          <w:szCs w:val="24"/>
          <w:highlight w:val="green"/>
        </w:rPr>
        <w:t>_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REQ</w:t>
      </w:r>
      <w:r w:rsidR="008E0E09" w:rsidRPr="003A2E25">
        <w:rPr>
          <w:rFonts w:ascii="Arial" w:hAnsi="Arial" w:cs="Arial"/>
          <w:szCs w:val="24"/>
          <w:highlight w:val="green"/>
        </w:rPr>
        <w:t>-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MATNR</w:t>
      </w:r>
    </w:p>
    <w:p w14:paraId="08CCEBD0" w14:textId="5C37EA85" w:rsidR="008E0E09" w:rsidRPr="003A2E25" w:rsidRDefault="005620DB" w:rsidP="008E0E09">
      <w:pPr>
        <w:pStyle w:val="afb"/>
        <w:numPr>
          <w:ilvl w:val="0"/>
          <w:numId w:val="44"/>
        </w:numPr>
        <w:spacing w:line="259" w:lineRule="auto"/>
        <w:contextualSpacing/>
        <w:jc w:val="left"/>
        <w:rPr>
          <w:rFonts w:ascii="Arial" w:hAnsi="Arial" w:cs="Arial"/>
          <w:szCs w:val="24"/>
          <w:highlight w:val="green"/>
        </w:rPr>
      </w:pPr>
      <w:r w:rsidRPr="003A2E25">
        <w:rPr>
          <w:rFonts w:ascii="Arial" w:hAnsi="Arial" w:cs="Arial"/>
          <w:szCs w:val="24"/>
          <w:highlight w:val="green"/>
          <w:lang w:val="en-US"/>
        </w:rPr>
        <w:t>MARC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-</w:t>
      </w:r>
      <w:r w:rsidRPr="003A2E25">
        <w:rPr>
          <w:rFonts w:ascii="Arial" w:hAnsi="Arial" w:cs="Arial"/>
          <w:szCs w:val="24"/>
          <w:highlight w:val="green"/>
          <w:lang w:val="en-US"/>
        </w:rPr>
        <w:t>WERKS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 xml:space="preserve">=IV_BWM_REQ-WERKS. </w:t>
      </w:r>
      <w:r w:rsidR="008E0E09" w:rsidRPr="003A2E25">
        <w:rPr>
          <w:rFonts w:ascii="Arial" w:hAnsi="Arial" w:cs="Arial"/>
          <w:szCs w:val="24"/>
          <w:highlight w:val="green"/>
        </w:rPr>
        <w:t xml:space="preserve">Если завод пустой, то по 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T</w:t>
      </w:r>
      <w:r w:rsidR="008E0E09" w:rsidRPr="003A2E25">
        <w:rPr>
          <w:rFonts w:ascii="Arial" w:hAnsi="Arial" w:cs="Arial"/>
          <w:szCs w:val="24"/>
          <w:highlight w:val="green"/>
        </w:rPr>
        <w:t>001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K</w:t>
      </w:r>
      <w:r w:rsidR="008E0E09" w:rsidRPr="003A2E25">
        <w:rPr>
          <w:rFonts w:ascii="Arial" w:hAnsi="Arial" w:cs="Arial"/>
          <w:szCs w:val="24"/>
          <w:highlight w:val="green"/>
        </w:rPr>
        <w:t>-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BUKRS</w:t>
      </w:r>
      <w:r w:rsidR="008E0E09" w:rsidRPr="003A2E25">
        <w:rPr>
          <w:rFonts w:ascii="Arial" w:hAnsi="Arial" w:cs="Arial"/>
          <w:szCs w:val="24"/>
          <w:highlight w:val="green"/>
        </w:rPr>
        <w:t xml:space="preserve"> = 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IV</w:t>
      </w:r>
      <w:r w:rsidR="008E0E09" w:rsidRPr="003A2E25">
        <w:rPr>
          <w:rFonts w:ascii="Arial" w:hAnsi="Arial" w:cs="Arial"/>
          <w:szCs w:val="24"/>
          <w:highlight w:val="green"/>
        </w:rPr>
        <w:t>_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BWM</w:t>
      </w:r>
      <w:r w:rsidR="008E0E09" w:rsidRPr="003A2E25">
        <w:rPr>
          <w:rFonts w:ascii="Arial" w:hAnsi="Arial" w:cs="Arial"/>
          <w:szCs w:val="24"/>
          <w:highlight w:val="green"/>
        </w:rPr>
        <w:t>_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REQ</w:t>
      </w:r>
      <w:r w:rsidR="008E0E09" w:rsidRPr="003A2E25">
        <w:rPr>
          <w:rFonts w:ascii="Arial" w:hAnsi="Arial" w:cs="Arial"/>
          <w:szCs w:val="24"/>
          <w:highlight w:val="green"/>
        </w:rPr>
        <w:t>_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BUKRS</w:t>
      </w:r>
      <w:r w:rsidR="008E0E09" w:rsidRPr="003A2E25">
        <w:rPr>
          <w:rFonts w:ascii="Arial" w:hAnsi="Arial" w:cs="Arial"/>
          <w:szCs w:val="24"/>
          <w:highlight w:val="green"/>
        </w:rPr>
        <w:t xml:space="preserve"> находим все заводы 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T</w:t>
      </w:r>
      <w:r w:rsidR="008E0E09" w:rsidRPr="003A2E25">
        <w:rPr>
          <w:rFonts w:ascii="Arial" w:hAnsi="Arial" w:cs="Arial"/>
          <w:szCs w:val="24"/>
          <w:highlight w:val="green"/>
        </w:rPr>
        <w:t>001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K</w:t>
      </w:r>
      <w:r w:rsidR="008E0E09" w:rsidRPr="003A2E25">
        <w:rPr>
          <w:rFonts w:ascii="Arial" w:hAnsi="Arial" w:cs="Arial"/>
          <w:szCs w:val="24"/>
          <w:highlight w:val="green"/>
        </w:rPr>
        <w:t>-</w:t>
      </w:r>
      <w:r w:rsidR="008E0E09" w:rsidRPr="003A2E25">
        <w:rPr>
          <w:szCs w:val="24"/>
          <w:highlight w:val="green"/>
        </w:rPr>
        <w:t xml:space="preserve"> </w:t>
      </w:r>
      <w:r w:rsidR="008E0E09" w:rsidRPr="003A2E25">
        <w:rPr>
          <w:rFonts w:ascii="Arial" w:hAnsi="Arial" w:cs="Arial"/>
          <w:szCs w:val="24"/>
          <w:highlight w:val="green"/>
          <w:lang w:val="en-US"/>
        </w:rPr>
        <w:t>BWMOD</w:t>
      </w:r>
    </w:p>
    <w:p w14:paraId="35D8BE84" w14:textId="274C66E3" w:rsidR="005620DB" w:rsidRPr="003A2E25" w:rsidRDefault="005620DB" w:rsidP="005620DB">
      <w:pPr>
        <w:pStyle w:val="afb"/>
        <w:numPr>
          <w:ilvl w:val="0"/>
          <w:numId w:val="44"/>
        </w:numPr>
        <w:spacing w:line="259" w:lineRule="auto"/>
        <w:contextualSpacing/>
        <w:jc w:val="left"/>
        <w:rPr>
          <w:rFonts w:ascii="Arial" w:hAnsi="Arial" w:cs="Arial"/>
          <w:szCs w:val="24"/>
          <w:highlight w:val="green"/>
        </w:rPr>
      </w:pPr>
      <w:r w:rsidRPr="003A2E25">
        <w:rPr>
          <w:rFonts w:ascii="Arial" w:hAnsi="Arial" w:cs="Arial"/>
          <w:szCs w:val="24"/>
          <w:highlight w:val="green"/>
          <w:lang w:val="en-US"/>
        </w:rPr>
        <w:t>MARC</w:t>
      </w:r>
      <w:r w:rsidRPr="003A2E25">
        <w:rPr>
          <w:rFonts w:ascii="Arial" w:hAnsi="Arial" w:cs="Arial"/>
          <w:szCs w:val="24"/>
          <w:highlight w:val="green"/>
        </w:rPr>
        <w:t>-</w:t>
      </w:r>
      <w:r w:rsidRPr="003A2E25">
        <w:rPr>
          <w:rFonts w:ascii="Arial" w:hAnsi="Arial" w:cs="Arial"/>
          <w:szCs w:val="24"/>
          <w:highlight w:val="green"/>
          <w:lang w:val="en-US"/>
        </w:rPr>
        <w:t>STRGR</w:t>
      </w:r>
      <w:r w:rsidRPr="003A2E25">
        <w:rPr>
          <w:rFonts w:ascii="Arial" w:hAnsi="Arial" w:cs="Arial"/>
          <w:szCs w:val="24"/>
          <w:highlight w:val="green"/>
        </w:rPr>
        <w:t xml:space="preserve"> входит в </w:t>
      </w:r>
      <w:r w:rsidRPr="003A2E25">
        <w:rPr>
          <w:rFonts w:ascii="Arial" w:hAnsi="Arial" w:cs="Arial"/>
          <w:szCs w:val="24"/>
          <w:highlight w:val="green"/>
          <w:lang w:val="en-US"/>
        </w:rPr>
        <w:t>Z</w:t>
      </w:r>
      <w:r w:rsidRPr="003A2E25">
        <w:rPr>
          <w:rFonts w:ascii="Arial" w:hAnsi="Arial" w:cs="Arial"/>
          <w:szCs w:val="24"/>
          <w:highlight w:val="green"/>
        </w:rPr>
        <w:t>_</w:t>
      </w:r>
      <w:r w:rsidRPr="003A2E25">
        <w:rPr>
          <w:rFonts w:ascii="Arial" w:hAnsi="Arial" w:cs="Arial"/>
          <w:szCs w:val="24"/>
          <w:highlight w:val="green"/>
          <w:lang w:val="en-US"/>
        </w:rPr>
        <w:t>MM</w:t>
      </w:r>
      <w:r w:rsidRPr="003A2E25">
        <w:rPr>
          <w:rFonts w:ascii="Arial" w:hAnsi="Arial" w:cs="Arial"/>
          <w:szCs w:val="24"/>
          <w:highlight w:val="green"/>
        </w:rPr>
        <w:t>04_</w:t>
      </w:r>
      <w:r w:rsidRPr="003A2E25">
        <w:rPr>
          <w:rFonts w:ascii="Arial" w:hAnsi="Arial" w:cs="Arial"/>
          <w:szCs w:val="24"/>
          <w:highlight w:val="green"/>
          <w:lang w:val="en-US"/>
        </w:rPr>
        <w:t>STRGR</w:t>
      </w:r>
      <w:r w:rsidRPr="003A2E25">
        <w:rPr>
          <w:rFonts w:ascii="Arial" w:hAnsi="Arial" w:cs="Arial"/>
          <w:szCs w:val="24"/>
          <w:highlight w:val="green"/>
        </w:rPr>
        <w:t xml:space="preserve"> </w:t>
      </w:r>
    </w:p>
    <w:p w14:paraId="3913D8C0" w14:textId="1916167A" w:rsidR="005620DB" w:rsidRPr="003A2E25" w:rsidRDefault="005620DB" w:rsidP="005620DB">
      <w:pPr>
        <w:spacing w:line="259" w:lineRule="auto"/>
        <w:ind w:left="283"/>
        <w:contextualSpacing/>
        <w:jc w:val="left"/>
        <w:rPr>
          <w:rFonts w:ascii="Arial" w:hAnsi="Arial" w:cs="Arial"/>
          <w:szCs w:val="24"/>
          <w:highlight w:val="green"/>
        </w:rPr>
      </w:pPr>
      <w:r w:rsidRPr="003A2E25">
        <w:rPr>
          <w:rFonts w:ascii="Arial" w:hAnsi="Arial" w:cs="Arial"/>
          <w:szCs w:val="24"/>
          <w:highlight w:val="green"/>
        </w:rPr>
        <w:t xml:space="preserve">Исключить те позиции, которые есть в таблице </w:t>
      </w:r>
      <w:r w:rsidR="00306111">
        <w:rPr>
          <w:rFonts w:ascii="Arial" w:hAnsi="Arial" w:cs="Arial"/>
          <w:szCs w:val="24"/>
          <w:highlight w:val="green"/>
          <w:lang w:val="en-US"/>
        </w:rPr>
        <w:t>ZTMM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PRICE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MAIN</w:t>
      </w:r>
      <w:r w:rsidRPr="003A2E25">
        <w:rPr>
          <w:rFonts w:ascii="Arial" w:hAnsi="Arial" w:cs="Arial"/>
          <w:szCs w:val="24"/>
          <w:highlight w:val="green"/>
        </w:rPr>
        <w:t xml:space="preserve"> по следующим ключам: </w:t>
      </w:r>
    </w:p>
    <w:p w14:paraId="284BB795" w14:textId="5A48E47D" w:rsidR="005620DB" w:rsidRPr="003A2E25" w:rsidRDefault="005620DB" w:rsidP="005620DB">
      <w:pPr>
        <w:pStyle w:val="afb"/>
        <w:numPr>
          <w:ilvl w:val="0"/>
          <w:numId w:val="103"/>
        </w:numPr>
        <w:spacing w:line="259" w:lineRule="auto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3A2E25">
        <w:rPr>
          <w:rFonts w:ascii="Arial" w:hAnsi="Arial" w:cs="Arial"/>
          <w:szCs w:val="24"/>
          <w:highlight w:val="green"/>
          <w:lang w:val="en-US"/>
        </w:rPr>
        <w:t>ZTMM_PRICE_MAIN-MATNR = MARC-MATNR</w:t>
      </w:r>
    </w:p>
    <w:p w14:paraId="11D94CC1" w14:textId="607DC01B" w:rsidR="005620DB" w:rsidRPr="003A2E25" w:rsidRDefault="005620DB" w:rsidP="005620DB">
      <w:pPr>
        <w:pStyle w:val="afb"/>
        <w:numPr>
          <w:ilvl w:val="0"/>
          <w:numId w:val="103"/>
        </w:numPr>
        <w:spacing w:line="259" w:lineRule="auto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3A2E25">
        <w:rPr>
          <w:rFonts w:ascii="Arial" w:hAnsi="Arial" w:cs="Arial"/>
          <w:szCs w:val="24"/>
          <w:highlight w:val="green"/>
          <w:lang w:val="en-US"/>
        </w:rPr>
        <w:t>ZTMM_PRICE_MAIN-WERKS = MARC-WERKS</w:t>
      </w:r>
    </w:p>
    <w:p w14:paraId="4CC0A9D3" w14:textId="194A313A" w:rsidR="005620DB" w:rsidRPr="003A2E25" w:rsidRDefault="005620DB" w:rsidP="005620DB">
      <w:pPr>
        <w:pStyle w:val="afb"/>
        <w:numPr>
          <w:ilvl w:val="0"/>
          <w:numId w:val="103"/>
        </w:numPr>
        <w:spacing w:line="259" w:lineRule="auto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3A2E25">
        <w:rPr>
          <w:rFonts w:ascii="Arial" w:hAnsi="Arial" w:cs="Arial"/>
          <w:szCs w:val="24"/>
          <w:highlight w:val="green"/>
          <w:lang w:val="en-US"/>
        </w:rPr>
        <w:t>ZTMM_PRICE_MAIN-ZKSCHL &lt;&gt; Z_MM04_</w:t>
      </w:r>
      <w:r w:rsidR="00FD0D1C">
        <w:rPr>
          <w:rFonts w:ascii="Arial" w:hAnsi="Arial" w:cs="Arial"/>
          <w:szCs w:val="24"/>
          <w:highlight w:val="green"/>
          <w:lang w:val="en-US"/>
        </w:rPr>
        <w:t>ZKSCHL</w:t>
      </w:r>
    </w:p>
    <w:p w14:paraId="5E2F3B4C" w14:textId="3B35D4E8" w:rsidR="00E505B2" w:rsidRPr="00E505B2" w:rsidRDefault="005620DB" w:rsidP="00E505B2">
      <w:pPr>
        <w:pStyle w:val="afb"/>
        <w:numPr>
          <w:ilvl w:val="0"/>
          <w:numId w:val="103"/>
        </w:numPr>
        <w:spacing w:line="259" w:lineRule="auto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3A2E25">
        <w:rPr>
          <w:rFonts w:ascii="Arial" w:hAnsi="Arial" w:cs="Arial"/>
          <w:szCs w:val="24"/>
          <w:highlight w:val="green"/>
          <w:lang w:val="en-US"/>
        </w:rPr>
        <w:t>ZTMM_PRICE_MAIN-DATAB =&lt; SY-DATUM =&lt; ZTMM_PRICE_MAIN-DATBI</w:t>
      </w:r>
    </w:p>
    <w:p w14:paraId="567CFE27" w14:textId="77777777" w:rsidR="009328D4" w:rsidRPr="005620DB" w:rsidRDefault="009328D4" w:rsidP="009328D4">
      <w:pPr>
        <w:rPr>
          <w:rFonts w:ascii="Arial" w:hAnsi="Arial" w:cs="Arial"/>
          <w:szCs w:val="24"/>
          <w:lang w:val="en-US"/>
        </w:rPr>
      </w:pPr>
    </w:p>
    <w:p w14:paraId="387F2E3B" w14:textId="6341B712" w:rsidR="008E0E09" w:rsidRPr="00175D07" w:rsidRDefault="009328D4" w:rsidP="00E056EA">
      <w:pPr>
        <w:ind w:firstLine="283"/>
        <w:rPr>
          <w:rFonts w:ascii="Arial" w:hAnsi="Arial" w:cs="Arial"/>
          <w:szCs w:val="24"/>
        </w:rPr>
      </w:pPr>
      <w:r w:rsidRPr="009328D4">
        <w:rPr>
          <w:rFonts w:ascii="Arial" w:hAnsi="Arial" w:cs="Arial"/>
          <w:szCs w:val="24"/>
          <w:highlight w:val="green"/>
        </w:rPr>
        <w:t xml:space="preserve">Записать в структуру </w:t>
      </w:r>
      <w:r w:rsidRPr="009328D4">
        <w:rPr>
          <w:rFonts w:ascii="Arial" w:hAnsi="Arial" w:cs="Arial"/>
          <w:szCs w:val="24"/>
          <w:highlight w:val="green"/>
          <w:lang w:val="en-US"/>
        </w:rPr>
        <w:t>lt</w:t>
      </w:r>
      <w:r w:rsidRPr="009328D4">
        <w:rPr>
          <w:rFonts w:ascii="Arial" w:hAnsi="Arial" w:cs="Arial"/>
          <w:szCs w:val="24"/>
          <w:highlight w:val="green"/>
        </w:rPr>
        <w:t>_</w:t>
      </w:r>
      <w:r w:rsidRPr="009328D4">
        <w:rPr>
          <w:rFonts w:ascii="Arial" w:hAnsi="Arial" w:cs="Arial"/>
          <w:szCs w:val="24"/>
          <w:highlight w:val="green"/>
          <w:lang w:val="en-US"/>
        </w:rPr>
        <w:t>norm</w:t>
      </w:r>
      <w:r w:rsidRPr="009328D4">
        <w:rPr>
          <w:rFonts w:ascii="Arial" w:hAnsi="Arial" w:cs="Arial"/>
          <w:szCs w:val="24"/>
          <w:highlight w:val="green"/>
        </w:rPr>
        <w:t>_</w:t>
      </w:r>
      <w:r w:rsidRPr="00175D07">
        <w:rPr>
          <w:rFonts w:ascii="Arial" w:hAnsi="Arial" w:cs="Arial"/>
          <w:szCs w:val="24"/>
          <w:highlight w:val="green"/>
          <w:lang w:val="en-US"/>
        </w:rPr>
        <w:t>material</w:t>
      </w:r>
      <w:r w:rsidR="00175D07" w:rsidRPr="00175D07">
        <w:rPr>
          <w:rFonts w:ascii="Arial" w:hAnsi="Arial" w:cs="Arial"/>
          <w:szCs w:val="24"/>
          <w:highlight w:val="green"/>
        </w:rPr>
        <w:t xml:space="preserve"> и в </w:t>
      </w:r>
      <w:r w:rsidR="00175D07" w:rsidRPr="00175D07">
        <w:rPr>
          <w:rFonts w:ascii="Arial" w:hAnsi="Arial" w:cs="Arial"/>
          <w:szCs w:val="24"/>
          <w:highlight w:val="green"/>
          <w:lang w:val="en-US"/>
        </w:rPr>
        <w:t>et</w:t>
      </w:r>
      <w:r w:rsidR="00175D07" w:rsidRPr="00175D07">
        <w:rPr>
          <w:rFonts w:ascii="Arial" w:hAnsi="Arial" w:cs="Arial"/>
          <w:szCs w:val="24"/>
          <w:highlight w:val="green"/>
        </w:rPr>
        <w:t>_</w:t>
      </w:r>
      <w:r w:rsidR="00175D07" w:rsidRPr="00175D07">
        <w:rPr>
          <w:rFonts w:ascii="Arial" w:hAnsi="Arial" w:cs="Arial"/>
          <w:szCs w:val="24"/>
          <w:highlight w:val="green"/>
          <w:lang w:val="en-US"/>
        </w:rPr>
        <w:t>reqdocument</w:t>
      </w:r>
      <w:r w:rsidR="00175D07" w:rsidRPr="00175D07">
        <w:rPr>
          <w:rFonts w:ascii="Arial" w:hAnsi="Arial" w:cs="Arial"/>
          <w:szCs w:val="24"/>
          <w:highlight w:val="green"/>
        </w:rPr>
        <w:t xml:space="preserve"> проставить индикатор по </w:t>
      </w:r>
      <w:r w:rsidR="00175D07" w:rsidRPr="00175D07">
        <w:rPr>
          <w:rFonts w:ascii="Arial" w:hAnsi="Arial" w:cs="Arial"/>
          <w:szCs w:val="24"/>
          <w:highlight w:val="green"/>
          <w:lang w:val="en-US"/>
        </w:rPr>
        <w:t>matnr</w:t>
      </w:r>
      <w:r w:rsidR="00175D07" w:rsidRPr="00175D07">
        <w:rPr>
          <w:rFonts w:ascii="Arial" w:hAnsi="Arial" w:cs="Arial"/>
          <w:szCs w:val="24"/>
          <w:highlight w:val="green"/>
        </w:rPr>
        <w:t>.</w:t>
      </w:r>
    </w:p>
    <w:p w14:paraId="6832014E" w14:textId="77777777" w:rsidR="009328D4" w:rsidRPr="009328D4" w:rsidRDefault="009328D4" w:rsidP="009328D4">
      <w:pPr>
        <w:rPr>
          <w:rFonts w:ascii="Arial" w:hAnsi="Arial" w:cs="Arial"/>
          <w:szCs w:val="24"/>
        </w:rPr>
      </w:pPr>
    </w:p>
    <w:p w14:paraId="021D5299" w14:textId="77777777" w:rsidR="008E0E09" w:rsidRDefault="008E0E09" w:rsidP="008E0E09">
      <w:pPr>
        <w:pStyle w:val="afb"/>
        <w:numPr>
          <w:ilvl w:val="0"/>
          <w:numId w:val="40"/>
        </w:numPr>
        <w:spacing w:after="160" w:line="259" w:lineRule="auto"/>
        <w:contextualSpacing/>
        <w:jc w:val="left"/>
        <w:rPr>
          <w:rFonts w:ascii="Arial" w:hAnsi="Arial" w:cs="Arial"/>
        </w:rPr>
      </w:pPr>
      <w:r>
        <w:rPr>
          <w:rFonts w:ascii="Arial" w:hAnsi="Arial" w:cs="Arial"/>
        </w:rPr>
        <w:t>Объединение позиций</w:t>
      </w:r>
    </w:p>
    <w:p w14:paraId="39F65DCC" w14:textId="55AC8312" w:rsidR="008E0E09" w:rsidRDefault="008E0E09" w:rsidP="00103654">
      <w:pPr>
        <w:spacing w:before="120" w:line="276" w:lineRule="auto"/>
        <w:ind w:left="708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данные из структуры </w:t>
      </w:r>
      <w:r w:rsidRPr="005B2536">
        <w:rPr>
          <w:rFonts w:ascii="Arial" w:hAnsi="Arial" w:cs="Arial"/>
          <w:szCs w:val="24"/>
          <w:lang w:val="en-US"/>
        </w:rPr>
        <w:t>ev</w:t>
      </w:r>
      <w:r>
        <w:rPr>
          <w:rFonts w:ascii="Arial" w:hAnsi="Arial" w:cs="Arial"/>
          <w:szCs w:val="24"/>
        </w:rPr>
        <w:t>_</w:t>
      </w:r>
      <w:r w:rsidRPr="005B2536">
        <w:rPr>
          <w:rFonts w:ascii="Arial" w:hAnsi="Arial" w:cs="Arial"/>
          <w:szCs w:val="24"/>
          <w:lang w:val="en-US"/>
        </w:rPr>
        <w:t>reqdocument</w:t>
      </w:r>
      <w:r w:rsidR="00AE1D81">
        <w:rPr>
          <w:rFonts w:ascii="Arial" w:hAnsi="Arial" w:cs="Arial"/>
          <w:szCs w:val="24"/>
        </w:rPr>
        <w:t xml:space="preserve">, где </w:t>
      </w:r>
      <w:r w:rsidR="00AE1D81" w:rsidRPr="008A2B11">
        <w:rPr>
          <w:rFonts w:ascii="Arial" w:hAnsi="Arial" w:cs="Arial"/>
          <w:highlight w:val="green"/>
        </w:rPr>
        <w:t xml:space="preserve">где </w:t>
      </w:r>
      <w:r w:rsidR="00AE1D81" w:rsidRPr="008A2B11">
        <w:rPr>
          <w:rFonts w:ascii="Arial" w:hAnsi="Arial" w:cs="Arial"/>
          <w:highlight w:val="green"/>
          <w:lang w:val="en-US"/>
        </w:rPr>
        <w:t>et</w:t>
      </w:r>
      <w:r w:rsidR="00AE1D81" w:rsidRPr="008A2B11">
        <w:rPr>
          <w:rFonts w:ascii="Arial" w:hAnsi="Arial" w:cs="Arial"/>
          <w:highlight w:val="green"/>
        </w:rPr>
        <w:t>_</w:t>
      </w:r>
      <w:r w:rsidR="00AE1D81" w:rsidRPr="008A2B11">
        <w:rPr>
          <w:rFonts w:ascii="Arial" w:hAnsi="Arial" w:cs="Arial"/>
          <w:highlight w:val="green"/>
          <w:lang w:val="en-US"/>
        </w:rPr>
        <w:t>document</w:t>
      </w:r>
      <w:r w:rsidR="00AE1D81" w:rsidRPr="008A2B11">
        <w:rPr>
          <w:rFonts w:ascii="Arial" w:hAnsi="Arial" w:cs="Arial"/>
          <w:highlight w:val="green"/>
        </w:rPr>
        <w:t>-</w:t>
      </w:r>
      <w:r w:rsidR="00AE1D81" w:rsidRPr="008A2B11">
        <w:rPr>
          <w:rFonts w:ascii="Arial" w:hAnsi="Arial" w:cs="Arial"/>
          <w:highlight w:val="green"/>
          <w:lang w:val="en-US"/>
        </w:rPr>
        <w:t>mflic</w:t>
      </w:r>
      <w:r w:rsidR="00AE1D81">
        <w:rPr>
          <w:rFonts w:ascii="Arial" w:hAnsi="Arial" w:cs="Arial"/>
          <w:highlight w:val="green"/>
        </w:rPr>
        <w:t xml:space="preserve"> </w:t>
      </w:r>
      <w:r w:rsidR="00AE1D81" w:rsidRPr="00AE1D81">
        <w:rPr>
          <w:rFonts w:ascii="Arial" w:hAnsi="Arial" w:cs="Arial"/>
          <w:highlight w:val="green"/>
        </w:rPr>
        <w:t>&lt;&gt;</w:t>
      </w:r>
      <w:r w:rsidR="00AE1D81" w:rsidRPr="008A2B11">
        <w:rPr>
          <w:rFonts w:ascii="Arial" w:hAnsi="Arial" w:cs="Arial"/>
          <w:highlight w:val="green"/>
        </w:rPr>
        <w:t xml:space="preserve"> </w:t>
      </w:r>
      <w:r w:rsidR="00AE1D81" w:rsidRPr="008A2B11">
        <w:rPr>
          <w:rFonts w:ascii="Arial" w:hAnsi="Arial" w:cs="Arial"/>
          <w:highlight w:val="green"/>
          <w:lang w:val="en-US"/>
        </w:rPr>
        <w:t>Z</w:t>
      </w:r>
      <w:r w:rsidR="00AE1D81" w:rsidRPr="008A2B11">
        <w:rPr>
          <w:rFonts w:ascii="Arial" w:hAnsi="Arial" w:cs="Arial"/>
          <w:highlight w:val="green"/>
        </w:rPr>
        <w:t>_</w:t>
      </w:r>
      <w:r w:rsidR="00AE1D81" w:rsidRPr="008A2B11">
        <w:rPr>
          <w:rFonts w:ascii="Arial" w:hAnsi="Arial" w:cs="Arial"/>
          <w:highlight w:val="green"/>
          <w:lang w:val="en-US"/>
        </w:rPr>
        <w:t>MM</w:t>
      </w:r>
      <w:r w:rsidR="00AE1D81" w:rsidRPr="008A2B11">
        <w:rPr>
          <w:rFonts w:ascii="Arial" w:hAnsi="Arial" w:cs="Arial"/>
          <w:highlight w:val="green"/>
        </w:rPr>
        <w:t>04_</w:t>
      </w:r>
      <w:r w:rsidR="00AE1D81" w:rsidRPr="008A2B11">
        <w:rPr>
          <w:rFonts w:ascii="Arial" w:hAnsi="Arial" w:cs="Arial"/>
          <w:highlight w:val="green"/>
          <w:lang w:val="en-US"/>
        </w:rPr>
        <w:t>MFLIC</w:t>
      </w:r>
      <w:r w:rsidR="00AE1D81" w:rsidRPr="008A2B11">
        <w:rPr>
          <w:rFonts w:ascii="Arial" w:hAnsi="Arial" w:cs="Arial"/>
          <w:highlight w:val="green"/>
        </w:rPr>
        <w:t>_</w:t>
      </w:r>
      <w:r w:rsidR="00AE1D81" w:rsidRPr="008A2B11">
        <w:rPr>
          <w:rFonts w:ascii="Arial" w:hAnsi="Arial" w:cs="Arial"/>
          <w:highlight w:val="green"/>
          <w:lang w:val="en-US"/>
        </w:rPr>
        <w:t>ODCI</w:t>
      </w:r>
      <w:r w:rsidR="00AE1D81" w:rsidRPr="008A2B11">
        <w:rPr>
          <w:rFonts w:ascii="Arial" w:hAnsi="Arial" w:cs="Arial"/>
          <w:highlight w:val="green"/>
        </w:rPr>
        <w:t xml:space="preserve"> или </w:t>
      </w:r>
      <w:r w:rsidR="00AE1D81" w:rsidRPr="008A2B11">
        <w:rPr>
          <w:rFonts w:ascii="Arial" w:hAnsi="Arial" w:cs="Arial"/>
          <w:highlight w:val="green"/>
          <w:lang w:val="en-US"/>
        </w:rPr>
        <w:t>Z</w:t>
      </w:r>
      <w:r w:rsidR="00AE1D81" w:rsidRPr="008A2B11">
        <w:rPr>
          <w:rFonts w:ascii="Arial" w:hAnsi="Arial" w:cs="Arial"/>
          <w:highlight w:val="green"/>
        </w:rPr>
        <w:t>_</w:t>
      </w:r>
      <w:r w:rsidR="00AE1D81" w:rsidRPr="008A2B11">
        <w:rPr>
          <w:rFonts w:ascii="Arial" w:hAnsi="Arial" w:cs="Arial"/>
          <w:highlight w:val="green"/>
          <w:lang w:val="en-US"/>
        </w:rPr>
        <w:t>MM</w:t>
      </w:r>
      <w:r w:rsidR="00AE1D81" w:rsidRPr="008A2B11">
        <w:rPr>
          <w:rFonts w:ascii="Arial" w:hAnsi="Arial" w:cs="Arial"/>
          <w:highlight w:val="green"/>
        </w:rPr>
        <w:t>04_</w:t>
      </w:r>
      <w:r w:rsidR="00AE1D81" w:rsidRPr="008A2B11">
        <w:rPr>
          <w:rFonts w:ascii="Arial" w:hAnsi="Arial" w:cs="Arial"/>
          <w:highlight w:val="green"/>
          <w:lang w:val="en-US"/>
        </w:rPr>
        <w:t>MFLIC</w:t>
      </w:r>
      <w:r w:rsidR="00AE1D81" w:rsidRPr="008A2B11">
        <w:rPr>
          <w:rFonts w:ascii="Arial" w:hAnsi="Arial" w:cs="Arial"/>
          <w:highlight w:val="green"/>
        </w:rPr>
        <w:t>_</w:t>
      </w:r>
      <w:r w:rsidR="00AE1D81" w:rsidRPr="008A2B11">
        <w:rPr>
          <w:rFonts w:ascii="Arial" w:hAnsi="Arial" w:cs="Arial"/>
          <w:highlight w:val="green"/>
          <w:lang w:val="en-US"/>
        </w:rPr>
        <w:t>OL</w:t>
      </w:r>
      <w:r w:rsidR="00AE1D81" w:rsidRPr="008A2B11">
        <w:rPr>
          <w:rFonts w:ascii="Arial" w:hAnsi="Arial" w:cs="Arial"/>
          <w:highlight w:val="green"/>
        </w:rPr>
        <w:t xml:space="preserve"> </w:t>
      </w:r>
      <w:r w:rsidR="00AE1D81" w:rsidRPr="00AE1D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заполнить</w:t>
      </w:r>
      <w:r w:rsidRPr="008C77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структуру </w:t>
      </w:r>
      <w:r>
        <w:rPr>
          <w:rFonts w:ascii="Arial" w:hAnsi="Arial" w:cs="Arial"/>
          <w:lang w:val="en-US"/>
        </w:rPr>
        <w:t>e</w:t>
      </w:r>
      <w:r w:rsidR="00AE1D81">
        <w:rPr>
          <w:rFonts w:ascii="Arial" w:hAnsi="Arial" w:cs="Arial"/>
          <w:lang w:val="en-US"/>
        </w:rPr>
        <w:t>t</w:t>
      </w:r>
      <w:r w:rsidRPr="00BB0E60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material</w:t>
      </w:r>
      <w:r w:rsidRPr="00BB0E60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new</w:t>
      </w:r>
      <w:r>
        <w:rPr>
          <w:rFonts w:ascii="Arial" w:hAnsi="Arial" w:cs="Arial"/>
        </w:rPr>
        <w:t xml:space="preserve">, объединяя их по следующей логике: </w:t>
      </w:r>
    </w:p>
    <w:p w14:paraId="3B792704" w14:textId="77777777" w:rsidR="008E0E09" w:rsidRPr="008C77FE" w:rsidRDefault="008E0E09" w:rsidP="00103654">
      <w:pPr>
        <w:pStyle w:val="afb"/>
        <w:numPr>
          <w:ilvl w:val="0"/>
          <w:numId w:val="43"/>
        </w:numPr>
        <w:spacing w:line="276" w:lineRule="auto"/>
        <w:contextualSpacing/>
        <w:jc w:val="left"/>
        <w:rPr>
          <w:rFonts w:ascii="Arial" w:hAnsi="Arial" w:cs="Arial"/>
        </w:rPr>
      </w:pPr>
      <w:r w:rsidRPr="008C77FE">
        <w:rPr>
          <w:rFonts w:ascii="Arial" w:hAnsi="Arial" w:cs="Arial"/>
        </w:rPr>
        <w:t xml:space="preserve">Для позиций с </w:t>
      </w:r>
      <w:r w:rsidRPr="008C77FE">
        <w:rPr>
          <w:rFonts w:ascii="Arial" w:hAnsi="Arial" w:cs="Arial"/>
          <w:lang w:val="en-US"/>
        </w:rPr>
        <w:t>werks</w:t>
      </w:r>
      <w:r w:rsidRPr="008C77FE">
        <w:rPr>
          <w:rFonts w:ascii="Arial" w:hAnsi="Arial" w:cs="Arial"/>
        </w:rPr>
        <w:t xml:space="preserve">, входящих </w:t>
      </w:r>
      <w:r w:rsidRPr="008C77FE">
        <w:rPr>
          <w:rFonts w:ascii="Arial" w:hAnsi="Arial" w:cs="Arial"/>
          <w:lang w:val="en-US"/>
        </w:rPr>
        <w:t>Z</w:t>
      </w:r>
      <w:r w:rsidRPr="008C77FE">
        <w:rPr>
          <w:rFonts w:ascii="Arial" w:hAnsi="Arial" w:cs="Arial"/>
        </w:rPr>
        <w:t>_</w:t>
      </w:r>
      <w:r w:rsidRPr="008C77FE">
        <w:rPr>
          <w:rFonts w:ascii="Arial" w:hAnsi="Arial" w:cs="Arial"/>
          <w:lang w:val="en-US"/>
        </w:rPr>
        <w:t>MM</w:t>
      </w:r>
      <w:r w:rsidRPr="008C77FE">
        <w:rPr>
          <w:rFonts w:ascii="Arial" w:hAnsi="Arial" w:cs="Arial"/>
        </w:rPr>
        <w:t>04_</w:t>
      </w:r>
      <w:r w:rsidRPr="008C77FE">
        <w:rPr>
          <w:rFonts w:ascii="Arial" w:hAnsi="Arial" w:cs="Arial"/>
          <w:lang w:val="en-US"/>
        </w:rPr>
        <w:t>WERKS</w:t>
      </w:r>
      <w:r w:rsidRPr="008C77FE">
        <w:rPr>
          <w:rFonts w:ascii="Arial" w:hAnsi="Arial" w:cs="Arial"/>
        </w:rPr>
        <w:t>_</w:t>
      </w:r>
      <w:r w:rsidRPr="008C77FE">
        <w:rPr>
          <w:rFonts w:ascii="Arial" w:hAnsi="Arial" w:cs="Arial"/>
          <w:lang w:val="en-US"/>
        </w:rPr>
        <w:t>IN</w:t>
      </w:r>
      <w:r w:rsidRPr="008C77FE">
        <w:rPr>
          <w:rFonts w:ascii="Arial" w:hAnsi="Arial" w:cs="Arial"/>
        </w:rPr>
        <w:t xml:space="preserve"> по ключам: </w:t>
      </w:r>
      <w:r w:rsidRPr="008C77FE">
        <w:rPr>
          <w:rFonts w:ascii="Arial" w:hAnsi="Arial" w:cs="Arial"/>
          <w:lang w:val="en-US"/>
        </w:rPr>
        <w:t>bukrs</w:t>
      </w:r>
      <w:r w:rsidRPr="008C77FE">
        <w:rPr>
          <w:rFonts w:ascii="Arial" w:hAnsi="Arial" w:cs="Arial"/>
        </w:rPr>
        <w:t xml:space="preserve">, </w:t>
      </w:r>
      <w:r w:rsidRPr="008C77FE">
        <w:rPr>
          <w:rFonts w:ascii="Arial" w:hAnsi="Arial" w:cs="Arial"/>
          <w:lang w:val="en-US"/>
        </w:rPr>
        <w:t>werks</w:t>
      </w:r>
      <w:r w:rsidRPr="008C77FE">
        <w:rPr>
          <w:rFonts w:ascii="Arial" w:hAnsi="Arial" w:cs="Arial"/>
        </w:rPr>
        <w:t xml:space="preserve">, </w:t>
      </w:r>
      <w:r w:rsidRPr="008C77FE">
        <w:rPr>
          <w:rFonts w:ascii="Arial" w:hAnsi="Arial" w:cs="Arial"/>
          <w:lang w:val="en-US"/>
        </w:rPr>
        <w:t>matnr</w:t>
      </w:r>
    </w:p>
    <w:p w14:paraId="31DA8F02" w14:textId="171BB844" w:rsidR="008E0E09" w:rsidRPr="009328D4" w:rsidRDefault="008E0E09" w:rsidP="0048356F">
      <w:pPr>
        <w:pStyle w:val="afb"/>
        <w:numPr>
          <w:ilvl w:val="0"/>
          <w:numId w:val="43"/>
        </w:numPr>
        <w:spacing w:after="120" w:line="276" w:lineRule="auto"/>
        <w:ind w:left="714" w:hanging="357"/>
        <w:contextualSpacing/>
        <w:jc w:val="left"/>
        <w:rPr>
          <w:rFonts w:ascii="Arial" w:hAnsi="Arial" w:cs="Arial"/>
        </w:rPr>
      </w:pPr>
      <w:r w:rsidRPr="008C77FE">
        <w:rPr>
          <w:rFonts w:ascii="Arial" w:hAnsi="Arial" w:cs="Arial"/>
        </w:rPr>
        <w:t xml:space="preserve">Для позиций с </w:t>
      </w:r>
      <w:r w:rsidRPr="008C77FE">
        <w:rPr>
          <w:rFonts w:ascii="Arial" w:hAnsi="Arial" w:cs="Arial"/>
          <w:lang w:val="en-US"/>
        </w:rPr>
        <w:t>werks</w:t>
      </w:r>
      <w:r w:rsidRPr="008C77F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не </w:t>
      </w:r>
      <w:r w:rsidRPr="008C77FE">
        <w:rPr>
          <w:rFonts w:ascii="Arial" w:hAnsi="Arial" w:cs="Arial"/>
        </w:rPr>
        <w:t xml:space="preserve">входящих </w:t>
      </w:r>
      <w:r w:rsidRPr="008C77FE">
        <w:rPr>
          <w:rFonts w:ascii="Arial" w:hAnsi="Arial" w:cs="Arial"/>
          <w:lang w:val="en-US"/>
        </w:rPr>
        <w:t>Z</w:t>
      </w:r>
      <w:r w:rsidRPr="008C77FE">
        <w:rPr>
          <w:rFonts w:ascii="Arial" w:hAnsi="Arial" w:cs="Arial"/>
        </w:rPr>
        <w:t>_</w:t>
      </w:r>
      <w:r w:rsidRPr="008C77FE">
        <w:rPr>
          <w:rFonts w:ascii="Arial" w:hAnsi="Arial" w:cs="Arial"/>
          <w:lang w:val="en-US"/>
        </w:rPr>
        <w:t>MM</w:t>
      </w:r>
      <w:r w:rsidRPr="008C77FE">
        <w:rPr>
          <w:rFonts w:ascii="Arial" w:hAnsi="Arial" w:cs="Arial"/>
        </w:rPr>
        <w:t>04_</w:t>
      </w:r>
      <w:r w:rsidRPr="008C77FE">
        <w:rPr>
          <w:rFonts w:ascii="Arial" w:hAnsi="Arial" w:cs="Arial"/>
          <w:lang w:val="en-US"/>
        </w:rPr>
        <w:t>WERKS</w:t>
      </w:r>
      <w:r w:rsidRPr="008C77FE">
        <w:rPr>
          <w:rFonts w:ascii="Arial" w:hAnsi="Arial" w:cs="Arial"/>
        </w:rPr>
        <w:t>_</w:t>
      </w:r>
      <w:r w:rsidRPr="008C77FE">
        <w:rPr>
          <w:rFonts w:ascii="Arial" w:hAnsi="Arial" w:cs="Arial"/>
          <w:lang w:val="en-US"/>
        </w:rPr>
        <w:t>IN</w:t>
      </w:r>
      <w:r w:rsidRPr="008C77FE">
        <w:rPr>
          <w:rFonts w:ascii="Arial" w:hAnsi="Arial" w:cs="Arial"/>
        </w:rPr>
        <w:t xml:space="preserve"> по ключам: </w:t>
      </w:r>
      <w:r w:rsidRPr="008C77FE">
        <w:rPr>
          <w:rFonts w:ascii="Arial" w:hAnsi="Arial" w:cs="Arial"/>
          <w:lang w:val="en-US"/>
        </w:rPr>
        <w:t>bukrs</w:t>
      </w:r>
      <w:r w:rsidRPr="008C77FE">
        <w:rPr>
          <w:rFonts w:ascii="Arial" w:hAnsi="Arial" w:cs="Arial"/>
        </w:rPr>
        <w:t xml:space="preserve">, </w:t>
      </w:r>
      <w:r w:rsidRPr="008C77FE">
        <w:rPr>
          <w:rFonts w:ascii="Arial" w:hAnsi="Arial" w:cs="Arial"/>
          <w:lang w:val="en-US"/>
        </w:rPr>
        <w:t>matnr</w:t>
      </w:r>
    </w:p>
    <w:p w14:paraId="57D89696" w14:textId="6D3067A0" w:rsidR="009328D4" w:rsidRPr="009328D4" w:rsidRDefault="002C0BA0" w:rsidP="00103654">
      <w:pPr>
        <w:spacing w:line="276" w:lineRule="auto"/>
        <w:ind w:firstLine="360"/>
        <w:contextualSpacing/>
        <w:jc w:val="left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Необходимо добавить материалов из </w:t>
      </w:r>
      <w:r>
        <w:rPr>
          <w:rFonts w:ascii="Arial" w:hAnsi="Arial" w:cs="Arial"/>
          <w:highlight w:val="green"/>
          <w:lang w:val="en-US"/>
        </w:rPr>
        <w:t>lt</w:t>
      </w:r>
      <w:r w:rsidRPr="002C0BA0">
        <w:rPr>
          <w:rFonts w:ascii="Arial" w:hAnsi="Arial" w:cs="Arial"/>
          <w:highlight w:val="green"/>
        </w:rPr>
        <w:t>_</w:t>
      </w:r>
      <w:r>
        <w:rPr>
          <w:rFonts w:ascii="Arial" w:hAnsi="Arial" w:cs="Arial"/>
          <w:highlight w:val="green"/>
          <w:lang w:val="en-US"/>
        </w:rPr>
        <w:t>norm</w:t>
      </w:r>
      <w:r w:rsidRPr="002C0BA0">
        <w:rPr>
          <w:rFonts w:ascii="Arial" w:hAnsi="Arial" w:cs="Arial"/>
          <w:highlight w:val="green"/>
        </w:rPr>
        <w:t>_</w:t>
      </w:r>
      <w:r>
        <w:rPr>
          <w:rFonts w:ascii="Arial" w:hAnsi="Arial" w:cs="Arial"/>
          <w:highlight w:val="green"/>
          <w:lang w:val="en-US"/>
        </w:rPr>
        <w:t>material</w:t>
      </w:r>
      <w:r>
        <w:rPr>
          <w:rFonts w:ascii="Arial" w:hAnsi="Arial" w:cs="Arial"/>
          <w:highlight w:val="green"/>
        </w:rPr>
        <w:t xml:space="preserve">, которых нет в </w:t>
      </w:r>
      <w:r>
        <w:rPr>
          <w:rFonts w:ascii="Arial" w:hAnsi="Arial" w:cs="Arial"/>
          <w:highlight w:val="green"/>
          <w:lang w:val="en-US"/>
        </w:rPr>
        <w:t>ev</w:t>
      </w:r>
      <w:r w:rsidRPr="002C0BA0">
        <w:rPr>
          <w:rFonts w:ascii="Arial" w:hAnsi="Arial" w:cs="Arial"/>
          <w:highlight w:val="green"/>
        </w:rPr>
        <w:t>_</w:t>
      </w:r>
      <w:r>
        <w:rPr>
          <w:rFonts w:ascii="Arial" w:hAnsi="Arial" w:cs="Arial"/>
          <w:highlight w:val="green"/>
          <w:lang w:val="en-US"/>
        </w:rPr>
        <w:t>material</w:t>
      </w:r>
      <w:r w:rsidRPr="002C0BA0">
        <w:rPr>
          <w:rFonts w:ascii="Arial" w:hAnsi="Arial" w:cs="Arial"/>
          <w:highlight w:val="green"/>
        </w:rPr>
        <w:t>_</w:t>
      </w:r>
      <w:r>
        <w:rPr>
          <w:rFonts w:ascii="Arial" w:hAnsi="Arial" w:cs="Arial"/>
          <w:highlight w:val="green"/>
          <w:lang w:val="en-US"/>
        </w:rPr>
        <w:t>new</w:t>
      </w:r>
      <w:r>
        <w:rPr>
          <w:rFonts w:ascii="Arial" w:hAnsi="Arial" w:cs="Arial"/>
          <w:highlight w:val="green"/>
        </w:rPr>
        <w:t xml:space="preserve">. </w:t>
      </w:r>
      <w:r w:rsidR="009328D4" w:rsidRPr="009328D4">
        <w:rPr>
          <w:rFonts w:ascii="Arial" w:hAnsi="Arial" w:cs="Arial"/>
          <w:highlight w:val="green"/>
        </w:rPr>
        <w:t xml:space="preserve">При этом </w:t>
      </w:r>
      <w:r>
        <w:rPr>
          <w:rFonts w:ascii="Arial" w:hAnsi="Arial" w:cs="Arial"/>
          <w:highlight w:val="green"/>
        </w:rPr>
        <w:t>по всем</w:t>
      </w:r>
      <w:r w:rsidR="009328D4" w:rsidRPr="009328D4">
        <w:rPr>
          <w:rFonts w:ascii="Arial" w:hAnsi="Arial" w:cs="Arial"/>
          <w:highlight w:val="green"/>
        </w:rPr>
        <w:t xml:space="preserve"> </w:t>
      </w:r>
      <w:r w:rsidR="009328D4" w:rsidRPr="009328D4">
        <w:rPr>
          <w:rFonts w:ascii="Arial" w:hAnsi="Arial" w:cs="Arial"/>
          <w:highlight w:val="green"/>
          <w:lang w:val="en-US"/>
        </w:rPr>
        <w:t>ev</w:t>
      </w:r>
      <w:r w:rsidR="009328D4" w:rsidRPr="009328D4">
        <w:rPr>
          <w:rFonts w:ascii="Arial" w:hAnsi="Arial" w:cs="Arial"/>
          <w:highlight w:val="green"/>
        </w:rPr>
        <w:t>_</w:t>
      </w:r>
      <w:r w:rsidR="009328D4" w:rsidRPr="009328D4">
        <w:rPr>
          <w:rFonts w:ascii="Arial" w:hAnsi="Arial" w:cs="Arial"/>
          <w:highlight w:val="green"/>
          <w:lang w:val="en-US"/>
        </w:rPr>
        <w:t>material</w:t>
      </w:r>
      <w:r w:rsidR="009328D4" w:rsidRPr="009328D4">
        <w:rPr>
          <w:rFonts w:ascii="Arial" w:hAnsi="Arial" w:cs="Arial"/>
          <w:highlight w:val="green"/>
        </w:rPr>
        <w:t>_</w:t>
      </w:r>
      <w:r w:rsidR="009328D4" w:rsidRPr="009328D4">
        <w:rPr>
          <w:rFonts w:ascii="Arial" w:hAnsi="Arial" w:cs="Arial"/>
          <w:highlight w:val="green"/>
          <w:lang w:val="en-US"/>
        </w:rPr>
        <w:t>new</w:t>
      </w:r>
      <w:r w:rsidR="009328D4" w:rsidRPr="009328D4">
        <w:rPr>
          <w:rFonts w:ascii="Arial" w:hAnsi="Arial" w:cs="Arial"/>
          <w:highlight w:val="green"/>
        </w:rPr>
        <w:t>-</w:t>
      </w:r>
      <w:r w:rsidR="009328D4" w:rsidRPr="009328D4">
        <w:rPr>
          <w:rFonts w:ascii="Arial" w:hAnsi="Arial" w:cs="Arial"/>
          <w:highlight w:val="green"/>
          <w:lang w:val="en-US"/>
        </w:rPr>
        <w:t>matnr</w:t>
      </w:r>
      <w:r w:rsidR="009328D4" w:rsidRPr="009328D4">
        <w:rPr>
          <w:rFonts w:ascii="Arial" w:hAnsi="Arial" w:cs="Arial"/>
          <w:highlight w:val="green"/>
        </w:rPr>
        <w:t xml:space="preserve"> есть в </w:t>
      </w:r>
      <w:r w:rsidR="009328D4">
        <w:rPr>
          <w:rFonts w:ascii="Arial" w:hAnsi="Arial" w:cs="Arial"/>
          <w:highlight w:val="green"/>
          <w:lang w:val="en-US"/>
        </w:rPr>
        <w:t>lt</w:t>
      </w:r>
      <w:r w:rsidR="009328D4" w:rsidRPr="009328D4">
        <w:rPr>
          <w:rFonts w:ascii="Arial" w:hAnsi="Arial" w:cs="Arial"/>
          <w:highlight w:val="green"/>
        </w:rPr>
        <w:t>_</w:t>
      </w:r>
      <w:r w:rsidR="009328D4">
        <w:rPr>
          <w:rFonts w:ascii="Arial" w:hAnsi="Arial" w:cs="Arial"/>
          <w:highlight w:val="green"/>
          <w:lang w:val="en-US"/>
        </w:rPr>
        <w:t>norm</w:t>
      </w:r>
      <w:r w:rsidR="009328D4" w:rsidRPr="009328D4">
        <w:rPr>
          <w:rFonts w:ascii="Arial" w:hAnsi="Arial" w:cs="Arial"/>
          <w:highlight w:val="green"/>
        </w:rPr>
        <w:t>_</w:t>
      </w:r>
      <w:r w:rsidR="009328D4" w:rsidRPr="009328D4">
        <w:rPr>
          <w:rFonts w:ascii="Arial" w:hAnsi="Arial" w:cs="Arial"/>
          <w:highlight w:val="green"/>
          <w:lang w:val="en-US"/>
        </w:rPr>
        <w:t>material</w:t>
      </w:r>
      <w:r w:rsidR="009328D4" w:rsidRPr="009328D4">
        <w:rPr>
          <w:rFonts w:ascii="Arial" w:hAnsi="Arial" w:cs="Arial"/>
          <w:highlight w:val="green"/>
        </w:rPr>
        <w:t xml:space="preserve"> </w:t>
      </w:r>
      <w:r w:rsidR="009328D4">
        <w:rPr>
          <w:rFonts w:ascii="Arial" w:hAnsi="Arial" w:cs="Arial"/>
          <w:highlight w:val="green"/>
        </w:rPr>
        <w:t xml:space="preserve">поставить значение </w:t>
      </w:r>
      <w:r w:rsidR="009328D4" w:rsidRPr="009328D4">
        <w:rPr>
          <w:rFonts w:ascii="Arial" w:hAnsi="Arial" w:cs="Arial"/>
          <w:highlight w:val="green"/>
          <w:lang w:val="en-US"/>
        </w:rPr>
        <w:t>ev</w:t>
      </w:r>
      <w:r w:rsidR="009328D4" w:rsidRPr="009328D4">
        <w:rPr>
          <w:rFonts w:ascii="Arial" w:hAnsi="Arial" w:cs="Arial"/>
          <w:highlight w:val="green"/>
        </w:rPr>
        <w:t>_</w:t>
      </w:r>
      <w:r w:rsidR="009328D4" w:rsidRPr="009328D4">
        <w:rPr>
          <w:rFonts w:ascii="Arial" w:hAnsi="Arial" w:cs="Arial"/>
          <w:highlight w:val="green"/>
          <w:lang w:val="en-US"/>
        </w:rPr>
        <w:t>material</w:t>
      </w:r>
      <w:r w:rsidR="009328D4" w:rsidRPr="009328D4">
        <w:rPr>
          <w:rFonts w:ascii="Arial" w:hAnsi="Arial" w:cs="Arial"/>
          <w:highlight w:val="green"/>
        </w:rPr>
        <w:t>_</w:t>
      </w:r>
      <w:r w:rsidR="009328D4" w:rsidRPr="009328D4">
        <w:rPr>
          <w:rFonts w:ascii="Arial" w:hAnsi="Arial" w:cs="Arial"/>
          <w:highlight w:val="green"/>
          <w:lang w:val="en-US"/>
        </w:rPr>
        <w:t>new</w:t>
      </w:r>
      <w:r w:rsidR="009328D4" w:rsidRPr="009328D4">
        <w:rPr>
          <w:rFonts w:ascii="Arial" w:hAnsi="Arial" w:cs="Arial"/>
          <w:highlight w:val="green"/>
        </w:rPr>
        <w:t>-</w:t>
      </w:r>
      <w:r w:rsidR="009328D4" w:rsidRPr="009328D4">
        <w:rPr>
          <w:rFonts w:ascii="Arial" w:hAnsi="Arial" w:cs="Arial"/>
          <w:highlight w:val="green"/>
          <w:lang w:val="en-US"/>
        </w:rPr>
        <w:t>znorm</w:t>
      </w:r>
      <w:r w:rsidR="009328D4" w:rsidRPr="009328D4">
        <w:rPr>
          <w:rFonts w:ascii="Arial" w:hAnsi="Arial" w:cs="Arial"/>
          <w:highlight w:val="green"/>
        </w:rPr>
        <w:t xml:space="preserve"> = ‘</w:t>
      </w:r>
      <w:r w:rsidR="009328D4" w:rsidRPr="009328D4">
        <w:rPr>
          <w:rFonts w:ascii="Arial" w:hAnsi="Arial" w:cs="Arial"/>
          <w:highlight w:val="green"/>
          <w:lang w:val="en-US"/>
        </w:rPr>
        <w:t>X</w:t>
      </w:r>
      <w:r w:rsidR="009328D4" w:rsidRPr="009328D4">
        <w:rPr>
          <w:rFonts w:ascii="Arial" w:hAnsi="Arial" w:cs="Arial"/>
          <w:highlight w:val="green"/>
        </w:rPr>
        <w:t>’</w:t>
      </w:r>
    </w:p>
    <w:p w14:paraId="68B12CC6" w14:textId="77777777" w:rsidR="00DB43B0" w:rsidRPr="00106BE6" w:rsidRDefault="00DB43B0" w:rsidP="0048356F">
      <w:pPr>
        <w:spacing w:before="120" w:after="120"/>
        <w:rPr>
          <w:rStyle w:val="af6"/>
          <w:rFonts w:ascii="Arial" w:eastAsia="Calibri" w:hAnsi="Arial" w:cs="Arial"/>
        </w:rPr>
      </w:pPr>
      <w:r w:rsidRPr="00C75BEA">
        <w:rPr>
          <w:rStyle w:val="af6"/>
          <w:rFonts w:ascii="Arial" w:eastAsia="Calibri" w:hAnsi="Arial" w:cs="Arial"/>
        </w:rPr>
        <w:t>ФМ</w:t>
      </w:r>
      <w:r w:rsidRPr="00106BE6">
        <w:rPr>
          <w:rStyle w:val="af6"/>
          <w:rFonts w:ascii="Arial" w:eastAsia="Calibri" w:hAnsi="Arial" w:cs="Arial"/>
        </w:rPr>
        <w:t xml:space="preserve"> </w:t>
      </w:r>
      <w:r w:rsidRPr="009328D4">
        <w:rPr>
          <w:rStyle w:val="af6"/>
          <w:rFonts w:ascii="Arial" w:eastAsia="Calibri" w:hAnsi="Arial" w:cs="Arial"/>
          <w:lang w:val="en-US"/>
        </w:rPr>
        <w:t>ZMM</w:t>
      </w:r>
      <w:r w:rsidRPr="00106BE6">
        <w:rPr>
          <w:rStyle w:val="af6"/>
          <w:rFonts w:ascii="Arial" w:eastAsia="Calibri" w:hAnsi="Arial" w:cs="Arial"/>
        </w:rPr>
        <w:t>_</w:t>
      </w:r>
      <w:r w:rsidRPr="009328D4">
        <w:rPr>
          <w:rStyle w:val="af6"/>
          <w:rFonts w:ascii="Arial" w:eastAsia="Calibri" w:hAnsi="Arial" w:cs="Arial"/>
          <w:lang w:val="en-US"/>
        </w:rPr>
        <w:t>GET</w:t>
      </w:r>
      <w:r w:rsidRPr="00106BE6">
        <w:rPr>
          <w:rStyle w:val="af6"/>
          <w:rFonts w:ascii="Arial" w:eastAsia="Calibri" w:hAnsi="Arial" w:cs="Arial"/>
        </w:rPr>
        <w:t>_</w:t>
      </w:r>
      <w:r w:rsidRPr="009328D4">
        <w:rPr>
          <w:rStyle w:val="af6"/>
          <w:rFonts w:ascii="Arial" w:eastAsia="Calibri" w:hAnsi="Arial" w:cs="Arial"/>
          <w:lang w:val="en-US"/>
        </w:rPr>
        <w:t>PARAMETRS</w:t>
      </w:r>
      <w:r w:rsidRPr="00106BE6">
        <w:rPr>
          <w:rStyle w:val="af6"/>
          <w:rFonts w:ascii="Arial" w:eastAsia="Calibri" w:hAnsi="Arial" w:cs="Arial"/>
        </w:rPr>
        <w:t xml:space="preserve"> «</w:t>
      </w:r>
      <w:r w:rsidRPr="00C75BEA">
        <w:rPr>
          <w:rStyle w:val="af6"/>
          <w:rFonts w:ascii="Arial" w:eastAsia="Calibri" w:hAnsi="Arial" w:cs="Arial"/>
        </w:rPr>
        <w:t>Поиск</w:t>
      </w:r>
      <w:r w:rsidRPr="00106BE6">
        <w:rPr>
          <w:rStyle w:val="af6"/>
          <w:rFonts w:ascii="Arial" w:eastAsia="Calibri" w:hAnsi="Arial" w:cs="Arial"/>
        </w:rPr>
        <w:t xml:space="preserve"> </w:t>
      </w:r>
      <w:r w:rsidRPr="00C75BEA">
        <w:rPr>
          <w:rStyle w:val="af6"/>
          <w:rFonts w:ascii="Arial" w:eastAsia="Calibri" w:hAnsi="Arial" w:cs="Arial"/>
        </w:rPr>
        <w:t>макропараметров</w:t>
      </w:r>
      <w:r w:rsidRPr="00106BE6">
        <w:rPr>
          <w:rStyle w:val="af6"/>
          <w:rFonts w:ascii="Arial" w:eastAsia="Calibri" w:hAnsi="Arial" w:cs="Arial"/>
        </w:rPr>
        <w:t>»</w:t>
      </w:r>
    </w:p>
    <w:p w14:paraId="5730E2AB" w14:textId="3F32930C" w:rsidR="00DB43B0" w:rsidRDefault="00DB43B0" w:rsidP="0010365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определения макропараметров, таких как: индекс инфляции, процент ТЗР, прогнозный курс необходимо создать ФМ </w:t>
      </w:r>
      <w:r>
        <w:rPr>
          <w:rFonts w:ascii="Arial" w:hAnsi="Arial" w:cs="Arial"/>
          <w:lang w:val="en-US"/>
        </w:rPr>
        <w:t>ZMM</w:t>
      </w:r>
      <w:r w:rsidRPr="003424E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GET</w:t>
      </w:r>
      <w:r w:rsidRPr="003424EA">
        <w:rPr>
          <w:rFonts w:ascii="Arial" w:hAnsi="Arial" w:cs="Arial"/>
        </w:rPr>
        <w:t>_</w:t>
      </w:r>
      <w:r w:rsidR="002043AF">
        <w:rPr>
          <w:rFonts w:ascii="Arial" w:hAnsi="Arial" w:cs="Arial"/>
          <w:lang w:val="en-US"/>
        </w:rPr>
        <w:t>MACROPAR</w:t>
      </w:r>
      <w:r>
        <w:rPr>
          <w:rFonts w:ascii="Arial" w:hAnsi="Arial" w:cs="Arial"/>
        </w:rPr>
        <w:t xml:space="preserve"> со следующей структурой:</w:t>
      </w:r>
    </w:p>
    <w:p w14:paraId="331F9334" w14:textId="2DEBBB69" w:rsidR="00DB43B0" w:rsidRPr="00E056EA" w:rsidRDefault="00E056EA" w:rsidP="00E056EA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16. Параматры ФМ </w:t>
      </w:r>
      <w:r>
        <w:rPr>
          <w:rFonts w:ascii="Arial" w:hAnsi="Arial" w:cs="Arial"/>
          <w:lang w:val="en-US"/>
        </w:rPr>
        <w:t>ZMM</w:t>
      </w:r>
      <w:r w:rsidRPr="00E056E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GET</w:t>
      </w:r>
      <w:r w:rsidRPr="00E056E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MACROPAR</w:t>
      </w:r>
    </w:p>
    <w:tbl>
      <w:tblPr>
        <w:tblW w:w="1010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1418"/>
        <w:gridCol w:w="3260"/>
        <w:gridCol w:w="3118"/>
      </w:tblGrid>
      <w:tr w:rsidR="00C13CA0" w:rsidRPr="00A33FEF" w14:paraId="7B86D6B4" w14:textId="77777777" w:rsidTr="00C13CA0">
        <w:trPr>
          <w:trHeight w:val="300"/>
          <w:tblHeader/>
        </w:trPr>
        <w:tc>
          <w:tcPr>
            <w:tcW w:w="2312" w:type="dxa"/>
            <w:shd w:val="clear" w:color="auto" w:fill="FFC000"/>
            <w:noWrap/>
            <w:hideMark/>
          </w:tcPr>
          <w:p w14:paraId="47A381B5" w14:textId="77777777" w:rsidR="00C13CA0" w:rsidRPr="008E0E09" w:rsidRDefault="00C13CA0" w:rsidP="00C13C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Таблица-поле</w:t>
            </w:r>
          </w:p>
        </w:tc>
        <w:tc>
          <w:tcPr>
            <w:tcW w:w="1418" w:type="dxa"/>
            <w:shd w:val="clear" w:color="auto" w:fill="FFC000"/>
          </w:tcPr>
          <w:p w14:paraId="66B3DA56" w14:textId="77777777" w:rsidR="00C13CA0" w:rsidRPr="008E0E09" w:rsidRDefault="00C13CA0" w:rsidP="00C13C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Поле ВАР</w:t>
            </w:r>
            <w:r w:rsidRPr="008E0E09">
              <w:rPr>
                <w:rFonts w:ascii="Arial" w:hAnsi="Arial" w:cs="Arial"/>
                <w:b/>
                <w:sz w:val="20"/>
                <w:lang w:val="en-US"/>
              </w:rPr>
              <w:t>I</w:t>
            </w:r>
            <w:r w:rsidRPr="008E0E09">
              <w:rPr>
                <w:rFonts w:ascii="Arial" w:hAnsi="Arial" w:cs="Arial"/>
                <w:b/>
                <w:sz w:val="20"/>
              </w:rPr>
              <w:t>, ФМ и т.д.</w:t>
            </w:r>
          </w:p>
        </w:tc>
        <w:tc>
          <w:tcPr>
            <w:tcW w:w="3260" w:type="dxa"/>
            <w:shd w:val="clear" w:color="auto" w:fill="FFC000"/>
            <w:noWrap/>
            <w:hideMark/>
          </w:tcPr>
          <w:p w14:paraId="1CCC106D" w14:textId="77777777" w:rsidR="00C13CA0" w:rsidRPr="008E0E09" w:rsidRDefault="00C13CA0" w:rsidP="00C13C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Наименование поля</w:t>
            </w:r>
          </w:p>
        </w:tc>
        <w:tc>
          <w:tcPr>
            <w:tcW w:w="3118" w:type="dxa"/>
            <w:shd w:val="clear" w:color="auto" w:fill="FFC000"/>
            <w:noWrap/>
            <w:hideMark/>
          </w:tcPr>
          <w:p w14:paraId="5B9EF0C0" w14:textId="77777777" w:rsidR="00C13CA0" w:rsidRPr="008E0E09" w:rsidRDefault="00C13CA0" w:rsidP="00C13C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Значение</w:t>
            </w:r>
          </w:p>
        </w:tc>
      </w:tr>
      <w:tr w:rsidR="00C13CA0" w:rsidRPr="00A33FEF" w14:paraId="1ABA511F" w14:textId="77777777" w:rsidTr="00C13CA0">
        <w:trPr>
          <w:trHeight w:val="300"/>
        </w:trPr>
        <w:tc>
          <w:tcPr>
            <w:tcW w:w="10108" w:type="dxa"/>
            <w:gridSpan w:val="4"/>
            <w:shd w:val="clear" w:color="auto" w:fill="auto"/>
            <w:noWrap/>
          </w:tcPr>
          <w:p w14:paraId="7EE7B93D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 xml:space="preserve">Входящие данные </w:t>
            </w:r>
          </w:p>
        </w:tc>
      </w:tr>
      <w:tr w:rsidR="00C13CA0" w:rsidRPr="00A33FEF" w14:paraId="3A671F4D" w14:textId="77777777" w:rsidTr="00175D07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78C6E4C1" w14:textId="77777777" w:rsidR="00C13CA0" w:rsidRPr="003938B2" w:rsidRDefault="00C13CA0" w:rsidP="00175D07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CD2">
              <w:rPr>
                <w:rFonts w:ascii="Arial" w:hAnsi="Arial" w:cs="Arial"/>
                <w:sz w:val="20"/>
                <w:szCs w:val="20"/>
                <w:lang w:val="en-US"/>
              </w:rPr>
              <w:t>IT_PARAM</w:t>
            </w:r>
          </w:p>
        </w:tc>
        <w:tc>
          <w:tcPr>
            <w:tcW w:w="1418" w:type="dxa"/>
            <w:vAlign w:val="center"/>
          </w:tcPr>
          <w:p w14:paraId="0142BFCC" w14:textId="77777777" w:rsidR="00C13CA0" w:rsidRPr="00C61D36" w:rsidRDefault="00C13CA0" w:rsidP="00C13C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MATNR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8C49600" w14:textId="77777777" w:rsidR="00C13CA0" w:rsidRPr="003938B2" w:rsidRDefault="00C13CA0" w:rsidP="00C13CA0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Материал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8BB743D" w14:textId="5125C858" w:rsidR="00C13CA0" w:rsidRPr="008E0E09" w:rsidRDefault="006D4DA1" w:rsidP="006D4DA1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Код материала </w:t>
            </w:r>
          </w:p>
        </w:tc>
      </w:tr>
      <w:tr w:rsidR="00C13CA0" w:rsidRPr="00A33FEF" w14:paraId="196D0660" w14:textId="77777777" w:rsidTr="00175D07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2128B054" w14:textId="77777777" w:rsidR="00C13CA0" w:rsidRPr="003938B2" w:rsidRDefault="00C13CA0" w:rsidP="00175D07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CD2">
              <w:rPr>
                <w:rFonts w:ascii="Arial" w:hAnsi="Arial" w:cs="Arial"/>
                <w:sz w:val="20"/>
                <w:szCs w:val="20"/>
                <w:lang w:val="en-US"/>
              </w:rPr>
              <w:t>IT_PARAM</w:t>
            </w:r>
          </w:p>
        </w:tc>
        <w:tc>
          <w:tcPr>
            <w:tcW w:w="1418" w:type="dxa"/>
            <w:vAlign w:val="center"/>
          </w:tcPr>
          <w:p w14:paraId="31015AD0" w14:textId="77777777" w:rsidR="00C13CA0" w:rsidRPr="008E0E09" w:rsidRDefault="00C13CA0" w:rsidP="00C13CA0">
            <w:pPr>
              <w:jc w:val="center"/>
              <w:rPr>
                <w:rFonts w:ascii="Arial" w:hAnsi="Arial" w:cs="Arial"/>
                <w:sz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WERKS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C059E4E" w14:textId="77777777" w:rsidR="00C13CA0" w:rsidRPr="003938B2" w:rsidRDefault="00C13CA0" w:rsidP="00C13CA0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Завод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1E96C76B" w14:textId="31D1A65A" w:rsidR="00C13CA0" w:rsidRPr="008E0E09" w:rsidRDefault="006D4DA1" w:rsidP="006D4DA1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Код завода</w:t>
            </w:r>
          </w:p>
        </w:tc>
      </w:tr>
      <w:tr w:rsidR="00C13CA0" w:rsidRPr="00A33FEF" w14:paraId="62FDB89D" w14:textId="77777777" w:rsidTr="00175D07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069A54B0" w14:textId="77777777" w:rsidR="00C13CA0" w:rsidRPr="003938B2" w:rsidRDefault="00C13CA0" w:rsidP="00175D07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3CD2">
              <w:rPr>
                <w:rFonts w:ascii="Arial" w:hAnsi="Arial" w:cs="Arial"/>
                <w:sz w:val="20"/>
                <w:szCs w:val="20"/>
                <w:lang w:val="en-US"/>
              </w:rPr>
              <w:t>IT_PARAM</w:t>
            </w:r>
          </w:p>
        </w:tc>
        <w:tc>
          <w:tcPr>
            <w:tcW w:w="1418" w:type="dxa"/>
            <w:vAlign w:val="center"/>
          </w:tcPr>
          <w:p w14:paraId="69AFA62C" w14:textId="77777777" w:rsidR="00C13CA0" w:rsidRPr="008E0E09" w:rsidRDefault="00C13CA0" w:rsidP="00C13C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BUKRS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286D5B5" w14:textId="77777777" w:rsidR="00C13CA0" w:rsidRPr="003938B2" w:rsidRDefault="00C13CA0" w:rsidP="00C13CA0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59C12D8F" w14:textId="74CAE7F7" w:rsidR="00C13CA0" w:rsidRPr="008E0E09" w:rsidRDefault="006D4DA1" w:rsidP="006D4DA1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Код БЕ</w:t>
            </w:r>
          </w:p>
        </w:tc>
      </w:tr>
      <w:tr w:rsidR="00C13CA0" w:rsidRPr="00A33FEF" w14:paraId="46914443" w14:textId="77777777" w:rsidTr="00175D07">
        <w:trPr>
          <w:trHeight w:val="413"/>
        </w:trPr>
        <w:tc>
          <w:tcPr>
            <w:tcW w:w="2312" w:type="dxa"/>
            <w:shd w:val="clear" w:color="auto" w:fill="auto"/>
            <w:noWrap/>
            <w:vAlign w:val="center"/>
          </w:tcPr>
          <w:p w14:paraId="3AA04DEE" w14:textId="77777777" w:rsidR="00C13CA0" w:rsidRPr="008E0E09" w:rsidRDefault="00C13CA0" w:rsidP="00175D07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IT_PARAM</w:t>
            </w:r>
          </w:p>
        </w:tc>
        <w:tc>
          <w:tcPr>
            <w:tcW w:w="1418" w:type="dxa"/>
            <w:vAlign w:val="center"/>
          </w:tcPr>
          <w:p w14:paraId="32DA76B5" w14:textId="77777777" w:rsidR="00C13CA0" w:rsidRPr="00DB43B0" w:rsidRDefault="00C13CA0" w:rsidP="00C13C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DATA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0208D007" w14:textId="77777777" w:rsidR="00C13CA0" w:rsidRPr="008E0E09" w:rsidRDefault="00C13CA0" w:rsidP="00C13CA0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Период действия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72160F4" w14:textId="7CDBEC17" w:rsidR="00C13CA0" w:rsidRPr="008E0E09" w:rsidRDefault="006D4DA1" w:rsidP="006D4DA1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Период действия условия</w:t>
            </w:r>
          </w:p>
        </w:tc>
      </w:tr>
      <w:tr w:rsidR="00C13CA0" w:rsidRPr="00A33FEF" w14:paraId="3D47F9D2" w14:textId="77777777" w:rsidTr="00C13CA0">
        <w:trPr>
          <w:trHeight w:val="300"/>
        </w:trPr>
        <w:tc>
          <w:tcPr>
            <w:tcW w:w="101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4A418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Исходящие данные</w:t>
            </w:r>
            <w:r w:rsidRPr="008E0E09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C13CA0" w:rsidRPr="00A33FEF" w14:paraId="2E249D4C" w14:textId="77777777" w:rsidTr="00175D07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7C39C" w14:textId="77777777" w:rsidR="00C13CA0" w:rsidRPr="008E0E09" w:rsidRDefault="00C13CA0" w:rsidP="00175D07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ET_PARAM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F4BE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E_BUKRS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4D1EC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Балансовая единица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62DB7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</w:p>
        </w:tc>
      </w:tr>
      <w:tr w:rsidR="00C13CA0" w:rsidRPr="00A33FEF" w14:paraId="73397D50" w14:textId="77777777" w:rsidTr="00175D07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341F4" w14:textId="77777777" w:rsidR="00C13CA0" w:rsidRPr="008E0E09" w:rsidRDefault="00C13CA0" w:rsidP="00175D07">
            <w:pPr>
              <w:jc w:val="left"/>
              <w:rPr>
                <w:rFonts w:ascii="Arial" w:hAnsi="Arial" w:cs="Arial"/>
                <w:sz w:val="20"/>
              </w:rPr>
            </w:pPr>
            <w:r w:rsidRPr="009A2580">
              <w:rPr>
                <w:rFonts w:ascii="Arial" w:hAnsi="Arial" w:cs="Arial"/>
                <w:sz w:val="20"/>
                <w:szCs w:val="20"/>
                <w:lang w:val="en-US"/>
              </w:rPr>
              <w:t>ET_PARAM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0335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E_WERKS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5F2BB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DA7C2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</w:p>
        </w:tc>
      </w:tr>
      <w:tr w:rsidR="00C13CA0" w:rsidRPr="00A33FEF" w14:paraId="0DD0908E" w14:textId="77777777" w:rsidTr="00175D07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5CF8" w14:textId="77777777" w:rsidR="00C13CA0" w:rsidRPr="008E0E09" w:rsidRDefault="00C13CA0" w:rsidP="00175D07">
            <w:pPr>
              <w:jc w:val="left"/>
              <w:rPr>
                <w:rFonts w:ascii="Arial" w:hAnsi="Arial" w:cs="Arial"/>
                <w:sz w:val="20"/>
              </w:rPr>
            </w:pPr>
            <w:r w:rsidRPr="009A2580">
              <w:rPr>
                <w:rFonts w:ascii="Arial" w:hAnsi="Arial" w:cs="Arial"/>
                <w:sz w:val="20"/>
                <w:szCs w:val="20"/>
                <w:lang w:val="en-US"/>
              </w:rPr>
              <w:t>ET_PARAM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A07C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E_MATNR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9A1C5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Материал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FCB8B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</w:p>
        </w:tc>
      </w:tr>
      <w:tr w:rsidR="00C13CA0" w:rsidRPr="00A33FEF" w14:paraId="50700304" w14:textId="77777777" w:rsidTr="00175D07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65135" w14:textId="77777777" w:rsidR="00C13CA0" w:rsidRPr="002E4CBD" w:rsidRDefault="00C13CA0" w:rsidP="00175D07">
            <w:pPr>
              <w:jc w:val="left"/>
              <w:rPr>
                <w:rFonts w:ascii="Arial" w:hAnsi="Arial" w:cs="Arial"/>
                <w:strike/>
                <w:sz w:val="20"/>
                <w:highlight w:val="red"/>
              </w:rPr>
            </w:pPr>
            <w:r w:rsidRPr="002E4CBD">
              <w:rPr>
                <w:rFonts w:ascii="Arial" w:hAnsi="Arial" w:cs="Arial"/>
                <w:strike/>
                <w:sz w:val="20"/>
                <w:szCs w:val="20"/>
                <w:highlight w:val="red"/>
                <w:lang w:val="en-US"/>
              </w:rPr>
              <w:t>ET_PARAM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2BE1" w14:textId="77777777" w:rsidR="00C13CA0" w:rsidRPr="002E4CBD" w:rsidRDefault="00C13CA0" w:rsidP="00C13CA0">
            <w:pPr>
              <w:rPr>
                <w:rFonts w:ascii="Arial" w:hAnsi="Arial" w:cs="Arial"/>
                <w:strike/>
                <w:sz w:val="20"/>
                <w:highlight w:val="red"/>
              </w:rPr>
            </w:pPr>
            <w:r w:rsidRPr="002E4CBD">
              <w:rPr>
                <w:rFonts w:ascii="Arial" w:hAnsi="Arial" w:cs="Arial"/>
                <w:strike/>
                <w:sz w:val="20"/>
                <w:szCs w:val="20"/>
                <w:highlight w:val="red"/>
                <w:lang w:val="en-US"/>
              </w:rPr>
              <w:t>E_WKURS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3779" w14:textId="77777777" w:rsidR="00C13CA0" w:rsidRPr="002E4CBD" w:rsidRDefault="00C13CA0" w:rsidP="00C13CA0">
            <w:pPr>
              <w:rPr>
                <w:rFonts w:ascii="Arial" w:hAnsi="Arial" w:cs="Arial"/>
                <w:strike/>
                <w:sz w:val="20"/>
                <w:highlight w:val="red"/>
              </w:rPr>
            </w:pPr>
            <w:r w:rsidRPr="002E4CBD">
              <w:rPr>
                <w:rFonts w:ascii="Arial" w:hAnsi="Arial" w:cs="Arial"/>
                <w:strike/>
                <w:sz w:val="20"/>
                <w:szCs w:val="20"/>
                <w:highlight w:val="red"/>
              </w:rPr>
              <w:t>Прогнозная валюта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2E38A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</w:p>
        </w:tc>
      </w:tr>
      <w:tr w:rsidR="00C13CA0" w:rsidRPr="00A33FEF" w14:paraId="4E606483" w14:textId="77777777" w:rsidTr="00175D07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0A124" w14:textId="77777777" w:rsidR="00C13CA0" w:rsidRPr="008E0E09" w:rsidRDefault="00C13CA0" w:rsidP="00175D07">
            <w:pPr>
              <w:jc w:val="left"/>
              <w:rPr>
                <w:rFonts w:ascii="Arial" w:hAnsi="Arial" w:cs="Arial"/>
                <w:sz w:val="20"/>
              </w:rPr>
            </w:pPr>
            <w:r w:rsidRPr="009A2580">
              <w:rPr>
                <w:rFonts w:ascii="Arial" w:hAnsi="Arial" w:cs="Arial"/>
                <w:sz w:val="20"/>
                <w:szCs w:val="20"/>
                <w:lang w:val="en-US"/>
              </w:rPr>
              <w:t>ET_PARAM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E97A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E_INDINF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3A97C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D30D2C">
              <w:rPr>
                <w:rFonts w:ascii="Arial" w:hAnsi="Arial" w:cs="Arial"/>
                <w:sz w:val="20"/>
                <w:szCs w:val="20"/>
              </w:rPr>
              <w:t>ндекс инфляции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9F4C7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</w:p>
        </w:tc>
      </w:tr>
      <w:tr w:rsidR="00C13CA0" w:rsidRPr="00E47766" w14:paraId="33C30A67" w14:textId="77777777" w:rsidTr="00175D07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D6EB" w14:textId="77777777" w:rsidR="00C13CA0" w:rsidRPr="008E0E09" w:rsidRDefault="00C13CA0" w:rsidP="00175D07">
            <w:pPr>
              <w:jc w:val="left"/>
              <w:rPr>
                <w:rFonts w:ascii="Arial" w:hAnsi="Arial" w:cs="Arial"/>
                <w:sz w:val="20"/>
              </w:rPr>
            </w:pPr>
            <w:r w:rsidRPr="009A258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ET_PARAM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DF3B4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 w:rsidRPr="000013D3">
              <w:rPr>
                <w:rFonts w:ascii="Arial" w:hAnsi="Arial" w:cs="Arial"/>
                <w:sz w:val="20"/>
                <w:szCs w:val="20"/>
                <w:lang w:val="en-US"/>
              </w:rPr>
              <w:t>E_INDINF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AFD4F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D30D2C">
              <w:rPr>
                <w:rFonts w:ascii="Arial" w:hAnsi="Arial" w:cs="Arial"/>
                <w:sz w:val="20"/>
                <w:szCs w:val="20"/>
              </w:rPr>
              <w:t>ндекс инфляции</w:t>
            </w:r>
            <w:r>
              <w:rPr>
                <w:rFonts w:ascii="Arial" w:hAnsi="Arial" w:cs="Arial"/>
                <w:sz w:val="20"/>
                <w:szCs w:val="20"/>
              </w:rPr>
              <w:t xml:space="preserve"> предшествующего года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48D07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</w:p>
        </w:tc>
      </w:tr>
      <w:tr w:rsidR="00C13CA0" w:rsidRPr="00A33FEF" w14:paraId="1ACECCEE" w14:textId="77777777" w:rsidTr="00175D07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E87C" w14:textId="77777777" w:rsidR="00C13CA0" w:rsidRPr="003938B2" w:rsidRDefault="00C13CA0" w:rsidP="00175D07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2580">
              <w:rPr>
                <w:rFonts w:ascii="Arial" w:hAnsi="Arial" w:cs="Arial"/>
                <w:sz w:val="20"/>
                <w:szCs w:val="20"/>
                <w:lang w:val="en-US"/>
              </w:rPr>
              <w:t>ET_PARAM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DB96F" w14:textId="77777777" w:rsidR="00C13CA0" w:rsidRPr="009C5EC5" w:rsidRDefault="00C13CA0" w:rsidP="00C13CA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13D3">
              <w:rPr>
                <w:rFonts w:ascii="Arial" w:hAnsi="Arial" w:cs="Arial"/>
                <w:sz w:val="20"/>
                <w:szCs w:val="20"/>
                <w:lang w:val="en-US"/>
              </w:rPr>
              <w:t>E_INDINF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FAFBE" w14:textId="77777777" w:rsidR="00C13CA0" w:rsidRPr="009C5EC5" w:rsidRDefault="00C13CA0" w:rsidP="00C13C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D30D2C">
              <w:rPr>
                <w:rFonts w:ascii="Arial" w:hAnsi="Arial" w:cs="Arial"/>
                <w:sz w:val="20"/>
                <w:szCs w:val="20"/>
              </w:rPr>
              <w:t>ндекс инфляции</w:t>
            </w:r>
            <w:r>
              <w:rPr>
                <w:rFonts w:ascii="Arial" w:hAnsi="Arial" w:cs="Arial"/>
                <w:sz w:val="20"/>
                <w:szCs w:val="20"/>
              </w:rPr>
              <w:t xml:space="preserve"> 2 предшествующего года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5CC62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</w:p>
        </w:tc>
      </w:tr>
      <w:tr w:rsidR="00C13CA0" w:rsidRPr="00A33FEF" w14:paraId="2BBD850D" w14:textId="77777777" w:rsidTr="00175D07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88DB9" w14:textId="77777777" w:rsidR="00C13CA0" w:rsidRPr="003938B2" w:rsidRDefault="00C13CA0" w:rsidP="00175D07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2580">
              <w:rPr>
                <w:rFonts w:ascii="Arial" w:hAnsi="Arial" w:cs="Arial"/>
                <w:sz w:val="20"/>
                <w:szCs w:val="20"/>
                <w:lang w:val="en-US"/>
              </w:rPr>
              <w:t>ET_PARAM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9BB8" w14:textId="77777777" w:rsidR="00C13CA0" w:rsidRPr="009C5EC5" w:rsidRDefault="00C13CA0" w:rsidP="00C13CA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13D3">
              <w:rPr>
                <w:rFonts w:ascii="Arial" w:hAnsi="Arial" w:cs="Arial"/>
                <w:sz w:val="20"/>
                <w:szCs w:val="20"/>
                <w:lang w:val="en-US"/>
              </w:rPr>
              <w:t>E_INDINF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AD73" w14:textId="77777777" w:rsidR="00C13CA0" w:rsidRPr="009C5EC5" w:rsidRDefault="00C13CA0" w:rsidP="00C13C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Корректировка индекса инфляции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EDD2D1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</w:p>
        </w:tc>
      </w:tr>
      <w:tr w:rsidR="00C13CA0" w:rsidRPr="00A33FEF" w14:paraId="7EF33C5E" w14:textId="77777777" w:rsidTr="00175D07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6177F" w14:textId="77777777" w:rsidR="00C13CA0" w:rsidRPr="003938B2" w:rsidRDefault="00C13CA0" w:rsidP="00175D07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2580">
              <w:rPr>
                <w:rFonts w:ascii="Arial" w:hAnsi="Arial" w:cs="Arial"/>
                <w:sz w:val="20"/>
                <w:szCs w:val="20"/>
                <w:lang w:val="en-US"/>
              </w:rPr>
              <w:t>ET_PARAM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1976" w14:textId="77777777" w:rsidR="00C13CA0" w:rsidRPr="009C5EC5" w:rsidRDefault="00C13CA0" w:rsidP="00C13CA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E_TZR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91CC" w14:textId="77777777" w:rsidR="00C13CA0" w:rsidRPr="009C5EC5" w:rsidRDefault="00C13CA0" w:rsidP="00C13C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Процент ТЗР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0EEEFD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</w:p>
        </w:tc>
      </w:tr>
    </w:tbl>
    <w:p w14:paraId="08AF4DDF" w14:textId="23E19CFD" w:rsidR="00DB43B0" w:rsidRPr="009D0A9B" w:rsidRDefault="00DB43B0" w:rsidP="0048356F">
      <w:pPr>
        <w:spacing w:before="120" w:line="276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Для определения</w:t>
      </w:r>
      <w:r w:rsidRPr="00C0616C">
        <w:rPr>
          <w:rFonts w:ascii="Arial" w:hAnsi="Arial" w:cs="Arial"/>
        </w:rPr>
        <w:t xml:space="preserve"> макропараметров, которые</w:t>
      </w:r>
      <w:r>
        <w:rPr>
          <w:rFonts w:ascii="Arial" w:hAnsi="Arial" w:cs="Arial"/>
        </w:rPr>
        <w:t xml:space="preserve"> участвуют в расчете</w:t>
      </w:r>
      <w:r w:rsidRPr="00D30D2C">
        <w:rPr>
          <w:rFonts w:ascii="Arial" w:hAnsi="Arial" w:cs="Arial"/>
        </w:rPr>
        <w:t xml:space="preserve"> цены</w:t>
      </w:r>
      <w:r>
        <w:rPr>
          <w:rFonts w:ascii="Arial" w:hAnsi="Arial" w:cs="Arial"/>
        </w:rPr>
        <w:t xml:space="preserve"> необходимо создать ФМ </w:t>
      </w:r>
      <w:r w:rsidR="005215E8">
        <w:rPr>
          <w:rFonts w:ascii="Arial" w:hAnsi="Arial" w:cs="Arial"/>
          <w:lang w:val="en-US"/>
        </w:rPr>
        <w:t>ZMM</w:t>
      </w:r>
      <w:r w:rsidR="005215E8" w:rsidRPr="003424EA">
        <w:rPr>
          <w:rFonts w:ascii="Arial" w:hAnsi="Arial" w:cs="Arial"/>
        </w:rPr>
        <w:t>_</w:t>
      </w:r>
      <w:r w:rsidR="005215E8">
        <w:rPr>
          <w:rFonts w:ascii="Arial" w:hAnsi="Arial" w:cs="Arial"/>
          <w:lang w:val="en-US"/>
        </w:rPr>
        <w:t>GET</w:t>
      </w:r>
      <w:r w:rsidR="005215E8" w:rsidRPr="003424EA">
        <w:rPr>
          <w:rFonts w:ascii="Arial" w:hAnsi="Arial" w:cs="Arial"/>
        </w:rPr>
        <w:t>_</w:t>
      </w:r>
      <w:r w:rsidR="005215E8">
        <w:rPr>
          <w:rFonts w:ascii="Arial" w:hAnsi="Arial" w:cs="Arial"/>
          <w:lang w:val="en-US"/>
        </w:rPr>
        <w:t>MACROPAR</w:t>
      </w:r>
      <w:r w:rsidR="005215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. На вход необходимо подать дату действия. Для </w:t>
      </w:r>
      <w:r w:rsidR="002E4CBD">
        <w:rPr>
          <w:rFonts w:ascii="Arial" w:hAnsi="Arial" w:cs="Arial"/>
        </w:rPr>
        <w:t xml:space="preserve">макропараметров </w:t>
      </w:r>
      <w:r w:rsidR="002E4CBD" w:rsidRPr="002E4CBD">
        <w:rPr>
          <w:rFonts w:ascii="Arial" w:hAnsi="Arial" w:cs="Arial"/>
          <w:highlight w:val="green"/>
        </w:rPr>
        <w:t>индекс инфляции, корректировка индекса инфляции, ТЗР</w:t>
      </w:r>
      <w:r>
        <w:rPr>
          <w:rFonts w:ascii="Arial" w:hAnsi="Arial" w:cs="Arial"/>
        </w:rPr>
        <w:t xml:space="preserve"> существует запись условия, виду которого соответствует константа </w:t>
      </w:r>
      <w:r w:rsidR="006268B4">
        <w:rPr>
          <w:rFonts w:ascii="Arial" w:hAnsi="Arial" w:cs="Arial"/>
          <w:lang w:val="en-US"/>
        </w:rPr>
        <w:t>ZSPS</w:t>
      </w:r>
      <w:r>
        <w:rPr>
          <w:rFonts w:ascii="Arial" w:hAnsi="Arial" w:cs="Arial"/>
        </w:rPr>
        <w:t xml:space="preserve">. Необходимо определить значение </w:t>
      </w:r>
      <w:r w:rsidRPr="001051F6">
        <w:rPr>
          <w:rFonts w:ascii="Arial" w:hAnsi="Arial" w:cs="Arial"/>
          <w:lang w:val="en-US"/>
        </w:rPr>
        <w:t>KONP</w:t>
      </w:r>
      <w:r w:rsidRPr="002F1088">
        <w:rPr>
          <w:rFonts w:ascii="Arial" w:hAnsi="Arial" w:cs="Arial"/>
        </w:rPr>
        <w:t>-</w:t>
      </w:r>
      <w:r w:rsidRPr="00A14680">
        <w:rPr>
          <w:rFonts w:ascii="Arial" w:hAnsi="Arial" w:cs="Arial"/>
          <w:lang w:val="en-US"/>
        </w:rPr>
        <w:t>KBETR</w:t>
      </w:r>
      <w:r>
        <w:rPr>
          <w:rFonts w:ascii="Arial" w:hAnsi="Arial" w:cs="Arial"/>
        </w:rPr>
        <w:t xml:space="preserve"> для каждого вида условия и присвоить в соответствующее поле. На выходе ФМ должны быть соответствующие поля.</w:t>
      </w:r>
    </w:p>
    <w:p w14:paraId="05ED4FC6" w14:textId="77777777" w:rsidR="00DB43B0" w:rsidRPr="00C0616C" w:rsidRDefault="00DB43B0" w:rsidP="00DB43B0">
      <w:pPr>
        <w:pStyle w:val="afb"/>
        <w:numPr>
          <w:ilvl w:val="0"/>
          <w:numId w:val="49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C0616C">
        <w:rPr>
          <w:rFonts w:ascii="Arial" w:hAnsi="Arial" w:cs="Arial"/>
          <w:szCs w:val="24"/>
          <w:lang w:val="en-US"/>
        </w:rPr>
        <w:t>e_indinf = Z_MM04_CONST_INDINF</w:t>
      </w:r>
    </w:p>
    <w:p w14:paraId="7C1A0A76" w14:textId="77777777" w:rsidR="00DB43B0" w:rsidRDefault="00DB43B0" w:rsidP="00DB43B0">
      <w:pPr>
        <w:pStyle w:val="afb"/>
        <w:numPr>
          <w:ilvl w:val="0"/>
          <w:numId w:val="49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C0616C">
        <w:rPr>
          <w:rFonts w:ascii="Arial" w:hAnsi="Arial" w:cs="Arial"/>
          <w:szCs w:val="24"/>
          <w:lang w:val="en-US"/>
        </w:rPr>
        <w:t>e_indinfk = Z_MM04_CONST_INDINFK</w:t>
      </w:r>
    </w:p>
    <w:p w14:paraId="0E103F2A" w14:textId="526875DE" w:rsidR="00DB43B0" w:rsidRDefault="00DB43B0" w:rsidP="00DB43B0">
      <w:pPr>
        <w:pStyle w:val="afb"/>
        <w:numPr>
          <w:ilvl w:val="0"/>
          <w:numId w:val="49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e_tzr = Z_MM04_CONST_TZR</w:t>
      </w:r>
    </w:p>
    <w:p w14:paraId="58DE742C" w14:textId="60580B94" w:rsidR="002E4CBD" w:rsidRDefault="002E4CBD" w:rsidP="002E4CBD">
      <w:p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2E4CBD">
        <w:rPr>
          <w:rFonts w:ascii="Arial" w:hAnsi="Arial" w:cs="Arial"/>
          <w:szCs w:val="24"/>
          <w:highlight w:val="green"/>
        </w:rPr>
        <w:t>Определить</w:t>
      </w:r>
      <w:r w:rsidRPr="002E4CBD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2E4CBD">
        <w:rPr>
          <w:rFonts w:ascii="Arial" w:hAnsi="Arial" w:cs="Arial"/>
          <w:szCs w:val="24"/>
          <w:highlight w:val="green"/>
        </w:rPr>
        <w:t>вид</w:t>
      </w:r>
      <w:r w:rsidRPr="002E4CBD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2E4CBD">
        <w:rPr>
          <w:rFonts w:ascii="Arial" w:hAnsi="Arial" w:cs="Arial"/>
          <w:szCs w:val="24"/>
          <w:highlight w:val="green"/>
        </w:rPr>
        <w:t>материала</w:t>
      </w:r>
      <w:r w:rsidRPr="002E4CBD">
        <w:rPr>
          <w:rFonts w:ascii="Arial" w:hAnsi="Arial" w:cs="Arial"/>
          <w:szCs w:val="24"/>
          <w:highlight w:val="green"/>
          <w:lang w:val="en-US"/>
        </w:rPr>
        <w:t xml:space="preserve"> MARA-MTART </w:t>
      </w:r>
      <w:r w:rsidRPr="002E4CBD">
        <w:rPr>
          <w:rFonts w:ascii="Arial" w:hAnsi="Arial" w:cs="Arial"/>
          <w:szCs w:val="24"/>
          <w:highlight w:val="green"/>
        </w:rPr>
        <w:t>по</w:t>
      </w:r>
      <w:r w:rsidRPr="002E4CBD">
        <w:rPr>
          <w:rFonts w:ascii="Arial" w:hAnsi="Arial" w:cs="Arial"/>
          <w:szCs w:val="24"/>
          <w:highlight w:val="green"/>
          <w:lang w:val="en-US"/>
        </w:rPr>
        <w:t xml:space="preserve"> MARA-MATNR = I_MATNR.</w:t>
      </w:r>
      <w:r w:rsidRPr="002E4CBD">
        <w:rPr>
          <w:rFonts w:ascii="Arial" w:hAnsi="Arial" w:cs="Arial"/>
          <w:szCs w:val="24"/>
          <w:lang w:val="en-US"/>
        </w:rPr>
        <w:t xml:space="preserve"> </w:t>
      </w:r>
    </w:p>
    <w:p w14:paraId="2CC11C69" w14:textId="77777777" w:rsidR="002E4CBD" w:rsidRPr="002E4CBD" w:rsidRDefault="002E4CBD" w:rsidP="002E4CBD">
      <w:p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</w:p>
    <w:p w14:paraId="2053F01F" w14:textId="77777777" w:rsidR="00DB43B0" w:rsidRPr="002E4CBD" w:rsidRDefault="00DB43B0" w:rsidP="002E4CBD">
      <w:pPr>
        <w:spacing w:before="120" w:after="120" w:line="276" w:lineRule="auto"/>
        <w:jc w:val="left"/>
        <w:rPr>
          <w:rFonts w:ascii="Arial" w:hAnsi="Arial" w:cs="Arial"/>
          <w:szCs w:val="24"/>
        </w:rPr>
      </w:pPr>
      <w:r w:rsidRPr="002E4CBD">
        <w:rPr>
          <w:rFonts w:ascii="Arial" w:hAnsi="Arial" w:cs="Arial"/>
          <w:szCs w:val="24"/>
        </w:rPr>
        <w:t>Определить последовательность доступа и таблицу условий</w:t>
      </w:r>
    </w:p>
    <w:p w14:paraId="4F2FA223" w14:textId="2B4BEAFB" w:rsidR="00DB43B0" w:rsidRPr="00C0616C" w:rsidRDefault="00DB43B0" w:rsidP="00103654">
      <w:pPr>
        <w:spacing w:line="276" w:lineRule="auto"/>
        <w:ind w:left="360"/>
        <w:rPr>
          <w:rFonts w:ascii="Arial" w:hAnsi="Arial" w:cs="Arial"/>
        </w:rPr>
      </w:pPr>
      <w:r w:rsidRPr="00A14680">
        <w:rPr>
          <w:rFonts w:ascii="Arial" w:hAnsi="Arial" w:cs="Arial"/>
        </w:rPr>
        <w:t xml:space="preserve">Выбрать </w:t>
      </w:r>
      <w:r w:rsidRPr="00A14680">
        <w:rPr>
          <w:rFonts w:ascii="Arial" w:hAnsi="Arial" w:cs="Arial"/>
          <w:lang w:val="en-US"/>
        </w:rPr>
        <w:t>KOZGF</w:t>
      </w:r>
      <w:r w:rsidRPr="00A14680">
        <w:rPr>
          <w:rFonts w:ascii="Arial" w:hAnsi="Arial" w:cs="Arial"/>
        </w:rPr>
        <w:t xml:space="preserve"> «Последовательность доступа» из таблицы V_T685A в переменную </w:t>
      </w:r>
      <w:r w:rsidRPr="00A14680">
        <w:rPr>
          <w:rFonts w:ascii="Arial" w:hAnsi="Arial" w:cs="Arial"/>
          <w:lang w:val="en-US"/>
        </w:rPr>
        <w:t>s</w:t>
      </w:r>
      <w:r w:rsidRPr="00A14680">
        <w:rPr>
          <w:rFonts w:ascii="Arial" w:hAnsi="Arial" w:cs="Arial"/>
        </w:rPr>
        <w:t xml:space="preserve">_kozgf, где </w:t>
      </w:r>
      <w:r w:rsidRPr="00A14680">
        <w:rPr>
          <w:rFonts w:ascii="Arial" w:hAnsi="Arial" w:cs="Arial"/>
          <w:lang w:val="en-US"/>
        </w:rPr>
        <w:t>KSCHL</w:t>
      </w:r>
      <w:r w:rsidRPr="00C0616C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константа </w:t>
      </w:r>
      <w:r w:rsidR="006268B4">
        <w:rPr>
          <w:rFonts w:ascii="Arial" w:hAnsi="Arial" w:cs="Arial"/>
          <w:lang w:val="en-US"/>
        </w:rPr>
        <w:t>ZSPS</w:t>
      </w:r>
    </w:p>
    <w:p w14:paraId="716C007D" w14:textId="77777777" w:rsidR="00DB43B0" w:rsidRPr="00595E27" w:rsidRDefault="00DB43B0" w:rsidP="00103654">
      <w:pPr>
        <w:spacing w:line="276" w:lineRule="auto"/>
        <w:ind w:firstLine="708"/>
        <w:rPr>
          <w:rFonts w:ascii="Arial" w:hAnsi="Arial" w:cs="Arial"/>
        </w:rPr>
      </w:pPr>
      <w:r w:rsidRPr="00595E27">
        <w:rPr>
          <w:rFonts w:ascii="Arial" w:hAnsi="Arial" w:cs="Arial"/>
        </w:rPr>
        <w:t xml:space="preserve">Из таблицы T682I выбрать KOTABNR в переменную </w:t>
      </w:r>
      <w:r>
        <w:rPr>
          <w:rFonts w:ascii="Arial" w:hAnsi="Arial" w:cs="Arial"/>
        </w:rPr>
        <w:t>s</w:t>
      </w:r>
      <w:r w:rsidRPr="00595E27">
        <w:rPr>
          <w:rFonts w:ascii="Arial" w:hAnsi="Arial" w:cs="Arial"/>
        </w:rPr>
        <w:t>_kotabnr по условию:</w:t>
      </w:r>
    </w:p>
    <w:p w14:paraId="575BAB34" w14:textId="77777777" w:rsidR="00DB43B0" w:rsidRPr="00595E27" w:rsidRDefault="00DB43B0" w:rsidP="00DB43B0">
      <w:pPr>
        <w:pStyle w:val="afb"/>
        <w:numPr>
          <w:ilvl w:val="0"/>
          <w:numId w:val="46"/>
        </w:numPr>
        <w:spacing w:line="259" w:lineRule="auto"/>
        <w:contextualSpacing/>
        <w:jc w:val="left"/>
        <w:rPr>
          <w:rFonts w:ascii="Arial" w:hAnsi="Arial" w:cs="Arial"/>
        </w:rPr>
      </w:pPr>
      <w:r w:rsidRPr="00595E27">
        <w:rPr>
          <w:rFonts w:ascii="Arial" w:hAnsi="Arial" w:cs="Arial"/>
        </w:rPr>
        <w:t>KVEWE = ‘A’</w:t>
      </w:r>
    </w:p>
    <w:p w14:paraId="72C3C407" w14:textId="77777777" w:rsidR="00DB43B0" w:rsidRPr="00595E27" w:rsidRDefault="00DB43B0" w:rsidP="00DB43B0">
      <w:pPr>
        <w:pStyle w:val="afb"/>
        <w:numPr>
          <w:ilvl w:val="0"/>
          <w:numId w:val="46"/>
        </w:numPr>
        <w:spacing w:line="259" w:lineRule="auto"/>
        <w:contextualSpacing/>
        <w:jc w:val="left"/>
        <w:rPr>
          <w:rFonts w:ascii="Arial" w:hAnsi="Arial" w:cs="Arial"/>
        </w:rPr>
      </w:pPr>
      <w:r w:rsidRPr="00595E27">
        <w:rPr>
          <w:rFonts w:ascii="Arial" w:hAnsi="Arial" w:cs="Arial"/>
        </w:rPr>
        <w:t>KAPPL = ‘M’</w:t>
      </w:r>
    </w:p>
    <w:p w14:paraId="5B442E16" w14:textId="77777777" w:rsidR="00DB43B0" w:rsidRPr="00595E27" w:rsidRDefault="00DB43B0" w:rsidP="00DB43B0">
      <w:pPr>
        <w:pStyle w:val="afb"/>
        <w:numPr>
          <w:ilvl w:val="0"/>
          <w:numId w:val="46"/>
        </w:numPr>
        <w:spacing w:line="259" w:lineRule="auto"/>
        <w:contextualSpacing/>
        <w:jc w:val="left"/>
        <w:rPr>
          <w:rFonts w:ascii="Arial" w:hAnsi="Arial" w:cs="Arial"/>
        </w:rPr>
      </w:pPr>
      <w:r w:rsidRPr="00595E27">
        <w:rPr>
          <w:rFonts w:ascii="Arial" w:hAnsi="Arial" w:cs="Arial"/>
        </w:rPr>
        <w:t xml:space="preserve">KOZGF = </w:t>
      </w:r>
      <w:r>
        <w:rPr>
          <w:rFonts w:ascii="Arial" w:hAnsi="Arial" w:cs="Arial"/>
        </w:rPr>
        <w:t>s</w:t>
      </w:r>
      <w:r w:rsidRPr="00595E27">
        <w:rPr>
          <w:rFonts w:ascii="Arial" w:hAnsi="Arial" w:cs="Arial"/>
        </w:rPr>
        <w:t>_kozgf</w:t>
      </w:r>
    </w:p>
    <w:p w14:paraId="61A8F169" w14:textId="77777777" w:rsidR="00DB43B0" w:rsidRPr="00595E27" w:rsidRDefault="00DB43B0" w:rsidP="00DB43B0">
      <w:pPr>
        <w:pStyle w:val="afb"/>
        <w:numPr>
          <w:ilvl w:val="0"/>
          <w:numId w:val="46"/>
        </w:numPr>
        <w:spacing w:line="259" w:lineRule="auto"/>
        <w:contextualSpacing/>
        <w:jc w:val="left"/>
        <w:rPr>
          <w:rFonts w:ascii="Arial" w:hAnsi="Arial" w:cs="Arial"/>
        </w:rPr>
      </w:pPr>
      <w:r w:rsidRPr="00595E27">
        <w:rPr>
          <w:rFonts w:ascii="Arial" w:hAnsi="Arial" w:cs="Arial"/>
        </w:rPr>
        <w:t>KOLNR – наименьший</w:t>
      </w:r>
    </w:p>
    <w:p w14:paraId="294226CE" w14:textId="77777777" w:rsidR="00DB43B0" w:rsidRDefault="00DB43B0" w:rsidP="00DB43B0">
      <w:pPr>
        <w:ind w:firstLine="708"/>
        <w:rPr>
          <w:rFonts w:ascii="Arial" w:hAnsi="Arial" w:cs="Arial"/>
        </w:rPr>
      </w:pPr>
      <w:r w:rsidRPr="00595E27">
        <w:rPr>
          <w:rFonts w:ascii="Arial" w:hAnsi="Arial" w:cs="Arial"/>
        </w:rPr>
        <w:t xml:space="preserve">Объединить ‘A’ и </w:t>
      </w:r>
      <w:r>
        <w:rPr>
          <w:rFonts w:ascii="Arial" w:hAnsi="Arial" w:cs="Arial"/>
        </w:rPr>
        <w:t>s</w:t>
      </w:r>
      <w:r w:rsidRPr="00595E27">
        <w:rPr>
          <w:rFonts w:ascii="Arial" w:hAnsi="Arial" w:cs="Arial"/>
        </w:rPr>
        <w:t xml:space="preserve">_kotabnr в переменную </w:t>
      </w:r>
      <w:r>
        <w:rPr>
          <w:rFonts w:ascii="Arial" w:hAnsi="Arial" w:cs="Arial"/>
        </w:rPr>
        <w:t>s</w:t>
      </w:r>
      <w:r w:rsidRPr="00595E27">
        <w:rPr>
          <w:rFonts w:ascii="Arial" w:hAnsi="Arial" w:cs="Arial"/>
        </w:rPr>
        <w:t>_tabname</w:t>
      </w:r>
    </w:p>
    <w:p w14:paraId="0CA12929" w14:textId="77777777" w:rsidR="00DB43B0" w:rsidRPr="002E4CBD" w:rsidRDefault="00DB43B0" w:rsidP="002E4CBD">
      <w:pPr>
        <w:spacing w:before="120" w:after="120" w:line="259" w:lineRule="auto"/>
        <w:jc w:val="left"/>
        <w:rPr>
          <w:rFonts w:ascii="Arial" w:hAnsi="Arial" w:cs="Arial"/>
        </w:rPr>
      </w:pPr>
      <w:r w:rsidRPr="002E4CBD">
        <w:rPr>
          <w:rFonts w:ascii="Arial" w:hAnsi="Arial" w:cs="Arial"/>
        </w:rPr>
        <w:t xml:space="preserve">Определить записи условий </w:t>
      </w:r>
    </w:p>
    <w:p w14:paraId="1DB4C4DE" w14:textId="77777777" w:rsidR="00DB43B0" w:rsidRPr="00A14680" w:rsidRDefault="00DB43B0" w:rsidP="00DB43B0">
      <w:pPr>
        <w:ind w:firstLine="708"/>
        <w:rPr>
          <w:rFonts w:ascii="Arial" w:hAnsi="Arial" w:cs="Arial"/>
        </w:rPr>
      </w:pPr>
      <w:r w:rsidRPr="00A14680">
        <w:rPr>
          <w:rFonts w:ascii="Arial" w:hAnsi="Arial" w:cs="Arial"/>
        </w:rPr>
        <w:t xml:space="preserve">Выбрать все позиции KNUMH из таблицы </w:t>
      </w:r>
      <w:r w:rsidRPr="00A14680">
        <w:rPr>
          <w:rFonts w:ascii="Arial" w:hAnsi="Arial" w:cs="Arial"/>
          <w:lang w:val="en-US"/>
        </w:rPr>
        <w:t>s</w:t>
      </w:r>
      <w:r w:rsidRPr="00A14680">
        <w:rPr>
          <w:rFonts w:ascii="Arial" w:hAnsi="Arial" w:cs="Arial"/>
        </w:rPr>
        <w:t>_tabname:</w:t>
      </w:r>
    </w:p>
    <w:p w14:paraId="3AF12A40" w14:textId="77777777" w:rsidR="00DB43B0" w:rsidRPr="00D515F4" w:rsidRDefault="00DB43B0" w:rsidP="00DB43B0">
      <w:pPr>
        <w:pStyle w:val="afb"/>
        <w:numPr>
          <w:ilvl w:val="0"/>
          <w:numId w:val="47"/>
        </w:numPr>
        <w:spacing w:after="160" w:line="259" w:lineRule="auto"/>
        <w:contextualSpacing/>
        <w:jc w:val="left"/>
        <w:rPr>
          <w:rFonts w:ascii="Arial" w:hAnsi="Arial" w:cs="Arial"/>
        </w:rPr>
      </w:pPr>
      <w:r w:rsidRPr="00D515F4">
        <w:rPr>
          <w:rFonts w:ascii="Arial" w:hAnsi="Arial" w:cs="Arial"/>
        </w:rPr>
        <w:t>KAPPL = 'M'</w:t>
      </w:r>
    </w:p>
    <w:p w14:paraId="50EEBC87" w14:textId="613AA724" w:rsidR="00DB43B0" w:rsidRPr="00C0616C" w:rsidRDefault="00DB43B0" w:rsidP="00DB43B0">
      <w:pPr>
        <w:pStyle w:val="afb"/>
        <w:numPr>
          <w:ilvl w:val="0"/>
          <w:numId w:val="47"/>
        </w:numPr>
        <w:spacing w:after="160" w:line="259" w:lineRule="auto"/>
        <w:contextualSpacing/>
        <w:jc w:val="left"/>
        <w:rPr>
          <w:rFonts w:ascii="Arial" w:hAnsi="Arial" w:cs="Arial"/>
        </w:rPr>
      </w:pPr>
      <w:r w:rsidRPr="00C0616C">
        <w:rPr>
          <w:rFonts w:ascii="Arial" w:hAnsi="Arial" w:cs="Arial"/>
          <w:lang w:val="en-US"/>
        </w:rPr>
        <w:t xml:space="preserve">KSCHL = </w:t>
      </w:r>
      <w:r>
        <w:rPr>
          <w:rFonts w:ascii="Arial" w:hAnsi="Arial" w:cs="Arial"/>
        </w:rPr>
        <w:t xml:space="preserve">константа </w:t>
      </w:r>
      <w:r w:rsidR="006268B4">
        <w:rPr>
          <w:rFonts w:ascii="Arial" w:hAnsi="Arial" w:cs="Arial"/>
          <w:lang w:val="en-US"/>
        </w:rPr>
        <w:t>ZSPS</w:t>
      </w:r>
      <w:r w:rsidRPr="00C0616C">
        <w:rPr>
          <w:rFonts w:ascii="Arial" w:hAnsi="Arial" w:cs="Arial"/>
          <w:lang w:val="en-US"/>
        </w:rPr>
        <w:t xml:space="preserve"> </w:t>
      </w:r>
    </w:p>
    <w:p w14:paraId="71C37ABB" w14:textId="389187A5" w:rsidR="00DB43B0" w:rsidRPr="002E4CBD" w:rsidRDefault="002E4CBD" w:rsidP="00DB43B0">
      <w:pPr>
        <w:pStyle w:val="afb"/>
        <w:numPr>
          <w:ilvl w:val="0"/>
          <w:numId w:val="47"/>
        </w:numPr>
        <w:spacing w:after="160" w:line="259" w:lineRule="auto"/>
        <w:contextualSpacing/>
        <w:jc w:val="left"/>
        <w:rPr>
          <w:rFonts w:ascii="Arial" w:hAnsi="Arial" w:cs="Arial"/>
          <w:highlight w:val="green"/>
        </w:rPr>
      </w:pPr>
      <w:r w:rsidRPr="002E4CBD">
        <w:rPr>
          <w:rFonts w:ascii="Arial" w:hAnsi="Arial" w:cs="Arial"/>
          <w:highlight w:val="green"/>
          <w:lang w:val="en-US"/>
        </w:rPr>
        <w:t>BUKRS</w:t>
      </w:r>
      <w:r w:rsidR="00DB43B0" w:rsidRPr="002E4CBD">
        <w:rPr>
          <w:rFonts w:ascii="Arial" w:hAnsi="Arial" w:cs="Arial"/>
          <w:highlight w:val="green"/>
        </w:rPr>
        <w:t xml:space="preserve"> = </w:t>
      </w:r>
      <w:r w:rsidR="00DB43B0" w:rsidRPr="002E4CBD">
        <w:rPr>
          <w:rFonts w:ascii="Arial" w:hAnsi="Arial" w:cs="Arial"/>
          <w:highlight w:val="green"/>
          <w:lang w:val="en-US"/>
        </w:rPr>
        <w:t>I</w:t>
      </w:r>
      <w:r w:rsidR="00DB43B0" w:rsidRPr="002E4CBD">
        <w:rPr>
          <w:rFonts w:ascii="Arial" w:hAnsi="Arial" w:cs="Arial"/>
          <w:highlight w:val="green"/>
        </w:rPr>
        <w:t>_</w:t>
      </w:r>
      <w:r w:rsidRPr="002E4CBD">
        <w:rPr>
          <w:rFonts w:ascii="Arial" w:hAnsi="Arial" w:cs="Arial"/>
          <w:highlight w:val="green"/>
          <w:lang w:val="en-US"/>
        </w:rPr>
        <w:t>BUKRS</w:t>
      </w:r>
      <w:r w:rsidR="00DB43B0" w:rsidRPr="002E4CBD">
        <w:rPr>
          <w:rFonts w:ascii="Arial" w:hAnsi="Arial" w:cs="Arial"/>
          <w:highlight w:val="green"/>
        </w:rPr>
        <w:t xml:space="preserve"> </w:t>
      </w:r>
    </w:p>
    <w:p w14:paraId="73484327" w14:textId="2865B886" w:rsidR="00DB43B0" w:rsidRPr="002E4CBD" w:rsidRDefault="002E4CBD" w:rsidP="00DB43B0">
      <w:pPr>
        <w:pStyle w:val="afb"/>
        <w:numPr>
          <w:ilvl w:val="0"/>
          <w:numId w:val="47"/>
        </w:numPr>
        <w:spacing w:after="160" w:line="259" w:lineRule="auto"/>
        <w:contextualSpacing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  <w:lang w:val="en-US"/>
        </w:rPr>
        <w:t>MTART</w:t>
      </w:r>
      <w:r w:rsidR="00DB43B0" w:rsidRPr="002E4CBD">
        <w:rPr>
          <w:rFonts w:ascii="Arial" w:hAnsi="Arial" w:cs="Arial"/>
          <w:highlight w:val="green"/>
        </w:rPr>
        <w:t>= I_</w:t>
      </w:r>
      <w:r>
        <w:rPr>
          <w:rFonts w:ascii="Arial" w:hAnsi="Arial" w:cs="Arial"/>
          <w:highlight w:val="green"/>
          <w:lang w:val="en-US"/>
        </w:rPr>
        <w:t>MTART</w:t>
      </w:r>
      <w:r w:rsidR="00DB43B0" w:rsidRPr="002E4CBD">
        <w:rPr>
          <w:rFonts w:ascii="Arial" w:hAnsi="Arial" w:cs="Arial"/>
          <w:highlight w:val="green"/>
        </w:rPr>
        <w:t xml:space="preserve"> </w:t>
      </w:r>
    </w:p>
    <w:p w14:paraId="36452CAC" w14:textId="77777777" w:rsidR="00DB43B0" w:rsidRPr="00D42281" w:rsidRDefault="00DB43B0" w:rsidP="00DB43B0">
      <w:pPr>
        <w:pStyle w:val="afb"/>
        <w:numPr>
          <w:ilvl w:val="0"/>
          <w:numId w:val="47"/>
        </w:numPr>
        <w:spacing w:after="160" w:line="259" w:lineRule="auto"/>
        <w:contextualSpacing/>
        <w:jc w:val="left"/>
        <w:rPr>
          <w:rFonts w:ascii="Arial" w:hAnsi="Arial" w:cs="Arial"/>
        </w:rPr>
      </w:pPr>
      <w:r w:rsidRPr="00D42281">
        <w:rPr>
          <w:rFonts w:ascii="Arial" w:hAnsi="Arial" w:cs="Arial"/>
        </w:rPr>
        <w:t>DATAB &lt;= I_DATE &lt;= DATBI.</w:t>
      </w:r>
    </w:p>
    <w:p w14:paraId="16CFA5EB" w14:textId="77777777" w:rsidR="00DB43B0" w:rsidRPr="00D959F5" w:rsidRDefault="00DB43B0" w:rsidP="00103654">
      <w:pPr>
        <w:spacing w:line="276" w:lineRule="auto"/>
        <w:ind w:left="709"/>
        <w:rPr>
          <w:rFonts w:ascii="Arial" w:hAnsi="Arial" w:cs="Arial"/>
          <w:szCs w:val="24"/>
        </w:rPr>
      </w:pPr>
      <w:r>
        <w:rPr>
          <w:rFonts w:ascii="Arial" w:hAnsi="Arial" w:cs="Arial"/>
        </w:rPr>
        <w:t>Для</w:t>
      </w:r>
      <w:r w:rsidRPr="00D959F5">
        <w:rPr>
          <w:rFonts w:ascii="Arial" w:hAnsi="Arial" w:cs="Arial"/>
        </w:rPr>
        <w:t xml:space="preserve"> </w:t>
      </w:r>
      <w:r w:rsidRPr="00C0616C">
        <w:rPr>
          <w:rFonts w:ascii="Arial" w:hAnsi="Arial" w:cs="Arial"/>
          <w:szCs w:val="24"/>
          <w:lang w:val="en-US"/>
        </w:rPr>
        <w:t>e</w:t>
      </w:r>
      <w:r w:rsidRPr="00D959F5">
        <w:rPr>
          <w:rFonts w:ascii="Arial" w:hAnsi="Arial" w:cs="Arial"/>
          <w:szCs w:val="24"/>
        </w:rPr>
        <w:t>_</w:t>
      </w:r>
      <w:r w:rsidRPr="00C0616C">
        <w:rPr>
          <w:rFonts w:ascii="Arial" w:hAnsi="Arial" w:cs="Arial"/>
          <w:szCs w:val="24"/>
          <w:lang w:val="en-US"/>
        </w:rPr>
        <w:t>indinf</w:t>
      </w:r>
      <w:r w:rsidRPr="00D959F5">
        <w:rPr>
          <w:rFonts w:ascii="Arial" w:hAnsi="Arial" w:cs="Arial"/>
          <w:szCs w:val="24"/>
        </w:rPr>
        <w:t xml:space="preserve"> = </w:t>
      </w:r>
      <w:r w:rsidRPr="00C0616C">
        <w:rPr>
          <w:rFonts w:ascii="Arial" w:hAnsi="Arial" w:cs="Arial"/>
          <w:szCs w:val="24"/>
          <w:lang w:val="en-US"/>
        </w:rPr>
        <w:t>Z</w:t>
      </w:r>
      <w:r w:rsidRPr="00D959F5">
        <w:rPr>
          <w:rFonts w:ascii="Arial" w:hAnsi="Arial" w:cs="Arial"/>
          <w:szCs w:val="24"/>
        </w:rPr>
        <w:t>_</w:t>
      </w:r>
      <w:r w:rsidRPr="00C0616C">
        <w:rPr>
          <w:rFonts w:ascii="Arial" w:hAnsi="Arial" w:cs="Arial"/>
          <w:szCs w:val="24"/>
          <w:lang w:val="en-US"/>
        </w:rPr>
        <w:t>MM</w:t>
      </w:r>
      <w:r w:rsidRPr="00D959F5">
        <w:rPr>
          <w:rFonts w:ascii="Arial" w:hAnsi="Arial" w:cs="Arial"/>
          <w:szCs w:val="24"/>
        </w:rPr>
        <w:t>04_</w:t>
      </w:r>
      <w:r w:rsidRPr="00C0616C">
        <w:rPr>
          <w:rFonts w:ascii="Arial" w:hAnsi="Arial" w:cs="Arial"/>
          <w:szCs w:val="24"/>
          <w:lang w:val="en-US"/>
        </w:rPr>
        <w:t>CONST</w:t>
      </w:r>
      <w:r w:rsidRPr="00D959F5">
        <w:rPr>
          <w:rFonts w:ascii="Arial" w:hAnsi="Arial" w:cs="Arial"/>
          <w:szCs w:val="24"/>
        </w:rPr>
        <w:t>_</w:t>
      </w:r>
      <w:r w:rsidRPr="00C0616C">
        <w:rPr>
          <w:rFonts w:ascii="Arial" w:hAnsi="Arial" w:cs="Arial"/>
          <w:szCs w:val="24"/>
          <w:lang w:val="en-US"/>
        </w:rPr>
        <w:t>INDINF</w:t>
      </w:r>
      <w:r w:rsidRPr="00D959F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необходимо</w:t>
      </w:r>
      <w:r w:rsidRPr="00D959F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определить запись для года, предшествующего </w:t>
      </w:r>
      <w:r>
        <w:rPr>
          <w:rFonts w:ascii="Arial" w:hAnsi="Arial" w:cs="Arial"/>
          <w:szCs w:val="24"/>
          <w:lang w:val="en-US"/>
        </w:rPr>
        <w:t>I</w:t>
      </w:r>
      <w:r w:rsidRPr="00D959F5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DATE</w:t>
      </w:r>
    </w:p>
    <w:p w14:paraId="6961830B" w14:textId="7663D367" w:rsidR="00DB43B0" w:rsidRPr="00A14680" w:rsidRDefault="00DB43B0" w:rsidP="00103654">
      <w:pPr>
        <w:spacing w:line="276" w:lineRule="auto"/>
        <w:ind w:left="709"/>
        <w:rPr>
          <w:rFonts w:ascii="Arial" w:hAnsi="Arial" w:cs="Arial"/>
        </w:rPr>
      </w:pPr>
      <w:r w:rsidRPr="00A14680">
        <w:rPr>
          <w:rFonts w:ascii="Arial" w:hAnsi="Arial" w:cs="Arial"/>
        </w:rPr>
        <w:t xml:space="preserve">Для каждой KONP-KNUMH = </w:t>
      </w:r>
      <w:r w:rsidRPr="00A14680">
        <w:rPr>
          <w:rFonts w:ascii="Arial" w:hAnsi="Arial" w:cs="Arial"/>
          <w:lang w:val="en-US"/>
        </w:rPr>
        <w:t>s</w:t>
      </w:r>
      <w:r w:rsidRPr="00A14680">
        <w:rPr>
          <w:rFonts w:ascii="Arial" w:hAnsi="Arial" w:cs="Arial"/>
        </w:rPr>
        <w:t>_tabname-KNUMH определить KONP-</w:t>
      </w:r>
      <w:r w:rsidRPr="00A14680">
        <w:rPr>
          <w:rFonts w:ascii="Arial" w:hAnsi="Arial" w:cs="Arial"/>
          <w:lang w:val="en-US"/>
        </w:rPr>
        <w:t>KBETR</w:t>
      </w:r>
      <w:r w:rsidRPr="00A14680">
        <w:rPr>
          <w:rFonts w:ascii="Arial" w:hAnsi="Arial" w:cs="Arial"/>
        </w:rPr>
        <w:t xml:space="preserve">, при: </w:t>
      </w:r>
    </w:p>
    <w:p w14:paraId="5CED3B2D" w14:textId="77777777" w:rsidR="00DB43B0" w:rsidRPr="00290BA9" w:rsidRDefault="00DB43B0" w:rsidP="00DB43B0">
      <w:pPr>
        <w:pStyle w:val="afb"/>
        <w:numPr>
          <w:ilvl w:val="0"/>
          <w:numId w:val="45"/>
        </w:numPr>
        <w:spacing w:after="160" w:line="259" w:lineRule="auto"/>
        <w:contextualSpacing/>
        <w:jc w:val="left"/>
        <w:rPr>
          <w:rFonts w:ascii="Arial" w:hAnsi="Arial" w:cs="Arial"/>
        </w:rPr>
      </w:pPr>
      <w:r w:rsidRPr="00BA02B6">
        <w:rPr>
          <w:rFonts w:ascii="Arial" w:hAnsi="Arial" w:cs="Arial"/>
          <w:lang w:val="en-US"/>
        </w:rPr>
        <w:t>KONP</w:t>
      </w:r>
      <w:r w:rsidRPr="00290BA9">
        <w:rPr>
          <w:rFonts w:ascii="Arial" w:hAnsi="Arial" w:cs="Arial"/>
        </w:rPr>
        <w:t>-</w:t>
      </w:r>
      <w:r w:rsidRPr="00BA02B6">
        <w:rPr>
          <w:rFonts w:ascii="Arial" w:hAnsi="Arial" w:cs="Arial"/>
          <w:lang w:val="en-US"/>
        </w:rPr>
        <w:t>LOEVM</w:t>
      </w:r>
      <w:r w:rsidRPr="00290BA9">
        <w:rPr>
          <w:rFonts w:ascii="Arial" w:hAnsi="Arial" w:cs="Arial"/>
        </w:rPr>
        <w:t>_</w:t>
      </w:r>
      <w:r w:rsidRPr="00BA02B6">
        <w:rPr>
          <w:rFonts w:ascii="Arial" w:hAnsi="Arial" w:cs="Arial"/>
          <w:lang w:val="en-US"/>
        </w:rPr>
        <w:t>KO</w:t>
      </w:r>
      <w:r w:rsidRPr="00290BA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IS</w:t>
      </w:r>
      <w:r w:rsidRPr="00290BA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INITIAL</w:t>
      </w:r>
    </w:p>
    <w:p w14:paraId="140402B2" w14:textId="66C0C6FC" w:rsidR="00DB43B0" w:rsidRPr="00290BA9" w:rsidRDefault="00DB43B0" w:rsidP="00DB43B0">
      <w:pPr>
        <w:pStyle w:val="afb"/>
        <w:numPr>
          <w:ilvl w:val="0"/>
          <w:numId w:val="45"/>
        </w:numPr>
        <w:spacing w:after="160" w:line="259" w:lineRule="auto"/>
        <w:contextualSpacing/>
        <w:jc w:val="left"/>
        <w:rPr>
          <w:rFonts w:ascii="Arial" w:hAnsi="Arial" w:cs="Arial"/>
        </w:rPr>
      </w:pPr>
      <w:r w:rsidRPr="0041782B">
        <w:rPr>
          <w:rFonts w:ascii="Arial" w:hAnsi="Arial" w:cs="Arial"/>
          <w:lang w:val="en-US"/>
        </w:rPr>
        <w:t>KSCHL</w:t>
      </w:r>
      <w:r w:rsidRPr="00290BA9">
        <w:rPr>
          <w:rFonts w:ascii="Arial" w:hAnsi="Arial" w:cs="Arial"/>
        </w:rPr>
        <w:t xml:space="preserve"> = </w:t>
      </w:r>
      <w:r w:rsidRPr="00C0616C">
        <w:rPr>
          <w:rFonts w:ascii="Arial" w:hAnsi="Arial" w:cs="Arial"/>
        </w:rPr>
        <w:t xml:space="preserve">константа </w:t>
      </w:r>
      <w:r w:rsidR="006268B4">
        <w:rPr>
          <w:rFonts w:ascii="Arial" w:hAnsi="Arial" w:cs="Arial"/>
        </w:rPr>
        <w:t>ZSPS</w:t>
      </w:r>
    </w:p>
    <w:p w14:paraId="3D6B5257" w14:textId="54A1EBDB" w:rsidR="00CC1A53" w:rsidRPr="00175D07" w:rsidRDefault="00DB43B0" w:rsidP="002A4A66">
      <w:pPr>
        <w:pStyle w:val="afb"/>
        <w:numPr>
          <w:ilvl w:val="0"/>
          <w:numId w:val="45"/>
        </w:numPr>
        <w:spacing w:after="160" w:line="259" w:lineRule="auto"/>
        <w:contextualSpacing/>
        <w:jc w:val="left"/>
        <w:rPr>
          <w:rFonts w:ascii="Arial" w:eastAsia="Calibri" w:hAnsi="Arial" w:cs="Arial"/>
          <w:b/>
          <w:sz w:val="22"/>
        </w:rPr>
      </w:pPr>
      <w:r w:rsidRPr="00CC1A53">
        <w:rPr>
          <w:rFonts w:ascii="Arial" w:hAnsi="Arial" w:cs="Arial"/>
          <w:lang w:val="en-US"/>
        </w:rPr>
        <w:t>KONP</w:t>
      </w:r>
      <w:r w:rsidRPr="00CC1A53">
        <w:rPr>
          <w:rFonts w:ascii="Arial" w:hAnsi="Arial" w:cs="Arial"/>
        </w:rPr>
        <w:t>-</w:t>
      </w:r>
      <w:r w:rsidRPr="00290BA9">
        <w:t xml:space="preserve"> </w:t>
      </w:r>
      <w:r w:rsidRPr="00CC1A53">
        <w:rPr>
          <w:rFonts w:ascii="Arial" w:hAnsi="Arial" w:cs="Arial"/>
          <w:lang w:val="en-US"/>
        </w:rPr>
        <w:t>KAPPL</w:t>
      </w:r>
      <w:r w:rsidRPr="00CC1A53">
        <w:rPr>
          <w:rFonts w:ascii="Arial" w:hAnsi="Arial" w:cs="Arial"/>
        </w:rPr>
        <w:t xml:space="preserve"> = </w:t>
      </w:r>
      <w:r w:rsidR="00AC750D" w:rsidRPr="00D515F4">
        <w:rPr>
          <w:rFonts w:ascii="Arial" w:hAnsi="Arial" w:cs="Arial"/>
        </w:rPr>
        <w:t>'M'</w:t>
      </w:r>
    </w:p>
    <w:p w14:paraId="71FA8F27" w14:textId="77777777" w:rsidR="002E4CBD" w:rsidRPr="00175D07" w:rsidRDefault="002E4CBD" w:rsidP="00175D07">
      <w:pPr>
        <w:spacing w:after="160" w:line="259" w:lineRule="auto"/>
        <w:contextualSpacing/>
        <w:jc w:val="left"/>
        <w:rPr>
          <w:rFonts w:ascii="Arial" w:eastAsia="Calibri" w:hAnsi="Arial" w:cs="Arial"/>
          <w:b/>
          <w:sz w:val="22"/>
        </w:rPr>
      </w:pPr>
    </w:p>
    <w:p w14:paraId="72C6C32B" w14:textId="4067579D" w:rsidR="00DB43B0" w:rsidRPr="00CC1A53" w:rsidRDefault="00C13CA0" w:rsidP="00103654">
      <w:pPr>
        <w:spacing w:before="120" w:after="120" w:line="259" w:lineRule="auto"/>
        <w:jc w:val="left"/>
        <w:rPr>
          <w:rStyle w:val="af6"/>
          <w:rFonts w:ascii="Arial" w:eastAsia="Calibri" w:hAnsi="Arial" w:cs="Arial"/>
          <w:sz w:val="22"/>
        </w:rPr>
      </w:pPr>
      <w:r w:rsidRPr="00CC1A53">
        <w:rPr>
          <w:rStyle w:val="af6"/>
          <w:rFonts w:ascii="Arial" w:eastAsia="Calibri" w:hAnsi="Arial" w:cs="Arial"/>
        </w:rPr>
        <w:t>ФМ ZMM_GET_PRICE “Определение цены материала»</w:t>
      </w:r>
    </w:p>
    <w:p w14:paraId="4E272588" w14:textId="702A05F9" w:rsidR="00C13CA0" w:rsidRDefault="00C13CA0" w:rsidP="00103654">
      <w:pPr>
        <w:spacing w:line="276" w:lineRule="auto"/>
        <w:ind w:firstLine="709"/>
        <w:rPr>
          <w:rStyle w:val="af6"/>
          <w:rFonts w:ascii="Arial" w:eastAsia="Calibri" w:hAnsi="Arial" w:cs="Arial"/>
          <w:b w:val="0"/>
        </w:rPr>
      </w:pPr>
      <w:r>
        <w:rPr>
          <w:rStyle w:val="af6"/>
          <w:rFonts w:ascii="Arial" w:eastAsia="Calibri" w:hAnsi="Arial" w:cs="Arial"/>
          <w:b w:val="0"/>
        </w:rPr>
        <w:t xml:space="preserve">Определение цены понадобиться как для отчета, так и для обновления цены в документах потребности, поэтому необходимо создать ФМ </w:t>
      </w:r>
      <w:r>
        <w:rPr>
          <w:rStyle w:val="af6"/>
          <w:rFonts w:ascii="Arial" w:eastAsia="Calibri" w:hAnsi="Arial" w:cs="Arial"/>
          <w:b w:val="0"/>
          <w:lang w:val="en-US"/>
        </w:rPr>
        <w:t>ZMM</w:t>
      </w:r>
      <w:r w:rsidRPr="00C13CA0">
        <w:rPr>
          <w:rStyle w:val="af6"/>
          <w:rFonts w:ascii="Arial" w:eastAsia="Calibri" w:hAnsi="Arial" w:cs="Arial"/>
          <w:b w:val="0"/>
        </w:rPr>
        <w:t>_</w:t>
      </w:r>
      <w:r>
        <w:rPr>
          <w:rStyle w:val="af6"/>
          <w:rFonts w:ascii="Arial" w:eastAsia="Calibri" w:hAnsi="Arial" w:cs="Arial"/>
          <w:b w:val="0"/>
          <w:lang w:val="en-US"/>
        </w:rPr>
        <w:t>GET</w:t>
      </w:r>
      <w:r w:rsidRPr="00C13CA0">
        <w:rPr>
          <w:rStyle w:val="af6"/>
          <w:rFonts w:ascii="Arial" w:eastAsia="Calibri" w:hAnsi="Arial" w:cs="Arial"/>
          <w:b w:val="0"/>
        </w:rPr>
        <w:t>_</w:t>
      </w:r>
      <w:r>
        <w:rPr>
          <w:rStyle w:val="af6"/>
          <w:rFonts w:ascii="Arial" w:eastAsia="Calibri" w:hAnsi="Arial" w:cs="Arial"/>
          <w:b w:val="0"/>
          <w:lang w:val="en-US"/>
        </w:rPr>
        <w:t>PRICE</w:t>
      </w:r>
      <w:r>
        <w:rPr>
          <w:rStyle w:val="af6"/>
          <w:rFonts w:ascii="Arial" w:eastAsia="Calibri" w:hAnsi="Arial" w:cs="Arial"/>
          <w:b w:val="0"/>
        </w:rPr>
        <w:t xml:space="preserve"> со следующими параметрами: </w:t>
      </w:r>
    </w:p>
    <w:p w14:paraId="530F192E" w14:textId="061322E7" w:rsidR="00C13CA0" w:rsidRPr="00C13CA0" w:rsidRDefault="00E056EA" w:rsidP="00103654">
      <w:pPr>
        <w:spacing w:before="120" w:after="120"/>
        <w:rPr>
          <w:rFonts w:ascii="Arial" w:hAnsi="Arial" w:cs="Arial"/>
        </w:rPr>
      </w:pPr>
      <w:r>
        <w:rPr>
          <w:rStyle w:val="af6"/>
          <w:rFonts w:ascii="Arial" w:eastAsia="Calibri" w:hAnsi="Arial" w:cs="Arial"/>
          <w:b w:val="0"/>
        </w:rPr>
        <w:t xml:space="preserve">Таблица 17. Параметры ФМ </w:t>
      </w:r>
      <w:r>
        <w:rPr>
          <w:rStyle w:val="af6"/>
          <w:rFonts w:ascii="Arial" w:eastAsia="Calibri" w:hAnsi="Arial" w:cs="Arial"/>
          <w:b w:val="0"/>
          <w:lang w:val="en-US"/>
        </w:rPr>
        <w:t>ZMM</w:t>
      </w:r>
      <w:r w:rsidRPr="00C13CA0">
        <w:rPr>
          <w:rStyle w:val="af6"/>
          <w:rFonts w:ascii="Arial" w:eastAsia="Calibri" w:hAnsi="Arial" w:cs="Arial"/>
          <w:b w:val="0"/>
        </w:rPr>
        <w:t>_</w:t>
      </w:r>
      <w:r>
        <w:rPr>
          <w:rStyle w:val="af6"/>
          <w:rFonts w:ascii="Arial" w:eastAsia="Calibri" w:hAnsi="Arial" w:cs="Arial"/>
          <w:b w:val="0"/>
          <w:lang w:val="en-US"/>
        </w:rPr>
        <w:t>GET</w:t>
      </w:r>
      <w:r w:rsidRPr="00C13CA0">
        <w:rPr>
          <w:rStyle w:val="af6"/>
          <w:rFonts w:ascii="Arial" w:eastAsia="Calibri" w:hAnsi="Arial" w:cs="Arial"/>
          <w:b w:val="0"/>
        </w:rPr>
        <w:t>_</w:t>
      </w:r>
      <w:r>
        <w:rPr>
          <w:rStyle w:val="af6"/>
          <w:rFonts w:ascii="Arial" w:eastAsia="Calibri" w:hAnsi="Arial" w:cs="Arial"/>
          <w:b w:val="0"/>
          <w:lang w:val="en-US"/>
        </w:rPr>
        <w:t>PRICE</w:t>
      </w:r>
    </w:p>
    <w:tbl>
      <w:tblPr>
        <w:tblW w:w="1010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5"/>
        <w:gridCol w:w="1701"/>
        <w:gridCol w:w="2693"/>
        <w:gridCol w:w="3969"/>
      </w:tblGrid>
      <w:tr w:rsidR="00C13CA0" w:rsidRPr="00A33FEF" w14:paraId="5658258E" w14:textId="77777777" w:rsidTr="00715925">
        <w:trPr>
          <w:trHeight w:val="300"/>
          <w:tblHeader/>
        </w:trPr>
        <w:tc>
          <w:tcPr>
            <w:tcW w:w="1745" w:type="dxa"/>
            <w:shd w:val="clear" w:color="auto" w:fill="FFC000"/>
            <w:noWrap/>
            <w:hideMark/>
          </w:tcPr>
          <w:p w14:paraId="27936063" w14:textId="77777777" w:rsidR="00C13CA0" w:rsidRPr="008E0E09" w:rsidRDefault="00C13CA0" w:rsidP="00C13C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Таблица-поле</w:t>
            </w:r>
          </w:p>
        </w:tc>
        <w:tc>
          <w:tcPr>
            <w:tcW w:w="1701" w:type="dxa"/>
            <w:shd w:val="clear" w:color="auto" w:fill="FFC000"/>
          </w:tcPr>
          <w:p w14:paraId="5BE58DEE" w14:textId="77777777" w:rsidR="00C13CA0" w:rsidRPr="008E0E09" w:rsidRDefault="00C13CA0" w:rsidP="00C13C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Поле ВАР</w:t>
            </w:r>
            <w:r w:rsidRPr="008E0E09">
              <w:rPr>
                <w:rFonts w:ascii="Arial" w:hAnsi="Arial" w:cs="Arial"/>
                <w:b/>
                <w:sz w:val="20"/>
                <w:lang w:val="en-US"/>
              </w:rPr>
              <w:t>I</w:t>
            </w:r>
            <w:r w:rsidRPr="008E0E09">
              <w:rPr>
                <w:rFonts w:ascii="Arial" w:hAnsi="Arial" w:cs="Arial"/>
                <w:b/>
                <w:sz w:val="20"/>
              </w:rPr>
              <w:t>, ФМ и т.д.</w:t>
            </w:r>
          </w:p>
        </w:tc>
        <w:tc>
          <w:tcPr>
            <w:tcW w:w="2693" w:type="dxa"/>
            <w:shd w:val="clear" w:color="auto" w:fill="FFC000"/>
            <w:noWrap/>
            <w:hideMark/>
          </w:tcPr>
          <w:p w14:paraId="1082C6BF" w14:textId="77777777" w:rsidR="00C13CA0" w:rsidRPr="008E0E09" w:rsidRDefault="00C13CA0" w:rsidP="00C13C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Наименование поля</w:t>
            </w:r>
          </w:p>
        </w:tc>
        <w:tc>
          <w:tcPr>
            <w:tcW w:w="3969" w:type="dxa"/>
            <w:shd w:val="clear" w:color="auto" w:fill="FFC000"/>
            <w:noWrap/>
            <w:hideMark/>
          </w:tcPr>
          <w:p w14:paraId="040F345A" w14:textId="77777777" w:rsidR="00C13CA0" w:rsidRPr="008E0E09" w:rsidRDefault="00C13CA0" w:rsidP="00C13C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Значение</w:t>
            </w:r>
          </w:p>
        </w:tc>
      </w:tr>
      <w:tr w:rsidR="00C13CA0" w:rsidRPr="00A33FEF" w14:paraId="0084D60F" w14:textId="77777777" w:rsidTr="00C13CA0">
        <w:trPr>
          <w:trHeight w:val="300"/>
        </w:trPr>
        <w:tc>
          <w:tcPr>
            <w:tcW w:w="10108" w:type="dxa"/>
            <w:gridSpan w:val="4"/>
            <w:shd w:val="clear" w:color="auto" w:fill="auto"/>
            <w:noWrap/>
          </w:tcPr>
          <w:p w14:paraId="0EA58FA8" w14:textId="77777777" w:rsidR="00C13CA0" w:rsidRPr="008E0E09" w:rsidRDefault="00C13CA0" w:rsidP="00C13CA0">
            <w:pPr>
              <w:rPr>
                <w:rFonts w:ascii="Arial" w:hAnsi="Arial" w:cs="Arial"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 xml:space="preserve">Входящие данные </w:t>
            </w:r>
          </w:p>
        </w:tc>
      </w:tr>
      <w:tr w:rsidR="00B1316B" w:rsidRPr="00A33FEF" w14:paraId="615F952E" w14:textId="77777777" w:rsidTr="00715925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</w:tcPr>
          <w:p w14:paraId="0314AF81" w14:textId="249E350D" w:rsidR="00B1316B" w:rsidRPr="003938B2" w:rsidRDefault="00B1316B" w:rsidP="00B1316B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IT_BWM_PRICE</w:t>
            </w:r>
          </w:p>
        </w:tc>
        <w:tc>
          <w:tcPr>
            <w:tcW w:w="1701" w:type="dxa"/>
            <w:vAlign w:val="center"/>
          </w:tcPr>
          <w:p w14:paraId="4B9DA83A" w14:textId="20114EA2" w:rsidR="00B1316B" w:rsidRPr="00C61D36" w:rsidRDefault="00B1316B" w:rsidP="00B1316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IV_MATNR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7A4B9F87" w14:textId="2AB1739E" w:rsidR="00B1316B" w:rsidRPr="003938B2" w:rsidRDefault="00B1316B" w:rsidP="00B1316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Материал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234098F" w14:textId="4049FBAD" w:rsidR="00B1316B" w:rsidRPr="008E0E09" w:rsidRDefault="00715925" w:rsidP="00715925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Код ОЗМ</w:t>
            </w:r>
          </w:p>
        </w:tc>
      </w:tr>
      <w:tr w:rsidR="00B1316B" w:rsidRPr="00A33FEF" w14:paraId="563EE988" w14:textId="77777777" w:rsidTr="00715925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</w:tcPr>
          <w:p w14:paraId="2AEAE492" w14:textId="13F77BC6" w:rsidR="00B1316B" w:rsidRPr="003938B2" w:rsidRDefault="00B1316B" w:rsidP="00B1316B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IT_BWM_PRICE</w:t>
            </w:r>
          </w:p>
        </w:tc>
        <w:tc>
          <w:tcPr>
            <w:tcW w:w="1701" w:type="dxa"/>
            <w:vAlign w:val="center"/>
          </w:tcPr>
          <w:p w14:paraId="104F8D3C" w14:textId="035D56E6" w:rsidR="00B1316B" w:rsidRPr="008E0E09" w:rsidRDefault="00B1316B" w:rsidP="00B1316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IV_</w:t>
            </w:r>
            <w:r w:rsidRPr="009C5EC5">
              <w:rPr>
                <w:rFonts w:ascii="Arial" w:hAnsi="Arial" w:cs="Arial"/>
                <w:sz w:val="20"/>
                <w:szCs w:val="20"/>
              </w:rPr>
              <w:t>WERKS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56E9E241" w14:textId="5348933C" w:rsidR="00B1316B" w:rsidRPr="003938B2" w:rsidRDefault="00B1316B" w:rsidP="00B1316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C5EC5">
              <w:rPr>
                <w:rFonts w:ascii="Arial" w:hAnsi="Arial" w:cs="Arial"/>
                <w:sz w:val="20"/>
                <w:szCs w:val="20"/>
              </w:rPr>
              <w:t>Завод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6599BEF0" w14:textId="07EDA540" w:rsidR="00B1316B" w:rsidRPr="008E0E09" w:rsidRDefault="00715925" w:rsidP="00715925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Код завода</w:t>
            </w:r>
          </w:p>
        </w:tc>
      </w:tr>
      <w:tr w:rsidR="00B1316B" w:rsidRPr="00A33FEF" w14:paraId="23DEB861" w14:textId="77777777" w:rsidTr="00715925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</w:tcPr>
          <w:p w14:paraId="4691F945" w14:textId="6DDBA4E1" w:rsidR="00B1316B" w:rsidRPr="003938B2" w:rsidRDefault="00B1316B" w:rsidP="00B1316B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IT_BWM_PRICE</w:t>
            </w:r>
          </w:p>
        </w:tc>
        <w:tc>
          <w:tcPr>
            <w:tcW w:w="1701" w:type="dxa"/>
            <w:vAlign w:val="center"/>
          </w:tcPr>
          <w:p w14:paraId="6914B75D" w14:textId="48B7EE21" w:rsidR="00B1316B" w:rsidRPr="008E0E09" w:rsidRDefault="00B1316B" w:rsidP="00B1316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IV_BUKRS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5ACB48D2" w14:textId="7A9DF6E2" w:rsidR="00B1316B" w:rsidRPr="003938B2" w:rsidRDefault="00B1316B" w:rsidP="00B1316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3B5788E" w14:textId="7257C1AA" w:rsidR="00B1316B" w:rsidRPr="008E0E09" w:rsidRDefault="00715925" w:rsidP="00715925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Код БЕ</w:t>
            </w:r>
          </w:p>
        </w:tc>
      </w:tr>
      <w:tr w:rsidR="00B1316B" w:rsidRPr="00A33FEF" w14:paraId="62380239" w14:textId="77777777" w:rsidTr="00715925">
        <w:trPr>
          <w:trHeight w:val="413"/>
        </w:trPr>
        <w:tc>
          <w:tcPr>
            <w:tcW w:w="1745" w:type="dxa"/>
            <w:shd w:val="clear" w:color="auto" w:fill="auto"/>
            <w:noWrap/>
            <w:vAlign w:val="center"/>
          </w:tcPr>
          <w:p w14:paraId="32541E15" w14:textId="2D6E4A3C" w:rsidR="00B1316B" w:rsidRPr="008E0E09" w:rsidRDefault="00B1316B" w:rsidP="00B1316B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IT_BWM_PRICE</w:t>
            </w:r>
          </w:p>
        </w:tc>
        <w:tc>
          <w:tcPr>
            <w:tcW w:w="1701" w:type="dxa"/>
            <w:vAlign w:val="center"/>
          </w:tcPr>
          <w:p w14:paraId="6012D1FC" w14:textId="05ECF90D" w:rsidR="00B1316B" w:rsidRPr="002043AF" w:rsidRDefault="002043AF" w:rsidP="00B1316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4D0E9FE4" w14:textId="45EE33EF" w:rsidR="00B1316B" w:rsidRPr="008E0E09" w:rsidRDefault="00921BA9" w:rsidP="00B1316B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потребности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518C485" w14:textId="09D6FFBC" w:rsidR="00B1316B" w:rsidRPr="008E0E09" w:rsidRDefault="00921BA9" w:rsidP="00715925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Дата потребности</w:t>
            </w:r>
          </w:p>
        </w:tc>
      </w:tr>
      <w:tr w:rsidR="00A45932" w:rsidRPr="00A33FEF" w14:paraId="40D1EB45" w14:textId="77777777" w:rsidTr="00715925">
        <w:trPr>
          <w:trHeight w:val="413"/>
        </w:trPr>
        <w:tc>
          <w:tcPr>
            <w:tcW w:w="1745" w:type="dxa"/>
            <w:shd w:val="clear" w:color="auto" w:fill="auto"/>
            <w:noWrap/>
            <w:vAlign w:val="center"/>
          </w:tcPr>
          <w:p w14:paraId="0FE62579" w14:textId="7B050361" w:rsidR="00A45932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IV_REPORT</w:t>
            </w:r>
          </w:p>
        </w:tc>
        <w:tc>
          <w:tcPr>
            <w:tcW w:w="1701" w:type="dxa"/>
            <w:vAlign w:val="center"/>
          </w:tcPr>
          <w:p w14:paraId="0B384935" w14:textId="3B5C0354" w:rsidR="00A45932" w:rsidRDefault="00715925" w:rsidP="00A4593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IV_REPORT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95D3D37" w14:textId="38D86BC2" w:rsidR="00A45932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Цены для отчета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59021AFB" w14:textId="0C12CF75" w:rsidR="00A45932" w:rsidRPr="008E0E09" w:rsidRDefault="00A45932" w:rsidP="00715925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Включает алгоритм поиска цен для отчета</w:t>
            </w:r>
          </w:p>
        </w:tc>
      </w:tr>
      <w:tr w:rsidR="00A45932" w:rsidRPr="00A33FEF" w14:paraId="046C111A" w14:textId="77777777" w:rsidTr="00715925">
        <w:trPr>
          <w:trHeight w:val="413"/>
        </w:trPr>
        <w:tc>
          <w:tcPr>
            <w:tcW w:w="1745" w:type="dxa"/>
            <w:shd w:val="clear" w:color="auto" w:fill="auto"/>
            <w:noWrap/>
            <w:vAlign w:val="center"/>
          </w:tcPr>
          <w:p w14:paraId="7F1EA51F" w14:textId="0A5F8997" w:rsidR="00A45932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IV_GET_PRICE</w:t>
            </w:r>
          </w:p>
        </w:tc>
        <w:tc>
          <w:tcPr>
            <w:tcW w:w="1701" w:type="dxa"/>
            <w:vAlign w:val="center"/>
          </w:tcPr>
          <w:p w14:paraId="55B1A380" w14:textId="282E9B3C" w:rsidR="00A45932" w:rsidRPr="00B1316B" w:rsidRDefault="00715925" w:rsidP="00A4593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IV_GET_PRICE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1ADA4E7A" w14:textId="61AABD74" w:rsidR="00A45932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Цены для потребностей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4016427" w14:textId="42D78A37" w:rsidR="00A45932" w:rsidRPr="008E0E09" w:rsidRDefault="00A45932" w:rsidP="00715925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Включает поиск цен для потребностей</w:t>
            </w:r>
          </w:p>
        </w:tc>
      </w:tr>
      <w:tr w:rsidR="00A45932" w:rsidRPr="00A33FEF" w14:paraId="1712916D" w14:textId="77777777" w:rsidTr="00B1316B">
        <w:trPr>
          <w:trHeight w:val="300"/>
        </w:trPr>
        <w:tc>
          <w:tcPr>
            <w:tcW w:w="101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31BB" w14:textId="77777777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Исходящие данные</w:t>
            </w:r>
            <w:r w:rsidRPr="008E0E09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A45932" w:rsidRPr="00A33FEF" w14:paraId="6B4DEB75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1C8CE" w14:textId="5B12DE97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683E" w14:textId="5C909D3E" w:rsidR="00A45932" w:rsidRPr="008E0E09" w:rsidRDefault="00A45932" w:rsidP="00921B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BUKRS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8F175" w14:textId="616F9CC0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Балансовая единица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3F4AA" w14:textId="7162709E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Балансовая единица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I_BUKRS</w:t>
            </w:r>
          </w:p>
        </w:tc>
      </w:tr>
      <w:tr w:rsidR="00A45932" w:rsidRPr="00A33FEF" w14:paraId="48A632CF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ECF35" w14:textId="1D8E1D06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E6B8" w14:textId="32ED45A4" w:rsidR="00A45932" w:rsidRPr="008E0E09" w:rsidRDefault="00A45932" w:rsidP="00921B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WERKS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2D8BF" w14:textId="11DD5E8D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1B7D4" w14:textId="23D79813" w:rsidR="00A45932" w:rsidRPr="006506CE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</w:t>
            </w:r>
            <w:r w:rsidRPr="00B131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06CE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 w:rsidRPr="00B1316B">
              <w:rPr>
                <w:rFonts w:ascii="Arial" w:hAnsi="Arial" w:cs="Arial"/>
                <w:sz w:val="20"/>
                <w:szCs w:val="20"/>
              </w:rPr>
              <w:t>_</w:t>
            </w:r>
            <w:r w:rsidRPr="006506CE">
              <w:rPr>
                <w:rFonts w:ascii="Arial" w:hAnsi="Arial" w:cs="Arial"/>
                <w:sz w:val="20"/>
                <w:szCs w:val="20"/>
              </w:rPr>
              <w:t>WERKS</w:t>
            </w:r>
            <w:r>
              <w:rPr>
                <w:rFonts w:ascii="Arial" w:hAnsi="Arial" w:cs="Arial"/>
                <w:sz w:val="20"/>
                <w:szCs w:val="20"/>
              </w:rPr>
              <w:t xml:space="preserve">. Заполняем только для </w:t>
            </w:r>
            <w:r w:rsidRPr="006506CE">
              <w:rPr>
                <w:rFonts w:ascii="Arial" w:hAnsi="Arial" w:cs="Arial"/>
                <w:sz w:val="20"/>
                <w:szCs w:val="20"/>
              </w:rPr>
              <w:t>WERKS</w:t>
            </w:r>
            <w:r w:rsidRPr="00A354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в </w:t>
            </w:r>
            <w:r w:rsidRPr="006506CE">
              <w:rPr>
                <w:rFonts w:ascii="Arial" w:hAnsi="Arial" w:cs="Arial"/>
                <w:sz w:val="20"/>
                <w:szCs w:val="20"/>
              </w:rPr>
              <w:t xml:space="preserve">Z_MM04_WERKS_IN </w:t>
            </w:r>
          </w:p>
        </w:tc>
      </w:tr>
      <w:tr w:rsidR="00A45932" w:rsidRPr="00A33FEF" w14:paraId="71BF4F6B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7F8B5" w14:textId="6FFC21C1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F280" w14:textId="5395708E" w:rsidR="00A45932" w:rsidRPr="008E0E09" w:rsidRDefault="00A45932" w:rsidP="00921B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MATNR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FDB90" w14:textId="7480F0CE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Материал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6EC98" w14:textId="28B7B5CE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Материал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I_MATNR</w:t>
            </w:r>
          </w:p>
        </w:tc>
      </w:tr>
      <w:tr w:rsidR="00A45932" w:rsidRPr="00A33FEF" w14:paraId="4A5A8EEB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6B1A8" w14:textId="36A7DA42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A688D" w14:textId="738BF353" w:rsidR="00A45932" w:rsidRPr="008E0E09" w:rsidRDefault="00A45932" w:rsidP="00921B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BPR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9BFFE" w14:textId="11A307C6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Базовая цена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733C9" w14:textId="2AC667EB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Цена определена по алгоритму</w:t>
            </w:r>
          </w:p>
        </w:tc>
      </w:tr>
      <w:tr w:rsidR="00A45932" w:rsidRPr="00A33FEF" w14:paraId="44DC6BDF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B29A" w14:textId="606CD43E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80A2" w14:textId="199FEAE6" w:rsidR="00A45932" w:rsidRPr="008E0E09" w:rsidRDefault="00A45932" w:rsidP="00921B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WAERS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493A7" w14:textId="366DF100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Валюта базовой цены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14E79" w14:textId="188D722C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 последнего договора/спецификации</w:t>
            </w:r>
          </w:p>
        </w:tc>
      </w:tr>
      <w:tr w:rsidR="00A45932" w:rsidRPr="00A33FEF" w14:paraId="3FB4298C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23DA" w14:textId="4A172630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33DD" w14:textId="3D18BB1C" w:rsidR="00A45932" w:rsidRPr="008E0E09" w:rsidRDefault="00A45932" w:rsidP="00921BA9">
            <w:pPr>
              <w:jc w:val="center"/>
              <w:rPr>
                <w:rFonts w:ascii="Arial" w:hAnsi="Arial" w:cs="Arial"/>
                <w:sz w:val="20"/>
              </w:rPr>
            </w:pPr>
            <w:r w:rsidRPr="00CA5D95">
              <w:rPr>
                <w:rFonts w:ascii="Arial" w:hAnsi="Arial" w:cs="Arial"/>
                <w:sz w:val="20"/>
                <w:szCs w:val="20"/>
                <w:lang w:val="en-US"/>
              </w:rPr>
              <w:t>KPEIN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9A50A" w14:textId="32C35E13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Единица</w:t>
            </w:r>
            <w:r w:rsidRPr="00D82E5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цены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D3EEF" w14:textId="0561C69F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 последнего договора/спецификации</w:t>
            </w:r>
          </w:p>
        </w:tc>
      </w:tr>
      <w:tr w:rsidR="00A45932" w:rsidRPr="00A33FEF" w14:paraId="670FDA0E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AA7B6" w14:textId="7520ED34" w:rsidR="00A45932" w:rsidRPr="003938B2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F8BE" w14:textId="0B0CFC9E" w:rsidR="00A45932" w:rsidRPr="009C5EC5" w:rsidRDefault="00A45932" w:rsidP="00921BA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ZCONTR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33BCF" w14:textId="0BFCC6E9" w:rsidR="00A45932" w:rsidRPr="009C5EC5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Договор/Спецификация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A432D" w14:textId="130D83ED" w:rsidR="00A45932" w:rsidRPr="008E0E09" w:rsidRDefault="00A45932" w:rsidP="00A4593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цена определена из договора или спецификации, то выводится номер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EKKO</w:t>
            </w:r>
            <w:r w:rsidRPr="00D82E5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EBELN</w:t>
            </w:r>
          </w:p>
        </w:tc>
      </w:tr>
      <w:tr w:rsidR="00A45932" w:rsidRPr="00A33FEF" w14:paraId="7CC3B090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D3A94" w14:textId="0B38E811" w:rsidR="00A45932" w:rsidRPr="003938B2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2464" w14:textId="4FB1762B" w:rsidR="00A45932" w:rsidRPr="00C13CA0" w:rsidRDefault="00A710D9" w:rsidP="00921B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ZBPAM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A0E5C" w14:textId="7B67A179" w:rsidR="00A45932" w:rsidRPr="009C5EC5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определения цены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5A6FA" w14:textId="088ADD7D" w:rsidR="00A45932" w:rsidRPr="008E0E09" w:rsidRDefault="00A45932" w:rsidP="00A459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определения в зависимости от источника цены</w:t>
            </w:r>
          </w:p>
        </w:tc>
      </w:tr>
      <w:tr w:rsidR="00A45932" w:rsidRPr="00A33FEF" w14:paraId="4FE32432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98C27" w14:textId="212B978A" w:rsidR="00A45932" w:rsidRPr="003938B2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2C082" w14:textId="27E39F11" w:rsidR="00A45932" w:rsidRPr="009C5EC5" w:rsidRDefault="00A45932" w:rsidP="00921BA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ZPLPR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01D4E" w14:textId="51AA8E13" w:rsidR="00A45932" w:rsidRPr="009C5EC5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Плановая</w:t>
            </w:r>
            <w:r w:rsidRPr="002E07D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цена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1309F" w14:textId="05E5AC8C" w:rsidR="00A45932" w:rsidRPr="008E0E09" w:rsidRDefault="00A45932" w:rsidP="00A459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Цена</w:t>
            </w:r>
            <w:r w:rsidRPr="002E07D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из</w:t>
            </w:r>
            <w:r w:rsidRPr="002E07D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таблицы</w:t>
            </w:r>
            <w:r w:rsidRPr="002E07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6111">
              <w:rPr>
                <w:rFonts w:ascii="Arial" w:hAnsi="Arial" w:cs="Arial"/>
                <w:sz w:val="20"/>
                <w:szCs w:val="20"/>
                <w:lang w:val="en-US"/>
              </w:rPr>
              <w:t>ZTMM</w:t>
            </w:r>
            <w:r w:rsidR="00306111" w:rsidRPr="00306111">
              <w:rPr>
                <w:rFonts w:ascii="Arial" w:hAnsi="Arial" w:cs="Arial"/>
                <w:sz w:val="20"/>
                <w:szCs w:val="20"/>
              </w:rPr>
              <w:t>_</w:t>
            </w:r>
            <w:r w:rsidR="00306111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="00306111" w:rsidRPr="00306111">
              <w:rPr>
                <w:rFonts w:ascii="Arial" w:hAnsi="Arial" w:cs="Arial"/>
                <w:sz w:val="20"/>
                <w:szCs w:val="20"/>
              </w:rPr>
              <w:t>_</w:t>
            </w:r>
            <w:r w:rsidR="00306111">
              <w:rPr>
                <w:rFonts w:ascii="Arial" w:hAnsi="Arial" w:cs="Arial"/>
                <w:sz w:val="20"/>
                <w:szCs w:val="20"/>
                <w:lang w:val="en-US"/>
              </w:rPr>
              <w:t>MAIN</w:t>
            </w:r>
            <w:r w:rsidRPr="002E07DB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или</w:t>
            </w:r>
            <w:r w:rsidRPr="002E07D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расчетная</w:t>
            </w:r>
            <w:r w:rsidRPr="002E07D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от</w:t>
            </w:r>
            <w:r w:rsidRPr="002E07D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базовой</w:t>
            </w:r>
            <w:r w:rsidRPr="00B1316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цены</w:t>
            </w:r>
          </w:p>
        </w:tc>
      </w:tr>
      <w:tr w:rsidR="00A45932" w:rsidRPr="00EC2EC0" w14:paraId="08B77346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9844B" w14:textId="6F16713B" w:rsidR="00A45932" w:rsidRPr="003152CE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2CE"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51700" w14:textId="4CF62C13" w:rsidR="00A45932" w:rsidRPr="003152CE" w:rsidRDefault="00A45932" w:rsidP="00921BA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2CE">
              <w:rPr>
                <w:rFonts w:ascii="Arial" w:hAnsi="Arial" w:cs="Arial"/>
                <w:sz w:val="20"/>
                <w:szCs w:val="20"/>
                <w:lang w:val="en-US"/>
              </w:rPr>
              <w:t>E_TZR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0281A" w14:textId="4E6386F2" w:rsidR="00A45932" w:rsidRPr="003152CE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3152CE">
              <w:rPr>
                <w:rFonts w:ascii="Arial" w:hAnsi="Arial" w:cs="Arial"/>
                <w:sz w:val="20"/>
                <w:szCs w:val="20"/>
              </w:rPr>
              <w:t>Процент ТЗР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F43C3" w14:textId="1F2F8116" w:rsidR="00A45932" w:rsidRPr="003152CE" w:rsidRDefault="00A45932" w:rsidP="00A459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2CE">
              <w:rPr>
                <w:rFonts w:ascii="Arial" w:hAnsi="Arial" w:cs="Arial"/>
                <w:sz w:val="20"/>
                <w:szCs w:val="20"/>
                <w:lang w:val="en-US"/>
              </w:rPr>
              <w:t xml:space="preserve">E_TZR </w:t>
            </w:r>
            <w:r w:rsidRPr="003152CE">
              <w:rPr>
                <w:rFonts w:ascii="Arial" w:hAnsi="Arial" w:cs="Arial"/>
                <w:sz w:val="20"/>
                <w:szCs w:val="20"/>
              </w:rPr>
              <w:t>из</w:t>
            </w:r>
            <w:r w:rsidRPr="00315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152CE">
              <w:rPr>
                <w:rFonts w:ascii="Arial" w:hAnsi="Arial" w:cs="Arial"/>
                <w:sz w:val="20"/>
                <w:szCs w:val="20"/>
              </w:rPr>
              <w:t>ФМ</w:t>
            </w:r>
            <w:r w:rsidRPr="003152CE">
              <w:rPr>
                <w:rFonts w:ascii="Arial" w:hAnsi="Arial" w:cs="Arial"/>
                <w:sz w:val="20"/>
                <w:szCs w:val="20"/>
                <w:lang w:val="en-US"/>
              </w:rPr>
              <w:t xml:space="preserve"> ZMM_GET_PAREMETRS</w:t>
            </w:r>
          </w:p>
        </w:tc>
      </w:tr>
      <w:tr w:rsidR="00A45932" w:rsidRPr="00A33FEF" w14:paraId="0532EA72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909C6" w14:textId="206147ED" w:rsidR="00A45932" w:rsidRPr="003938B2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172"/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8C539" w14:textId="693C581D" w:rsidR="00A45932" w:rsidRDefault="00A45932" w:rsidP="00921BA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173"/>
            <w:r>
              <w:rPr>
                <w:rFonts w:ascii="Arial" w:hAnsi="Arial" w:cs="Arial"/>
                <w:sz w:val="20"/>
                <w:szCs w:val="20"/>
                <w:lang w:val="en-US"/>
              </w:rPr>
              <w:t>ZPLPTZR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302CF" w14:textId="17195721" w:rsidR="00A45932" w:rsidRPr="009C5EC5" w:rsidRDefault="00A45932" w:rsidP="00A459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Плановая цена с ТЗР</w:t>
            </w:r>
            <w:commentRangeEnd w:id="173"/>
            <w:r>
              <w:rPr>
                <w:rStyle w:val="aff6"/>
              </w:rPr>
              <w:commentReference w:id="173"/>
            </w:r>
            <w:r>
              <w:rPr>
                <w:rStyle w:val="aff6"/>
              </w:rPr>
              <w:commentReference w:id="172"/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F96A4" w14:textId="3CBC9589" w:rsidR="00A45932" w:rsidRPr="008E0E09" w:rsidRDefault="00A45932" w:rsidP="00A459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Плановая цена плюс стоимость ТЗР из вида условия</w:t>
            </w:r>
          </w:p>
        </w:tc>
      </w:tr>
      <w:commentRangeEnd w:id="172"/>
      <w:tr w:rsidR="00A45932" w:rsidRPr="00A33FEF" w14:paraId="1AE8E5A5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C33AF" w14:textId="4F110AD1" w:rsidR="00A45932" w:rsidRPr="003938B2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7BA30" w14:textId="673FC65C" w:rsidR="00A45932" w:rsidRDefault="00A45932" w:rsidP="00921BA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ZRPR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E6F59" w14:textId="423059DD" w:rsidR="00A45932" w:rsidRPr="009C5EC5" w:rsidRDefault="00A45932" w:rsidP="00A459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Расчетная цена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26DBE" w14:textId="29C174D3" w:rsidR="00A45932" w:rsidRPr="008E0E09" w:rsidRDefault="00A45932" w:rsidP="00A459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Цена определена по алгоритму</w:t>
            </w:r>
          </w:p>
        </w:tc>
      </w:tr>
      <w:tr w:rsidR="00A45932" w:rsidRPr="00A33FEF" w14:paraId="5FD7EDD7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B5E4E" w14:textId="1F8A1658" w:rsidR="00A45932" w:rsidRPr="003938B2" w:rsidRDefault="00A45932" w:rsidP="00A4593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DA7DB" w14:textId="300C504B" w:rsidR="00A45932" w:rsidRDefault="00A45932" w:rsidP="00921BA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ZPZPR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D6E60" w14:textId="53F45B0F" w:rsidR="00A45932" w:rsidRPr="009C5EC5" w:rsidRDefault="00A45932" w:rsidP="00A459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Прогнозная цена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02F6A" w14:textId="41DD269F" w:rsidR="00A45932" w:rsidRPr="008E0E09" w:rsidRDefault="00A45932" w:rsidP="00A459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Цена из таблицы </w:t>
            </w:r>
            <w:r w:rsidR="00306111">
              <w:rPr>
                <w:rFonts w:ascii="Arial" w:hAnsi="Arial" w:cs="Arial"/>
                <w:sz w:val="20"/>
                <w:szCs w:val="20"/>
                <w:lang w:val="en-US"/>
              </w:rPr>
              <w:t>ZTMM</w:t>
            </w:r>
            <w:r w:rsidR="00306111" w:rsidRPr="00306111">
              <w:rPr>
                <w:rFonts w:ascii="Arial" w:hAnsi="Arial" w:cs="Arial"/>
                <w:sz w:val="20"/>
                <w:szCs w:val="20"/>
              </w:rPr>
              <w:t>_</w:t>
            </w:r>
            <w:r w:rsidR="00306111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="00306111" w:rsidRPr="00306111">
              <w:rPr>
                <w:rFonts w:ascii="Arial" w:hAnsi="Arial" w:cs="Arial"/>
                <w:sz w:val="20"/>
                <w:szCs w:val="20"/>
              </w:rPr>
              <w:t>_</w:t>
            </w:r>
            <w:r w:rsidR="00306111">
              <w:rPr>
                <w:rFonts w:ascii="Arial" w:hAnsi="Arial" w:cs="Arial"/>
                <w:sz w:val="20"/>
                <w:szCs w:val="20"/>
                <w:lang w:val="en-US"/>
              </w:rPr>
              <w:t>MAIN</w:t>
            </w:r>
            <w:r>
              <w:rPr>
                <w:rFonts w:ascii="Arial" w:hAnsi="Arial" w:cs="Arial"/>
                <w:sz w:val="20"/>
                <w:szCs w:val="20"/>
              </w:rPr>
              <w:t xml:space="preserve"> по условию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&lt;&gt; </w:t>
            </w:r>
            <w:r w:rsidRPr="000F1A7B">
              <w:rPr>
                <w:rFonts w:ascii="Arial" w:hAnsi="Arial" w:cs="Arial"/>
                <w:sz w:val="20"/>
                <w:lang w:val="en-US"/>
              </w:rPr>
              <w:t>Z_MM04_</w:t>
            </w:r>
            <w:r w:rsidR="00FD0D1C">
              <w:rPr>
                <w:rFonts w:ascii="Arial" w:hAnsi="Arial" w:cs="Arial"/>
                <w:sz w:val="20"/>
                <w:lang w:val="en-US"/>
              </w:rPr>
              <w:t>ZKSCHL</w:t>
            </w:r>
          </w:p>
        </w:tc>
      </w:tr>
      <w:tr w:rsidR="00921BA9" w:rsidRPr="00A33FEF" w14:paraId="5D961593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3F217" w14:textId="7AC2CCCA" w:rsidR="00921BA9" w:rsidRDefault="00921BA9" w:rsidP="00A4593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542A" w14:textId="429ED6D1" w:rsidR="00921BA9" w:rsidRDefault="00921BA9" w:rsidP="00921BA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ZEXC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8BA2F" w14:textId="7DFF1AB1" w:rsidR="00921BA9" w:rsidRDefault="00921BA9" w:rsidP="00A459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Нетарифицируемый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B5845" w14:textId="06EF9934" w:rsidR="00921BA9" w:rsidRDefault="00921BA9" w:rsidP="00A45932">
            <w:pPr>
              <w:rPr>
                <w:rFonts w:ascii="Arial" w:hAnsi="Arial" w:cs="Arial"/>
                <w:sz w:val="20"/>
                <w:szCs w:val="20"/>
              </w:rPr>
            </w:pPr>
            <w:r w:rsidRPr="00921BA9">
              <w:rPr>
                <w:rFonts w:ascii="Arial" w:hAnsi="Arial" w:cs="Arial"/>
                <w:sz w:val="20"/>
                <w:szCs w:val="20"/>
                <w:highlight w:val="green"/>
              </w:rPr>
              <w:t>Материалы, у которых ЕИ входит в Z_MM04_MEINS</w:t>
            </w:r>
          </w:p>
        </w:tc>
      </w:tr>
      <w:tr w:rsidR="00BA1CBA" w:rsidRPr="00A33FEF" w14:paraId="5E6EE271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E915F" w14:textId="2E00A881" w:rsidR="00BA1CBA" w:rsidRDefault="00BA1CBA" w:rsidP="00BA1CBA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D75B" w14:textId="3A7354CD" w:rsidR="00BA1CBA" w:rsidRPr="00BA1CBA" w:rsidRDefault="00BA1CBA" w:rsidP="00BA1CB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E_INDINF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1A2D5" w14:textId="24FAE393" w:rsidR="00BA1CBA" w:rsidRDefault="00BA1CBA" w:rsidP="00BA1C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D30D2C">
              <w:rPr>
                <w:rFonts w:ascii="Arial" w:hAnsi="Arial" w:cs="Arial"/>
                <w:sz w:val="20"/>
                <w:szCs w:val="20"/>
              </w:rPr>
              <w:t>ндекс инфляции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0D16B" w14:textId="10D05BE9" w:rsidR="00BA1CBA" w:rsidRPr="00BA1CBA" w:rsidRDefault="00BA1CBA" w:rsidP="00BA1CBA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param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-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indinf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 из ФМ поиска макропараметров</w:t>
            </w:r>
          </w:p>
        </w:tc>
      </w:tr>
      <w:tr w:rsidR="00BA1CBA" w:rsidRPr="00BA1CBA" w14:paraId="17F956FD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AD8A2" w14:textId="2A7FBE9F" w:rsidR="00BA1CBA" w:rsidRDefault="00BA1CBA" w:rsidP="00BA1CBA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B7C9" w14:textId="75890FF1" w:rsidR="00BA1CBA" w:rsidRDefault="00BA1CBA" w:rsidP="00BA1CB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13D3">
              <w:rPr>
                <w:rFonts w:ascii="Arial" w:hAnsi="Arial" w:cs="Arial"/>
                <w:sz w:val="20"/>
                <w:szCs w:val="20"/>
                <w:lang w:val="en-US"/>
              </w:rPr>
              <w:t>E_INDINF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7A73" w14:textId="47F95744" w:rsidR="00BA1CBA" w:rsidRDefault="00BA1CBA" w:rsidP="00BA1C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D30D2C">
              <w:rPr>
                <w:rFonts w:ascii="Arial" w:hAnsi="Arial" w:cs="Arial"/>
                <w:sz w:val="20"/>
                <w:szCs w:val="20"/>
              </w:rPr>
              <w:t>ндекс инфляции</w:t>
            </w:r>
            <w:r>
              <w:rPr>
                <w:rFonts w:ascii="Arial" w:hAnsi="Arial" w:cs="Arial"/>
                <w:sz w:val="20"/>
                <w:szCs w:val="20"/>
              </w:rPr>
              <w:t xml:space="preserve"> предшествующего года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E8536" w14:textId="03329904" w:rsidR="00BA1CBA" w:rsidRPr="00BA1CBA" w:rsidRDefault="00BA1CBA" w:rsidP="00BA1CBA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param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-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indinf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из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ФМ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поиска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макропараметров</w:t>
            </w:r>
          </w:p>
        </w:tc>
      </w:tr>
      <w:tr w:rsidR="00BA1CBA" w:rsidRPr="00BA1CBA" w14:paraId="4A059B06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50DE7" w14:textId="5718BE4D" w:rsidR="00BA1CBA" w:rsidRDefault="00BA1CBA" w:rsidP="00BA1CBA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1D5A" w14:textId="263577BB" w:rsidR="00BA1CBA" w:rsidRDefault="00BA1CBA" w:rsidP="00BA1CB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13D3">
              <w:rPr>
                <w:rFonts w:ascii="Arial" w:hAnsi="Arial" w:cs="Arial"/>
                <w:sz w:val="20"/>
                <w:szCs w:val="20"/>
                <w:lang w:val="en-US"/>
              </w:rPr>
              <w:t>E_INDINF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9D5A4" w14:textId="4395B5E0" w:rsidR="00BA1CBA" w:rsidRDefault="00BA1CBA" w:rsidP="00BA1C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D30D2C">
              <w:rPr>
                <w:rFonts w:ascii="Arial" w:hAnsi="Arial" w:cs="Arial"/>
                <w:sz w:val="20"/>
                <w:szCs w:val="20"/>
              </w:rPr>
              <w:t>ндекс инфляции</w:t>
            </w:r>
            <w:r>
              <w:rPr>
                <w:rFonts w:ascii="Arial" w:hAnsi="Arial" w:cs="Arial"/>
                <w:sz w:val="20"/>
                <w:szCs w:val="20"/>
              </w:rPr>
              <w:t xml:space="preserve"> 2 предшествующего года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5ED84" w14:textId="1FCFE5A7" w:rsidR="00BA1CBA" w:rsidRPr="00BA1CBA" w:rsidRDefault="00BA1CBA" w:rsidP="00BA1CBA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param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-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indinf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из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ФМ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поиска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макропараметров</w:t>
            </w:r>
          </w:p>
        </w:tc>
      </w:tr>
      <w:tr w:rsidR="00BA1CBA" w:rsidRPr="00A33FEF" w14:paraId="4096CE0D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2050C" w14:textId="1E7D2AF0" w:rsidR="00BA1CBA" w:rsidRDefault="00BA1CBA" w:rsidP="00BA1CBA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8403" w14:textId="6C3EF90D" w:rsidR="00BA1CBA" w:rsidRDefault="00BA1CBA" w:rsidP="00BA1CB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13D3">
              <w:rPr>
                <w:rFonts w:ascii="Arial" w:hAnsi="Arial" w:cs="Arial"/>
                <w:sz w:val="20"/>
                <w:szCs w:val="20"/>
                <w:lang w:val="en-US"/>
              </w:rPr>
              <w:t>E_INDINF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D3B3C" w14:textId="616F3AF9" w:rsidR="00BA1CBA" w:rsidRDefault="00BA1CBA" w:rsidP="00BA1C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Корректировка индекса инфляции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645F5" w14:textId="36DA505E" w:rsidR="00BA1CBA" w:rsidRPr="00921BA9" w:rsidRDefault="00BA1CBA" w:rsidP="00BA1CBA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param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-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indinfk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из ФМ поиска макропараметров</w:t>
            </w:r>
          </w:p>
        </w:tc>
      </w:tr>
      <w:tr w:rsidR="00BA1CBA" w:rsidRPr="00A33FEF" w14:paraId="262F9B08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A592D" w14:textId="42E50D1B" w:rsidR="00BA1CBA" w:rsidRDefault="00BA1CBA" w:rsidP="00BA1CBA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D49D" w14:textId="46E569CC" w:rsidR="00BA1CBA" w:rsidRDefault="00BA1CBA" w:rsidP="00BA1CB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E_TZR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84688" w14:textId="0336522E" w:rsidR="00BA1CBA" w:rsidRDefault="00BA1CBA" w:rsidP="00BA1C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Процент ТЗР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68B6D" w14:textId="112F1252" w:rsidR="00BA1CBA" w:rsidRPr="00BA1CBA" w:rsidRDefault="00BA1CBA" w:rsidP="00BA1CBA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et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param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-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</w:t>
            </w:r>
            <w:r w:rsidRPr="00BA1CBA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tzr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 из ФМ поиска макропараметров</w:t>
            </w:r>
          </w:p>
        </w:tc>
      </w:tr>
      <w:tr w:rsidR="00095E87" w:rsidRPr="00A33FEF" w14:paraId="30A55521" w14:textId="77777777" w:rsidTr="00715925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D6B7" w14:textId="6A777ABD" w:rsidR="00095E87" w:rsidRDefault="00095E87" w:rsidP="00BA1CBA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1D6B" w14:textId="29D32DFE" w:rsidR="00095E87" w:rsidRDefault="00095E87" w:rsidP="00BA1CB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E_WKURS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28423" w14:textId="378967EE" w:rsidR="00095E87" w:rsidRDefault="00095E87" w:rsidP="00BA1C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Прогнозный курс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40CA1" w14:textId="75CD4B77" w:rsidR="00095E87" w:rsidRPr="00095E87" w:rsidRDefault="00095E87" w:rsidP="00BA1CBA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Waers</w:t>
            </w:r>
            <w:r w:rsidRPr="00095E87">
              <w:rPr>
                <w:rFonts w:ascii="Arial" w:hAnsi="Arial" w:cs="Arial"/>
                <w:sz w:val="20"/>
                <w:szCs w:val="20"/>
                <w:highlight w:val="green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RUB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, то 1, иначе значение из ФМ (см.ниже)</w:t>
            </w:r>
          </w:p>
        </w:tc>
      </w:tr>
    </w:tbl>
    <w:p w14:paraId="2B52D7EA" w14:textId="6F852164" w:rsidR="006506CE" w:rsidRPr="00255353" w:rsidRDefault="002043AF" w:rsidP="00436BC8">
      <w:pPr>
        <w:spacing w:before="120" w:line="276" w:lineRule="auto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И</w:t>
      </w:r>
      <w:r w:rsidR="006506CE" w:rsidRPr="00255353">
        <w:rPr>
          <w:rFonts w:ascii="Arial" w:hAnsi="Arial" w:cs="Arial"/>
          <w:szCs w:val="24"/>
        </w:rPr>
        <w:t xml:space="preserve">сключить материалы, у которых </w:t>
      </w:r>
      <w:r w:rsidR="006506CE" w:rsidRPr="00255353">
        <w:rPr>
          <w:rFonts w:ascii="Arial" w:hAnsi="Arial" w:cs="Arial"/>
          <w:szCs w:val="24"/>
          <w:lang w:val="en-US"/>
        </w:rPr>
        <w:t>MARA</w:t>
      </w:r>
      <w:r w:rsidR="006506CE" w:rsidRPr="00255353">
        <w:rPr>
          <w:rFonts w:ascii="Arial" w:hAnsi="Arial" w:cs="Arial"/>
          <w:szCs w:val="24"/>
        </w:rPr>
        <w:t>-</w:t>
      </w:r>
      <w:r w:rsidR="006506CE" w:rsidRPr="00255353">
        <w:rPr>
          <w:rFonts w:ascii="Arial" w:hAnsi="Arial" w:cs="Arial"/>
          <w:szCs w:val="24"/>
          <w:lang w:val="en-US"/>
        </w:rPr>
        <w:t>MEINS</w:t>
      </w:r>
      <w:r w:rsidR="006506CE" w:rsidRPr="00255353">
        <w:rPr>
          <w:rFonts w:ascii="Arial" w:hAnsi="Arial" w:cs="Arial"/>
          <w:szCs w:val="24"/>
        </w:rPr>
        <w:t xml:space="preserve"> входит в </w:t>
      </w:r>
      <w:r w:rsidR="006506CE" w:rsidRPr="00255353">
        <w:rPr>
          <w:rFonts w:ascii="Arial" w:hAnsi="Arial" w:cs="Arial"/>
          <w:szCs w:val="24"/>
          <w:lang w:val="en-US"/>
        </w:rPr>
        <w:t>Z</w:t>
      </w:r>
      <w:r w:rsidR="006506CE" w:rsidRPr="00255353">
        <w:rPr>
          <w:rFonts w:ascii="Arial" w:hAnsi="Arial" w:cs="Arial"/>
          <w:szCs w:val="24"/>
        </w:rPr>
        <w:t>_</w:t>
      </w:r>
      <w:r w:rsidR="006506CE" w:rsidRPr="00255353">
        <w:rPr>
          <w:rFonts w:ascii="Arial" w:hAnsi="Arial" w:cs="Arial"/>
          <w:szCs w:val="24"/>
          <w:lang w:val="en-US"/>
        </w:rPr>
        <w:t>MM</w:t>
      </w:r>
      <w:r w:rsidR="006506CE" w:rsidRPr="00255353">
        <w:rPr>
          <w:rFonts w:ascii="Arial" w:hAnsi="Arial" w:cs="Arial"/>
          <w:szCs w:val="24"/>
        </w:rPr>
        <w:t>04_</w:t>
      </w:r>
      <w:r w:rsidR="006506CE" w:rsidRPr="00255353">
        <w:rPr>
          <w:rFonts w:ascii="Arial" w:hAnsi="Arial" w:cs="Arial"/>
          <w:szCs w:val="24"/>
          <w:lang w:val="en-US"/>
        </w:rPr>
        <w:t>MEINS</w:t>
      </w:r>
      <w:r w:rsidR="006506CE" w:rsidRPr="00255353">
        <w:rPr>
          <w:rFonts w:ascii="Arial" w:hAnsi="Arial" w:cs="Arial"/>
          <w:szCs w:val="24"/>
        </w:rPr>
        <w:t xml:space="preserve"> по </w:t>
      </w:r>
      <w:r w:rsidR="006506CE" w:rsidRPr="00255353">
        <w:rPr>
          <w:rFonts w:ascii="Arial" w:hAnsi="Arial" w:cs="Arial"/>
          <w:szCs w:val="24"/>
          <w:lang w:val="en-US"/>
        </w:rPr>
        <w:t>MARA</w:t>
      </w:r>
      <w:r w:rsidR="006506CE" w:rsidRPr="00255353">
        <w:rPr>
          <w:rFonts w:ascii="Arial" w:hAnsi="Arial" w:cs="Arial"/>
          <w:szCs w:val="24"/>
        </w:rPr>
        <w:t>-</w:t>
      </w:r>
      <w:r w:rsidR="006506CE" w:rsidRPr="00255353">
        <w:rPr>
          <w:rFonts w:ascii="Arial" w:hAnsi="Arial" w:cs="Arial"/>
          <w:szCs w:val="24"/>
          <w:lang w:val="en-US"/>
        </w:rPr>
        <w:t>MATNR</w:t>
      </w:r>
      <w:r w:rsidR="006506CE" w:rsidRPr="00255353">
        <w:rPr>
          <w:rFonts w:ascii="Arial" w:hAnsi="Arial" w:cs="Arial"/>
          <w:szCs w:val="24"/>
        </w:rPr>
        <w:t xml:space="preserve">= </w:t>
      </w:r>
      <w:r w:rsidR="006506CE" w:rsidRPr="00255353">
        <w:rPr>
          <w:rFonts w:ascii="Arial" w:hAnsi="Arial" w:cs="Arial"/>
          <w:szCs w:val="24"/>
          <w:lang w:val="en-US"/>
        </w:rPr>
        <w:t>IV</w:t>
      </w:r>
      <w:r w:rsidR="006506CE" w:rsidRPr="00255353">
        <w:rPr>
          <w:rFonts w:ascii="Arial" w:hAnsi="Arial" w:cs="Arial"/>
          <w:szCs w:val="24"/>
        </w:rPr>
        <w:t>_</w:t>
      </w:r>
      <w:r w:rsidR="006506CE" w:rsidRPr="00255353">
        <w:rPr>
          <w:rFonts w:ascii="Arial" w:hAnsi="Arial" w:cs="Arial"/>
          <w:szCs w:val="24"/>
          <w:lang w:val="en-US"/>
        </w:rPr>
        <w:t>BWM</w:t>
      </w:r>
      <w:r w:rsidR="006506CE" w:rsidRPr="00255353">
        <w:rPr>
          <w:rFonts w:ascii="Arial" w:hAnsi="Arial" w:cs="Arial"/>
          <w:szCs w:val="24"/>
        </w:rPr>
        <w:t>_</w:t>
      </w:r>
      <w:r w:rsidR="006506CE">
        <w:rPr>
          <w:rFonts w:ascii="Arial" w:hAnsi="Arial" w:cs="Arial"/>
          <w:szCs w:val="24"/>
          <w:lang w:val="en-US"/>
        </w:rPr>
        <w:t>PRICE</w:t>
      </w:r>
      <w:r w:rsidR="006506CE" w:rsidRPr="00255353">
        <w:rPr>
          <w:rFonts w:ascii="Arial" w:hAnsi="Arial" w:cs="Arial"/>
          <w:szCs w:val="24"/>
        </w:rPr>
        <w:t>-</w:t>
      </w:r>
      <w:r w:rsidR="006506CE" w:rsidRPr="00255353">
        <w:rPr>
          <w:rFonts w:ascii="Arial" w:hAnsi="Arial" w:cs="Arial"/>
          <w:szCs w:val="24"/>
          <w:lang w:val="en-US"/>
        </w:rPr>
        <w:t>MATNR</w:t>
      </w:r>
    </w:p>
    <w:p w14:paraId="2E92C1F2" w14:textId="77777777" w:rsidR="006506CE" w:rsidRPr="00D30D2C" w:rsidRDefault="006506CE" w:rsidP="00103654">
      <w:pPr>
        <w:spacing w:line="276" w:lineRule="auto"/>
        <w:ind w:firstLine="360"/>
        <w:rPr>
          <w:rFonts w:ascii="Arial" w:hAnsi="Arial" w:cs="Arial"/>
          <w:szCs w:val="24"/>
        </w:rPr>
      </w:pPr>
      <w:r w:rsidRPr="00D30D2C">
        <w:rPr>
          <w:rFonts w:ascii="Arial" w:hAnsi="Arial" w:cs="Arial"/>
        </w:rPr>
        <w:t>Требуется выбрать список документов закупки: спецификация, рамочный договор</w:t>
      </w:r>
      <w:r>
        <w:rPr>
          <w:rFonts w:ascii="Arial" w:hAnsi="Arial" w:cs="Arial"/>
        </w:rPr>
        <w:t>. Для этого в</w:t>
      </w:r>
      <w:r w:rsidRPr="00D30D2C">
        <w:rPr>
          <w:rFonts w:ascii="Arial" w:hAnsi="Arial" w:cs="Arial"/>
          <w:szCs w:val="24"/>
        </w:rPr>
        <w:t xml:space="preserve"> структуру </w:t>
      </w:r>
      <w:r w:rsidRPr="002C47BF">
        <w:rPr>
          <w:rFonts w:ascii="Arial" w:hAnsi="Arial" w:cs="Arial"/>
          <w:szCs w:val="24"/>
          <w:lang w:val="en-US"/>
        </w:rPr>
        <w:t>lt</w:t>
      </w:r>
      <w:r w:rsidRPr="00D30D2C">
        <w:rPr>
          <w:rFonts w:ascii="Arial" w:hAnsi="Arial" w:cs="Arial"/>
          <w:szCs w:val="24"/>
        </w:rPr>
        <w:t>_</w:t>
      </w:r>
      <w:r w:rsidRPr="002C47BF">
        <w:rPr>
          <w:rFonts w:ascii="Arial" w:hAnsi="Arial" w:cs="Arial"/>
          <w:szCs w:val="24"/>
          <w:lang w:val="en-US"/>
        </w:rPr>
        <w:t>contract</w:t>
      </w:r>
      <w:r w:rsidRPr="00D30D2C">
        <w:rPr>
          <w:rFonts w:ascii="Arial" w:hAnsi="Arial" w:cs="Arial"/>
          <w:szCs w:val="24"/>
        </w:rPr>
        <w:t xml:space="preserve"> необходимо выбрать поля:</w:t>
      </w:r>
    </w:p>
    <w:p w14:paraId="4F27228D" w14:textId="0D47CCAD" w:rsidR="006506CE" w:rsidRPr="00D30D2C" w:rsidRDefault="006506CE" w:rsidP="00103654">
      <w:pPr>
        <w:spacing w:line="276" w:lineRule="auto"/>
        <w:ind w:left="360"/>
        <w:rPr>
          <w:rFonts w:ascii="Arial" w:hAnsi="Arial" w:cs="Arial"/>
          <w:szCs w:val="24"/>
        </w:rPr>
      </w:pPr>
      <w:r w:rsidRPr="002C47BF">
        <w:rPr>
          <w:rFonts w:ascii="Arial" w:hAnsi="Arial" w:cs="Arial"/>
          <w:szCs w:val="24"/>
          <w:lang w:val="en-US"/>
        </w:rPr>
        <w:t>EKKO</w:t>
      </w:r>
      <w:r w:rsidRPr="00D30D2C">
        <w:rPr>
          <w:rFonts w:ascii="Arial" w:hAnsi="Arial" w:cs="Arial"/>
          <w:szCs w:val="24"/>
        </w:rPr>
        <w:t>-</w:t>
      </w:r>
      <w:r w:rsidRPr="002C47BF">
        <w:rPr>
          <w:rFonts w:ascii="Arial" w:hAnsi="Arial" w:cs="Arial"/>
          <w:szCs w:val="24"/>
          <w:lang w:val="en-US"/>
        </w:rPr>
        <w:t>BSTYP</w:t>
      </w:r>
      <w:r w:rsidRPr="00D30D2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EKKO</w:t>
      </w:r>
      <w:r w:rsidRPr="00D30D2C">
        <w:rPr>
          <w:rFonts w:ascii="Arial" w:hAnsi="Arial" w:cs="Arial"/>
          <w:szCs w:val="24"/>
        </w:rPr>
        <w:t>-</w:t>
      </w:r>
      <w:r w:rsidRPr="00EA12E3">
        <w:rPr>
          <w:rFonts w:ascii="Arial" w:hAnsi="Arial" w:cs="Arial"/>
          <w:szCs w:val="24"/>
          <w:lang w:val="en-US"/>
        </w:rPr>
        <w:t>KDATB</w:t>
      </w:r>
      <w:r w:rsidRPr="00D30D2C">
        <w:rPr>
          <w:rFonts w:ascii="Arial" w:hAnsi="Arial" w:cs="Arial"/>
          <w:szCs w:val="24"/>
        </w:rPr>
        <w:t xml:space="preserve">, </w:t>
      </w:r>
      <w:r w:rsidRPr="002C47BF">
        <w:rPr>
          <w:rFonts w:ascii="Arial" w:hAnsi="Arial" w:cs="Arial"/>
          <w:szCs w:val="24"/>
          <w:lang w:val="en-US"/>
        </w:rPr>
        <w:t>EKKO</w:t>
      </w:r>
      <w:r w:rsidRPr="00D30D2C">
        <w:rPr>
          <w:rFonts w:ascii="Arial" w:hAnsi="Arial" w:cs="Arial"/>
          <w:szCs w:val="24"/>
        </w:rPr>
        <w:t>-</w:t>
      </w:r>
      <w:r w:rsidRPr="002C47BF">
        <w:rPr>
          <w:rFonts w:ascii="Arial" w:hAnsi="Arial" w:cs="Arial"/>
          <w:szCs w:val="24"/>
          <w:lang w:val="en-US"/>
        </w:rPr>
        <w:t>KDATE</w:t>
      </w:r>
      <w:r w:rsidRPr="00D30D2C">
        <w:rPr>
          <w:rFonts w:ascii="Arial" w:hAnsi="Arial" w:cs="Arial"/>
          <w:szCs w:val="24"/>
        </w:rPr>
        <w:t xml:space="preserve">, </w:t>
      </w:r>
      <w:r w:rsidRPr="002C47BF">
        <w:rPr>
          <w:rFonts w:ascii="Arial" w:hAnsi="Arial" w:cs="Arial"/>
          <w:szCs w:val="24"/>
          <w:lang w:val="en-US"/>
        </w:rPr>
        <w:t>EKKO</w:t>
      </w:r>
      <w:r w:rsidRPr="00D30D2C">
        <w:rPr>
          <w:rFonts w:ascii="Arial" w:hAnsi="Arial" w:cs="Arial"/>
          <w:szCs w:val="24"/>
        </w:rPr>
        <w:t>-</w:t>
      </w:r>
      <w:r w:rsidRPr="002C47BF">
        <w:rPr>
          <w:rFonts w:ascii="Arial" w:hAnsi="Arial" w:cs="Arial"/>
          <w:szCs w:val="24"/>
          <w:lang w:val="en-US"/>
        </w:rPr>
        <w:t>AEDAT</w:t>
      </w:r>
      <w:r w:rsidRPr="00D30D2C">
        <w:rPr>
          <w:rFonts w:ascii="Arial" w:hAnsi="Arial" w:cs="Arial"/>
          <w:szCs w:val="24"/>
        </w:rPr>
        <w:t xml:space="preserve">, </w:t>
      </w:r>
      <w:r w:rsidRPr="002C47BF">
        <w:rPr>
          <w:rFonts w:ascii="Arial" w:hAnsi="Arial" w:cs="Arial"/>
          <w:szCs w:val="24"/>
          <w:lang w:val="en-US"/>
        </w:rPr>
        <w:t>EKKO</w:t>
      </w:r>
      <w:r w:rsidRPr="00D30D2C">
        <w:rPr>
          <w:rFonts w:ascii="Arial" w:hAnsi="Arial" w:cs="Arial"/>
          <w:szCs w:val="24"/>
        </w:rPr>
        <w:t>-</w:t>
      </w:r>
      <w:r w:rsidRPr="002C47BF">
        <w:rPr>
          <w:rFonts w:ascii="Arial" w:hAnsi="Arial" w:cs="Arial"/>
          <w:szCs w:val="24"/>
          <w:lang w:val="en-US"/>
        </w:rPr>
        <w:t>WAERS</w:t>
      </w:r>
      <w:r w:rsidRPr="00D30D2C">
        <w:rPr>
          <w:rFonts w:ascii="Arial" w:hAnsi="Arial" w:cs="Arial"/>
          <w:szCs w:val="24"/>
        </w:rPr>
        <w:t xml:space="preserve">, </w:t>
      </w:r>
      <w:r w:rsidRPr="002C47BF">
        <w:rPr>
          <w:rFonts w:ascii="Arial" w:hAnsi="Arial" w:cs="Arial"/>
          <w:szCs w:val="24"/>
          <w:lang w:val="en-US"/>
        </w:rPr>
        <w:t>EKKO</w:t>
      </w:r>
      <w:r w:rsidRPr="00D30D2C">
        <w:rPr>
          <w:rFonts w:ascii="Arial" w:hAnsi="Arial" w:cs="Arial"/>
          <w:szCs w:val="24"/>
        </w:rPr>
        <w:t>-</w:t>
      </w:r>
      <w:r w:rsidRPr="002C47BF">
        <w:rPr>
          <w:rFonts w:ascii="Arial" w:hAnsi="Arial" w:cs="Arial"/>
          <w:szCs w:val="24"/>
          <w:lang w:val="en-US"/>
        </w:rPr>
        <w:t>EBELN</w:t>
      </w:r>
      <w:r w:rsidRPr="00D30D2C">
        <w:rPr>
          <w:rFonts w:ascii="Arial" w:hAnsi="Arial" w:cs="Arial"/>
          <w:szCs w:val="24"/>
        </w:rPr>
        <w:t xml:space="preserve">, </w:t>
      </w:r>
      <w:r w:rsidRPr="002C47BF">
        <w:rPr>
          <w:rFonts w:ascii="Arial" w:hAnsi="Arial" w:cs="Arial"/>
          <w:szCs w:val="24"/>
          <w:lang w:val="en-US"/>
        </w:rPr>
        <w:t>EKPO</w:t>
      </w:r>
      <w:r w:rsidRPr="00D30D2C">
        <w:rPr>
          <w:rFonts w:ascii="Arial" w:hAnsi="Arial" w:cs="Arial"/>
          <w:szCs w:val="24"/>
        </w:rPr>
        <w:t>-</w:t>
      </w:r>
      <w:r w:rsidRPr="002C47BF">
        <w:rPr>
          <w:rFonts w:ascii="Arial" w:hAnsi="Arial" w:cs="Arial"/>
          <w:szCs w:val="24"/>
          <w:lang w:val="en-US"/>
        </w:rPr>
        <w:t>NETPR</w:t>
      </w:r>
      <w:r w:rsidRPr="00D30D2C">
        <w:rPr>
          <w:rFonts w:ascii="Arial" w:hAnsi="Arial" w:cs="Arial"/>
          <w:szCs w:val="24"/>
        </w:rPr>
        <w:t>, где</w:t>
      </w:r>
    </w:p>
    <w:p w14:paraId="2B65598F" w14:textId="18C66D83" w:rsidR="006506CE" w:rsidRPr="00AC7FC8" w:rsidRDefault="00AC7FC8" w:rsidP="00554DBE">
      <w:pPr>
        <w:pStyle w:val="afb"/>
        <w:numPr>
          <w:ilvl w:val="0"/>
          <w:numId w:val="51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EKKO</w:t>
      </w:r>
      <w:r w:rsidRPr="00AC7FC8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  <w:lang w:val="en-US"/>
        </w:rPr>
        <w:t>BSTYP</w:t>
      </w:r>
      <w:r w:rsidRPr="00AC7FC8">
        <w:rPr>
          <w:rFonts w:ascii="Arial" w:hAnsi="Arial" w:cs="Arial"/>
          <w:szCs w:val="24"/>
        </w:rPr>
        <w:t xml:space="preserve"> </w:t>
      </w:r>
      <w:r w:rsidR="009C0D61">
        <w:rPr>
          <w:rFonts w:ascii="Arial" w:hAnsi="Arial" w:cs="Arial"/>
          <w:szCs w:val="24"/>
        </w:rPr>
        <w:t xml:space="preserve">= </w:t>
      </w:r>
      <w:r w:rsidR="009C0D61" w:rsidRPr="009C0D61">
        <w:rPr>
          <w:rFonts w:ascii="Arial" w:hAnsi="Arial" w:cs="Arial"/>
          <w:szCs w:val="24"/>
        </w:rPr>
        <w:t>‘</w:t>
      </w:r>
      <w:r w:rsidR="009C0D61">
        <w:rPr>
          <w:rFonts w:ascii="Arial" w:hAnsi="Arial" w:cs="Arial"/>
          <w:szCs w:val="24"/>
          <w:lang w:val="en-US"/>
        </w:rPr>
        <w:t>K</w:t>
      </w:r>
      <w:r w:rsidR="009C0D61" w:rsidRPr="009C0D61">
        <w:rPr>
          <w:rFonts w:ascii="Arial" w:hAnsi="Arial" w:cs="Arial"/>
          <w:szCs w:val="24"/>
        </w:rPr>
        <w:t>’</w:t>
      </w:r>
      <w:r w:rsidR="009C0D61">
        <w:rPr>
          <w:rFonts w:ascii="Arial" w:hAnsi="Arial" w:cs="Arial"/>
          <w:szCs w:val="24"/>
        </w:rPr>
        <w:t xml:space="preserve"> или </w:t>
      </w:r>
      <w:r w:rsidR="009C0D61" w:rsidRPr="009C0D61">
        <w:rPr>
          <w:rFonts w:ascii="Arial" w:hAnsi="Arial" w:cs="Arial"/>
          <w:szCs w:val="24"/>
        </w:rPr>
        <w:t>‘</w:t>
      </w:r>
      <w:r w:rsidR="009C0D61">
        <w:rPr>
          <w:rFonts w:ascii="Arial" w:hAnsi="Arial" w:cs="Arial"/>
          <w:szCs w:val="24"/>
          <w:lang w:val="en-US"/>
        </w:rPr>
        <w:t>F</w:t>
      </w:r>
      <w:r w:rsidR="009C0D61" w:rsidRPr="009C0D61">
        <w:rPr>
          <w:rFonts w:ascii="Arial" w:hAnsi="Arial" w:cs="Arial"/>
          <w:szCs w:val="24"/>
        </w:rPr>
        <w:t>’;</w:t>
      </w:r>
    </w:p>
    <w:p w14:paraId="6A2990B9" w14:textId="5D912DA4" w:rsidR="006506CE" w:rsidRPr="002C47BF" w:rsidRDefault="006506CE" w:rsidP="006506CE">
      <w:pPr>
        <w:pStyle w:val="afb"/>
        <w:numPr>
          <w:ilvl w:val="0"/>
          <w:numId w:val="51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2C47BF">
        <w:rPr>
          <w:rFonts w:ascii="Arial" w:hAnsi="Arial" w:cs="Arial"/>
          <w:szCs w:val="24"/>
          <w:lang w:val="en-US"/>
        </w:rPr>
        <w:t xml:space="preserve">EKKO-BURKS = </w:t>
      </w:r>
      <w:r>
        <w:rPr>
          <w:rFonts w:ascii="Arial" w:hAnsi="Arial" w:cs="Arial"/>
          <w:szCs w:val="24"/>
          <w:lang w:val="en-US"/>
        </w:rPr>
        <w:t>iv_bwm_price-burks</w:t>
      </w:r>
      <w:r w:rsidR="009C0D61">
        <w:rPr>
          <w:rFonts w:ascii="Arial" w:hAnsi="Arial" w:cs="Arial"/>
          <w:szCs w:val="24"/>
          <w:lang w:val="en-US"/>
        </w:rPr>
        <w:t>;</w:t>
      </w:r>
    </w:p>
    <w:p w14:paraId="57A1F7E0" w14:textId="77777777" w:rsidR="006506CE" w:rsidRPr="00095D56" w:rsidRDefault="006506CE" w:rsidP="006506CE">
      <w:pPr>
        <w:pStyle w:val="afb"/>
        <w:numPr>
          <w:ilvl w:val="0"/>
          <w:numId w:val="51"/>
        </w:numPr>
        <w:spacing w:after="160" w:line="259" w:lineRule="auto"/>
        <w:contextualSpacing/>
        <w:jc w:val="left"/>
        <w:rPr>
          <w:rFonts w:ascii="Arial" w:hAnsi="Arial" w:cs="Arial"/>
        </w:rPr>
      </w:pPr>
      <w:r w:rsidRPr="002C47BF">
        <w:rPr>
          <w:rFonts w:ascii="Arial" w:hAnsi="Arial" w:cs="Arial"/>
          <w:szCs w:val="24"/>
          <w:lang w:val="en-US"/>
        </w:rPr>
        <w:t>EKKO</w:t>
      </w:r>
      <w:r w:rsidRPr="002C47B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  <w:lang w:val="en-US"/>
        </w:rPr>
        <w:t>AEDAT</w:t>
      </w:r>
      <w:r w:rsidRPr="002C47BF">
        <w:rPr>
          <w:rFonts w:ascii="Arial" w:hAnsi="Arial" w:cs="Arial"/>
          <w:szCs w:val="24"/>
        </w:rPr>
        <w:t xml:space="preserve"> = </w:t>
      </w:r>
      <w:r w:rsidRPr="00095D56">
        <w:rPr>
          <w:rFonts w:ascii="Arial" w:hAnsi="Arial" w:cs="Arial"/>
          <w:szCs w:val="24"/>
        </w:rPr>
        <w:t xml:space="preserve">не раньше на чем </w:t>
      </w:r>
      <w:r w:rsidRPr="00095D56">
        <w:rPr>
          <w:rFonts w:ascii="Arial" w:hAnsi="Arial" w:cs="Arial"/>
          <w:szCs w:val="24"/>
          <w:lang w:val="en-US"/>
        </w:rPr>
        <w:t>Z</w:t>
      </w:r>
      <w:r w:rsidRPr="00095D56">
        <w:rPr>
          <w:rFonts w:ascii="Arial" w:hAnsi="Arial" w:cs="Arial"/>
          <w:szCs w:val="24"/>
        </w:rPr>
        <w:t>_</w:t>
      </w:r>
      <w:r w:rsidRPr="00095D56">
        <w:rPr>
          <w:rFonts w:ascii="Arial" w:hAnsi="Arial" w:cs="Arial"/>
          <w:szCs w:val="24"/>
          <w:lang w:val="en-US"/>
        </w:rPr>
        <w:t>MM</w:t>
      </w:r>
      <w:r w:rsidRPr="00095D56">
        <w:rPr>
          <w:rFonts w:ascii="Arial" w:hAnsi="Arial" w:cs="Arial"/>
          <w:szCs w:val="24"/>
        </w:rPr>
        <w:t>04_</w:t>
      </w:r>
      <w:r w:rsidRPr="00095D56">
        <w:rPr>
          <w:rFonts w:ascii="Arial" w:hAnsi="Arial" w:cs="Arial"/>
          <w:szCs w:val="24"/>
          <w:lang w:val="en-US"/>
        </w:rPr>
        <w:t>MONTH</w:t>
      </w:r>
      <w:r w:rsidRPr="00095D56">
        <w:rPr>
          <w:rFonts w:ascii="Arial" w:hAnsi="Arial" w:cs="Arial"/>
          <w:szCs w:val="24"/>
        </w:rPr>
        <w:t xml:space="preserve"> месяцев от </w:t>
      </w:r>
      <w:r w:rsidRPr="00095D56">
        <w:rPr>
          <w:rFonts w:ascii="Arial" w:hAnsi="Arial" w:cs="Arial"/>
          <w:szCs w:val="24"/>
          <w:lang w:val="en-US"/>
        </w:rPr>
        <w:t>SY</w:t>
      </w:r>
      <w:r w:rsidRPr="00095D56">
        <w:rPr>
          <w:rFonts w:ascii="Arial" w:hAnsi="Arial" w:cs="Arial"/>
          <w:szCs w:val="24"/>
        </w:rPr>
        <w:t>-</w:t>
      </w:r>
      <w:r w:rsidRPr="00095D56">
        <w:rPr>
          <w:rFonts w:ascii="Arial" w:hAnsi="Arial" w:cs="Arial"/>
          <w:szCs w:val="24"/>
          <w:lang w:val="en-US"/>
        </w:rPr>
        <w:t>DATUM</w:t>
      </w:r>
    </w:p>
    <w:p w14:paraId="7BAF3113" w14:textId="77777777" w:rsidR="006506CE" w:rsidRPr="00095D56" w:rsidRDefault="006506CE" w:rsidP="006506CE">
      <w:pPr>
        <w:pStyle w:val="afb"/>
        <w:numPr>
          <w:ilvl w:val="0"/>
          <w:numId w:val="51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095D56">
        <w:rPr>
          <w:rFonts w:ascii="Arial" w:hAnsi="Arial" w:cs="Arial"/>
          <w:szCs w:val="24"/>
          <w:lang w:val="en-US"/>
        </w:rPr>
        <w:t xml:space="preserve">EKPO-LOEKZ IS NOT INITIAL </w:t>
      </w:r>
    </w:p>
    <w:p w14:paraId="0AFAAAE7" w14:textId="77777777" w:rsidR="006506CE" w:rsidRPr="00095D56" w:rsidRDefault="006506CE" w:rsidP="006506CE">
      <w:pPr>
        <w:pStyle w:val="afb"/>
        <w:numPr>
          <w:ilvl w:val="0"/>
          <w:numId w:val="51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095D56">
        <w:rPr>
          <w:rFonts w:ascii="Arial" w:hAnsi="Arial" w:cs="Arial"/>
          <w:szCs w:val="24"/>
          <w:lang w:val="en-US"/>
        </w:rPr>
        <w:t>EKPO-MATNR = iv_bwm_price-matnr</w:t>
      </w:r>
    </w:p>
    <w:p w14:paraId="4D7B2347" w14:textId="14FB8585" w:rsidR="006506CE" w:rsidRDefault="006506CE" w:rsidP="006506CE">
      <w:pPr>
        <w:pStyle w:val="afb"/>
        <w:numPr>
          <w:ilvl w:val="0"/>
          <w:numId w:val="51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095D56">
        <w:rPr>
          <w:rFonts w:ascii="Arial" w:hAnsi="Arial" w:cs="Arial"/>
          <w:szCs w:val="24"/>
          <w:lang w:val="en-US"/>
        </w:rPr>
        <w:t>EKPO</w:t>
      </w:r>
      <w:r w:rsidRPr="00095D56">
        <w:rPr>
          <w:rFonts w:ascii="Arial" w:hAnsi="Arial" w:cs="Arial"/>
          <w:szCs w:val="24"/>
        </w:rPr>
        <w:t>-</w:t>
      </w:r>
      <w:r w:rsidRPr="00095D56">
        <w:rPr>
          <w:rFonts w:ascii="Arial" w:hAnsi="Arial" w:cs="Arial"/>
          <w:szCs w:val="24"/>
          <w:lang w:val="en-US"/>
        </w:rPr>
        <w:t>WERKS</w:t>
      </w:r>
      <w:r w:rsidRPr="00095D56">
        <w:rPr>
          <w:rFonts w:ascii="Arial" w:hAnsi="Arial" w:cs="Arial"/>
          <w:szCs w:val="24"/>
        </w:rPr>
        <w:t xml:space="preserve"> = </w:t>
      </w:r>
      <w:r w:rsidRPr="00095D56">
        <w:rPr>
          <w:rFonts w:ascii="Arial" w:hAnsi="Arial" w:cs="Arial"/>
          <w:szCs w:val="24"/>
          <w:lang w:val="en-US"/>
        </w:rPr>
        <w:t>iv</w:t>
      </w:r>
      <w:r w:rsidRPr="00095D56">
        <w:rPr>
          <w:rFonts w:ascii="Arial" w:hAnsi="Arial" w:cs="Arial"/>
          <w:szCs w:val="24"/>
        </w:rPr>
        <w:t>_</w:t>
      </w:r>
      <w:r w:rsidRPr="00095D56">
        <w:rPr>
          <w:rFonts w:ascii="Arial" w:hAnsi="Arial" w:cs="Arial"/>
          <w:szCs w:val="24"/>
          <w:lang w:val="en-US"/>
        </w:rPr>
        <w:t>bwm</w:t>
      </w:r>
      <w:r w:rsidRPr="00095D56">
        <w:rPr>
          <w:rFonts w:ascii="Arial" w:hAnsi="Arial" w:cs="Arial"/>
          <w:szCs w:val="24"/>
        </w:rPr>
        <w:t>_</w:t>
      </w:r>
      <w:r w:rsidRPr="00095D56">
        <w:rPr>
          <w:rFonts w:ascii="Arial" w:hAnsi="Arial" w:cs="Arial"/>
          <w:szCs w:val="24"/>
          <w:lang w:val="en-US"/>
        </w:rPr>
        <w:t>price</w:t>
      </w:r>
      <w:r w:rsidRPr="00095D56">
        <w:rPr>
          <w:rFonts w:ascii="Arial" w:hAnsi="Arial" w:cs="Arial"/>
          <w:szCs w:val="24"/>
        </w:rPr>
        <w:t>-</w:t>
      </w:r>
      <w:r w:rsidRPr="00095D56">
        <w:rPr>
          <w:rFonts w:ascii="Arial" w:hAnsi="Arial" w:cs="Arial"/>
          <w:szCs w:val="24"/>
          <w:lang w:val="en-US"/>
        </w:rPr>
        <w:t>werks</w:t>
      </w:r>
      <w:r w:rsidRPr="00095D56">
        <w:rPr>
          <w:rFonts w:ascii="Arial" w:hAnsi="Arial" w:cs="Arial"/>
          <w:szCs w:val="24"/>
        </w:rPr>
        <w:t xml:space="preserve"> (Только</w:t>
      </w:r>
      <w:r w:rsidRPr="002C47BF">
        <w:rPr>
          <w:rFonts w:ascii="Arial" w:hAnsi="Arial" w:cs="Arial"/>
          <w:szCs w:val="24"/>
        </w:rPr>
        <w:t xml:space="preserve"> для тех заводов, которые входят в </w:t>
      </w:r>
      <w:r w:rsidRPr="002C47BF">
        <w:rPr>
          <w:rFonts w:ascii="Arial" w:hAnsi="Arial" w:cs="Arial"/>
          <w:szCs w:val="24"/>
          <w:lang w:val="en-US"/>
        </w:rPr>
        <w:t>Z</w:t>
      </w:r>
      <w:r w:rsidRPr="002C47BF">
        <w:rPr>
          <w:rFonts w:ascii="Arial" w:hAnsi="Arial" w:cs="Arial"/>
          <w:szCs w:val="24"/>
        </w:rPr>
        <w:t>_</w:t>
      </w:r>
      <w:r w:rsidRPr="002C47BF">
        <w:rPr>
          <w:rFonts w:ascii="Arial" w:hAnsi="Arial" w:cs="Arial"/>
          <w:szCs w:val="24"/>
          <w:lang w:val="en-US"/>
        </w:rPr>
        <w:t>MM</w:t>
      </w:r>
      <w:r w:rsidRPr="002C47BF">
        <w:rPr>
          <w:rFonts w:ascii="Arial" w:hAnsi="Arial" w:cs="Arial"/>
          <w:szCs w:val="24"/>
        </w:rPr>
        <w:t>04_</w:t>
      </w:r>
      <w:r w:rsidRPr="002C47BF">
        <w:rPr>
          <w:rFonts w:ascii="Arial" w:hAnsi="Arial" w:cs="Arial"/>
          <w:szCs w:val="24"/>
          <w:lang w:val="en-US"/>
        </w:rPr>
        <w:t>WERKS</w:t>
      </w:r>
      <w:r w:rsidRPr="002C47BF">
        <w:rPr>
          <w:rFonts w:ascii="Arial" w:hAnsi="Arial" w:cs="Arial"/>
          <w:szCs w:val="24"/>
        </w:rPr>
        <w:t>_</w:t>
      </w:r>
      <w:r w:rsidRPr="002C47BF">
        <w:rPr>
          <w:rFonts w:ascii="Arial" w:hAnsi="Arial" w:cs="Arial"/>
          <w:szCs w:val="24"/>
          <w:lang w:val="en-US"/>
        </w:rPr>
        <w:t>IN</w:t>
      </w:r>
      <w:r>
        <w:rPr>
          <w:rFonts w:ascii="Arial" w:hAnsi="Arial" w:cs="Arial"/>
          <w:szCs w:val="24"/>
        </w:rPr>
        <w:t>, иначе берем по любому заводу этой БЕ</w:t>
      </w:r>
      <w:r w:rsidRPr="002C47BF">
        <w:rPr>
          <w:rFonts w:ascii="Arial" w:hAnsi="Arial" w:cs="Arial"/>
          <w:szCs w:val="24"/>
        </w:rPr>
        <w:t>)</w:t>
      </w:r>
    </w:p>
    <w:p w14:paraId="103DF724" w14:textId="08D82E79" w:rsidR="009C0D61" w:rsidRPr="009C0D61" w:rsidRDefault="009C0D61" w:rsidP="006506CE">
      <w:pPr>
        <w:pStyle w:val="afb"/>
        <w:numPr>
          <w:ilvl w:val="0"/>
          <w:numId w:val="51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EKKO</w:t>
      </w:r>
      <w:r w:rsidRPr="009C0D61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  <w:lang w:val="en-US"/>
        </w:rPr>
        <w:t>BSART</w:t>
      </w:r>
      <w:r w:rsidRPr="009C0D6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входит</w:t>
      </w:r>
      <w:r w:rsidRPr="009C0D6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в</w:t>
      </w:r>
      <w:r w:rsidRPr="009C0D6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  <w:lang w:val="en-US"/>
        </w:rPr>
        <w:t>BSART</w:t>
      </w:r>
      <w:r w:rsidRPr="009C0D61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9C0D6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или </w:t>
      </w:r>
      <w:r>
        <w:rPr>
          <w:rFonts w:ascii="Arial" w:hAnsi="Arial" w:cs="Arial"/>
          <w:szCs w:val="24"/>
          <w:lang w:val="en-US"/>
        </w:rPr>
        <w:t>EKKO</w:t>
      </w:r>
      <w:r w:rsidRPr="009C0D61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BSART</w:t>
      </w:r>
    </w:p>
    <w:p w14:paraId="52CC5647" w14:textId="387BB32E" w:rsidR="00192BBE" w:rsidRPr="00192BBE" w:rsidRDefault="00192BBE" w:rsidP="00103654">
      <w:pPr>
        <w:spacing w:after="160" w:line="276" w:lineRule="auto"/>
        <w:ind w:firstLine="708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С помощью ФМ </w:t>
      </w:r>
      <w:r w:rsidR="00473EAC">
        <w:rPr>
          <w:rFonts w:ascii="Arial" w:hAnsi="Arial" w:cs="Arial"/>
          <w:lang w:val="en-US"/>
        </w:rPr>
        <w:t>ZMM</w:t>
      </w:r>
      <w:r w:rsidR="00473EAC" w:rsidRPr="003424EA">
        <w:rPr>
          <w:rFonts w:ascii="Arial" w:hAnsi="Arial" w:cs="Arial"/>
        </w:rPr>
        <w:t>_</w:t>
      </w:r>
      <w:r w:rsidR="00473EAC">
        <w:rPr>
          <w:rFonts w:ascii="Arial" w:hAnsi="Arial" w:cs="Arial"/>
          <w:lang w:val="en-US"/>
        </w:rPr>
        <w:t>GET</w:t>
      </w:r>
      <w:r w:rsidR="00473EAC" w:rsidRPr="003424EA">
        <w:rPr>
          <w:rFonts w:ascii="Arial" w:hAnsi="Arial" w:cs="Arial"/>
        </w:rPr>
        <w:t>_</w:t>
      </w:r>
      <w:r w:rsidR="00473EAC">
        <w:rPr>
          <w:rFonts w:ascii="Arial" w:hAnsi="Arial" w:cs="Arial"/>
          <w:lang w:val="en-US"/>
        </w:rPr>
        <w:t>MACROPAR</w:t>
      </w:r>
      <w:r w:rsidR="00473E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необходимо определить макропараметры. </w:t>
      </w:r>
    </w:p>
    <w:p w14:paraId="6DEEBC34" w14:textId="044CBE1C" w:rsidR="00AA6A1C" w:rsidRDefault="00AA6A1C" w:rsidP="00103654">
      <w:pPr>
        <w:spacing w:after="160" w:line="276" w:lineRule="auto"/>
        <w:ind w:firstLine="708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Вызов ФМ будет осуществляться в разных местах и для разных нужд, соответственно и логика будет отличатся. Поэтому если необходимо определить цену для документа потребности, то на вход следует </w:t>
      </w:r>
      <w:r w:rsidRPr="00B30249">
        <w:rPr>
          <w:rFonts w:ascii="Arial" w:hAnsi="Arial" w:cs="Arial"/>
          <w:szCs w:val="24"/>
          <w:lang w:val="en-US"/>
        </w:rPr>
        <w:t>IV</w:t>
      </w:r>
      <w:r w:rsidRPr="00AA6A1C">
        <w:rPr>
          <w:rFonts w:ascii="Arial" w:hAnsi="Arial" w:cs="Arial"/>
          <w:szCs w:val="24"/>
        </w:rPr>
        <w:t>_</w:t>
      </w:r>
      <w:r w:rsidRPr="00B30249">
        <w:rPr>
          <w:rFonts w:ascii="Arial" w:hAnsi="Arial" w:cs="Arial"/>
          <w:szCs w:val="24"/>
          <w:lang w:val="en-US"/>
        </w:rPr>
        <w:t>GET</w:t>
      </w:r>
      <w:r w:rsidRPr="00AA6A1C">
        <w:rPr>
          <w:rFonts w:ascii="Arial" w:hAnsi="Arial" w:cs="Arial"/>
          <w:szCs w:val="24"/>
        </w:rPr>
        <w:t>_</w:t>
      </w:r>
      <w:r w:rsidRPr="00B30249">
        <w:rPr>
          <w:rFonts w:ascii="Arial" w:hAnsi="Arial" w:cs="Arial"/>
          <w:szCs w:val="24"/>
          <w:lang w:val="en-US"/>
        </w:rPr>
        <w:t>PRICE</w:t>
      </w:r>
      <w:r w:rsidRPr="00AA6A1C">
        <w:rPr>
          <w:rFonts w:ascii="Arial" w:hAnsi="Arial" w:cs="Arial"/>
          <w:szCs w:val="24"/>
        </w:rPr>
        <w:t xml:space="preserve"> = ‘</w:t>
      </w:r>
      <w:r>
        <w:rPr>
          <w:rFonts w:ascii="Arial" w:hAnsi="Arial" w:cs="Arial"/>
          <w:szCs w:val="24"/>
          <w:lang w:val="en-US"/>
        </w:rPr>
        <w:t>X</w:t>
      </w:r>
      <w:r w:rsidRPr="00AA6A1C">
        <w:rPr>
          <w:rFonts w:ascii="Arial" w:hAnsi="Arial" w:cs="Arial"/>
          <w:szCs w:val="24"/>
        </w:rPr>
        <w:t>’</w:t>
      </w:r>
      <w:r>
        <w:rPr>
          <w:rFonts w:ascii="Arial" w:hAnsi="Arial" w:cs="Arial"/>
          <w:szCs w:val="24"/>
        </w:rPr>
        <w:t xml:space="preserve">, в таком случае будет определена утверженная плановая цена из таблицы </w:t>
      </w:r>
      <w:r>
        <w:rPr>
          <w:rFonts w:ascii="Arial" w:hAnsi="Arial" w:cs="Arial"/>
          <w:szCs w:val="24"/>
          <w:lang w:val="en-US"/>
        </w:rPr>
        <w:t>ZTMM</w:t>
      </w:r>
      <w:r w:rsidRPr="00AA6A1C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AA6A1C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MAIN</w:t>
      </w:r>
      <w:r>
        <w:rPr>
          <w:rFonts w:ascii="Arial" w:hAnsi="Arial" w:cs="Arial"/>
          <w:szCs w:val="24"/>
        </w:rPr>
        <w:t xml:space="preserve">, а также посчитаются плановая цена с ТЗР, расчетная цена, прогнозная цена. Для определение цены в отчете </w:t>
      </w:r>
      <w:r>
        <w:rPr>
          <w:rFonts w:ascii="Arial" w:hAnsi="Arial" w:cs="Arial"/>
          <w:szCs w:val="24"/>
          <w:lang w:val="en-US"/>
        </w:rPr>
        <w:t>ZMM</w:t>
      </w:r>
      <w:r w:rsidRPr="00AA6A1C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>
        <w:rPr>
          <w:rFonts w:ascii="Arial" w:hAnsi="Arial" w:cs="Arial"/>
          <w:szCs w:val="24"/>
        </w:rPr>
        <w:t xml:space="preserve"> необходимо проставить </w:t>
      </w:r>
      <w:r>
        <w:rPr>
          <w:rFonts w:ascii="Arial" w:hAnsi="Arial" w:cs="Arial"/>
          <w:szCs w:val="24"/>
          <w:lang w:val="en-US"/>
        </w:rPr>
        <w:t>IV</w:t>
      </w:r>
      <w:r w:rsidRPr="00AA6A1C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REPORT</w:t>
      </w:r>
      <w:r>
        <w:rPr>
          <w:rFonts w:ascii="Arial" w:hAnsi="Arial" w:cs="Arial"/>
          <w:szCs w:val="24"/>
        </w:rPr>
        <w:t xml:space="preserve"> = </w:t>
      </w:r>
      <w:r w:rsidRPr="00AA6A1C">
        <w:rPr>
          <w:rFonts w:ascii="Arial" w:hAnsi="Arial" w:cs="Arial"/>
          <w:szCs w:val="24"/>
        </w:rPr>
        <w:t>‘</w:t>
      </w:r>
      <w:r>
        <w:rPr>
          <w:rFonts w:ascii="Arial" w:hAnsi="Arial" w:cs="Arial"/>
          <w:szCs w:val="24"/>
          <w:lang w:val="en-US"/>
        </w:rPr>
        <w:t>X</w:t>
      </w:r>
      <w:r w:rsidRPr="00AA6A1C">
        <w:rPr>
          <w:rFonts w:ascii="Arial" w:hAnsi="Arial" w:cs="Arial"/>
          <w:szCs w:val="24"/>
        </w:rPr>
        <w:t>’</w:t>
      </w:r>
      <w:r>
        <w:rPr>
          <w:rFonts w:ascii="Arial" w:hAnsi="Arial" w:cs="Arial"/>
          <w:szCs w:val="24"/>
        </w:rPr>
        <w:t>, в таком случае будет определена базовая цена, на основе базовой цены определиться плановая цена. Остальные цены расчитаны не будут. Оба индикатора одновременно использовать нельзя.</w:t>
      </w:r>
    </w:p>
    <w:p w14:paraId="0F25DBFE" w14:textId="77777777" w:rsidR="00435145" w:rsidRPr="00AA6A1C" w:rsidRDefault="00435145" w:rsidP="00103654">
      <w:pPr>
        <w:spacing w:after="160" w:line="276" w:lineRule="auto"/>
        <w:ind w:firstLine="708"/>
        <w:contextualSpacing/>
        <w:jc w:val="left"/>
        <w:rPr>
          <w:rFonts w:ascii="Arial" w:hAnsi="Arial" w:cs="Arial"/>
          <w:szCs w:val="24"/>
        </w:rPr>
      </w:pPr>
    </w:p>
    <w:p w14:paraId="08053FF3" w14:textId="3612E7CF" w:rsidR="006506CE" w:rsidRDefault="006506CE" w:rsidP="00103654">
      <w:pPr>
        <w:spacing w:before="120" w:after="120" w:line="276" w:lineRule="auto"/>
        <w:rPr>
          <w:rFonts w:ascii="Arial" w:hAnsi="Arial" w:cs="Arial"/>
          <w:b/>
          <w:sz w:val="22"/>
        </w:rPr>
      </w:pPr>
      <w:r w:rsidRPr="006506CE">
        <w:rPr>
          <w:rFonts w:ascii="Arial" w:hAnsi="Arial" w:cs="Arial"/>
          <w:b/>
          <w:sz w:val="22"/>
        </w:rPr>
        <w:t>Определение базовой цены</w:t>
      </w:r>
    </w:p>
    <w:p w14:paraId="7AEF2161" w14:textId="2936B2F0" w:rsidR="006506CE" w:rsidRPr="00B54228" w:rsidRDefault="006506CE" w:rsidP="00103654">
      <w:p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Pr="00B54228">
        <w:rPr>
          <w:rFonts w:ascii="Arial" w:hAnsi="Arial" w:cs="Arial"/>
          <w:szCs w:val="24"/>
        </w:rPr>
        <w:t>Определение цены рамочного контракта</w:t>
      </w:r>
    </w:p>
    <w:p w14:paraId="42E07DC0" w14:textId="77777777" w:rsidR="006506CE" w:rsidRPr="008C0946" w:rsidRDefault="006506CE" w:rsidP="00103654">
      <w:pPr>
        <w:spacing w:line="276" w:lineRule="auto"/>
        <w:ind w:firstLine="708"/>
        <w:rPr>
          <w:rFonts w:ascii="Arial" w:hAnsi="Arial" w:cs="Arial"/>
          <w:szCs w:val="24"/>
        </w:rPr>
      </w:pPr>
      <w:r w:rsidRPr="008C0946">
        <w:rPr>
          <w:rFonts w:ascii="Arial" w:hAnsi="Arial" w:cs="Arial"/>
          <w:szCs w:val="24"/>
        </w:rPr>
        <w:t>Выбрать действующий рамочный договор:</w:t>
      </w:r>
    </w:p>
    <w:p w14:paraId="3944FDCD" w14:textId="4CC66A37" w:rsidR="006506CE" w:rsidRPr="00B54228" w:rsidRDefault="006506CE" w:rsidP="006506CE">
      <w:pPr>
        <w:pStyle w:val="afb"/>
        <w:numPr>
          <w:ilvl w:val="0"/>
          <w:numId w:val="53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B54228">
        <w:rPr>
          <w:rFonts w:ascii="Arial" w:hAnsi="Arial" w:cs="Arial"/>
          <w:szCs w:val="24"/>
          <w:lang w:val="en-US"/>
        </w:rPr>
        <w:t>lt_contract</w:t>
      </w:r>
      <w:r w:rsidR="00882597">
        <w:rPr>
          <w:rFonts w:ascii="Arial" w:hAnsi="Arial" w:cs="Arial"/>
          <w:szCs w:val="24"/>
          <w:lang w:val="en-US"/>
        </w:rPr>
        <w:t>_k</w:t>
      </w:r>
      <w:r w:rsidRPr="00B54228">
        <w:rPr>
          <w:rFonts w:ascii="Arial" w:hAnsi="Arial" w:cs="Arial"/>
          <w:szCs w:val="24"/>
          <w:lang w:val="en-US"/>
        </w:rPr>
        <w:t>-bstyp = ‘K’</w:t>
      </w:r>
    </w:p>
    <w:p w14:paraId="26C96D27" w14:textId="6DA1668D" w:rsidR="006506CE" w:rsidRDefault="00882597" w:rsidP="006506CE">
      <w:pPr>
        <w:pStyle w:val="afb"/>
        <w:numPr>
          <w:ilvl w:val="0"/>
          <w:numId w:val="53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B54228">
        <w:rPr>
          <w:rFonts w:ascii="Arial" w:hAnsi="Arial" w:cs="Arial"/>
          <w:szCs w:val="24"/>
          <w:lang w:val="en-US"/>
        </w:rPr>
        <w:t>lt_contract</w:t>
      </w:r>
      <w:r>
        <w:rPr>
          <w:rFonts w:ascii="Arial" w:hAnsi="Arial" w:cs="Arial"/>
          <w:szCs w:val="24"/>
          <w:lang w:val="en-US"/>
        </w:rPr>
        <w:t>_k</w:t>
      </w:r>
      <w:r w:rsidR="006506CE" w:rsidRPr="00B54228">
        <w:rPr>
          <w:rFonts w:ascii="Arial" w:hAnsi="Arial" w:cs="Arial"/>
          <w:szCs w:val="24"/>
          <w:lang w:val="en-US"/>
        </w:rPr>
        <w:t xml:space="preserve">-kdate =  &gt;= SY-DATUM. </w:t>
      </w:r>
    </w:p>
    <w:p w14:paraId="528FA3F3" w14:textId="11E6B061" w:rsidR="00A870AF" w:rsidRDefault="00A870AF" w:rsidP="00A870AF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Если выбрано несколько, то берем самый поздний по </w:t>
      </w:r>
      <w:r>
        <w:rPr>
          <w:rFonts w:ascii="Arial" w:hAnsi="Arial" w:cs="Arial"/>
          <w:szCs w:val="24"/>
          <w:lang w:val="en-US"/>
        </w:rPr>
        <w:t>EKKO</w:t>
      </w:r>
      <w:r w:rsidRPr="00B54228">
        <w:rPr>
          <w:rFonts w:ascii="Arial" w:hAnsi="Arial" w:cs="Arial"/>
          <w:szCs w:val="24"/>
        </w:rPr>
        <w:t>-</w:t>
      </w:r>
      <w:r w:rsidRPr="00F6104E">
        <w:rPr>
          <w:rFonts w:ascii="Arial" w:hAnsi="Arial" w:cs="Arial"/>
          <w:szCs w:val="24"/>
        </w:rPr>
        <w:t>AEDAT</w:t>
      </w:r>
    </w:p>
    <w:p w14:paraId="4276E943" w14:textId="387EE624" w:rsidR="009169BF" w:rsidRPr="00EB70AC" w:rsidRDefault="009169BF" w:rsidP="00A870AF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</w:rPr>
      </w:pPr>
    </w:p>
    <w:p w14:paraId="774FBA7B" w14:textId="16E4ACF5" w:rsidR="009169BF" w:rsidRPr="000D6E61" w:rsidRDefault="009169BF" w:rsidP="00A870AF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  <w:highlight w:val="green"/>
        </w:rPr>
      </w:pPr>
      <w:r w:rsidRPr="000D6E61">
        <w:rPr>
          <w:rFonts w:ascii="Arial" w:hAnsi="Arial" w:cs="Arial"/>
          <w:szCs w:val="24"/>
          <w:highlight w:val="green"/>
        </w:rPr>
        <w:t>Присвоить базовой цене значение цены контракта</w:t>
      </w:r>
    </w:p>
    <w:p w14:paraId="5A0933AE" w14:textId="63800CC6" w:rsidR="00A870AF" w:rsidRDefault="009169BF" w:rsidP="00A870AF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  <w:lang w:val="en-US"/>
        </w:rPr>
      </w:pPr>
      <w:r w:rsidRPr="000D6E61">
        <w:rPr>
          <w:rFonts w:ascii="Arial" w:hAnsi="Arial" w:cs="Arial"/>
          <w:szCs w:val="24"/>
          <w:highlight w:val="green"/>
          <w:lang w:val="en-US"/>
        </w:rPr>
        <w:t>e_bpr = lt_contract_k-netpr</w:t>
      </w:r>
    </w:p>
    <w:p w14:paraId="1E0488C5" w14:textId="77777777" w:rsidR="009169BF" w:rsidRPr="009169BF" w:rsidRDefault="009169BF" w:rsidP="00A870AF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  <w:lang w:val="en-US"/>
        </w:rPr>
      </w:pPr>
    </w:p>
    <w:p w14:paraId="740BEDD6" w14:textId="028A15A6" w:rsidR="006506CE" w:rsidRPr="009169BF" w:rsidRDefault="00A870AF" w:rsidP="00103654">
      <w:pPr>
        <w:spacing w:line="276" w:lineRule="auto"/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>Если e_price-e_rpr is not initial</w:t>
      </w:r>
    </w:p>
    <w:p w14:paraId="08B02A46" w14:textId="054BAB53" w:rsidR="006506CE" w:rsidRPr="00882597" w:rsidRDefault="006506CE" w:rsidP="00E9588E">
      <w:pPr>
        <w:spacing w:line="276" w:lineRule="auto"/>
        <w:ind w:left="708"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 xml:space="preserve">E_CONTR = </w:t>
      </w:r>
      <w:r w:rsidR="00882597" w:rsidRPr="00882597">
        <w:rPr>
          <w:rFonts w:ascii="Arial" w:hAnsi="Arial" w:cs="Arial"/>
          <w:szCs w:val="24"/>
          <w:highlight w:val="green"/>
          <w:lang w:val="en-US"/>
        </w:rPr>
        <w:t>lt_contract_k</w:t>
      </w:r>
      <w:r w:rsidRPr="00882597">
        <w:rPr>
          <w:rFonts w:ascii="Arial" w:hAnsi="Arial" w:cs="Arial"/>
          <w:szCs w:val="24"/>
          <w:highlight w:val="green"/>
          <w:lang w:val="en-US"/>
        </w:rPr>
        <w:t>-ebeln</w:t>
      </w:r>
    </w:p>
    <w:p w14:paraId="1865E072" w14:textId="27DEA3EE" w:rsidR="00A870AF" w:rsidRPr="00882597" w:rsidRDefault="00E9588E" w:rsidP="00E9588E">
      <w:pPr>
        <w:spacing w:line="276" w:lineRule="auto"/>
        <w:ind w:left="708"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lastRenderedPageBreak/>
        <w:t>E_ZBPAM = zsps – price_sp1</w:t>
      </w:r>
    </w:p>
    <w:p w14:paraId="2343AEB7" w14:textId="125531DA" w:rsidR="00E9588E" w:rsidRPr="00882597" w:rsidRDefault="00E9588E" w:rsidP="00E9588E">
      <w:pPr>
        <w:spacing w:line="276" w:lineRule="auto"/>
        <w:ind w:left="708"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 xml:space="preserve">E_WAERS = </w:t>
      </w:r>
      <w:r w:rsidR="00882597" w:rsidRPr="00882597">
        <w:rPr>
          <w:rFonts w:ascii="Arial" w:hAnsi="Arial" w:cs="Arial"/>
          <w:szCs w:val="24"/>
          <w:highlight w:val="green"/>
          <w:lang w:val="en-US"/>
        </w:rPr>
        <w:t>lt_contract_k</w:t>
      </w:r>
      <w:r w:rsidRPr="00882597">
        <w:rPr>
          <w:rFonts w:ascii="Arial" w:hAnsi="Arial" w:cs="Arial"/>
          <w:szCs w:val="24"/>
          <w:highlight w:val="green"/>
          <w:lang w:val="en-US"/>
        </w:rPr>
        <w:t>-waers</w:t>
      </w:r>
    </w:p>
    <w:p w14:paraId="21A0D7D3" w14:textId="3E62F70D" w:rsidR="00E9588E" w:rsidRPr="00882597" w:rsidRDefault="00E9588E" w:rsidP="00E9588E">
      <w:pPr>
        <w:spacing w:line="276" w:lineRule="auto"/>
        <w:ind w:left="708"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 xml:space="preserve">E_KMEIN = </w:t>
      </w:r>
      <w:r w:rsidR="00882597" w:rsidRPr="00882597">
        <w:rPr>
          <w:rFonts w:ascii="Arial" w:hAnsi="Arial" w:cs="Arial"/>
          <w:szCs w:val="24"/>
          <w:highlight w:val="green"/>
          <w:lang w:val="en-US"/>
        </w:rPr>
        <w:t>lt_contract_k</w:t>
      </w:r>
      <w:r w:rsidRPr="00882597">
        <w:rPr>
          <w:rFonts w:ascii="Arial" w:hAnsi="Arial" w:cs="Arial"/>
          <w:szCs w:val="24"/>
          <w:highlight w:val="green"/>
          <w:lang w:val="en-US"/>
        </w:rPr>
        <w:t>-kmein</w:t>
      </w:r>
    </w:p>
    <w:p w14:paraId="2E7DCDA8" w14:textId="7C5C8507" w:rsidR="00E9588E" w:rsidRDefault="00E9588E" w:rsidP="00E9588E">
      <w:pPr>
        <w:spacing w:line="276" w:lineRule="auto"/>
        <w:ind w:left="708" w:firstLine="708"/>
        <w:rPr>
          <w:rFonts w:ascii="Arial" w:hAnsi="Arial" w:cs="Arial"/>
          <w:szCs w:val="24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 xml:space="preserve">E_KPEIN = </w:t>
      </w:r>
      <w:r w:rsidR="00882597" w:rsidRPr="00882597">
        <w:rPr>
          <w:rFonts w:ascii="Arial" w:hAnsi="Arial" w:cs="Arial"/>
          <w:szCs w:val="24"/>
          <w:highlight w:val="green"/>
          <w:lang w:val="en-US"/>
        </w:rPr>
        <w:t>lt_contract_k</w:t>
      </w:r>
      <w:r w:rsidRPr="00882597">
        <w:rPr>
          <w:rFonts w:ascii="Arial" w:hAnsi="Arial" w:cs="Arial"/>
          <w:szCs w:val="24"/>
          <w:highlight w:val="green"/>
          <w:lang w:val="en-US"/>
        </w:rPr>
        <w:t>-kpein</w:t>
      </w:r>
    </w:p>
    <w:p w14:paraId="04685668" w14:textId="49A82324" w:rsidR="00CE3948" w:rsidRDefault="00CE3948" w:rsidP="00E9588E">
      <w:pPr>
        <w:spacing w:line="276" w:lineRule="auto"/>
        <w:ind w:left="708" w:firstLine="708"/>
        <w:rPr>
          <w:rFonts w:ascii="Arial" w:hAnsi="Arial" w:cs="Arial"/>
          <w:szCs w:val="24"/>
          <w:lang w:val="en-US"/>
        </w:rPr>
      </w:pPr>
      <w:r w:rsidRPr="00CE3948">
        <w:rPr>
          <w:rFonts w:ascii="Arial" w:hAnsi="Arial" w:cs="Arial"/>
          <w:szCs w:val="24"/>
          <w:highlight w:val="green"/>
          <w:lang w:val="en-US"/>
        </w:rPr>
        <w:t>E_CONTR = lt_contract_k-ebeln</w:t>
      </w:r>
    </w:p>
    <w:p w14:paraId="4F9186FC" w14:textId="77777777" w:rsidR="00D82E05" w:rsidRDefault="00D82E05" w:rsidP="00D82E05">
      <w:pPr>
        <w:spacing w:line="276" w:lineRule="auto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</w:p>
    <w:p w14:paraId="695278E6" w14:textId="4FA89E66" w:rsidR="006506CE" w:rsidRDefault="00D82E05" w:rsidP="001845B8">
      <w:pPr>
        <w:spacing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Иначе </w:t>
      </w:r>
      <w:r w:rsidR="00882597">
        <w:rPr>
          <w:rFonts w:ascii="Arial" w:hAnsi="Arial" w:cs="Arial"/>
          <w:szCs w:val="24"/>
        </w:rPr>
        <w:t>искать</w:t>
      </w:r>
      <w:r w:rsidR="006506CE" w:rsidRPr="00A870AF">
        <w:rPr>
          <w:rFonts w:ascii="Arial" w:hAnsi="Arial" w:cs="Arial"/>
          <w:szCs w:val="24"/>
        </w:rPr>
        <w:t xml:space="preserve"> последнюю </w:t>
      </w:r>
      <w:r w:rsidR="006506CE" w:rsidRPr="008C0946">
        <w:rPr>
          <w:rFonts w:ascii="Arial" w:hAnsi="Arial" w:cs="Arial"/>
          <w:szCs w:val="24"/>
        </w:rPr>
        <w:t>спецификацию за последние 2 года</w:t>
      </w:r>
    </w:p>
    <w:p w14:paraId="7FFCC6B5" w14:textId="77777777" w:rsidR="00D82E05" w:rsidRDefault="00D82E05" w:rsidP="00D82E05">
      <w:pPr>
        <w:spacing w:line="276" w:lineRule="auto"/>
        <w:rPr>
          <w:rFonts w:ascii="Arial" w:hAnsi="Arial" w:cs="Arial"/>
          <w:szCs w:val="24"/>
        </w:rPr>
      </w:pPr>
    </w:p>
    <w:p w14:paraId="1BF4F59C" w14:textId="77777777" w:rsidR="006506CE" w:rsidRDefault="006506CE" w:rsidP="006506CE">
      <w:pPr>
        <w:pStyle w:val="afb"/>
        <w:numPr>
          <w:ilvl w:val="0"/>
          <w:numId w:val="52"/>
        </w:numPr>
        <w:spacing w:after="120" w:line="259" w:lineRule="auto"/>
        <w:ind w:left="714" w:hanging="357"/>
        <w:jc w:val="left"/>
        <w:rPr>
          <w:rFonts w:ascii="Arial" w:hAnsi="Arial" w:cs="Arial"/>
          <w:szCs w:val="24"/>
        </w:rPr>
      </w:pPr>
      <w:r w:rsidRPr="00F6104E">
        <w:rPr>
          <w:rFonts w:ascii="Arial" w:hAnsi="Arial" w:cs="Arial"/>
          <w:szCs w:val="24"/>
        </w:rPr>
        <w:t>Определение цены из последней спецификации за последние 2 года</w:t>
      </w:r>
    </w:p>
    <w:p w14:paraId="1F7F2449" w14:textId="427A43CB" w:rsidR="006506CE" w:rsidRPr="003152CE" w:rsidRDefault="00C34D91" w:rsidP="006506CE">
      <w:pPr>
        <w:pStyle w:val="afb"/>
        <w:spacing w:before="120"/>
        <w:rPr>
          <w:rFonts w:ascii="Arial" w:hAnsi="Arial" w:cs="Arial"/>
          <w:szCs w:val="24"/>
        </w:rPr>
      </w:pPr>
      <w:r w:rsidRPr="003D1F06">
        <w:rPr>
          <w:rFonts w:ascii="Arial" w:hAnsi="Arial" w:cs="Arial"/>
          <w:szCs w:val="24"/>
          <w:highlight w:val="green"/>
        </w:rPr>
        <w:t xml:space="preserve">Ограничить выборку </w:t>
      </w:r>
      <w:r w:rsidRPr="003D1F06">
        <w:rPr>
          <w:rFonts w:ascii="Arial" w:hAnsi="Arial" w:cs="Arial"/>
          <w:szCs w:val="24"/>
          <w:highlight w:val="green"/>
          <w:lang w:val="en-US"/>
        </w:rPr>
        <w:t>lt_contract</w:t>
      </w:r>
      <w:r w:rsidR="006506CE" w:rsidRPr="003D1F06">
        <w:rPr>
          <w:rFonts w:ascii="Arial" w:hAnsi="Arial" w:cs="Arial"/>
          <w:szCs w:val="24"/>
          <w:highlight w:val="green"/>
        </w:rPr>
        <w:t>:</w:t>
      </w:r>
    </w:p>
    <w:p w14:paraId="6B9FCA5A" w14:textId="157184C2" w:rsidR="006506CE" w:rsidRPr="003152CE" w:rsidRDefault="006506CE" w:rsidP="006506CE">
      <w:pPr>
        <w:pStyle w:val="afb"/>
        <w:numPr>
          <w:ilvl w:val="0"/>
          <w:numId w:val="54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3152CE">
        <w:rPr>
          <w:rFonts w:ascii="Arial" w:hAnsi="Arial" w:cs="Arial"/>
          <w:szCs w:val="24"/>
          <w:lang w:val="en-US"/>
        </w:rPr>
        <w:t>lt</w:t>
      </w:r>
      <w:r w:rsidRPr="003152CE">
        <w:rPr>
          <w:rFonts w:ascii="Arial" w:hAnsi="Arial" w:cs="Arial"/>
          <w:szCs w:val="24"/>
        </w:rPr>
        <w:t>_</w:t>
      </w:r>
      <w:r w:rsidRPr="003152CE">
        <w:rPr>
          <w:rFonts w:ascii="Arial" w:hAnsi="Arial" w:cs="Arial"/>
          <w:szCs w:val="24"/>
          <w:lang w:val="en-US"/>
        </w:rPr>
        <w:t>contract</w:t>
      </w:r>
      <w:r w:rsidRPr="003152CE">
        <w:rPr>
          <w:rFonts w:ascii="Arial" w:hAnsi="Arial" w:cs="Arial"/>
          <w:szCs w:val="24"/>
        </w:rPr>
        <w:t>-</w:t>
      </w:r>
      <w:r w:rsidRPr="003152CE">
        <w:rPr>
          <w:rFonts w:ascii="Arial" w:hAnsi="Arial" w:cs="Arial"/>
          <w:szCs w:val="24"/>
          <w:lang w:val="en-US"/>
        </w:rPr>
        <w:t>bstyp</w:t>
      </w:r>
      <w:r w:rsidRPr="003152CE">
        <w:rPr>
          <w:rFonts w:ascii="Arial" w:hAnsi="Arial" w:cs="Arial"/>
          <w:szCs w:val="24"/>
        </w:rPr>
        <w:t xml:space="preserve"> = ‘</w:t>
      </w:r>
      <w:r w:rsidRPr="003152CE">
        <w:rPr>
          <w:rFonts w:ascii="Arial" w:hAnsi="Arial" w:cs="Arial"/>
          <w:szCs w:val="24"/>
          <w:lang w:val="en-US"/>
        </w:rPr>
        <w:t>F</w:t>
      </w:r>
      <w:r w:rsidRPr="003152CE">
        <w:rPr>
          <w:rFonts w:ascii="Arial" w:hAnsi="Arial" w:cs="Arial"/>
          <w:szCs w:val="24"/>
        </w:rPr>
        <w:t>’</w:t>
      </w:r>
    </w:p>
    <w:p w14:paraId="0E3EACD3" w14:textId="51C3CD1C" w:rsidR="00192BBE" w:rsidRDefault="00192BBE" w:rsidP="004464DD">
      <w:pPr>
        <w:pStyle w:val="afb"/>
        <w:numPr>
          <w:ilvl w:val="0"/>
          <w:numId w:val="54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3152CE">
        <w:rPr>
          <w:rFonts w:ascii="Arial" w:hAnsi="Arial" w:cs="Arial"/>
          <w:szCs w:val="24"/>
          <w:lang w:val="en-US"/>
        </w:rPr>
        <w:t>lt_contract-bstart = Z_MM04_PRICE_BSTART</w:t>
      </w:r>
    </w:p>
    <w:p w14:paraId="6F9FE263" w14:textId="3D2E628E" w:rsidR="003D1F06" w:rsidRPr="003D1F06" w:rsidRDefault="003D1F06" w:rsidP="003D1F06">
      <w:pPr>
        <w:spacing w:after="160" w:line="259" w:lineRule="auto"/>
        <w:ind w:left="708"/>
        <w:contextualSpacing/>
        <w:jc w:val="left"/>
        <w:rPr>
          <w:rFonts w:ascii="Arial" w:hAnsi="Arial" w:cs="Arial"/>
          <w:szCs w:val="24"/>
        </w:rPr>
      </w:pPr>
      <w:r w:rsidRPr="003D1F06">
        <w:rPr>
          <w:rFonts w:ascii="Arial" w:hAnsi="Arial" w:cs="Arial"/>
          <w:szCs w:val="24"/>
        </w:rPr>
        <w:t xml:space="preserve">Для каждого </w:t>
      </w:r>
      <w:r>
        <w:rPr>
          <w:rFonts w:ascii="Arial" w:hAnsi="Arial" w:cs="Arial"/>
          <w:szCs w:val="24"/>
          <w:lang w:val="en-US"/>
        </w:rPr>
        <w:t>matnr</w:t>
      </w:r>
      <w:r w:rsidRPr="003D1F06">
        <w:rPr>
          <w:rFonts w:ascii="Arial" w:hAnsi="Arial" w:cs="Arial"/>
          <w:szCs w:val="24"/>
        </w:rPr>
        <w:t>+</w:t>
      </w:r>
      <w:r>
        <w:rPr>
          <w:rFonts w:ascii="Arial" w:hAnsi="Arial" w:cs="Arial"/>
          <w:szCs w:val="24"/>
          <w:lang w:val="en-US"/>
        </w:rPr>
        <w:t>werks</w:t>
      </w:r>
      <w:r>
        <w:rPr>
          <w:rFonts w:ascii="Arial" w:hAnsi="Arial" w:cs="Arial"/>
          <w:szCs w:val="24"/>
        </w:rPr>
        <w:t>+</w:t>
      </w:r>
      <w:r>
        <w:rPr>
          <w:rFonts w:ascii="Arial" w:hAnsi="Arial" w:cs="Arial"/>
          <w:szCs w:val="24"/>
          <w:lang w:val="en-US"/>
        </w:rPr>
        <w:t>bukrs</w:t>
      </w:r>
      <w:r>
        <w:rPr>
          <w:rFonts w:ascii="Arial" w:hAnsi="Arial" w:cs="Arial"/>
          <w:szCs w:val="24"/>
        </w:rPr>
        <w:t xml:space="preserve"> посчитать цену:</w:t>
      </w:r>
    </w:p>
    <w:p w14:paraId="0CB79E61" w14:textId="150E1952" w:rsidR="006506CE" w:rsidRDefault="006506CE" w:rsidP="00103654">
      <w:pPr>
        <w:spacing w:line="276" w:lineRule="auto"/>
        <w:ind w:left="708"/>
        <w:rPr>
          <w:rFonts w:ascii="Arial" w:hAnsi="Arial" w:cs="Arial"/>
          <w:szCs w:val="24"/>
        </w:rPr>
      </w:pPr>
      <w:r w:rsidRPr="008C0946">
        <w:rPr>
          <w:rFonts w:ascii="Arial" w:hAnsi="Arial" w:cs="Arial"/>
          <w:szCs w:val="24"/>
        </w:rPr>
        <w:t xml:space="preserve">Если год в </w:t>
      </w:r>
      <w:r w:rsidRPr="008C0946">
        <w:rPr>
          <w:rFonts w:ascii="Arial" w:hAnsi="Arial" w:cs="Arial"/>
          <w:szCs w:val="24"/>
          <w:lang w:val="en-US"/>
        </w:rPr>
        <w:t>lt</w:t>
      </w:r>
      <w:r w:rsidRPr="008C0946">
        <w:rPr>
          <w:rFonts w:ascii="Arial" w:hAnsi="Arial" w:cs="Arial"/>
          <w:szCs w:val="24"/>
        </w:rPr>
        <w:t>_</w:t>
      </w:r>
      <w:r w:rsidRPr="008C0946">
        <w:rPr>
          <w:rFonts w:ascii="Arial" w:hAnsi="Arial" w:cs="Arial"/>
          <w:szCs w:val="24"/>
          <w:lang w:val="en-US"/>
        </w:rPr>
        <w:t>contract</w:t>
      </w:r>
      <w:r w:rsidRPr="008C0946">
        <w:rPr>
          <w:rFonts w:ascii="Arial" w:hAnsi="Arial" w:cs="Arial"/>
          <w:szCs w:val="24"/>
        </w:rPr>
        <w:t>-</w:t>
      </w:r>
      <w:r w:rsidR="00450C07" w:rsidRPr="00450C07">
        <w:rPr>
          <w:rFonts w:ascii="Arial" w:hAnsi="Arial" w:cs="Arial"/>
          <w:szCs w:val="24"/>
          <w:highlight w:val="green"/>
          <w:lang w:val="en-US"/>
        </w:rPr>
        <w:t>aedat</w:t>
      </w:r>
      <w:r>
        <w:rPr>
          <w:rFonts w:ascii="Arial" w:hAnsi="Arial" w:cs="Arial"/>
          <w:szCs w:val="24"/>
        </w:rPr>
        <w:t xml:space="preserve"> </w:t>
      </w:r>
      <w:r w:rsidRPr="008C0946">
        <w:rPr>
          <w:rFonts w:ascii="Arial" w:hAnsi="Arial" w:cs="Arial"/>
          <w:szCs w:val="24"/>
        </w:rPr>
        <w:t xml:space="preserve">= </w:t>
      </w:r>
      <w:r w:rsidR="00460FB2" w:rsidRPr="00460FB2">
        <w:rPr>
          <w:rFonts w:ascii="Arial" w:hAnsi="Arial" w:cs="Arial"/>
          <w:szCs w:val="24"/>
          <w:highlight w:val="green"/>
        </w:rPr>
        <w:t xml:space="preserve">год из </w:t>
      </w:r>
      <w:r w:rsidR="00460FB2" w:rsidRPr="00460FB2">
        <w:rPr>
          <w:rFonts w:ascii="Arial" w:hAnsi="Arial" w:cs="Arial"/>
          <w:szCs w:val="24"/>
          <w:highlight w:val="green"/>
          <w:lang w:val="en-US"/>
        </w:rPr>
        <w:t>I</w:t>
      </w:r>
      <w:r w:rsidR="00460FB2" w:rsidRPr="00460FB2">
        <w:rPr>
          <w:rFonts w:ascii="Arial" w:hAnsi="Arial" w:cs="Arial"/>
          <w:szCs w:val="24"/>
          <w:highlight w:val="green"/>
        </w:rPr>
        <w:t>_</w:t>
      </w:r>
      <w:r w:rsidR="00460FB2" w:rsidRPr="00460FB2">
        <w:rPr>
          <w:rFonts w:ascii="Arial" w:hAnsi="Arial" w:cs="Arial"/>
          <w:szCs w:val="24"/>
          <w:highlight w:val="green"/>
          <w:lang w:val="en-US"/>
        </w:rPr>
        <w:t>BWM</w:t>
      </w:r>
      <w:r w:rsidR="00460FB2" w:rsidRPr="00460FB2">
        <w:rPr>
          <w:rFonts w:ascii="Arial" w:hAnsi="Arial" w:cs="Arial"/>
          <w:szCs w:val="24"/>
          <w:highlight w:val="green"/>
        </w:rPr>
        <w:t>_</w:t>
      </w:r>
      <w:r w:rsidR="00460FB2" w:rsidRPr="00460FB2">
        <w:rPr>
          <w:rFonts w:ascii="Arial" w:hAnsi="Arial" w:cs="Arial"/>
          <w:szCs w:val="24"/>
          <w:highlight w:val="green"/>
          <w:lang w:val="en-US"/>
        </w:rPr>
        <w:t>PRICE</w:t>
      </w:r>
      <w:r w:rsidR="00460FB2" w:rsidRPr="00460FB2">
        <w:rPr>
          <w:rFonts w:ascii="Arial" w:hAnsi="Arial" w:cs="Arial"/>
          <w:szCs w:val="24"/>
          <w:highlight w:val="green"/>
        </w:rPr>
        <w:t>-</w:t>
      </w:r>
      <w:r w:rsidR="00460FB2" w:rsidRPr="00460FB2">
        <w:rPr>
          <w:rFonts w:ascii="Arial" w:hAnsi="Arial" w:cs="Arial"/>
          <w:szCs w:val="24"/>
          <w:highlight w:val="green"/>
          <w:lang w:val="en-US"/>
        </w:rPr>
        <w:t>DATE</w:t>
      </w:r>
      <w:r w:rsidR="00460FB2">
        <w:rPr>
          <w:rFonts w:ascii="Arial" w:hAnsi="Arial" w:cs="Arial"/>
          <w:szCs w:val="24"/>
          <w:highlight w:val="green"/>
        </w:rPr>
        <w:t>-1</w:t>
      </w:r>
      <w:r w:rsidR="00460FB2" w:rsidRPr="00460FB2">
        <w:rPr>
          <w:rFonts w:ascii="Arial" w:hAnsi="Arial" w:cs="Arial"/>
          <w:szCs w:val="24"/>
          <w:highlight w:val="green"/>
        </w:rPr>
        <w:t>, если пусто, то текущий год</w:t>
      </w:r>
      <w:r w:rsidR="00460FB2">
        <w:rPr>
          <w:rFonts w:ascii="Arial" w:hAnsi="Arial" w:cs="Arial"/>
          <w:szCs w:val="24"/>
        </w:rPr>
        <w:t xml:space="preserve"> </w:t>
      </w:r>
      <w:r w:rsidRPr="008C0946">
        <w:rPr>
          <w:rFonts w:ascii="Arial" w:hAnsi="Arial" w:cs="Arial"/>
          <w:szCs w:val="24"/>
        </w:rPr>
        <w:t xml:space="preserve">– 1, то считаем </w:t>
      </w:r>
      <w:r w:rsidR="005F1578">
        <w:rPr>
          <w:rFonts w:ascii="Arial" w:hAnsi="Arial" w:cs="Arial"/>
          <w:szCs w:val="24"/>
        </w:rPr>
        <w:t xml:space="preserve">сначала </w:t>
      </w:r>
      <w:r w:rsidR="00882597">
        <w:rPr>
          <w:rFonts w:ascii="Arial" w:hAnsi="Arial" w:cs="Arial"/>
          <w:szCs w:val="24"/>
        </w:rPr>
        <w:t>рассчитать</w:t>
      </w:r>
      <w:r w:rsidR="005F1578">
        <w:rPr>
          <w:rFonts w:ascii="Arial" w:hAnsi="Arial" w:cs="Arial"/>
          <w:szCs w:val="24"/>
        </w:rPr>
        <w:t xml:space="preserve"> макропараметры.</w:t>
      </w:r>
    </w:p>
    <w:p w14:paraId="0F039035" w14:textId="524E742B" w:rsidR="005F1578" w:rsidRDefault="005F1578" w:rsidP="00103654">
      <w:pPr>
        <w:spacing w:line="276" w:lineRule="auto"/>
        <w:ind w:left="708"/>
        <w:rPr>
          <w:rFonts w:ascii="Arial" w:hAnsi="Arial" w:cs="Arial"/>
          <w:szCs w:val="24"/>
        </w:rPr>
      </w:pPr>
    </w:p>
    <w:p w14:paraId="26BCA5EF" w14:textId="6AF25A04" w:rsidR="009169BF" w:rsidRPr="009169BF" w:rsidRDefault="009169BF" w:rsidP="009169BF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Присвоить базовой цене значение цены </w:t>
      </w:r>
      <w:r w:rsidRPr="009169BF">
        <w:rPr>
          <w:rFonts w:ascii="Arial" w:hAnsi="Arial" w:cs="Arial"/>
          <w:szCs w:val="24"/>
        </w:rPr>
        <w:t>заказа</w:t>
      </w:r>
    </w:p>
    <w:p w14:paraId="0BB8F00C" w14:textId="74B0881C" w:rsidR="009169BF" w:rsidRDefault="009169BF" w:rsidP="00103654">
      <w:pPr>
        <w:spacing w:line="276" w:lineRule="auto"/>
        <w:ind w:left="708"/>
        <w:rPr>
          <w:rFonts w:ascii="Arial" w:hAnsi="Arial" w:cs="Arial"/>
          <w:szCs w:val="24"/>
          <w:lang w:val="en-US"/>
        </w:rPr>
      </w:pPr>
      <w:r w:rsidRPr="009169BF">
        <w:rPr>
          <w:rFonts w:ascii="Arial" w:hAnsi="Arial" w:cs="Arial"/>
          <w:szCs w:val="24"/>
          <w:highlight w:val="green"/>
          <w:lang w:val="en-US"/>
        </w:rPr>
        <w:t>e-bpr_v = lt_contract_f-netpr</w:t>
      </w:r>
    </w:p>
    <w:p w14:paraId="33629967" w14:textId="77777777" w:rsidR="009169BF" w:rsidRPr="009169BF" w:rsidRDefault="009169BF" w:rsidP="00103654">
      <w:pPr>
        <w:spacing w:line="276" w:lineRule="auto"/>
        <w:ind w:left="708"/>
        <w:rPr>
          <w:rFonts w:ascii="Arial" w:hAnsi="Arial" w:cs="Arial"/>
          <w:szCs w:val="24"/>
          <w:lang w:val="en-US"/>
        </w:rPr>
      </w:pPr>
    </w:p>
    <w:p w14:paraId="211727C9" w14:textId="7A4E5CDD" w:rsidR="005F1578" w:rsidRPr="00882597" w:rsidRDefault="00565E3B" w:rsidP="009169BF">
      <w:pPr>
        <w:spacing w:line="276" w:lineRule="auto"/>
        <w:ind w:firstLine="708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>Перевести</w:t>
      </w:r>
      <w:r w:rsidR="009169BF">
        <w:rPr>
          <w:rFonts w:ascii="Arial" w:hAnsi="Arial" w:cs="Arial"/>
          <w:szCs w:val="24"/>
          <w:highlight w:val="green"/>
        </w:rPr>
        <w:t xml:space="preserve"> </w:t>
      </w:r>
      <w:r w:rsidR="009169BF" w:rsidRPr="00882597">
        <w:rPr>
          <w:rFonts w:ascii="Arial" w:hAnsi="Arial" w:cs="Arial"/>
          <w:szCs w:val="24"/>
          <w:highlight w:val="green"/>
        </w:rPr>
        <w:t>значение индекса инфляции</w:t>
      </w:r>
      <w:r w:rsidR="009169BF">
        <w:rPr>
          <w:rFonts w:ascii="Arial" w:hAnsi="Arial" w:cs="Arial"/>
          <w:szCs w:val="24"/>
          <w:highlight w:val="green"/>
        </w:rPr>
        <w:t xml:space="preserve"> и</w:t>
      </w:r>
      <w:r w:rsidR="00882597" w:rsidRPr="00882597">
        <w:rPr>
          <w:rFonts w:ascii="Arial" w:hAnsi="Arial" w:cs="Arial"/>
          <w:szCs w:val="24"/>
          <w:highlight w:val="green"/>
        </w:rPr>
        <w:t>з процентов</w:t>
      </w:r>
      <w:r w:rsidR="005F1578" w:rsidRPr="00882597">
        <w:rPr>
          <w:rFonts w:ascii="Arial" w:hAnsi="Arial" w:cs="Arial"/>
          <w:szCs w:val="24"/>
          <w:highlight w:val="green"/>
        </w:rPr>
        <w:t xml:space="preserve"> в число </w:t>
      </w:r>
    </w:p>
    <w:p w14:paraId="5E77DF60" w14:textId="69F33B9A" w:rsidR="005F1578" w:rsidRPr="00882597" w:rsidRDefault="005F1578" w:rsidP="00445A89">
      <w:pPr>
        <w:spacing w:line="276" w:lineRule="auto"/>
        <w:ind w:left="708"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>e_indinf2_r = (</w:t>
      </w:r>
      <w:r w:rsidR="00882597" w:rsidRPr="00882597">
        <w:rPr>
          <w:rFonts w:ascii="Arial" w:hAnsi="Arial" w:cs="Arial"/>
          <w:szCs w:val="24"/>
          <w:highlight w:val="green"/>
          <w:lang w:val="en-US"/>
        </w:rPr>
        <w:t xml:space="preserve">e_bpr_v </w:t>
      </w:r>
      <w:r w:rsidRPr="00882597">
        <w:rPr>
          <w:rFonts w:ascii="Arial" w:hAnsi="Arial" w:cs="Arial"/>
          <w:szCs w:val="24"/>
          <w:highlight w:val="green"/>
          <w:lang w:val="en-US"/>
        </w:rPr>
        <w:t>* e_indinf2)/100</w:t>
      </w:r>
    </w:p>
    <w:p w14:paraId="62B5C771" w14:textId="3C1F04B5" w:rsidR="00882597" w:rsidRDefault="00882597" w:rsidP="00445A89">
      <w:pPr>
        <w:spacing w:line="276" w:lineRule="auto"/>
        <w:ind w:left="708" w:firstLine="708"/>
        <w:rPr>
          <w:rFonts w:ascii="Arial" w:hAnsi="Arial" w:cs="Arial"/>
          <w:szCs w:val="24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>e_indinf3_r = (e_bpr_v * e_indinf3)/100</w:t>
      </w:r>
    </w:p>
    <w:p w14:paraId="7D66A301" w14:textId="77777777" w:rsidR="005F1578" w:rsidRPr="00882597" w:rsidRDefault="005F1578" w:rsidP="005F1578">
      <w:pPr>
        <w:spacing w:line="276" w:lineRule="auto"/>
        <w:ind w:left="708"/>
        <w:rPr>
          <w:rFonts w:ascii="Arial" w:hAnsi="Arial" w:cs="Arial"/>
          <w:szCs w:val="24"/>
          <w:lang w:val="en-US"/>
        </w:rPr>
      </w:pPr>
    </w:p>
    <w:p w14:paraId="674F284E" w14:textId="67B92CCF" w:rsidR="005F1578" w:rsidRPr="00882597" w:rsidRDefault="005F1578" w:rsidP="00445A89">
      <w:pPr>
        <w:spacing w:line="276" w:lineRule="auto"/>
        <w:ind w:firstLine="708"/>
        <w:rPr>
          <w:rFonts w:ascii="Arial" w:hAnsi="Arial" w:cs="Arial"/>
          <w:szCs w:val="24"/>
          <w:highlight w:val="green"/>
        </w:rPr>
      </w:pPr>
      <w:r w:rsidRPr="00882597">
        <w:rPr>
          <w:rFonts w:ascii="Arial" w:hAnsi="Arial" w:cs="Arial"/>
          <w:szCs w:val="24"/>
          <w:highlight w:val="green"/>
        </w:rPr>
        <w:t>Получив макропараметры</w:t>
      </w:r>
      <w:r w:rsidR="00882597" w:rsidRPr="00882597">
        <w:rPr>
          <w:rFonts w:ascii="Arial" w:hAnsi="Arial" w:cs="Arial"/>
          <w:szCs w:val="24"/>
          <w:highlight w:val="green"/>
        </w:rPr>
        <w:t>,</w:t>
      </w:r>
      <w:r w:rsidRPr="00882597">
        <w:rPr>
          <w:rFonts w:ascii="Arial" w:hAnsi="Arial" w:cs="Arial"/>
          <w:szCs w:val="24"/>
          <w:highlight w:val="green"/>
        </w:rPr>
        <w:t xml:space="preserve"> </w:t>
      </w:r>
      <w:r w:rsidR="00882597" w:rsidRPr="00882597">
        <w:rPr>
          <w:rFonts w:ascii="Arial" w:hAnsi="Arial" w:cs="Arial"/>
          <w:szCs w:val="24"/>
          <w:highlight w:val="green"/>
        </w:rPr>
        <w:t>посчитать базовую</w:t>
      </w:r>
      <w:r w:rsidRPr="00882597">
        <w:rPr>
          <w:rFonts w:ascii="Arial" w:hAnsi="Arial" w:cs="Arial"/>
          <w:szCs w:val="24"/>
          <w:highlight w:val="green"/>
        </w:rPr>
        <w:t xml:space="preserve"> цену:</w:t>
      </w:r>
    </w:p>
    <w:p w14:paraId="7B43AD33" w14:textId="5EB42581" w:rsidR="006506CE" w:rsidRPr="008C0946" w:rsidRDefault="009169BF" w:rsidP="00445A89">
      <w:pPr>
        <w:spacing w:line="276" w:lineRule="auto"/>
        <w:ind w:left="708" w:firstLine="708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highlight w:val="green"/>
          <w:lang w:val="en-US"/>
        </w:rPr>
        <w:t>e_price-e_b</w:t>
      </w:r>
      <w:r w:rsidR="006506CE" w:rsidRPr="00882597">
        <w:rPr>
          <w:rFonts w:ascii="Arial" w:hAnsi="Arial" w:cs="Arial"/>
          <w:szCs w:val="24"/>
          <w:highlight w:val="green"/>
          <w:lang w:val="en-US"/>
        </w:rPr>
        <w:t xml:space="preserve">pr = </w:t>
      </w:r>
      <w:r w:rsidR="00882597" w:rsidRPr="00882597">
        <w:rPr>
          <w:rFonts w:ascii="Arial" w:hAnsi="Arial" w:cs="Arial"/>
          <w:szCs w:val="24"/>
          <w:highlight w:val="green"/>
          <w:lang w:val="en-US"/>
        </w:rPr>
        <w:t xml:space="preserve">e_bpr_v </w:t>
      </w:r>
      <w:r w:rsidR="006506CE" w:rsidRPr="00882597">
        <w:rPr>
          <w:rFonts w:ascii="Arial" w:hAnsi="Arial" w:cs="Arial"/>
          <w:szCs w:val="24"/>
          <w:highlight w:val="green"/>
          <w:lang w:val="en-US"/>
        </w:rPr>
        <w:t>* (1+</w:t>
      </w:r>
      <w:r w:rsidR="005F1578" w:rsidRPr="00882597">
        <w:rPr>
          <w:rFonts w:ascii="Arial" w:hAnsi="Arial" w:cs="Arial"/>
          <w:szCs w:val="24"/>
          <w:highlight w:val="green"/>
          <w:lang w:val="en-US"/>
        </w:rPr>
        <w:t>e_indinf2_r</w:t>
      </w:r>
      <w:r w:rsidR="006506CE" w:rsidRPr="00882597">
        <w:rPr>
          <w:rFonts w:ascii="Arial" w:hAnsi="Arial" w:cs="Arial"/>
          <w:szCs w:val="24"/>
          <w:highlight w:val="green"/>
          <w:lang w:val="en-US"/>
        </w:rPr>
        <w:t>)</w:t>
      </w:r>
      <w:r w:rsidR="006506CE" w:rsidRPr="008C0946">
        <w:rPr>
          <w:rFonts w:ascii="Arial" w:hAnsi="Arial" w:cs="Arial"/>
          <w:szCs w:val="24"/>
          <w:lang w:val="en-US"/>
        </w:rPr>
        <w:t xml:space="preserve"> </w:t>
      </w:r>
    </w:p>
    <w:p w14:paraId="3DE2140A" w14:textId="77777777" w:rsidR="005F1578" w:rsidRDefault="005F1578" w:rsidP="00460FB2">
      <w:pPr>
        <w:spacing w:line="276" w:lineRule="auto"/>
        <w:ind w:left="708"/>
        <w:rPr>
          <w:rFonts w:ascii="Arial" w:hAnsi="Arial" w:cs="Arial"/>
          <w:szCs w:val="24"/>
          <w:lang w:val="en-US"/>
        </w:rPr>
      </w:pPr>
    </w:p>
    <w:p w14:paraId="6E58860B" w14:textId="3DF4204B" w:rsidR="006506CE" w:rsidRPr="00882597" w:rsidRDefault="006506CE" w:rsidP="00460FB2">
      <w:pPr>
        <w:spacing w:line="276" w:lineRule="auto"/>
        <w:ind w:left="708"/>
        <w:rPr>
          <w:rFonts w:ascii="Arial" w:hAnsi="Arial" w:cs="Arial"/>
          <w:szCs w:val="24"/>
          <w:highlight w:val="green"/>
        </w:rPr>
      </w:pPr>
      <w:r w:rsidRPr="00882597">
        <w:rPr>
          <w:rFonts w:ascii="Arial" w:hAnsi="Arial" w:cs="Arial"/>
          <w:szCs w:val="24"/>
          <w:highlight w:val="green"/>
        </w:rPr>
        <w:t xml:space="preserve">Если год в </w:t>
      </w:r>
      <w:r w:rsidRPr="00882597">
        <w:rPr>
          <w:rFonts w:ascii="Arial" w:hAnsi="Arial" w:cs="Arial"/>
          <w:szCs w:val="24"/>
          <w:highlight w:val="green"/>
          <w:lang w:val="en-US"/>
        </w:rPr>
        <w:t>lt</w:t>
      </w:r>
      <w:r w:rsidRPr="00882597">
        <w:rPr>
          <w:rFonts w:ascii="Arial" w:hAnsi="Arial" w:cs="Arial"/>
          <w:szCs w:val="24"/>
          <w:highlight w:val="green"/>
        </w:rPr>
        <w:t>_</w:t>
      </w:r>
      <w:r w:rsidRPr="00882597">
        <w:rPr>
          <w:rFonts w:ascii="Arial" w:hAnsi="Arial" w:cs="Arial"/>
          <w:szCs w:val="24"/>
          <w:highlight w:val="green"/>
          <w:lang w:val="en-US"/>
        </w:rPr>
        <w:t>contract</w:t>
      </w:r>
      <w:r w:rsidR="00882597" w:rsidRPr="00882597">
        <w:rPr>
          <w:rFonts w:ascii="Arial" w:hAnsi="Arial" w:cs="Arial"/>
          <w:szCs w:val="24"/>
          <w:highlight w:val="green"/>
        </w:rPr>
        <w:t>_</w:t>
      </w:r>
      <w:r w:rsidR="00882597">
        <w:rPr>
          <w:rFonts w:ascii="Arial" w:hAnsi="Arial" w:cs="Arial"/>
          <w:szCs w:val="24"/>
          <w:highlight w:val="green"/>
          <w:lang w:val="en-US"/>
        </w:rPr>
        <w:t>f</w:t>
      </w:r>
      <w:r w:rsidRPr="00882597">
        <w:rPr>
          <w:rFonts w:ascii="Arial" w:hAnsi="Arial" w:cs="Arial"/>
          <w:szCs w:val="24"/>
          <w:highlight w:val="green"/>
        </w:rPr>
        <w:t>-</w:t>
      </w:r>
      <w:r w:rsidRPr="00882597">
        <w:rPr>
          <w:rFonts w:ascii="Arial" w:hAnsi="Arial" w:cs="Arial"/>
          <w:szCs w:val="24"/>
          <w:highlight w:val="green"/>
          <w:lang w:val="en-US"/>
        </w:rPr>
        <w:t>aedat</w:t>
      </w:r>
      <w:r w:rsidRPr="00882597">
        <w:rPr>
          <w:rFonts w:ascii="Arial" w:hAnsi="Arial" w:cs="Arial"/>
          <w:szCs w:val="24"/>
          <w:highlight w:val="green"/>
        </w:rPr>
        <w:t xml:space="preserve"> = </w:t>
      </w:r>
      <w:r w:rsidR="00460FB2" w:rsidRPr="00882597">
        <w:rPr>
          <w:rFonts w:ascii="Arial" w:hAnsi="Arial" w:cs="Arial"/>
          <w:szCs w:val="24"/>
          <w:highlight w:val="green"/>
        </w:rPr>
        <w:t xml:space="preserve">год из </w:t>
      </w:r>
      <w:r w:rsidR="00460FB2" w:rsidRPr="00882597">
        <w:rPr>
          <w:rFonts w:ascii="Arial" w:hAnsi="Arial" w:cs="Arial"/>
          <w:szCs w:val="24"/>
          <w:highlight w:val="green"/>
          <w:lang w:val="en-US"/>
        </w:rPr>
        <w:t>I</w:t>
      </w:r>
      <w:r w:rsidR="00460FB2" w:rsidRPr="00882597">
        <w:rPr>
          <w:rFonts w:ascii="Arial" w:hAnsi="Arial" w:cs="Arial"/>
          <w:szCs w:val="24"/>
          <w:highlight w:val="green"/>
        </w:rPr>
        <w:t>_</w:t>
      </w:r>
      <w:r w:rsidR="00460FB2" w:rsidRPr="00882597">
        <w:rPr>
          <w:rFonts w:ascii="Arial" w:hAnsi="Arial" w:cs="Arial"/>
          <w:szCs w:val="24"/>
          <w:highlight w:val="green"/>
          <w:lang w:val="en-US"/>
        </w:rPr>
        <w:t>BWM</w:t>
      </w:r>
      <w:r w:rsidR="00460FB2" w:rsidRPr="00882597">
        <w:rPr>
          <w:rFonts w:ascii="Arial" w:hAnsi="Arial" w:cs="Arial"/>
          <w:szCs w:val="24"/>
          <w:highlight w:val="green"/>
        </w:rPr>
        <w:t>_</w:t>
      </w:r>
      <w:r w:rsidR="00460FB2" w:rsidRPr="00882597">
        <w:rPr>
          <w:rFonts w:ascii="Arial" w:hAnsi="Arial" w:cs="Arial"/>
          <w:szCs w:val="24"/>
          <w:highlight w:val="green"/>
          <w:lang w:val="en-US"/>
        </w:rPr>
        <w:t>PRICE</w:t>
      </w:r>
      <w:r w:rsidR="00460FB2" w:rsidRPr="00882597">
        <w:rPr>
          <w:rFonts w:ascii="Arial" w:hAnsi="Arial" w:cs="Arial"/>
          <w:szCs w:val="24"/>
          <w:highlight w:val="green"/>
        </w:rPr>
        <w:t>-</w:t>
      </w:r>
      <w:r w:rsidR="00460FB2" w:rsidRPr="00882597">
        <w:rPr>
          <w:rFonts w:ascii="Arial" w:hAnsi="Arial" w:cs="Arial"/>
          <w:szCs w:val="24"/>
          <w:highlight w:val="green"/>
          <w:lang w:val="en-US"/>
        </w:rPr>
        <w:t>DATE</w:t>
      </w:r>
      <w:r w:rsidR="00460FB2" w:rsidRPr="00882597">
        <w:rPr>
          <w:rFonts w:ascii="Arial" w:hAnsi="Arial" w:cs="Arial"/>
          <w:szCs w:val="24"/>
          <w:highlight w:val="green"/>
        </w:rPr>
        <w:t>-1, если пусто, то текущий год – 2</w:t>
      </w:r>
      <w:r w:rsidRPr="00882597">
        <w:rPr>
          <w:rFonts w:ascii="Arial" w:hAnsi="Arial" w:cs="Arial"/>
          <w:szCs w:val="24"/>
          <w:highlight w:val="green"/>
        </w:rPr>
        <w:t>, то считаем цену по формуле</w:t>
      </w:r>
    </w:p>
    <w:p w14:paraId="4E61FBB2" w14:textId="77777777" w:rsidR="009169BF" w:rsidRPr="00EB70AC" w:rsidRDefault="009169BF" w:rsidP="00103654">
      <w:pPr>
        <w:spacing w:line="276" w:lineRule="auto"/>
        <w:ind w:left="1416"/>
        <w:rPr>
          <w:rFonts w:ascii="Arial" w:hAnsi="Arial" w:cs="Arial"/>
          <w:szCs w:val="24"/>
          <w:highlight w:val="green"/>
        </w:rPr>
      </w:pPr>
    </w:p>
    <w:p w14:paraId="551B5266" w14:textId="08ABCEB3" w:rsidR="006506CE" w:rsidRDefault="009169BF" w:rsidP="00103654">
      <w:pPr>
        <w:spacing w:line="276" w:lineRule="auto"/>
        <w:ind w:left="1416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highlight w:val="green"/>
          <w:lang w:val="en-US"/>
        </w:rPr>
        <w:t>e_price-e_b</w:t>
      </w:r>
      <w:r w:rsidR="00882597" w:rsidRPr="00882597">
        <w:rPr>
          <w:rFonts w:ascii="Arial" w:hAnsi="Arial" w:cs="Arial"/>
          <w:szCs w:val="24"/>
          <w:highlight w:val="green"/>
          <w:lang w:val="en-US"/>
        </w:rPr>
        <w:t>pr = e_bpr_v</w:t>
      </w:r>
      <w:r w:rsidR="006506CE" w:rsidRPr="00882597">
        <w:rPr>
          <w:rFonts w:ascii="Arial" w:hAnsi="Arial" w:cs="Arial"/>
          <w:szCs w:val="24"/>
          <w:highlight w:val="green"/>
          <w:lang w:val="en-US"/>
        </w:rPr>
        <w:t xml:space="preserve"> * (1+ e_indinf2</w:t>
      </w:r>
      <w:r w:rsidR="00882597" w:rsidRPr="00882597">
        <w:rPr>
          <w:rFonts w:ascii="Arial" w:hAnsi="Arial" w:cs="Arial"/>
          <w:szCs w:val="24"/>
          <w:highlight w:val="green"/>
          <w:lang w:val="en-US"/>
        </w:rPr>
        <w:t>_r</w:t>
      </w:r>
      <w:r w:rsidR="006506CE" w:rsidRPr="00882597">
        <w:rPr>
          <w:rFonts w:ascii="Arial" w:hAnsi="Arial" w:cs="Arial"/>
          <w:szCs w:val="24"/>
          <w:highlight w:val="green"/>
          <w:lang w:val="en-US"/>
        </w:rPr>
        <w:t>)*(1+e_indinf3</w:t>
      </w:r>
      <w:r w:rsidR="00882597" w:rsidRPr="00882597">
        <w:rPr>
          <w:rFonts w:ascii="Arial" w:hAnsi="Arial" w:cs="Arial"/>
          <w:szCs w:val="24"/>
          <w:highlight w:val="green"/>
          <w:lang w:val="en-US"/>
        </w:rPr>
        <w:t>_r</w:t>
      </w:r>
      <w:r w:rsidR="006506CE" w:rsidRPr="00882597">
        <w:rPr>
          <w:rFonts w:ascii="Arial" w:hAnsi="Arial" w:cs="Arial"/>
          <w:szCs w:val="24"/>
          <w:highlight w:val="green"/>
          <w:lang w:val="en-US"/>
        </w:rPr>
        <w:t>)</w:t>
      </w:r>
    </w:p>
    <w:p w14:paraId="7E4E01BC" w14:textId="5FE139A3" w:rsidR="00882597" w:rsidRDefault="00882597" w:rsidP="00103654">
      <w:pPr>
        <w:spacing w:line="276" w:lineRule="auto"/>
        <w:ind w:left="1416"/>
        <w:rPr>
          <w:rFonts w:ascii="Arial" w:hAnsi="Arial" w:cs="Arial"/>
          <w:szCs w:val="24"/>
          <w:lang w:val="en-US"/>
        </w:rPr>
      </w:pPr>
    </w:p>
    <w:p w14:paraId="3EF4E011" w14:textId="4E424D1E" w:rsidR="00882597" w:rsidRPr="00882597" w:rsidRDefault="00882597" w:rsidP="00882597">
      <w:pPr>
        <w:spacing w:line="276" w:lineRule="auto"/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>Если e_price-e_</w:t>
      </w:r>
      <w:r w:rsidR="009169BF">
        <w:rPr>
          <w:rFonts w:ascii="Arial" w:hAnsi="Arial" w:cs="Arial"/>
          <w:szCs w:val="24"/>
          <w:highlight w:val="green"/>
          <w:lang w:val="en-US"/>
        </w:rPr>
        <w:t>b</w:t>
      </w:r>
      <w:r w:rsidRPr="00882597">
        <w:rPr>
          <w:rFonts w:ascii="Arial" w:hAnsi="Arial" w:cs="Arial"/>
          <w:szCs w:val="24"/>
          <w:highlight w:val="green"/>
          <w:lang w:val="en-US"/>
        </w:rPr>
        <w:t>pr is not initial</w:t>
      </w:r>
    </w:p>
    <w:p w14:paraId="5344BA40" w14:textId="56D0324C" w:rsidR="00882597" w:rsidRPr="00882597" w:rsidRDefault="00882597" w:rsidP="00882597">
      <w:pPr>
        <w:spacing w:line="276" w:lineRule="auto"/>
        <w:ind w:left="708"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>E_CONTR = lt_contract</w:t>
      </w:r>
      <w:r>
        <w:rPr>
          <w:rFonts w:ascii="Arial" w:hAnsi="Arial" w:cs="Arial"/>
          <w:szCs w:val="24"/>
          <w:highlight w:val="green"/>
          <w:lang w:val="en-US"/>
        </w:rPr>
        <w:t>_f</w:t>
      </w:r>
      <w:r w:rsidRPr="00882597">
        <w:rPr>
          <w:rFonts w:ascii="Arial" w:hAnsi="Arial" w:cs="Arial"/>
          <w:szCs w:val="24"/>
          <w:highlight w:val="green"/>
          <w:lang w:val="en-US"/>
        </w:rPr>
        <w:t>-ebeln</w:t>
      </w:r>
    </w:p>
    <w:p w14:paraId="0EAA0D6F" w14:textId="4C9EAAE3" w:rsidR="00882597" w:rsidRPr="00882597" w:rsidRDefault="00882597" w:rsidP="00882597">
      <w:pPr>
        <w:spacing w:line="276" w:lineRule="auto"/>
        <w:ind w:left="708"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>E_ZBPAM = zsps – price_</w:t>
      </w:r>
      <w:r>
        <w:rPr>
          <w:rFonts w:ascii="Arial" w:hAnsi="Arial" w:cs="Arial"/>
          <w:szCs w:val="24"/>
          <w:highlight w:val="green"/>
          <w:lang w:val="en-US"/>
        </w:rPr>
        <w:t>sp2</w:t>
      </w:r>
    </w:p>
    <w:p w14:paraId="2CD2092F" w14:textId="67B1159B" w:rsidR="00882597" w:rsidRPr="00882597" w:rsidRDefault="00882597" w:rsidP="00882597">
      <w:pPr>
        <w:spacing w:line="276" w:lineRule="auto"/>
        <w:ind w:left="708"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>E_WAERS = lt_contract</w:t>
      </w:r>
      <w:r>
        <w:rPr>
          <w:rFonts w:ascii="Arial" w:hAnsi="Arial" w:cs="Arial"/>
          <w:szCs w:val="24"/>
          <w:highlight w:val="green"/>
          <w:lang w:val="en-US"/>
        </w:rPr>
        <w:t>_f</w:t>
      </w:r>
      <w:r w:rsidRPr="00882597">
        <w:rPr>
          <w:rFonts w:ascii="Arial" w:hAnsi="Arial" w:cs="Arial"/>
          <w:szCs w:val="24"/>
          <w:highlight w:val="green"/>
          <w:lang w:val="en-US"/>
        </w:rPr>
        <w:t>-waers</w:t>
      </w:r>
    </w:p>
    <w:p w14:paraId="10B709D9" w14:textId="4755F795" w:rsidR="00882597" w:rsidRPr="00882597" w:rsidRDefault="00882597" w:rsidP="00882597">
      <w:pPr>
        <w:spacing w:line="276" w:lineRule="auto"/>
        <w:ind w:left="708"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>E_KMEIN = lt_contract</w:t>
      </w:r>
      <w:r>
        <w:rPr>
          <w:rFonts w:ascii="Arial" w:hAnsi="Arial" w:cs="Arial"/>
          <w:szCs w:val="24"/>
          <w:highlight w:val="green"/>
          <w:lang w:val="en-US"/>
        </w:rPr>
        <w:t>_f</w:t>
      </w:r>
      <w:r w:rsidRPr="00882597">
        <w:rPr>
          <w:rFonts w:ascii="Arial" w:hAnsi="Arial" w:cs="Arial"/>
          <w:szCs w:val="24"/>
          <w:highlight w:val="green"/>
          <w:lang w:val="en-US"/>
        </w:rPr>
        <w:t>-kmein</w:t>
      </w:r>
    </w:p>
    <w:p w14:paraId="59017F08" w14:textId="3E262EC8" w:rsidR="00882597" w:rsidRDefault="00882597" w:rsidP="00882597">
      <w:pPr>
        <w:spacing w:line="276" w:lineRule="auto"/>
        <w:ind w:left="708" w:firstLine="708"/>
        <w:rPr>
          <w:rFonts w:ascii="Arial" w:hAnsi="Arial" w:cs="Arial"/>
          <w:szCs w:val="24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>E_KPEIN = lt_contract_</w:t>
      </w:r>
      <w:r>
        <w:rPr>
          <w:rFonts w:ascii="Arial" w:hAnsi="Arial" w:cs="Arial"/>
          <w:szCs w:val="24"/>
          <w:highlight w:val="green"/>
          <w:lang w:val="en-US"/>
        </w:rPr>
        <w:t>f</w:t>
      </w:r>
      <w:r w:rsidRPr="00882597">
        <w:rPr>
          <w:rFonts w:ascii="Arial" w:hAnsi="Arial" w:cs="Arial"/>
          <w:szCs w:val="24"/>
          <w:highlight w:val="green"/>
          <w:lang w:val="en-US"/>
        </w:rPr>
        <w:t>-kpein</w:t>
      </w:r>
    </w:p>
    <w:p w14:paraId="7761C627" w14:textId="77777777" w:rsidR="00CE3948" w:rsidRDefault="00CE3948" w:rsidP="00CE3948">
      <w:pPr>
        <w:spacing w:line="276" w:lineRule="auto"/>
        <w:ind w:left="708" w:firstLine="708"/>
        <w:rPr>
          <w:rFonts w:ascii="Arial" w:hAnsi="Arial" w:cs="Arial"/>
          <w:szCs w:val="24"/>
          <w:lang w:val="en-US"/>
        </w:rPr>
      </w:pPr>
      <w:r w:rsidRPr="00CE3948">
        <w:rPr>
          <w:rFonts w:ascii="Arial" w:hAnsi="Arial" w:cs="Arial"/>
          <w:szCs w:val="24"/>
          <w:highlight w:val="green"/>
          <w:lang w:val="en-US"/>
        </w:rPr>
        <w:t>E_CONTR = lt_contract_k-ebeln</w:t>
      </w:r>
    </w:p>
    <w:p w14:paraId="29732E66" w14:textId="77777777" w:rsidR="00882597" w:rsidRDefault="00882597" w:rsidP="00882597">
      <w:pPr>
        <w:spacing w:line="276" w:lineRule="auto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</w:p>
    <w:p w14:paraId="1434FD62" w14:textId="6FC59204" w:rsidR="006506CE" w:rsidRDefault="000D6E61" w:rsidP="000D6E61">
      <w:pPr>
        <w:spacing w:before="120" w:after="120" w:line="259" w:lineRule="auto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 xml:space="preserve">      </w:t>
      </w:r>
      <w:r w:rsidRPr="00F42052">
        <w:rPr>
          <w:rFonts w:ascii="Arial" w:hAnsi="Arial" w:cs="Arial"/>
          <w:szCs w:val="24"/>
        </w:rPr>
        <w:t>3.</w:t>
      </w:r>
      <w:r w:rsidR="006506CE" w:rsidRPr="000D6E61">
        <w:rPr>
          <w:rFonts w:ascii="Arial" w:hAnsi="Arial" w:cs="Arial"/>
          <w:szCs w:val="24"/>
        </w:rPr>
        <w:t>Определение цены предыдущего периода</w:t>
      </w:r>
    </w:p>
    <w:p w14:paraId="097F8430" w14:textId="77777777" w:rsidR="000D6E61" w:rsidRPr="000D6E61" w:rsidRDefault="000D6E61" w:rsidP="000D6E61">
      <w:pPr>
        <w:spacing w:before="120" w:after="120" w:line="259" w:lineRule="auto"/>
        <w:contextualSpacing/>
        <w:jc w:val="left"/>
        <w:rPr>
          <w:rFonts w:ascii="Arial" w:hAnsi="Arial" w:cs="Arial"/>
          <w:szCs w:val="24"/>
        </w:rPr>
      </w:pPr>
    </w:p>
    <w:p w14:paraId="4FE94269" w14:textId="7DDD6743" w:rsidR="006506CE" w:rsidRPr="00BF1488" w:rsidRDefault="006506CE" w:rsidP="006506CE">
      <w:pPr>
        <w:ind w:firstLine="708"/>
        <w:rPr>
          <w:rFonts w:ascii="Arial" w:hAnsi="Arial" w:cs="Arial"/>
          <w:szCs w:val="24"/>
        </w:rPr>
      </w:pPr>
      <w:r w:rsidRPr="008C0946">
        <w:rPr>
          <w:rFonts w:ascii="Arial" w:hAnsi="Arial" w:cs="Arial"/>
          <w:szCs w:val="24"/>
          <w:lang w:val="en-US"/>
        </w:rPr>
        <w:t>e</w:t>
      </w:r>
      <w:r w:rsidRPr="00BF1488">
        <w:rPr>
          <w:rFonts w:ascii="Arial" w:hAnsi="Arial" w:cs="Arial"/>
          <w:szCs w:val="24"/>
        </w:rPr>
        <w:t>_</w:t>
      </w:r>
      <w:r w:rsidRPr="008C0946">
        <w:rPr>
          <w:rFonts w:ascii="Arial" w:hAnsi="Arial" w:cs="Arial"/>
          <w:szCs w:val="24"/>
          <w:lang w:val="en-US"/>
        </w:rPr>
        <w:t>price</w:t>
      </w:r>
      <w:r w:rsidRPr="00BF1488">
        <w:rPr>
          <w:rFonts w:ascii="Arial" w:hAnsi="Arial" w:cs="Arial"/>
          <w:szCs w:val="24"/>
        </w:rPr>
        <w:t>–</w:t>
      </w:r>
      <w:r w:rsidRPr="008C0946">
        <w:rPr>
          <w:rFonts w:ascii="Arial" w:hAnsi="Arial" w:cs="Arial"/>
          <w:szCs w:val="24"/>
          <w:lang w:val="en-US"/>
        </w:rPr>
        <w:t>e</w:t>
      </w:r>
      <w:r w:rsidRPr="00BF1488">
        <w:rPr>
          <w:rFonts w:ascii="Arial" w:hAnsi="Arial" w:cs="Arial"/>
          <w:szCs w:val="24"/>
        </w:rPr>
        <w:t>_</w:t>
      </w:r>
      <w:r w:rsidR="000D6E61">
        <w:rPr>
          <w:rFonts w:ascii="Arial" w:hAnsi="Arial" w:cs="Arial"/>
          <w:szCs w:val="24"/>
          <w:lang w:val="en-US"/>
        </w:rPr>
        <w:t>b</w:t>
      </w:r>
      <w:r w:rsidRPr="008C0946">
        <w:rPr>
          <w:rFonts w:ascii="Arial" w:hAnsi="Arial" w:cs="Arial"/>
          <w:szCs w:val="24"/>
          <w:lang w:val="en-US"/>
        </w:rPr>
        <w:t>pr</w:t>
      </w:r>
      <w:r w:rsidRPr="00BF1488">
        <w:rPr>
          <w:rFonts w:ascii="Arial" w:hAnsi="Arial" w:cs="Arial"/>
          <w:szCs w:val="24"/>
        </w:rPr>
        <w:t xml:space="preserve"> = </w:t>
      </w:r>
      <w:r w:rsidR="00306111">
        <w:rPr>
          <w:rFonts w:ascii="Arial" w:hAnsi="Arial" w:cs="Arial"/>
          <w:szCs w:val="24"/>
          <w:lang w:val="en-US"/>
        </w:rPr>
        <w:t>ZTMM</w:t>
      </w:r>
      <w:r w:rsidR="00306111" w:rsidRPr="00BF1488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PRICE</w:t>
      </w:r>
      <w:r w:rsidR="00306111" w:rsidRPr="00BF1488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MAIN</w:t>
      </w:r>
      <w:r w:rsidRPr="00BF1488">
        <w:rPr>
          <w:rFonts w:ascii="Arial" w:hAnsi="Arial" w:cs="Arial"/>
          <w:szCs w:val="24"/>
        </w:rPr>
        <w:t xml:space="preserve"> – </w:t>
      </w:r>
      <w:r w:rsidRPr="008C0946">
        <w:rPr>
          <w:rFonts w:ascii="Arial" w:hAnsi="Arial" w:cs="Arial"/>
          <w:szCs w:val="24"/>
          <w:lang w:val="en-US"/>
        </w:rPr>
        <w:t>ZPRICE</w:t>
      </w:r>
      <w:r w:rsidRPr="00BF1488">
        <w:rPr>
          <w:rFonts w:ascii="Arial" w:hAnsi="Arial" w:cs="Arial"/>
          <w:szCs w:val="24"/>
        </w:rPr>
        <w:t xml:space="preserve"> </w:t>
      </w:r>
      <w:r w:rsidRPr="008C0946">
        <w:rPr>
          <w:rFonts w:ascii="Arial" w:hAnsi="Arial" w:cs="Arial"/>
          <w:szCs w:val="24"/>
        </w:rPr>
        <w:t>по</w:t>
      </w:r>
      <w:r w:rsidRPr="00BF1488">
        <w:rPr>
          <w:rFonts w:ascii="Arial" w:hAnsi="Arial" w:cs="Arial"/>
          <w:szCs w:val="24"/>
        </w:rPr>
        <w:t xml:space="preserve"> </w:t>
      </w:r>
      <w:r w:rsidRPr="008C0946">
        <w:rPr>
          <w:rFonts w:ascii="Arial" w:hAnsi="Arial" w:cs="Arial"/>
          <w:szCs w:val="24"/>
        </w:rPr>
        <w:t>ключам</w:t>
      </w:r>
      <w:r w:rsidRPr="00BF1488">
        <w:rPr>
          <w:rFonts w:ascii="Arial" w:hAnsi="Arial" w:cs="Arial"/>
          <w:szCs w:val="24"/>
        </w:rPr>
        <w:t xml:space="preserve">: </w:t>
      </w:r>
    </w:p>
    <w:p w14:paraId="27E6BCCC" w14:textId="77777777" w:rsidR="000D6E61" w:rsidRPr="000D6E61" w:rsidRDefault="006506CE" w:rsidP="000D6E61">
      <w:pPr>
        <w:pStyle w:val="afb"/>
        <w:numPr>
          <w:ilvl w:val="0"/>
          <w:numId w:val="105"/>
        </w:numPr>
        <w:spacing w:before="120" w:after="120" w:line="276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0D6E61">
        <w:rPr>
          <w:rFonts w:ascii="Arial" w:hAnsi="Arial" w:cs="Arial"/>
          <w:szCs w:val="24"/>
          <w:lang w:val="en-US"/>
        </w:rPr>
        <w:lastRenderedPageBreak/>
        <w:t>ZKSCHL = Z_MM04_</w:t>
      </w:r>
      <w:r w:rsidR="00FD0D1C" w:rsidRPr="000D6E61">
        <w:rPr>
          <w:rFonts w:ascii="Arial" w:hAnsi="Arial" w:cs="Arial"/>
          <w:szCs w:val="24"/>
          <w:lang w:val="en-US"/>
        </w:rPr>
        <w:t>ZKSCHL</w:t>
      </w:r>
    </w:p>
    <w:p w14:paraId="53BA83B3" w14:textId="6A2BA85C" w:rsidR="000D6E61" w:rsidRPr="000D6E61" w:rsidRDefault="006506CE" w:rsidP="000D6E61">
      <w:pPr>
        <w:pStyle w:val="afb"/>
        <w:numPr>
          <w:ilvl w:val="0"/>
          <w:numId w:val="105"/>
        </w:numPr>
        <w:spacing w:before="120" w:after="120" w:line="276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0D6E61">
        <w:rPr>
          <w:rFonts w:ascii="Arial" w:hAnsi="Arial" w:cs="Arial"/>
          <w:szCs w:val="24"/>
          <w:lang w:val="en-US"/>
        </w:rPr>
        <w:t>BURKS = I_BUKRS</w:t>
      </w:r>
    </w:p>
    <w:p w14:paraId="60386530" w14:textId="47D50F58" w:rsidR="000D6E61" w:rsidRPr="000D6E61" w:rsidRDefault="006506CE" w:rsidP="000D6E61">
      <w:pPr>
        <w:pStyle w:val="afb"/>
        <w:numPr>
          <w:ilvl w:val="0"/>
          <w:numId w:val="105"/>
        </w:numPr>
        <w:spacing w:before="120" w:after="120" w:line="276" w:lineRule="auto"/>
        <w:contextualSpacing/>
        <w:jc w:val="left"/>
        <w:rPr>
          <w:rFonts w:ascii="Arial" w:hAnsi="Arial" w:cs="Arial"/>
          <w:szCs w:val="24"/>
        </w:rPr>
      </w:pPr>
      <w:r w:rsidRPr="000D6E61">
        <w:rPr>
          <w:rFonts w:ascii="Arial" w:hAnsi="Arial" w:cs="Arial"/>
          <w:szCs w:val="24"/>
          <w:lang w:val="en-US"/>
        </w:rPr>
        <w:t>MATNR</w:t>
      </w:r>
      <w:r w:rsidRPr="000D6E61">
        <w:rPr>
          <w:rFonts w:ascii="Arial" w:hAnsi="Arial" w:cs="Arial"/>
          <w:szCs w:val="24"/>
        </w:rPr>
        <w:t xml:space="preserve"> = </w:t>
      </w:r>
      <w:r w:rsidRPr="000D6E61">
        <w:rPr>
          <w:rFonts w:ascii="Arial" w:hAnsi="Arial" w:cs="Arial"/>
          <w:szCs w:val="24"/>
          <w:lang w:val="en-US"/>
        </w:rPr>
        <w:t>I</w:t>
      </w:r>
      <w:r w:rsidRPr="000D6E61">
        <w:rPr>
          <w:rFonts w:ascii="Arial" w:hAnsi="Arial" w:cs="Arial"/>
          <w:szCs w:val="24"/>
        </w:rPr>
        <w:t>_</w:t>
      </w:r>
      <w:r w:rsidRPr="000D6E61">
        <w:rPr>
          <w:rFonts w:ascii="Arial" w:hAnsi="Arial" w:cs="Arial"/>
          <w:szCs w:val="24"/>
          <w:lang w:val="en-US"/>
        </w:rPr>
        <w:t>WERKS</w:t>
      </w:r>
      <w:r w:rsidRPr="000D6E61">
        <w:rPr>
          <w:rFonts w:ascii="Arial" w:hAnsi="Arial" w:cs="Arial"/>
          <w:szCs w:val="24"/>
        </w:rPr>
        <w:t xml:space="preserve"> (Для тех заводов, которые входят в </w:t>
      </w:r>
      <w:r w:rsidRPr="000D6E61">
        <w:rPr>
          <w:rFonts w:ascii="Arial" w:hAnsi="Arial" w:cs="Arial"/>
          <w:szCs w:val="24"/>
          <w:lang w:val="en-US"/>
        </w:rPr>
        <w:t>Z</w:t>
      </w:r>
      <w:r w:rsidRPr="000D6E61">
        <w:rPr>
          <w:rFonts w:ascii="Arial" w:hAnsi="Arial" w:cs="Arial"/>
          <w:szCs w:val="24"/>
        </w:rPr>
        <w:t>_</w:t>
      </w:r>
      <w:r w:rsidRPr="000D6E61">
        <w:rPr>
          <w:rFonts w:ascii="Arial" w:hAnsi="Arial" w:cs="Arial"/>
          <w:szCs w:val="24"/>
          <w:lang w:val="en-US"/>
        </w:rPr>
        <w:t>MM</w:t>
      </w:r>
      <w:r w:rsidRPr="000D6E61">
        <w:rPr>
          <w:rFonts w:ascii="Arial" w:hAnsi="Arial" w:cs="Arial"/>
          <w:szCs w:val="24"/>
        </w:rPr>
        <w:t>04_</w:t>
      </w:r>
      <w:r w:rsidRPr="000D6E61">
        <w:rPr>
          <w:rFonts w:ascii="Arial" w:hAnsi="Arial" w:cs="Arial"/>
          <w:szCs w:val="24"/>
          <w:lang w:val="en-US"/>
        </w:rPr>
        <w:t>WERKS</w:t>
      </w:r>
      <w:r w:rsidRPr="000D6E61">
        <w:rPr>
          <w:rFonts w:ascii="Arial" w:hAnsi="Arial" w:cs="Arial"/>
          <w:szCs w:val="24"/>
        </w:rPr>
        <w:t>_</w:t>
      </w:r>
      <w:r w:rsidRPr="000D6E61">
        <w:rPr>
          <w:rFonts w:ascii="Arial" w:hAnsi="Arial" w:cs="Arial"/>
          <w:szCs w:val="24"/>
          <w:lang w:val="en-US"/>
        </w:rPr>
        <w:t>IN</w:t>
      </w:r>
      <w:r w:rsidRPr="000D6E61">
        <w:rPr>
          <w:rFonts w:ascii="Arial" w:hAnsi="Arial" w:cs="Arial"/>
          <w:szCs w:val="24"/>
        </w:rPr>
        <w:t>, иначе пусто)</w:t>
      </w:r>
    </w:p>
    <w:p w14:paraId="5F1D5CCC" w14:textId="560D8872" w:rsidR="000D6E61" w:rsidRPr="000D6E61" w:rsidRDefault="006506CE" w:rsidP="000D6E61">
      <w:pPr>
        <w:pStyle w:val="afb"/>
        <w:numPr>
          <w:ilvl w:val="0"/>
          <w:numId w:val="105"/>
        </w:numPr>
        <w:spacing w:before="120" w:after="120" w:line="276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0D6E61">
        <w:rPr>
          <w:rFonts w:ascii="Arial" w:hAnsi="Arial" w:cs="Arial"/>
          <w:szCs w:val="24"/>
          <w:lang w:val="en-US"/>
        </w:rPr>
        <w:t>MATNR = I_MATNR</w:t>
      </w:r>
    </w:p>
    <w:p w14:paraId="5EB74742" w14:textId="59FC6832" w:rsidR="00787E36" w:rsidRDefault="006506CE" w:rsidP="000D6E61">
      <w:pPr>
        <w:pStyle w:val="afb"/>
        <w:numPr>
          <w:ilvl w:val="0"/>
          <w:numId w:val="105"/>
        </w:numPr>
        <w:spacing w:before="120" w:after="120" w:line="276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0D6E61">
        <w:rPr>
          <w:rFonts w:ascii="Arial" w:hAnsi="Arial" w:cs="Arial"/>
          <w:szCs w:val="24"/>
          <w:lang w:val="en-US"/>
        </w:rPr>
        <w:t xml:space="preserve">DATBI = </w:t>
      </w:r>
      <w:r w:rsidR="00787E36" w:rsidRPr="000D6E61">
        <w:rPr>
          <w:rFonts w:ascii="Arial" w:hAnsi="Arial" w:cs="Arial"/>
          <w:szCs w:val="24"/>
          <w:highlight w:val="green"/>
        </w:rPr>
        <w:t>ближайшая</w:t>
      </w:r>
      <w:r w:rsidR="00787E36" w:rsidRPr="000D6E61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787E36" w:rsidRPr="000D6E61">
        <w:rPr>
          <w:rFonts w:ascii="Arial" w:hAnsi="Arial" w:cs="Arial"/>
          <w:szCs w:val="24"/>
          <w:highlight w:val="green"/>
        </w:rPr>
        <w:t>дата</w:t>
      </w:r>
      <w:r w:rsidR="00787E36" w:rsidRPr="000D6E61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787E36" w:rsidRPr="000D6E61">
        <w:rPr>
          <w:rFonts w:ascii="Arial" w:hAnsi="Arial" w:cs="Arial"/>
          <w:szCs w:val="24"/>
          <w:highlight w:val="green"/>
        </w:rPr>
        <w:t>к</w:t>
      </w:r>
      <w:r w:rsidR="00460FB2" w:rsidRPr="000D6E61">
        <w:rPr>
          <w:rFonts w:ascii="Arial" w:hAnsi="Arial" w:cs="Arial"/>
          <w:szCs w:val="24"/>
          <w:highlight w:val="green"/>
          <w:lang w:val="en-US"/>
        </w:rPr>
        <w:t xml:space="preserve"> I_BWM_PRICE-DATE</w:t>
      </w:r>
    </w:p>
    <w:p w14:paraId="5FB08842" w14:textId="373589E5" w:rsidR="00F42052" w:rsidRDefault="00F42052" w:rsidP="00F42052">
      <w:pPr>
        <w:spacing w:before="120" w:after="120" w:line="276" w:lineRule="auto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Сравнить</w:t>
      </w:r>
      <w:r w:rsidRPr="00F4205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  <w:lang w:val="en-US"/>
        </w:rPr>
        <w:t>DATBI (4)</w:t>
      </w:r>
      <w:r w:rsidRPr="00F4205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и</w:t>
      </w:r>
      <w:r w:rsidRPr="00F4205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  <w:lang w:val="en-US"/>
        </w:rPr>
        <w:t>BDTER (4)</w:t>
      </w:r>
      <w:r>
        <w:rPr>
          <w:rFonts w:ascii="Arial" w:hAnsi="Arial" w:cs="Arial"/>
          <w:szCs w:val="24"/>
        </w:rPr>
        <w:t xml:space="preserve">, </w:t>
      </w:r>
    </w:p>
    <w:p w14:paraId="1DE6B725" w14:textId="77777777" w:rsidR="00F42052" w:rsidRDefault="00F42052" w:rsidP="00F42052">
      <w:pPr>
        <w:spacing w:before="120" w:after="120" w:line="276" w:lineRule="auto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Когда</w:t>
      </w:r>
      <w:r w:rsidRPr="00F4205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год</w:t>
      </w:r>
      <w:r w:rsidRPr="00F4205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сходится</w:t>
      </w:r>
      <w:r w:rsidRPr="00F42052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то</w:t>
      </w:r>
      <w:r w:rsidRPr="00F4205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  <w:lang w:val="en-US"/>
        </w:rPr>
        <w:t>e</w:t>
      </w:r>
      <w:r w:rsidRPr="00F42052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bpr</w:t>
      </w:r>
      <w:r w:rsidRPr="00F42052">
        <w:rPr>
          <w:rFonts w:ascii="Arial" w:hAnsi="Arial" w:cs="Arial"/>
          <w:szCs w:val="24"/>
        </w:rPr>
        <w:t xml:space="preserve"> = </w:t>
      </w:r>
      <w:r>
        <w:rPr>
          <w:rFonts w:ascii="Arial" w:hAnsi="Arial" w:cs="Arial"/>
          <w:szCs w:val="24"/>
          <w:lang w:val="en-US"/>
        </w:rPr>
        <w:t>ztmm</w:t>
      </w:r>
      <w:r w:rsidRPr="00F42052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F42052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main</w:t>
      </w:r>
      <w:r w:rsidRPr="00F42052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  <w:lang w:val="en-US"/>
        </w:rPr>
        <w:t>zprice</w:t>
      </w:r>
      <w:r>
        <w:rPr>
          <w:rFonts w:ascii="Arial" w:hAnsi="Arial" w:cs="Arial"/>
          <w:szCs w:val="24"/>
        </w:rPr>
        <w:t xml:space="preserve"> </w:t>
      </w:r>
    </w:p>
    <w:p w14:paraId="2D106D8F" w14:textId="765EE5D0" w:rsidR="00F42052" w:rsidRPr="00F42052" w:rsidRDefault="00F42052" w:rsidP="00F42052">
      <w:pPr>
        <w:spacing w:before="120" w:after="120" w:line="276" w:lineRule="auto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Когда год </w:t>
      </w:r>
      <w:r>
        <w:rPr>
          <w:rFonts w:ascii="Arial" w:hAnsi="Arial" w:cs="Arial"/>
          <w:szCs w:val="24"/>
          <w:lang w:val="en-US"/>
        </w:rPr>
        <w:t>DATBI</w:t>
      </w:r>
      <w:r w:rsidRPr="00F42052">
        <w:rPr>
          <w:rFonts w:ascii="Arial" w:hAnsi="Arial" w:cs="Arial"/>
          <w:szCs w:val="24"/>
        </w:rPr>
        <w:t xml:space="preserve"> (4)</w:t>
      </w:r>
      <w:r>
        <w:rPr>
          <w:rFonts w:ascii="Arial" w:hAnsi="Arial" w:cs="Arial"/>
          <w:szCs w:val="24"/>
        </w:rPr>
        <w:t xml:space="preserve"> на год меньше, то </w:t>
      </w:r>
      <w:r>
        <w:rPr>
          <w:rFonts w:ascii="Arial" w:hAnsi="Arial" w:cs="Arial"/>
          <w:szCs w:val="24"/>
          <w:lang w:val="en-US"/>
        </w:rPr>
        <w:t>e</w:t>
      </w:r>
      <w:r w:rsidRPr="00F42052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bpr</w:t>
      </w:r>
      <w:r w:rsidRPr="00F42052">
        <w:rPr>
          <w:rFonts w:ascii="Arial" w:hAnsi="Arial" w:cs="Arial"/>
          <w:szCs w:val="24"/>
        </w:rPr>
        <w:t xml:space="preserve"> = </w:t>
      </w:r>
      <w:r>
        <w:rPr>
          <w:rFonts w:ascii="Arial" w:hAnsi="Arial" w:cs="Arial"/>
          <w:szCs w:val="24"/>
          <w:lang w:val="en-US"/>
        </w:rPr>
        <w:t>ztmm</w:t>
      </w:r>
      <w:r w:rsidRPr="00F42052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F42052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main</w:t>
      </w:r>
      <w:r w:rsidRPr="00F42052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  <w:lang w:val="en-US"/>
        </w:rPr>
        <w:t>zprice</w:t>
      </w:r>
      <w:r>
        <w:rPr>
          <w:rFonts w:ascii="Arial" w:hAnsi="Arial" w:cs="Arial"/>
          <w:szCs w:val="24"/>
        </w:rPr>
        <w:t>*(</w:t>
      </w:r>
      <w:r>
        <w:rPr>
          <w:rFonts w:ascii="Arial" w:hAnsi="Arial" w:cs="Arial"/>
          <w:szCs w:val="24"/>
          <w:lang w:val="en-US"/>
        </w:rPr>
        <w:t>zprice</w:t>
      </w:r>
      <w:r w:rsidRPr="00F42052">
        <w:rPr>
          <w:rFonts w:ascii="Arial" w:hAnsi="Arial" w:cs="Arial"/>
          <w:szCs w:val="24"/>
        </w:rPr>
        <w:t>*(1+</w:t>
      </w:r>
      <w:r>
        <w:rPr>
          <w:rFonts w:ascii="Arial" w:hAnsi="Arial" w:cs="Arial"/>
          <w:szCs w:val="24"/>
          <w:lang w:val="en-US"/>
        </w:rPr>
        <w:t>indinf</w:t>
      </w:r>
      <w:r w:rsidRPr="00F42052">
        <w:rPr>
          <w:rFonts w:ascii="Arial" w:hAnsi="Arial" w:cs="Arial"/>
          <w:szCs w:val="24"/>
        </w:rPr>
        <w:t>2)</w:t>
      </w:r>
      <w:r>
        <w:rPr>
          <w:rFonts w:ascii="Arial" w:hAnsi="Arial" w:cs="Arial"/>
          <w:szCs w:val="24"/>
        </w:rPr>
        <w:t>/</w:t>
      </w:r>
      <w:r w:rsidRPr="00F42052">
        <w:rPr>
          <w:rFonts w:ascii="Arial" w:hAnsi="Arial" w:cs="Arial"/>
          <w:szCs w:val="24"/>
        </w:rPr>
        <w:t>100)</w:t>
      </w:r>
    </w:p>
    <w:p w14:paraId="7340BDE2" w14:textId="29CE1F14" w:rsidR="00F42052" w:rsidRPr="00F42052" w:rsidRDefault="00F42052" w:rsidP="00F42052">
      <w:pPr>
        <w:spacing w:before="120" w:after="120" w:line="276" w:lineRule="auto"/>
        <w:contextualSpacing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Когда</w:t>
      </w:r>
      <w:r w:rsidRPr="00F42052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год</w:t>
      </w:r>
      <w:r w:rsidRPr="00F42052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DATBI (4)</w:t>
      </w:r>
      <w:r w:rsidRPr="00F42052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e</w:t>
      </w:r>
      <w:r w:rsidRPr="00F42052">
        <w:rPr>
          <w:rFonts w:ascii="Arial" w:hAnsi="Arial" w:cs="Arial"/>
          <w:szCs w:val="24"/>
          <w:lang w:val="en-US"/>
        </w:rPr>
        <w:t>_</w:t>
      </w:r>
      <w:r>
        <w:rPr>
          <w:rFonts w:ascii="Arial" w:hAnsi="Arial" w:cs="Arial"/>
          <w:szCs w:val="24"/>
          <w:lang w:val="en-US"/>
        </w:rPr>
        <w:t>bpr</w:t>
      </w:r>
      <w:r w:rsidRPr="00F42052">
        <w:rPr>
          <w:rFonts w:ascii="Arial" w:hAnsi="Arial" w:cs="Arial"/>
          <w:szCs w:val="24"/>
          <w:lang w:val="en-US"/>
        </w:rPr>
        <w:t xml:space="preserve"> = </w:t>
      </w:r>
      <w:r>
        <w:rPr>
          <w:rFonts w:ascii="Arial" w:hAnsi="Arial" w:cs="Arial"/>
          <w:szCs w:val="24"/>
          <w:lang w:val="en-US"/>
        </w:rPr>
        <w:t>ztmm</w:t>
      </w:r>
      <w:r w:rsidRPr="00F42052">
        <w:rPr>
          <w:rFonts w:ascii="Arial" w:hAnsi="Arial" w:cs="Arial"/>
          <w:szCs w:val="24"/>
          <w:lang w:val="en-US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F42052">
        <w:rPr>
          <w:rFonts w:ascii="Arial" w:hAnsi="Arial" w:cs="Arial"/>
          <w:szCs w:val="24"/>
          <w:lang w:val="en-US"/>
        </w:rPr>
        <w:t>_</w:t>
      </w:r>
      <w:r>
        <w:rPr>
          <w:rFonts w:ascii="Arial" w:hAnsi="Arial" w:cs="Arial"/>
          <w:szCs w:val="24"/>
          <w:lang w:val="en-US"/>
        </w:rPr>
        <w:t>main</w:t>
      </w:r>
      <w:r w:rsidRPr="00F42052">
        <w:rPr>
          <w:rFonts w:ascii="Arial" w:hAnsi="Arial" w:cs="Arial"/>
          <w:szCs w:val="24"/>
          <w:lang w:val="en-US"/>
        </w:rPr>
        <w:t>-</w:t>
      </w:r>
      <w:r>
        <w:rPr>
          <w:rFonts w:ascii="Arial" w:hAnsi="Arial" w:cs="Arial"/>
          <w:szCs w:val="24"/>
          <w:lang w:val="en-US"/>
        </w:rPr>
        <w:t>zprice</w:t>
      </w:r>
      <w:r w:rsidRPr="00F42052">
        <w:rPr>
          <w:rFonts w:ascii="Arial" w:hAnsi="Arial" w:cs="Arial"/>
          <w:szCs w:val="24"/>
          <w:lang w:val="en-US"/>
        </w:rPr>
        <w:t>* (</w:t>
      </w:r>
      <w:r>
        <w:rPr>
          <w:rFonts w:ascii="Arial" w:hAnsi="Arial" w:cs="Arial"/>
          <w:szCs w:val="24"/>
          <w:lang w:val="en-US"/>
        </w:rPr>
        <w:t>zprice</w:t>
      </w:r>
      <w:r w:rsidRPr="00F42052">
        <w:rPr>
          <w:rFonts w:ascii="Arial" w:hAnsi="Arial" w:cs="Arial"/>
          <w:szCs w:val="24"/>
          <w:lang w:val="en-US"/>
        </w:rPr>
        <w:t>*(1+</w:t>
      </w:r>
      <w:r>
        <w:rPr>
          <w:rFonts w:ascii="Arial" w:hAnsi="Arial" w:cs="Arial"/>
          <w:szCs w:val="24"/>
          <w:lang w:val="en-US"/>
        </w:rPr>
        <w:t>indinf</w:t>
      </w:r>
      <w:r w:rsidRPr="00F42052">
        <w:rPr>
          <w:rFonts w:ascii="Arial" w:hAnsi="Arial" w:cs="Arial"/>
          <w:szCs w:val="24"/>
          <w:lang w:val="en-US"/>
        </w:rPr>
        <w:t>2)/100)</w:t>
      </w:r>
      <w:r>
        <w:rPr>
          <w:rFonts w:ascii="Arial" w:hAnsi="Arial" w:cs="Arial"/>
          <w:szCs w:val="24"/>
          <w:lang w:val="en-US"/>
        </w:rPr>
        <w:t>*</w:t>
      </w:r>
      <w:r w:rsidRPr="00F42052">
        <w:rPr>
          <w:rFonts w:ascii="Arial" w:hAnsi="Arial" w:cs="Arial"/>
          <w:szCs w:val="24"/>
          <w:lang w:val="en-US"/>
        </w:rPr>
        <w:t>(</w:t>
      </w:r>
      <w:r>
        <w:rPr>
          <w:rFonts w:ascii="Arial" w:hAnsi="Arial" w:cs="Arial"/>
          <w:szCs w:val="24"/>
          <w:lang w:val="en-US"/>
        </w:rPr>
        <w:t>zprice</w:t>
      </w:r>
      <w:r w:rsidRPr="00F42052">
        <w:rPr>
          <w:rFonts w:ascii="Arial" w:hAnsi="Arial" w:cs="Arial"/>
          <w:szCs w:val="24"/>
          <w:lang w:val="en-US"/>
        </w:rPr>
        <w:t>*(1+</w:t>
      </w:r>
      <w:r>
        <w:rPr>
          <w:rFonts w:ascii="Arial" w:hAnsi="Arial" w:cs="Arial"/>
          <w:szCs w:val="24"/>
          <w:lang w:val="en-US"/>
        </w:rPr>
        <w:t>indinf3</w:t>
      </w:r>
      <w:r w:rsidRPr="00F42052">
        <w:rPr>
          <w:rFonts w:ascii="Arial" w:hAnsi="Arial" w:cs="Arial"/>
          <w:szCs w:val="24"/>
          <w:lang w:val="en-US"/>
        </w:rPr>
        <w:t>)/100)</w:t>
      </w:r>
    </w:p>
    <w:p w14:paraId="6BD9A835" w14:textId="3E5A7D22" w:rsidR="00F42052" w:rsidRPr="00F42052" w:rsidRDefault="00F42052" w:rsidP="00F42052">
      <w:pPr>
        <w:spacing w:before="120" w:after="120" w:line="276" w:lineRule="auto"/>
        <w:contextualSpacing/>
        <w:jc w:val="left"/>
        <w:rPr>
          <w:rFonts w:ascii="Arial" w:hAnsi="Arial" w:cs="Arial"/>
          <w:szCs w:val="24"/>
          <w:lang w:val="en-US"/>
        </w:rPr>
      </w:pPr>
    </w:p>
    <w:p w14:paraId="2B234690" w14:textId="77777777" w:rsidR="00F42052" w:rsidRPr="00F42052" w:rsidRDefault="00F42052" w:rsidP="00F42052">
      <w:pPr>
        <w:spacing w:before="120" w:after="120" w:line="276" w:lineRule="auto"/>
        <w:contextualSpacing/>
        <w:jc w:val="left"/>
        <w:rPr>
          <w:rFonts w:ascii="Arial" w:hAnsi="Arial" w:cs="Arial"/>
          <w:szCs w:val="24"/>
          <w:lang w:val="en-US"/>
        </w:rPr>
      </w:pPr>
    </w:p>
    <w:p w14:paraId="785AE245" w14:textId="48252CA9" w:rsidR="006506CE" w:rsidRPr="00787E36" w:rsidRDefault="000D6E61" w:rsidP="00787E36">
      <w:pPr>
        <w:spacing w:before="120" w:after="120" w:line="276" w:lineRule="auto"/>
        <w:ind w:left="357"/>
        <w:contextualSpacing/>
        <w:jc w:val="left"/>
        <w:rPr>
          <w:rFonts w:ascii="Arial" w:hAnsi="Arial" w:cs="Arial"/>
          <w:szCs w:val="24"/>
        </w:rPr>
      </w:pPr>
      <w:r w:rsidRPr="000D6E61">
        <w:rPr>
          <w:rFonts w:ascii="Arial" w:hAnsi="Arial" w:cs="Arial"/>
          <w:szCs w:val="24"/>
        </w:rPr>
        <w:t>4.</w:t>
      </w:r>
      <w:r w:rsidR="006506CE" w:rsidRPr="00787E36">
        <w:rPr>
          <w:rFonts w:ascii="Arial" w:hAnsi="Arial" w:cs="Arial"/>
          <w:szCs w:val="24"/>
        </w:rPr>
        <w:t>Стандартная цена из кода ЕК МТР</w:t>
      </w:r>
    </w:p>
    <w:p w14:paraId="51A773F7" w14:textId="77777777" w:rsidR="006506CE" w:rsidRPr="008C0946" w:rsidRDefault="006506CE" w:rsidP="006506CE">
      <w:pPr>
        <w:ind w:firstLine="708"/>
        <w:rPr>
          <w:rFonts w:ascii="Arial" w:hAnsi="Arial" w:cs="Arial"/>
          <w:szCs w:val="24"/>
        </w:rPr>
      </w:pPr>
      <w:r w:rsidRPr="008C0946">
        <w:rPr>
          <w:rFonts w:ascii="Arial" w:hAnsi="Arial" w:cs="Arial"/>
          <w:szCs w:val="24"/>
        </w:rPr>
        <w:t xml:space="preserve">Выбрать </w:t>
      </w:r>
      <w:r w:rsidRPr="008C0946">
        <w:rPr>
          <w:rFonts w:ascii="Arial" w:hAnsi="Arial" w:cs="Arial"/>
          <w:szCs w:val="24"/>
          <w:lang w:val="en-US"/>
        </w:rPr>
        <w:t>MBEW</w:t>
      </w:r>
      <w:r w:rsidRPr="008C0946">
        <w:rPr>
          <w:rFonts w:ascii="Arial" w:hAnsi="Arial" w:cs="Arial"/>
          <w:szCs w:val="24"/>
        </w:rPr>
        <w:t>-</w:t>
      </w:r>
      <w:r w:rsidRPr="008C0946">
        <w:rPr>
          <w:rFonts w:ascii="Arial" w:hAnsi="Arial" w:cs="Arial"/>
          <w:szCs w:val="24"/>
          <w:lang w:val="en-US"/>
        </w:rPr>
        <w:t>STPRS</w:t>
      </w:r>
      <w:r w:rsidRPr="008C0946">
        <w:rPr>
          <w:rFonts w:ascii="Arial" w:hAnsi="Arial" w:cs="Arial"/>
          <w:szCs w:val="24"/>
        </w:rPr>
        <w:t xml:space="preserve"> по ключам</w:t>
      </w:r>
    </w:p>
    <w:p w14:paraId="2018B129" w14:textId="77777777" w:rsidR="006506CE" w:rsidRPr="00F6104E" w:rsidRDefault="006506CE" w:rsidP="006506CE">
      <w:pPr>
        <w:pStyle w:val="afb"/>
        <w:numPr>
          <w:ilvl w:val="0"/>
          <w:numId w:val="56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F6104E">
        <w:rPr>
          <w:rFonts w:ascii="Arial" w:hAnsi="Arial" w:cs="Arial"/>
          <w:szCs w:val="24"/>
          <w:lang w:val="en-US"/>
        </w:rPr>
        <w:t>MBEW-MATNR = I_MATNR</w:t>
      </w:r>
    </w:p>
    <w:p w14:paraId="6E5130FB" w14:textId="0643AFC1" w:rsidR="006506CE" w:rsidRPr="00F6104E" w:rsidRDefault="006506CE" w:rsidP="006506CE">
      <w:pPr>
        <w:pStyle w:val="afb"/>
        <w:numPr>
          <w:ilvl w:val="0"/>
          <w:numId w:val="56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F6104E">
        <w:rPr>
          <w:rFonts w:ascii="Arial" w:hAnsi="Arial" w:cs="Arial"/>
          <w:szCs w:val="24"/>
          <w:lang w:val="en-US"/>
        </w:rPr>
        <w:t>MBEW-BWKEY</w:t>
      </w:r>
      <w:r w:rsidR="00190BA1">
        <w:rPr>
          <w:rFonts w:ascii="Arial" w:hAnsi="Arial" w:cs="Arial"/>
          <w:szCs w:val="24"/>
        </w:rPr>
        <w:t xml:space="preserve"> </w:t>
      </w:r>
      <w:r w:rsidRPr="00F6104E">
        <w:rPr>
          <w:rFonts w:ascii="Arial" w:hAnsi="Arial" w:cs="Arial"/>
          <w:szCs w:val="24"/>
          <w:lang w:val="en-US"/>
        </w:rPr>
        <w:t>= I_WERKS</w:t>
      </w:r>
    </w:p>
    <w:p w14:paraId="3BD10B23" w14:textId="2447036C" w:rsidR="006506CE" w:rsidRPr="00F6104E" w:rsidRDefault="006506CE" w:rsidP="006506CE">
      <w:pPr>
        <w:pStyle w:val="afb"/>
        <w:numPr>
          <w:ilvl w:val="0"/>
          <w:numId w:val="56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F6104E">
        <w:rPr>
          <w:rFonts w:ascii="Arial" w:hAnsi="Arial" w:cs="Arial"/>
          <w:szCs w:val="24"/>
          <w:lang w:val="en-US"/>
        </w:rPr>
        <w:t xml:space="preserve">MBEW-BWTAR </w:t>
      </w:r>
      <w:r w:rsidR="00190BA1">
        <w:rPr>
          <w:rFonts w:ascii="Arial" w:hAnsi="Arial" w:cs="Arial"/>
          <w:szCs w:val="24"/>
          <w:lang w:val="en-US"/>
        </w:rPr>
        <w:t>is initial</w:t>
      </w:r>
    </w:p>
    <w:p w14:paraId="5DA52497" w14:textId="77777777" w:rsidR="006506CE" w:rsidRDefault="006506CE" w:rsidP="006506CE">
      <w:pPr>
        <w:ind w:firstLine="708"/>
        <w:rPr>
          <w:rFonts w:ascii="Arial" w:hAnsi="Arial" w:cs="Arial"/>
          <w:szCs w:val="24"/>
          <w:lang w:val="en-US"/>
        </w:rPr>
      </w:pPr>
      <w:r w:rsidRPr="008C0946">
        <w:rPr>
          <w:rFonts w:ascii="Arial" w:hAnsi="Arial" w:cs="Arial"/>
          <w:szCs w:val="24"/>
          <w:lang w:val="en-US"/>
        </w:rPr>
        <w:t>Если MBEW-STPRS is not initial, то e_price-e_rpr = MBEW-STPRS</w:t>
      </w:r>
    </w:p>
    <w:p w14:paraId="23799DC2" w14:textId="77777777" w:rsidR="006506CE" w:rsidRPr="00B54228" w:rsidRDefault="006506CE" w:rsidP="006506CE">
      <w:pPr>
        <w:rPr>
          <w:rFonts w:ascii="Arial" w:hAnsi="Arial" w:cs="Arial"/>
          <w:szCs w:val="24"/>
          <w:lang w:val="en-US"/>
        </w:rPr>
      </w:pPr>
      <w:r w:rsidRPr="00C67ABD">
        <w:rPr>
          <w:rFonts w:ascii="Arial" w:hAnsi="Arial" w:cs="Arial"/>
          <w:szCs w:val="24"/>
          <w:lang w:val="en-US"/>
        </w:rPr>
        <w:t xml:space="preserve">    </w:t>
      </w:r>
    </w:p>
    <w:p w14:paraId="0BA5DA58" w14:textId="1E6855D2" w:rsidR="006506CE" w:rsidRPr="00FC4EFD" w:rsidRDefault="006506CE" w:rsidP="006506CE">
      <w:pPr>
        <w:rPr>
          <w:rFonts w:ascii="Arial" w:hAnsi="Arial" w:cs="Arial"/>
          <w:b/>
          <w:sz w:val="22"/>
        </w:rPr>
      </w:pPr>
      <w:r w:rsidRPr="00FC4EFD">
        <w:rPr>
          <w:rFonts w:ascii="Arial" w:hAnsi="Arial" w:cs="Arial"/>
          <w:b/>
          <w:sz w:val="22"/>
        </w:rPr>
        <w:t>Определение плановой цены</w:t>
      </w:r>
    </w:p>
    <w:p w14:paraId="74B624A7" w14:textId="77777777" w:rsidR="006506CE" w:rsidRDefault="006506CE" w:rsidP="006506CE">
      <w:pPr>
        <w:rPr>
          <w:rFonts w:ascii="Arial" w:hAnsi="Arial" w:cs="Arial"/>
          <w:szCs w:val="24"/>
        </w:rPr>
      </w:pPr>
    </w:p>
    <w:p w14:paraId="0AA90DD6" w14:textId="77777777" w:rsidR="006506CE" w:rsidRDefault="006506CE" w:rsidP="00103654">
      <w:pPr>
        <w:spacing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Плановая цена определяется на основании базисной цены, но с учетом макропараметров: прогнозный курс, индекс инфляции планируемого года</w:t>
      </w:r>
    </w:p>
    <w:p w14:paraId="12848544" w14:textId="77777777" w:rsidR="006506CE" w:rsidRPr="00AA3B0C" w:rsidRDefault="006506CE" w:rsidP="00103654">
      <w:pPr>
        <w:spacing w:line="276" w:lineRule="auto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Если</w:t>
      </w:r>
      <w:r w:rsidRPr="00B30249">
        <w:rPr>
          <w:rFonts w:ascii="Arial" w:hAnsi="Arial" w:cs="Arial"/>
          <w:szCs w:val="24"/>
          <w:lang w:val="en-US"/>
        </w:rPr>
        <w:t xml:space="preserve"> IV_GET_PRICE </w:t>
      </w:r>
      <w:r>
        <w:rPr>
          <w:rFonts w:ascii="Arial" w:hAnsi="Arial" w:cs="Arial"/>
          <w:szCs w:val="24"/>
          <w:lang w:val="en-US"/>
        </w:rPr>
        <w:t>is not initial</w:t>
      </w:r>
      <w:r w:rsidRPr="00B30249">
        <w:rPr>
          <w:rFonts w:ascii="Arial" w:hAnsi="Arial" w:cs="Arial"/>
          <w:szCs w:val="24"/>
          <w:lang w:val="en-US"/>
        </w:rPr>
        <w:t xml:space="preserve">, </w:t>
      </w:r>
      <w:r>
        <w:rPr>
          <w:rFonts w:ascii="Arial" w:hAnsi="Arial" w:cs="Arial"/>
          <w:szCs w:val="24"/>
        </w:rPr>
        <w:t>то</w:t>
      </w:r>
    </w:p>
    <w:p w14:paraId="00F92FDD" w14:textId="01D618F6" w:rsidR="006506CE" w:rsidRPr="00AA3B0C" w:rsidRDefault="006506CE" w:rsidP="006506CE">
      <w:pPr>
        <w:ind w:left="36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e_price</w:t>
      </w:r>
      <w:r w:rsidRPr="007D42B3">
        <w:rPr>
          <w:rFonts w:ascii="Arial" w:hAnsi="Arial" w:cs="Arial"/>
          <w:szCs w:val="24"/>
          <w:lang w:val="en-US"/>
        </w:rPr>
        <w:t xml:space="preserve"> </w:t>
      </w:r>
      <w:r w:rsidRPr="00E72B44">
        <w:rPr>
          <w:rFonts w:ascii="Arial" w:hAnsi="Arial" w:cs="Arial"/>
          <w:szCs w:val="24"/>
          <w:lang w:val="en-US"/>
        </w:rPr>
        <w:t>–</w:t>
      </w:r>
      <w:r w:rsidRPr="007D42B3">
        <w:rPr>
          <w:rFonts w:ascii="Arial" w:hAnsi="Arial" w:cs="Arial"/>
          <w:sz w:val="20"/>
          <w:szCs w:val="20"/>
          <w:lang w:val="en-US"/>
        </w:rPr>
        <w:t xml:space="preserve"> </w:t>
      </w:r>
      <w:r w:rsidR="00773834">
        <w:rPr>
          <w:rFonts w:ascii="Arial" w:hAnsi="Arial" w:cs="Arial"/>
          <w:szCs w:val="24"/>
          <w:lang w:val="en-US"/>
        </w:rPr>
        <w:t xml:space="preserve">e_plpr = </w:t>
      </w:r>
      <w:r w:rsidR="00306111">
        <w:rPr>
          <w:rFonts w:ascii="Arial" w:hAnsi="Arial" w:cs="Arial"/>
          <w:szCs w:val="24"/>
          <w:lang w:val="en-US"/>
        </w:rPr>
        <w:t>ZTMM_PRICE_MAIN</w:t>
      </w:r>
      <w:r w:rsidR="00773834">
        <w:rPr>
          <w:rFonts w:ascii="Arial" w:hAnsi="Arial" w:cs="Arial"/>
          <w:szCs w:val="24"/>
          <w:lang w:val="en-US"/>
        </w:rPr>
        <w:t>–</w:t>
      </w:r>
      <w:r w:rsidRPr="003C02A5">
        <w:rPr>
          <w:rFonts w:ascii="Arial" w:hAnsi="Arial" w:cs="Arial"/>
          <w:szCs w:val="24"/>
          <w:lang w:val="en-US"/>
        </w:rPr>
        <w:t>ZPRICE</w:t>
      </w:r>
      <w:r w:rsidRPr="00AA3B0C">
        <w:rPr>
          <w:rFonts w:ascii="Arial" w:hAnsi="Arial" w:cs="Arial"/>
          <w:szCs w:val="24"/>
          <w:lang w:val="en-US"/>
        </w:rPr>
        <w:t xml:space="preserve"> </w:t>
      </w:r>
      <w:r w:rsidRPr="003C02A5">
        <w:rPr>
          <w:rFonts w:ascii="Arial" w:hAnsi="Arial" w:cs="Arial"/>
          <w:szCs w:val="24"/>
        </w:rPr>
        <w:t>по</w:t>
      </w:r>
      <w:r w:rsidRPr="00AA3B0C">
        <w:rPr>
          <w:rFonts w:ascii="Arial" w:hAnsi="Arial" w:cs="Arial"/>
          <w:szCs w:val="24"/>
          <w:lang w:val="en-US"/>
        </w:rPr>
        <w:t xml:space="preserve"> </w:t>
      </w:r>
      <w:r w:rsidRPr="003C02A5">
        <w:rPr>
          <w:rFonts w:ascii="Arial" w:hAnsi="Arial" w:cs="Arial"/>
          <w:szCs w:val="24"/>
        </w:rPr>
        <w:t>ключам</w:t>
      </w:r>
      <w:r w:rsidRPr="00AA3B0C">
        <w:rPr>
          <w:rFonts w:ascii="Arial" w:hAnsi="Arial" w:cs="Arial"/>
          <w:szCs w:val="24"/>
          <w:lang w:val="en-US"/>
        </w:rPr>
        <w:t xml:space="preserve">: </w:t>
      </w:r>
    </w:p>
    <w:p w14:paraId="72ADE090" w14:textId="308CC5D3" w:rsidR="006506CE" w:rsidRDefault="006506CE" w:rsidP="006506CE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3C02A5">
        <w:rPr>
          <w:rFonts w:ascii="Arial" w:hAnsi="Arial" w:cs="Arial"/>
          <w:szCs w:val="24"/>
          <w:lang w:val="en-US"/>
        </w:rPr>
        <w:t>ZKSCHL = Z_MM04_</w:t>
      </w:r>
      <w:r w:rsidR="00FD0D1C">
        <w:rPr>
          <w:rFonts w:ascii="Arial" w:hAnsi="Arial" w:cs="Arial"/>
          <w:szCs w:val="24"/>
          <w:lang w:val="en-US"/>
        </w:rPr>
        <w:t>ZKSCHL</w:t>
      </w:r>
    </w:p>
    <w:p w14:paraId="138CE5C2" w14:textId="77777777" w:rsidR="006506CE" w:rsidRPr="003C02A5" w:rsidRDefault="006506CE" w:rsidP="006506CE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ZSTATUS = Z_MM04_STATUS3</w:t>
      </w:r>
    </w:p>
    <w:p w14:paraId="1F5702A5" w14:textId="77777777" w:rsidR="006506CE" w:rsidRPr="00014327" w:rsidRDefault="006506CE" w:rsidP="006506CE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3C02A5">
        <w:rPr>
          <w:rFonts w:ascii="Arial" w:hAnsi="Arial" w:cs="Arial"/>
          <w:szCs w:val="24"/>
          <w:lang w:val="en-US"/>
        </w:rPr>
        <w:t xml:space="preserve">BURKS = </w:t>
      </w:r>
      <w:r w:rsidRPr="00014327">
        <w:rPr>
          <w:rFonts w:ascii="Arial" w:hAnsi="Arial" w:cs="Arial"/>
          <w:szCs w:val="24"/>
          <w:lang w:val="en-US"/>
        </w:rPr>
        <w:t>I_BUKRS</w:t>
      </w:r>
    </w:p>
    <w:p w14:paraId="680D2C23" w14:textId="3CED86AB" w:rsidR="006506CE" w:rsidRPr="00014327" w:rsidRDefault="00921BA9" w:rsidP="006506CE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>WERKS</w:t>
      </w:r>
      <w:r w:rsidR="006506CE" w:rsidRPr="00014327">
        <w:rPr>
          <w:rFonts w:ascii="Arial" w:hAnsi="Arial" w:cs="Arial"/>
          <w:szCs w:val="24"/>
        </w:rPr>
        <w:t xml:space="preserve"> = </w:t>
      </w:r>
      <w:r w:rsidR="006506CE" w:rsidRPr="00014327">
        <w:rPr>
          <w:rFonts w:ascii="Arial" w:hAnsi="Arial" w:cs="Arial"/>
          <w:szCs w:val="24"/>
          <w:lang w:val="en-US"/>
        </w:rPr>
        <w:t>I</w:t>
      </w:r>
      <w:r w:rsidR="006506CE" w:rsidRPr="00014327">
        <w:rPr>
          <w:rFonts w:ascii="Arial" w:hAnsi="Arial" w:cs="Arial"/>
          <w:szCs w:val="24"/>
        </w:rPr>
        <w:t>_</w:t>
      </w:r>
      <w:r w:rsidR="006506CE" w:rsidRPr="00014327">
        <w:rPr>
          <w:rFonts w:ascii="Arial" w:hAnsi="Arial" w:cs="Arial"/>
          <w:szCs w:val="24"/>
          <w:lang w:val="en-US"/>
        </w:rPr>
        <w:t>WERKS</w:t>
      </w:r>
      <w:r w:rsidR="006506CE" w:rsidRPr="00014327">
        <w:rPr>
          <w:rFonts w:ascii="Arial" w:hAnsi="Arial" w:cs="Arial"/>
          <w:szCs w:val="24"/>
        </w:rPr>
        <w:t xml:space="preserve"> (Для тех заводов, которые входят в </w:t>
      </w:r>
      <w:r w:rsidR="006506CE" w:rsidRPr="00014327">
        <w:rPr>
          <w:rFonts w:ascii="Arial" w:hAnsi="Arial" w:cs="Arial"/>
          <w:szCs w:val="24"/>
          <w:lang w:val="en-US"/>
        </w:rPr>
        <w:t>Z</w:t>
      </w:r>
      <w:r w:rsidR="006506CE" w:rsidRPr="00014327">
        <w:rPr>
          <w:rFonts w:ascii="Arial" w:hAnsi="Arial" w:cs="Arial"/>
          <w:szCs w:val="24"/>
        </w:rPr>
        <w:t>_</w:t>
      </w:r>
      <w:r w:rsidR="006506CE" w:rsidRPr="00014327">
        <w:rPr>
          <w:rFonts w:ascii="Arial" w:hAnsi="Arial" w:cs="Arial"/>
          <w:szCs w:val="24"/>
          <w:lang w:val="en-US"/>
        </w:rPr>
        <w:t>MM</w:t>
      </w:r>
      <w:r w:rsidR="006506CE" w:rsidRPr="00014327">
        <w:rPr>
          <w:rFonts w:ascii="Arial" w:hAnsi="Arial" w:cs="Arial"/>
          <w:szCs w:val="24"/>
        </w:rPr>
        <w:t>04_</w:t>
      </w:r>
      <w:r w:rsidR="006506CE" w:rsidRPr="00014327">
        <w:rPr>
          <w:rFonts w:ascii="Arial" w:hAnsi="Arial" w:cs="Arial"/>
          <w:szCs w:val="24"/>
          <w:lang w:val="en-US"/>
        </w:rPr>
        <w:t>WERKS</w:t>
      </w:r>
      <w:r w:rsidR="006506CE" w:rsidRPr="00014327">
        <w:rPr>
          <w:rFonts w:ascii="Arial" w:hAnsi="Arial" w:cs="Arial"/>
          <w:szCs w:val="24"/>
        </w:rPr>
        <w:t>_</w:t>
      </w:r>
      <w:r w:rsidR="006506CE" w:rsidRPr="00014327">
        <w:rPr>
          <w:rFonts w:ascii="Arial" w:hAnsi="Arial" w:cs="Arial"/>
          <w:szCs w:val="24"/>
          <w:lang w:val="en-US"/>
        </w:rPr>
        <w:t>IN</w:t>
      </w:r>
      <w:r w:rsidR="006506CE" w:rsidRPr="00014327">
        <w:rPr>
          <w:rFonts w:ascii="Arial" w:hAnsi="Arial" w:cs="Arial"/>
          <w:szCs w:val="24"/>
        </w:rPr>
        <w:t>, иначе пусто)</w:t>
      </w:r>
    </w:p>
    <w:p w14:paraId="5C631D65" w14:textId="77777777" w:rsidR="006506CE" w:rsidRPr="00014327" w:rsidRDefault="006506CE" w:rsidP="006506CE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014327">
        <w:rPr>
          <w:rFonts w:ascii="Arial" w:hAnsi="Arial" w:cs="Arial"/>
          <w:szCs w:val="24"/>
          <w:lang w:val="en-US"/>
        </w:rPr>
        <w:t>MATNR = I_MATNR</w:t>
      </w:r>
    </w:p>
    <w:p w14:paraId="616B8DFF" w14:textId="4690A512" w:rsidR="006506CE" w:rsidRDefault="006506CE" w:rsidP="006506CE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D42281">
        <w:rPr>
          <w:rFonts w:ascii="Arial" w:hAnsi="Arial" w:cs="Arial"/>
          <w:szCs w:val="24"/>
          <w:lang w:val="en-US"/>
        </w:rPr>
        <w:t>DATAB</w:t>
      </w:r>
      <w:r w:rsidRPr="00D42281">
        <w:rPr>
          <w:rFonts w:ascii="Arial" w:hAnsi="Arial" w:cs="Arial"/>
          <w:szCs w:val="24"/>
        </w:rPr>
        <w:t xml:space="preserve"> </w:t>
      </w:r>
      <w:r w:rsidRPr="00D42281">
        <w:rPr>
          <w:rFonts w:ascii="Arial" w:hAnsi="Arial" w:cs="Arial"/>
          <w:szCs w:val="24"/>
          <w:lang w:val="en-US"/>
        </w:rPr>
        <w:t>=&lt; I_DATA =&lt; DATBI</w:t>
      </w:r>
    </w:p>
    <w:p w14:paraId="36198AB7" w14:textId="31DBC6B3" w:rsidR="0022169F" w:rsidRPr="0022169F" w:rsidRDefault="0022169F" w:rsidP="0022169F">
      <w:pPr>
        <w:spacing w:after="160" w:line="259" w:lineRule="auto"/>
        <w:contextualSpacing/>
        <w:jc w:val="left"/>
        <w:rPr>
          <w:rFonts w:ascii="Arial" w:hAnsi="Arial" w:cs="Arial"/>
          <w:szCs w:val="24"/>
          <w:highlight w:val="green"/>
        </w:rPr>
      </w:pPr>
      <w:r w:rsidRPr="0022169F">
        <w:rPr>
          <w:rFonts w:ascii="Arial" w:hAnsi="Arial" w:cs="Arial"/>
          <w:szCs w:val="24"/>
          <w:highlight w:val="green"/>
        </w:rPr>
        <w:t xml:space="preserve">Если </w:t>
      </w:r>
      <w:r w:rsidRPr="0022169F">
        <w:rPr>
          <w:rFonts w:ascii="Arial" w:hAnsi="Arial" w:cs="Arial"/>
          <w:szCs w:val="24"/>
          <w:highlight w:val="green"/>
          <w:lang w:val="en-US"/>
        </w:rPr>
        <w:t>e</w:t>
      </w:r>
      <w:r w:rsidRPr="0022169F">
        <w:rPr>
          <w:rFonts w:ascii="Arial" w:hAnsi="Arial" w:cs="Arial"/>
          <w:szCs w:val="24"/>
          <w:highlight w:val="green"/>
        </w:rPr>
        <w:t>_</w:t>
      </w:r>
      <w:r w:rsidRPr="0022169F">
        <w:rPr>
          <w:rFonts w:ascii="Arial" w:hAnsi="Arial" w:cs="Arial"/>
          <w:szCs w:val="24"/>
          <w:highlight w:val="green"/>
          <w:lang w:val="en-US"/>
        </w:rPr>
        <w:t>price</w:t>
      </w:r>
      <w:r w:rsidRPr="0022169F">
        <w:rPr>
          <w:rFonts w:ascii="Arial" w:hAnsi="Arial" w:cs="Arial"/>
          <w:szCs w:val="24"/>
          <w:highlight w:val="green"/>
        </w:rPr>
        <w:t xml:space="preserve"> –</w:t>
      </w:r>
      <w:r w:rsidRPr="0022169F">
        <w:rPr>
          <w:rFonts w:ascii="Arial" w:hAnsi="Arial" w:cs="Arial"/>
          <w:sz w:val="20"/>
          <w:szCs w:val="20"/>
          <w:highlight w:val="green"/>
        </w:rPr>
        <w:t xml:space="preserve"> </w:t>
      </w:r>
      <w:r w:rsidRPr="0022169F">
        <w:rPr>
          <w:rFonts w:ascii="Arial" w:hAnsi="Arial" w:cs="Arial"/>
          <w:szCs w:val="24"/>
          <w:highlight w:val="green"/>
          <w:lang w:val="en-US"/>
        </w:rPr>
        <w:t>e</w:t>
      </w:r>
      <w:r w:rsidRPr="0022169F">
        <w:rPr>
          <w:rFonts w:ascii="Arial" w:hAnsi="Arial" w:cs="Arial"/>
          <w:szCs w:val="24"/>
          <w:highlight w:val="green"/>
        </w:rPr>
        <w:t>_</w:t>
      </w:r>
      <w:r w:rsidRPr="0022169F">
        <w:rPr>
          <w:rFonts w:ascii="Arial" w:hAnsi="Arial" w:cs="Arial"/>
          <w:szCs w:val="24"/>
          <w:highlight w:val="green"/>
          <w:lang w:val="en-US"/>
        </w:rPr>
        <w:t>plpr</w:t>
      </w:r>
      <w:r w:rsidRPr="0022169F">
        <w:rPr>
          <w:rFonts w:ascii="Arial" w:hAnsi="Arial" w:cs="Arial"/>
          <w:szCs w:val="24"/>
          <w:highlight w:val="green"/>
        </w:rPr>
        <w:t xml:space="preserve"> не пусто, то</w:t>
      </w:r>
    </w:p>
    <w:p w14:paraId="57629B3D" w14:textId="20DC96E1" w:rsidR="0022169F" w:rsidRPr="0022169F" w:rsidRDefault="0022169F" w:rsidP="0022169F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22169F">
        <w:rPr>
          <w:rFonts w:ascii="Arial" w:hAnsi="Arial" w:cs="Arial"/>
          <w:szCs w:val="24"/>
          <w:highlight w:val="green"/>
          <w:lang w:val="en-US"/>
        </w:rPr>
        <w:t>e_price-e-kmein = ztmm_price-main-kmein</w:t>
      </w:r>
    </w:p>
    <w:p w14:paraId="4994F68D" w14:textId="38BAE418" w:rsidR="0022169F" w:rsidRPr="0022169F" w:rsidRDefault="0022169F" w:rsidP="0022169F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22169F">
        <w:rPr>
          <w:rFonts w:ascii="Arial" w:hAnsi="Arial" w:cs="Arial"/>
          <w:szCs w:val="24"/>
          <w:highlight w:val="green"/>
          <w:lang w:val="en-US"/>
        </w:rPr>
        <w:t>e_price-e_kpein = ztmm_price-main-kpein</w:t>
      </w:r>
    </w:p>
    <w:p w14:paraId="74CD4D99" w14:textId="4E5681C3" w:rsidR="0022169F" w:rsidRPr="0022169F" w:rsidRDefault="0022169F" w:rsidP="0022169F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  <w:lang w:val="en-US"/>
        </w:rPr>
      </w:pPr>
      <w:r w:rsidRPr="0022169F">
        <w:rPr>
          <w:rFonts w:ascii="Arial" w:hAnsi="Arial" w:cs="Arial"/>
          <w:szCs w:val="24"/>
          <w:highlight w:val="green"/>
          <w:lang w:val="en-US"/>
        </w:rPr>
        <w:t>e_price-e_waers = ‘RUB’.</w:t>
      </w:r>
    </w:p>
    <w:p w14:paraId="4FAEB1B8" w14:textId="77777777" w:rsidR="0022169F" w:rsidRPr="0022169F" w:rsidRDefault="0022169F" w:rsidP="0022169F">
      <w:p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</w:p>
    <w:p w14:paraId="76335576" w14:textId="6AE6ADC2" w:rsidR="006506CE" w:rsidRPr="0022169F" w:rsidRDefault="006506CE" w:rsidP="006506CE">
      <w:pPr>
        <w:rPr>
          <w:rFonts w:ascii="Arial" w:hAnsi="Arial" w:cs="Arial"/>
          <w:szCs w:val="24"/>
          <w:lang w:val="en-US"/>
        </w:rPr>
      </w:pPr>
      <w:r w:rsidRPr="002F3EC5">
        <w:rPr>
          <w:rFonts w:ascii="Arial" w:hAnsi="Arial" w:cs="Arial"/>
          <w:szCs w:val="24"/>
        </w:rPr>
        <w:t>Если</w:t>
      </w:r>
      <w:r w:rsidRPr="002F3EC5">
        <w:rPr>
          <w:rFonts w:ascii="Arial" w:hAnsi="Arial" w:cs="Arial"/>
          <w:szCs w:val="24"/>
          <w:lang w:val="en-US"/>
        </w:rPr>
        <w:t xml:space="preserve"> IV_REPORT is not initial</w:t>
      </w:r>
      <w:r>
        <w:rPr>
          <w:rFonts w:ascii="Arial" w:hAnsi="Arial" w:cs="Arial"/>
          <w:szCs w:val="24"/>
          <w:lang w:val="en-US"/>
        </w:rPr>
        <w:t xml:space="preserve"> and </w:t>
      </w:r>
      <w:r w:rsidRPr="00014327">
        <w:rPr>
          <w:rFonts w:ascii="Arial" w:hAnsi="Arial" w:cs="Arial"/>
          <w:szCs w:val="24"/>
          <w:lang w:val="en-US"/>
        </w:rPr>
        <w:t>e_price-e_bpr</w:t>
      </w:r>
      <w:r>
        <w:rPr>
          <w:rFonts w:ascii="Arial" w:hAnsi="Arial" w:cs="Arial"/>
          <w:szCs w:val="24"/>
          <w:lang w:val="en-US"/>
        </w:rPr>
        <w:t xml:space="preserve"> is not initial,</w:t>
      </w:r>
      <w:r w:rsidRPr="002F3EC5">
        <w:rPr>
          <w:rFonts w:ascii="Arial" w:hAnsi="Arial" w:cs="Arial"/>
          <w:szCs w:val="24"/>
          <w:lang w:val="en-US"/>
        </w:rPr>
        <w:t xml:space="preserve"> </w:t>
      </w:r>
      <w:r w:rsidRPr="002F3EC5">
        <w:rPr>
          <w:rFonts w:ascii="Arial" w:hAnsi="Arial" w:cs="Arial"/>
          <w:szCs w:val="24"/>
        </w:rPr>
        <w:t>то</w:t>
      </w:r>
    </w:p>
    <w:p w14:paraId="2EA4EA8E" w14:textId="77777777" w:rsidR="00637B37" w:rsidRPr="0022169F" w:rsidRDefault="00637B37" w:rsidP="006506CE">
      <w:pPr>
        <w:rPr>
          <w:rFonts w:ascii="Arial" w:hAnsi="Arial" w:cs="Arial"/>
          <w:szCs w:val="24"/>
          <w:lang w:val="en-US"/>
        </w:rPr>
      </w:pPr>
    </w:p>
    <w:p w14:paraId="3CDBB000" w14:textId="77777777" w:rsidR="00637B37" w:rsidRPr="0022169F" w:rsidRDefault="00637B37" w:rsidP="00637B37">
      <w:pPr>
        <w:rPr>
          <w:rFonts w:ascii="Arial" w:hAnsi="Arial" w:cs="Arial"/>
          <w:szCs w:val="24"/>
          <w:highlight w:val="green"/>
          <w:lang w:val="en-US"/>
        </w:rPr>
      </w:pPr>
      <w:r w:rsidRPr="0022169F">
        <w:rPr>
          <w:rFonts w:ascii="Arial" w:hAnsi="Arial" w:cs="Arial"/>
          <w:szCs w:val="24"/>
          <w:highlight w:val="green"/>
        </w:rPr>
        <w:t>Если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e_waers </w:t>
      </w:r>
      <w:r w:rsidRPr="0022169F">
        <w:rPr>
          <w:rFonts w:ascii="Arial" w:hAnsi="Arial" w:cs="Arial"/>
          <w:szCs w:val="24"/>
          <w:highlight w:val="green"/>
        </w:rPr>
        <w:t>не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RUB, </w:t>
      </w:r>
      <w:r w:rsidRPr="0022169F">
        <w:rPr>
          <w:rFonts w:ascii="Arial" w:hAnsi="Arial" w:cs="Arial"/>
          <w:szCs w:val="24"/>
          <w:highlight w:val="green"/>
        </w:rPr>
        <w:t>то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22169F">
        <w:rPr>
          <w:rFonts w:ascii="Arial" w:hAnsi="Arial" w:cs="Arial"/>
          <w:szCs w:val="24"/>
          <w:highlight w:val="green"/>
        </w:rPr>
        <w:t>то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22169F">
        <w:rPr>
          <w:rFonts w:ascii="Arial" w:hAnsi="Arial" w:cs="Arial"/>
          <w:szCs w:val="24"/>
          <w:highlight w:val="green"/>
        </w:rPr>
        <w:t>через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22169F">
        <w:rPr>
          <w:rFonts w:ascii="Arial" w:hAnsi="Arial" w:cs="Arial"/>
          <w:szCs w:val="24"/>
          <w:highlight w:val="green"/>
        </w:rPr>
        <w:t>ФМ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CONVERT_TO_FOREIGN_CURRENCY </w:t>
      </w:r>
      <w:r w:rsidRPr="0022169F">
        <w:rPr>
          <w:rFonts w:ascii="Arial" w:hAnsi="Arial" w:cs="Arial"/>
          <w:szCs w:val="24"/>
          <w:highlight w:val="green"/>
        </w:rPr>
        <w:t>определяем</w:t>
      </w:r>
    </w:p>
    <w:p w14:paraId="52FBC35B" w14:textId="69E79DFE" w:rsidR="00637B37" w:rsidRPr="0022169F" w:rsidRDefault="00637B37" w:rsidP="00637B37">
      <w:pPr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22169F">
        <w:rPr>
          <w:rFonts w:ascii="Arial" w:hAnsi="Arial" w:cs="Arial"/>
          <w:szCs w:val="24"/>
          <w:highlight w:val="green"/>
          <w:lang w:val="en-US"/>
        </w:rPr>
        <w:lastRenderedPageBreak/>
        <w:t>e_price-e-plpr_p = foreign_amount</w:t>
      </w:r>
    </w:p>
    <w:p w14:paraId="1F826A01" w14:textId="77777777" w:rsidR="00637B37" w:rsidRPr="0022169F" w:rsidRDefault="00637B37" w:rsidP="00637B37">
      <w:pPr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22169F">
        <w:rPr>
          <w:rFonts w:ascii="Arial" w:hAnsi="Arial" w:cs="Arial"/>
          <w:szCs w:val="24"/>
          <w:highlight w:val="green"/>
          <w:lang w:val="en-US"/>
        </w:rPr>
        <w:t>e_wkurs = excgange_rate</w:t>
      </w:r>
    </w:p>
    <w:p w14:paraId="69296A13" w14:textId="77777777" w:rsidR="00637B37" w:rsidRPr="0022169F" w:rsidRDefault="00637B37" w:rsidP="00637B37">
      <w:pPr>
        <w:rPr>
          <w:rFonts w:ascii="Arial" w:hAnsi="Arial" w:cs="Arial"/>
          <w:szCs w:val="24"/>
          <w:highlight w:val="green"/>
          <w:lang w:val="en-US"/>
        </w:rPr>
      </w:pPr>
      <w:r w:rsidRPr="0022169F">
        <w:rPr>
          <w:rFonts w:ascii="Arial" w:hAnsi="Arial" w:cs="Arial"/>
          <w:szCs w:val="24"/>
          <w:highlight w:val="green"/>
        </w:rPr>
        <w:t>Иначе</w:t>
      </w:r>
    </w:p>
    <w:p w14:paraId="74D74034" w14:textId="58D2D867" w:rsidR="00637B37" w:rsidRPr="0022169F" w:rsidRDefault="00637B37" w:rsidP="00637B37">
      <w:pPr>
        <w:rPr>
          <w:rFonts w:ascii="Arial" w:hAnsi="Arial" w:cs="Arial"/>
          <w:szCs w:val="24"/>
          <w:highlight w:val="green"/>
          <w:lang w:val="en-US"/>
        </w:rPr>
      </w:pPr>
      <w:r w:rsidRPr="0022169F">
        <w:rPr>
          <w:rFonts w:ascii="Arial" w:hAnsi="Arial" w:cs="Arial"/>
          <w:szCs w:val="24"/>
          <w:highlight w:val="green"/>
          <w:lang w:val="en-US"/>
        </w:rPr>
        <w:tab/>
        <w:t>e_price_p =  e_price-e_bpr</w:t>
      </w:r>
    </w:p>
    <w:p w14:paraId="00C6FAEA" w14:textId="77777777" w:rsidR="00637B37" w:rsidRPr="0022169F" w:rsidRDefault="00637B37" w:rsidP="00637B37">
      <w:pPr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22169F">
        <w:rPr>
          <w:rFonts w:ascii="Arial" w:hAnsi="Arial" w:cs="Arial"/>
          <w:szCs w:val="24"/>
          <w:highlight w:val="green"/>
          <w:lang w:val="en-US"/>
        </w:rPr>
        <w:t>e_wkurs = 1</w:t>
      </w:r>
    </w:p>
    <w:p w14:paraId="5B227391" w14:textId="5A40AA11" w:rsidR="00637B37" w:rsidRDefault="00637B37" w:rsidP="00637B37">
      <w:pPr>
        <w:rPr>
          <w:rFonts w:ascii="Arial" w:hAnsi="Arial" w:cs="Arial"/>
          <w:szCs w:val="24"/>
          <w:lang w:val="en-US"/>
        </w:rPr>
      </w:pPr>
      <w:r w:rsidRPr="0022169F">
        <w:rPr>
          <w:rFonts w:ascii="Arial" w:hAnsi="Arial" w:cs="Arial"/>
          <w:szCs w:val="24"/>
          <w:highlight w:val="green"/>
        </w:rPr>
        <w:t>На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22169F">
        <w:rPr>
          <w:rFonts w:ascii="Arial" w:hAnsi="Arial" w:cs="Arial"/>
          <w:szCs w:val="24"/>
          <w:highlight w:val="green"/>
        </w:rPr>
        <w:t>вход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22169F">
        <w:rPr>
          <w:rFonts w:ascii="Arial" w:hAnsi="Arial" w:cs="Arial"/>
          <w:szCs w:val="24"/>
          <w:highlight w:val="green"/>
        </w:rPr>
        <w:t>ФМ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22169F">
        <w:rPr>
          <w:rFonts w:ascii="Arial" w:hAnsi="Arial" w:cs="Arial"/>
          <w:szCs w:val="24"/>
          <w:highlight w:val="green"/>
        </w:rPr>
        <w:t>подать</w:t>
      </w:r>
      <w:r w:rsidRPr="0022169F">
        <w:rPr>
          <w:rFonts w:ascii="Arial" w:hAnsi="Arial" w:cs="Arial"/>
          <w:szCs w:val="24"/>
          <w:highlight w:val="green"/>
          <w:lang w:val="en-US"/>
        </w:rPr>
        <w:t>: DATE = I_DATE, FOREIGN_CURRENCY = e-price-e_waers, LOCAL_AMOUNT = e-price-e_bpr, LOCAL_CURRENCY = ‘RUB’, TYPE_OF_RATE  = zsps-wkurs</w:t>
      </w:r>
    </w:p>
    <w:p w14:paraId="7DC92EAE" w14:textId="79412289" w:rsidR="00637B37" w:rsidRDefault="00637B37" w:rsidP="00637B37">
      <w:pPr>
        <w:rPr>
          <w:rFonts w:ascii="Arial" w:hAnsi="Arial" w:cs="Arial"/>
          <w:szCs w:val="24"/>
          <w:lang w:val="en-US"/>
        </w:rPr>
      </w:pPr>
    </w:p>
    <w:p w14:paraId="28C6FE82" w14:textId="5D32A7BC" w:rsidR="00637B37" w:rsidRPr="00882597" w:rsidRDefault="00637B37" w:rsidP="00637B37">
      <w:pPr>
        <w:spacing w:line="276" w:lineRule="auto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 xml:space="preserve">Перевести </w:t>
      </w:r>
      <w:r w:rsidRPr="00882597">
        <w:rPr>
          <w:rFonts w:ascii="Arial" w:hAnsi="Arial" w:cs="Arial"/>
          <w:szCs w:val="24"/>
          <w:highlight w:val="green"/>
        </w:rPr>
        <w:t>значение индекса инфляции</w:t>
      </w:r>
      <w:r>
        <w:rPr>
          <w:rFonts w:ascii="Arial" w:hAnsi="Arial" w:cs="Arial"/>
          <w:szCs w:val="24"/>
          <w:highlight w:val="green"/>
        </w:rPr>
        <w:t xml:space="preserve"> и</w:t>
      </w:r>
      <w:r w:rsidRPr="00882597">
        <w:rPr>
          <w:rFonts w:ascii="Arial" w:hAnsi="Arial" w:cs="Arial"/>
          <w:szCs w:val="24"/>
          <w:highlight w:val="green"/>
        </w:rPr>
        <w:t xml:space="preserve">з процентов в число </w:t>
      </w:r>
    </w:p>
    <w:p w14:paraId="751E878B" w14:textId="03E3102C" w:rsidR="00637B37" w:rsidRPr="0022169F" w:rsidRDefault="00637B37" w:rsidP="00637B37">
      <w:pPr>
        <w:spacing w:line="276" w:lineRule="auto"/>
        <w:ind w:left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>e_indinf_</w:t>
      </w:r>
      <w:r w:rsidRPr="0022169F">
        <w:rPr>
          <w:rFonts w:ascii="Arial" w:hAnsi="Arial" w:cs="Arial"/>
          <w:szCs w:val="24"/>
          <w:highlight w:val="green"/>
          <w:lang w:val="en-US"/>
        </w:rPr>
        <w:t>r = (e_bpr_v * e_indinf)/100</w:t>
      </w:r>
    </w:p>
    <w:p w14:paraId="5189F79F" w14:textId="6BC65386" w:rsidR="00637B37" w:rsidRPr="0022169F" w:rsidRDefault="00637B37" w:rsidP="00637B37">
      <w:pPr>
        <w:rPr>
          <w:rFonts w:ascii="Arial" w:hAnsi="Arial" w:cs="Arial"/>
          <w:szCs w:val="24"/>
          <w:highlight w:val="green"/>
          <w:lang w:val="en-US"/>
        </w:rPr>
      </w:pPr>
      <w:r w:rsidRPr="0022169F">
        <w:rPr>
          <w:rFonts w:ascii="Arial" w:hAnsi="Arial" w:cs="Arial"/>
          <w:szCs w:val="24"/>
          <w:highlight w:val="green"/>
        </w:rPr>
        <w:t>Рассчитать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22169F">
        <w:rPr>
          <w:rFonts w:ascii="Arial" w:hAnsi="Arial" w:cs="Arial"/>
          <w:szCs w:val="24"/>
          <w:highlight w:val="green"/>
        </w:rPr>
        <w:t>плановую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22169F">
        <w:rPr>
          <w:rFonts w:ascii="Arial" w:hAnsi="Arial" w:cs="Arial"/>
          <w:szCs w:val="24"/>
          <w:highlight w:val="green"/>
        </w:rPr>
        <w:t>цену</w:t>
      </w:r>
    </w:p>
    <w:p w14:paraId="2A628A4D" w14:textId="788E939A" w:rsidR="006506CE" w:rsidRPr="00565E3B" w:rsidRDefault="006506CE" w:rsidP="006506CE">
      <w:pPr>
        <w:rPr>
          <w:rFonts w:ascii="Arial" w:hAnsi="Arial" w:cs="Arial"/>
          <w:szCs w:val="24"/>
          <w:lang w:val="en-US"/>
        </w:rPr>
      </w:pPr>
      <w:r w:rsidRPr="0022169F">
        <w:rPr>
          <w:rFonts w:ascii="Arial" w:hAnsi="Arial" w:cs="Arial"/>
          <w:szCs w:val="24"/>
          <w:highlight w:val="green"/>
          <w:lang w:val="en-US"/>
        </w:rPr>
        <w:t xml:space="preserve">     </w:t>
      </w:r>
      <w:r w:rsidR="00565E3B" w:rsidRPr="0022169F">
        <w:rPr>
          <w:rFonts w:ascii="Arial" w:hAnsi="Arial" w:cs="Arial"/>
          <w:szCs w:val="24"/>
          <w:highlight w:val="green"/>
          <w:lang w:val="en-US"/>
        </w:rPr>
        <w:tab/>
      </w:r>
      <w:r w:rsidR="00637B37" w:rsidRPr="0022169F">
        <w:rPr>
          <w:rFonts w:ascii="Arial" w:hAnsi="Arial" w:cs="Arial"/>
          <w:szCs w:val="24"/>
          <w:highlight w:val="green"/>
          <w:lang w:val="en-US"/>
        </w:rPr>
        <w:t>e_price–e_plpr = e_price-e_plpr_p</w:t>
      </w:r>
      <w:r w:rsidRPr="0022169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565E3B" w:rsidRPr="0022169F">
        <w:rPr>
          <w:rFonts w:ascii="Arial" w:hAnsi="Arial" w:cs="Arial"/>
          <w:szCs w:val="24"/>
          <w:highlight w:val="green"/>
          <w:lang w:val="en-US"/>
        </w:rPr>
        <w:t>* e_indinf_r</w:t>
      </w:r>
    </w:p>
    <w:p w14:paraId="0DDADB2C" w14:textId="16EAF1BF" w:rsidR="006506CE" w:rsidRPr="006506CE" w:rsidRDefault="006506CE" w:rsidP="009B4734">
      <w:pPr>
        <w:spacing w:before="120" w:after="120" w:line="276" w:lineRule="auto"/>
        <w:rPr>
          <w:rFonts w:ascii="Arial" w:hAnsi="Arial" w:cs="Arial"/>
          <w:b/>
          <w:sz w:val="22"/>
        </w:rPr>
      </w:pPr>
      <w:r w:rsidRPr="006506CE">
        <w:rPr>
          <w:rFonts w:ascii="Arial" w:hAnsi="Arial" w:cs="Arial"/>
          <w:b/>
          <w:sz w:val="22"/>
        </w:rPr>
        <w:t>Определение плановой цены с ТЗР</w:t>
      </w:r>
    </w:p>
    <w:p w14:paraId="263B0463" w14:textId="77777777" w:rsidR="006506CE" w:rsidRDefault="006506CE" w:rsidP="00EE3E9C">
      <w:p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Цена в потребности должна подтягиваться с учетом процентной ставки ТЗР.</w:t>
      </w:r>
    </w:p>
    <w:p w14:paraId="216A73ED" w14:textId="77777777" w:rsidR="006506CE" w:rsidRPr="00C0616C" w:rsidRDefault="006506CE" w:rsidP="00EE3E9C">
      <w:pPr>
        <w:spacing w:line="276" w:lineRule="auto"/>
        <w:rPr>
          <w:rFonts w:ascii="Arial" w:hAnsi="Arial" w:cs="Arial"/>
          <w:szCs w:val="24"/>
          <w:lang w:val="en-US"/>
        </w:rPr>
      </w:pPr>
      <w:r w:rsidRPr="002F3EC5">
        <w:rPr>
          <w:rFonts w:ascii="Arial" w:hAnsi="Arial" w:cs="Arial"/>
          <w:szCs w:val="24"/>
        </w:rPr>
        <w:t>Если</w:t>
      </w:r>
      <w:r w:rsidRPr="002F3EC5">
        <w:rPr>
          <w:rFonts w:ascii="Arial" w:hAnsi="Arial" w:cs="Arial"/>
          <w:szCs w:val="24"/>
          <w:lang w:val="en-US"/>
        </w:rPr>
        <w:t xml:space="preserve"> </w:t>
      </w:r>
      <w:r w:rsidRPr="00B30249">
        <w:rPr>
          <w:rFonts w:ascii="Arial" w:hAnsi="Arial" w:cs="Arial"/>
          <w:szCs w:val="24"/>
          <w:lang w:val="en-US"/>
        </w:rPr>
        <w:t xml:space="preserve">IV_GET_PRICE </w:t>
      </w:r>
      <w:r w:rsidRPr="002F3EC5">
        <w:rPr>
          <w:rFonts w:ascii="Arial" w:hAnsi="Arial" w:cs="Arial"/>
          <w:szCs w:val="24"/>
          <w:lang w:val="en-US"/>
        </w:rPr>
        <w:t>is not initial</w:t>
      </w:r>
      <w:r>
        <w:rPr>
          <w:rFonts w:ascii="Arial" w:hAnsi="Arial" w:cs="Arial"/>
          <w:szCs w:val="24"/>
          <w:lang w:val="en-US"/>
        </w:rPr>
        <w:t xml:space="preserve"> and </w:t>
      </w:r>
      <w:r w:rsidRPr="00014327">
        <w:rPr>
          <w:rFonts w:ascii="Arial" w:hAnsi="Arial" w:cs="Arial"/>
          <w:szCs w:val="24"/>
          <w:lang w:val="en-US"/>
        </w:rPr>
        <w:t>e_price–e_plpr</w:t>
      </w:r>
      <w:r>
        <w:rPr>
          <w:rFonts w:ascii="Arial" w:hAnsi="Arial" w:cs="Arial"/>
          <w:szCs w:val="24"/>
          <w:lang w:val="en-US"/>
        </w:rPr>
        <w:t xml:space="preserve"> is not initial,</w:t>
      </w:r>
      <w:r w:rsidRPr="002F3EC5">
        <w:rPr>
          <w:rFonts w:ascii="Arial" w:hAnsi="Arial" w:cs="Arial"/>
          <w:szCs w:val="24"/>
          <w:lang w:val="en-US"/>
        </w:rPr>
        <w:t xml:space="preserve"> </w:t>
      </w:r>
      <w:r w:rsidRPr="002F3EC5">
        <w:rPr>
          <w:rFonts w:ascii="Arial" w:hAnsi="Arial" w:cs="Arial"/>
          <w:szCs w:val="24"/>
        </w:rPr>
        <w:t>то</w:t>
      </w:r>
      <w:r w:rsidRPr="00C0616C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следует</w:t>
      </w:r>
    </w:p>
    <w:p w14:paraId="0BEE0A1E" w14:textId="77777777" w:rsidR="006506CE" w:rsidRPr="00C0616C" w:rsidRDefault="006506CE" w:rsidP="00EE3E9C">
      <w:p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о</w:t>
      </w:r>
      <w:r w:rsidRPr="00C0616C">
        <w:rPr>
          <w:rFonts w:ascii="Arial" w:hAnsi="Arial" w:cs="Arial"/>
          <w:szCs w:val="24"/>
        </w:rPr>
        <w:t>пределить плановую цену с ТЗР</w:t>
      </w:r>
      <w:r>
        <w:rPr>
          <w:rFonts w:ascii="Arial" w:hAnsi="Arial" w:cs="Arial"/>
          <w:szCs w:val="24"/>
        </w:rPr>
        <w:t>:</w:t>
      </w:r>
    </w:p>
    <w:p w14:paraId="4606CB28" w14:textId="77777777" w:rsidR="006506CE" w:rsidRPr="00767FAF" w:rsidRDefault="006506CE" w:rsidP="00EE3E9C">
      <w:pPr>
        <w:spacing w:line="276" w:lineRule="auto"/>
        <w:ind w:firstLine="360"/>
        <w:rPr>
          <w:rFonts w:ascii="Arial" w:hAnsi="Arial" w:cs="Arial"/>
          <w:szCs w:val="24"/>
          <w:lang w:val="en-US"/>
        </w:rPr>
      </w:pPr>
      <w:r w:rsidRPr="0049168A">
        <w:rPr>
          <w:rFonts w:ascii="Arial" w:hAnsi="Arial" w:cs="Arial"/>
          <w:szCs w:val="24"/>
        </w:rPr>
        <w:t>Если</w:t>
      </w:r>
      <w:r w:rsidRPr="00767FAF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lang w:val="en-US"/>
        </w:rPr>
        <w:t>e_price</w:t>
      </w:r>
      <w:r w:rsidRPr="00767FAF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e</w:t>
      </w:r>
      <w:r w:rsidRPr="00767FAF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tzr</w:t>
      </w:r>
      <w:r w:rsidRPr="00767F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is initial</w:t>
      </w:r>
      <w:r w:rsidRPr="00767FAF">
        <w:rPr>
          <w:rFonts w:ascii="Arial" w:hAnsi="Arial" w:cs="Arial"/>
          <w:szCs w:val="24"/>
          <w:lang w:val="en-US"/>
        </w:rPr>
        <w:t xml:space="preserve">, </w:t>
      </w:r>
      <w:r w:rsidRPr="0049168A">
        <w:rPr>
          <w:rFonts w:ascii="Arial" w:hAnsi="Arial" w:cs="Arial"/>
          <w:szCs w:val="24"/>
        </w:rPr>
        <w:t>то</w:t>
      </w:r>
      <w:r w:rsidRPr="00767FAF">
        <w:rPr>
          <w:rFonts w:ascii="Arial" w:hAnsi="Arial" w:cs="Arial"/>
          <w:szCs w:val="24"/>
          <w:lang w:val="en-US"/>
        </w:rPr>
        <w:t xml:space="preserve"> </w:t>
      </w:r>
      <w:r w:rsidRPr="0027210D">
        <w:rPr>
          <w:rFonts w:ascii="Arial" w:hAnsi="Arial" w:cs="Arial"/>
          <w:szCs w:val="24"/>
          <w:lang w:val="en-US"/>
        </w:rPr>
        <w:t>e</w:t>
      </w:r>
      <w:r>
        <w:rPr>
          <w:rFonts w:ascii="Arial" w:hAnsi="Arial" w:cs="Arial"/>
          <w:szCs w:val="24"/>
          <w:lang w:val="en-US"/>
        </w:rPr>
        <w:t>_</w:t>
      </w:r>
      <w:r w:rsidRPr="0027210D">
        <w:rPr>
          <w:rFonts w:ascii="Arial" w:hAnsi="Arial" w:cs="Arial"/>
          <w:szCs w:val="24"/>
          <w:lang w:val="en-US"/>
        </w:rPr>
        <w:t>price</w:t>
      </w:r>
      <w:r w:rsidRPr="00767FAF">
        <w:rPr>
          <w:rFonts w:ascii="Arial" w:hAnsi="Arial" w:cs="Arial"/>
          <w:szCs w:val="24"/>
          <w:lang w:val="en-US"/>
        </w:rPr>
        <w:t>-</w:t>
      </w:r>
      <w:r w:rsidRPr="0027210D">
        <w:rPr>
          <w:rFonts w:ascii="Arial" w:hAnsi="Arial" w:cs="Arial"/>
          <w:szCs w:val="24"/>
          <w:lang w:val="en-US"/>
        </w:rPr>
        <w:t>e</w:t>
      </w:r>
      <w:r w:rsidRPr="00767FAF">
        <w:rPr>
          <w:rFonts w:ascii="Arial" w:hAnsi="Arial" w:cs="Arial"/>
          <w:szCs w:val="24"/>
          <w:lang w:val="en-US"/>
        </w:rPr>
        <w:t xml:space="preserve">_plptzr = </w:t>
      </w:r>
      <w:r>
        <w:rPr>
          <w:rFonts w:ascii="Arial" w:hAnsi="Arial" w:cs="Arial"/>
          <w:szCs w:val="24"/>
          <w:lang w:val="en-US"/>
        </w:rPr>
        <w:t>e_price</w:t>
      </w:r>
      <w:r w:rsidRPr="00767FAF">
        <w:rPr>
          <w:rFonts w:ascii="Arial" w:hAnsi="Arial" w:cs="Arial"/>
          <w:szCs w:val="24"/>
          <w:lang w:val="en-US"/>
        </w:rPr>
        <w:t>-</w:t>
      </w:r>
      <w:r>
        <w:rPr>
          <w:rFonts w:ascii="Arial" w:hAnsi="Arial" w:cs="Arial"/>
          <w:szCs w:val="24"/>
          <w:lang w:val="en-US"/>
        </w:rPr>
        <w:t>e</w:t>
      </w:r>
      <w:r w:rsidRPr="00767FAF">
        <w:rPr>
          <w:rFonts w:ascii="Arial" w:hAnsi="Arial" w:cs="Arial"/>
          <w:szCs w:val="24"/>
          <w:lang w:val="en-US"/>
        </w:rPr>
        <w:t>_pl</w:t>
      </w:r>
      <w:r>
        <w:rPr>
          <w:rFonts w:ascii="Arial" w:hAnsi="Arial" w:cs="Arial"/>
          <w:szCs w:val="24"/>
          <w:lang w:val="en-US"/>
        </w:rPr>
        <w:t>pr</w:t>
      </w:r>
    </w:p>
    <w:p w14:paraId="0DACA875" w14:textId="77777777" w:rsidR="006506CE" w:rsidRDefault="006506CE" w:rsidP="00EE3E9C">
      <w:pPr>
        <w:spacing w:line="276" w:lineRule="auto"/>
        <w:ind w:firstLine="360"/>
        <w:rPr>
          <w:rFonts w:ascii="Arial" w:hAnsi="Arial" w:cs="Arial"/>
          <w:lang w:val="en-US"/>
        </w:rPr>
      </w:pPr>
      <w:r>
        <w:rPr>
          <w:rFonts w:ascii="Arial" w:hAnsi="Arial" w:cs="Arial"/>
          <w:szCs w:val="24"/>
        </w:rPr>
        <w:t>Иначе</w:t>
      </w:r>
      <w:r w:rsidRPr="0027210D">
        <w:rPr>
          <w:rFonts w:ascii="Arial" w:hAnsi="Arial" w:cs="Arial"/>
          <w:szCs w:val="24"/>
          <w:lang w:val="en-US"/>
        </w:rPr>
        <w:t xml:space="preserve"> e</w:t>
      </w:r>
      <w:r>
        <w:rPr>
          <w:rFonts w:ascii="Arial" w:hAnsi="Arial" w:cs="Arial"/>
          <w:szCs w:val="24"/>
          <w:lang w:val="en-US"/>
        </w:rPr>
        <w:t>_</w:t>
      </w:r>
      <w:r w:rsidRPr="0027210D">
        <w:rPr>
          <w:rFonts w:ascii="Arial" w:hAnsi="Arial" w:cs="Arial"/>
          <w:szCs w:val="24"/>
          <w:lang w:val="en-US"/>
        </w:rPr>
        <w:t>price-e_plptzr =</w:t>
      </w:r>
      <w:r w:rsidRPr="00D413DD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e_price-e</w:t>
      </w:r>
      <w:r w:rsidRPr="00D413DD">
        <w:rPr>
          <w:rFonts w:ascii="Arial" w:hAnsi="Arial" w:cs="Arial"/>
          <w:szCs w:val="24"/>
          <w:lang w:val="en-US"/>
        </w:rPr>
        <w:t>_pl</w:t>
      </w:r>
      <w:r>
        <w:rPr>
          <w:rFonts w:ascii="Arial" w:hAnsi="Arial" w:cs="Arial"/>
          <w:szCs w:val="24"/>
          <w:lang w:val="en-US"/>
        </w:rPr>
        <w:t>pr</w:t>
      </w:r>
      <w:r w:rsidRPr="00D413DD">
        <w:rPr>
          <w:rFonts w:ascii="Arial" w:hAnsi="Arial" w:cs="Arial"/>
          <w:szCs w:val="24"/>
          <w:lang w:val="en-US"/>
        </w:rPr>
        <w:t xml:space="preserve"> +</w:t>
      </w:r>
      <w:r w:rsidRPr="0027210D">
        <w:rPr>
          <w:rFonts w:ascii="Arial" w:hAnsi="Arial" w:cs="Arial"/>
          <w:szCs w:val="24"/>
          <w:lang w:val="en-US"/>
        </w:rPr>
        <w:t xml:space="preserve"> </w:t>
      </w:r>
      <w:r w:rsidRPr="00D413DD">
        <w:rPr>
          <w:rFonts w:ascii="Arial" w:hAnsi="Arial" w:cs="Arial"/>
          <w:szCs w:val="24"/>
          <w:lang w:val="en-US"/>
        </w:rPr>
        <w:t>(</w:t>
      </w:r>
      <w:r>
        <w:rPr>
          <w:rFonts w:ascii="Arial" w:hAnsi="Arial" w:cs="Arial"/>
          <w:szCs w:val="24"/>
          <w:lang w:val="en-US"/>
        </w:rPr>
        <w:t>e_price</w:t>
      </w:r>
      <w:r w:rsidRPr="0027210D">
        <w:rPr>
          <w:rFonts w:ascii="Arial" w:hAnsi="Arial" w:cs="Arial"/>
          <w:szCs w:val="24"/>
          <w:lang w:val="en-US"/>
        </w:rPr>
        <w:t>-</w:t>
      </w:r>
      <w:r>
        <w:rPr>
          <w:rFonts w:ascii="Arial" w:hAnsi="Arial" w:cs="Arial"/>
          <w:szCs w:val="24"/>
          <w:lang w:val="en-US"/>
        </w:rPr>
        <w:t>e</w:t>
      </w:r>
      <w:r w:rsidRPr="0027210D">
        <w:rPr>
          <w:rFonts w:ascii="Arial" w:hAnsi="Arial" w:cs="Arial"/>
          <w:szCs w:val="24"/>
          <w:lang w:val="en-US"/>
        </w:rPr>
        <w:t>_pl</w:t>
      </w:r>
      <w:r>
        <w:rPr>
          <w:rFonts w:ascii="Arial" w:hAnsi="Arial" w:cs="Arial"/>
          <w:szCs w:val="24"/>
          <w:lang w:val="en-US"/>
        </w:rPr>
        <w:t>pr</w:t>
      </w:r>
      <w:r w:rsidRPr="0027210D">
        <w:rPr>
          <w:rFonts w:ascii="Arial" w:hAnsi="Arial" w:cs="Arial"/>
          <w:szCs w:val="24"/>
          <w:lang w:val="en-US"/>
        </w:rPr>
        <w:t>*</w:t>
      </w:r>
      <w:r>
        <w:rPr>
          <w:rFonts w:ascii="Arial" w:hAnsi="Arial" w:cs="Arial"/>
          <w:lang w:val="en-US"/>
        </w:rPr>
        <w:t>e_price-e_tzr</w:t>
      </w:r>
      <w:r w:rsidRPr="00D413DD">
        <w:rPr>
          <w:rFonts w:ascii="Arial" w:hAnsi="Arial" w:cs="Arial"/>
          <w:lang w:val="en-US"/>
        </w:rPr>
        <w:t>)/100</w:t>
      </w:r>
    </w:p>
    <w:p w14:paraId="7FAFD888" w14:textId="0A236A00" w:rsidR="006506CE" w:rsidRPr="00EB70AC" w:rsidRDefault="006506CE" w:rsidP="009B4734">
      <w:pPr>
        <w:spacing w:before="120" w:after="120" w:line="276" w:lineRule="auto"/>
        <w:rPr>
          <w:rFonts w:ascii="Arial" w:hAnsi="Arial" w:cs="Arial"/>
          <w:b/>
          <w:sz w:val="22"/>
          <w:lang w:val="en-US"/>
        </w:rPr>
      </w:pPr>
      <w:r w:rsidRPr="006506CE">
        <w:rPr>
          <w:rFonts w:ascii="Arial" w:hAnsi="Arial" w:cs="Arial"/>
          <w:b/>
          <w:sz w:val="22"/>
        </w:rPr>
        <w:t>Определение</w:t>
      </w:r>
      <w:r w:rsidRPr="00EB70AC">
        <w:rPr>
          <w:rFonts w:ascii="Arial" w:hAnsi="Arial" w:cs="Arial"/>
          <w:b/>
          <w:sz w:val="22"/>
          <w:lang w:val="en-US"/>
        </w:rPr>
        <w:t xml:space="preserve"> </w:t>
      </w:r>
      <w:r w:rsidRPr="006506CE">
        <w:rPr>
          <w:rFonts w:ascii="Arial" w:hAnsi="Arial" w:cs="Arial"/>
          <w:b/>
          <w:sz w:val="22"/>
        </w:rPr>
        <w:t>расчетной</w:t>
      </w:r>
      <w:r w:rsidRPr="00EB70AC">
        <w:rPr>
          <w:rFonts w:ascii="Arial" w:hAnsi="Arial" w:cs="Arial"/>
          <w:b/>
          <w:sz w:val="22"/>
          <w:lang w:val="en-US"/>
        </w:rPr>
        <w:t xml:space="preserve"> </w:t>
      </w:r>
      <w:r w:rsidRPr="006506CE">
        <w:rPr>
          <w:rFonts w:ascii="Arial" w:hAnsi="Arial" w:cs="Arial"/>
          <w:b/>
          <w:sz w:val="22"/>
        </w:rPr>
        <w:t>цены</w:t>
      </w:r>
    </w:p>
    <w:p w14:paraId="25C2EC64" w14:textId="5530A798" w:rsidR="006506CE" w:rsidRPr="002D4DD9" w:rsidRDefault="006506CE" w:rsidP="00DF6F0C">
      <w:pPr>
        <w:spacing w:before="120" w:after="120"/>
        <w:rPr>
          <w:rFonts w:ascii="Arial" w:hAnsi="Arial" w:cs="Arial"/>
          <w:szCs w:val="24"/>
          <w:lang w:val="en-US"/>
        </w:rPr>
      </w:pPr>
      <w:r w:rsidRPr="006506CE">
        <w:rPr>
          <w:rFonts w:ascii="Arial" w:hAnsi="Arial" w:cs="Arial"/>
          <w:szCs w:val="24"/>
        </w:rPr>
        <w:t>Если</w:t>
      </w:r>
      <w:r w:rsidRPr="002D4DD9">
        <w:rPr>
          <w:rFonts w:ascii="Arial" w:hAnsi="Arial" w:cs="Arial"/>
          <w:szCs w:val="24"/>
          <w:lang w:val="en-US"/>
        </w:rPr>
        <w:t xml:space="preserve"> </w:t>
      </w:r>
      <w:r w:rsidRPr="008C0946">
        <w:rPr>
          <w:rFonts w:ascii="Arial" w:hAnsi="Arial" w:cs="Arial"/>
          <w:szCs w:val="24"/>
          <w:lang w:val="en-US"/>
        </w:rPr>
        <w:t>IV</w:t>
      </w:r>
      <w:r w:rsidRPr="002D4DD9">
        <w:rPr>
          <w:rFonts w:ascii="Arial" w:hAnsi="Arial" w:cs="Arial"/>
          <w:szCs w:val="24"/>
          <w:lang w:val="en-US"/>
        </w:rPr>
        <w:t>_</w:t>
      </w:r>
      <w:r w:rsidRPr="008C0946">
        <w:rPr>
          <w:rFonts w:ascii="Arial" w:hAnsi="Arial" w:cs="Arial"/>
          <w:szCs w:val="24"/>
          <w:lang w:val="en-US"/>
        </w:rPr>
        <w:t>GET</w:t>
      </w:r>
      <w:r w:rsidRPr="002D4DD9">
        <w:rPr>
          <w:rFonts w:ascii="Arial" w:hAnsi="Arial" w:cs="Arial"/>
          <w:szCs w:val="24"/>
          <w:lang w:val="en-US"/>
        </w:rPr>
        <w:t>_</w:t>
      </w:r>
      <w:r w:rsidRPr="008C0946">
        <w:rPr>
          <w:rFonts w:ascii="Arial" w:hAnsi="Arial" w:cs="Arial"/>
          <w:szCs w:val="24"/>
          <w:lang w:val="en-US"/>
        </w:rPr>
        <w:t>PRICE</w:t>
      </w:r>
      <w:r w:rsidRPr="002D4DD9">
        <w:rPr>
          <w:rFonts w:ascii="Arial" w:hAnsi="Arial" w:cs="Arial"/>
          <w:szCs w:val="24"/>
          <w:lang w:val="en-US"/>
        </w:rPr>
        <w:t xml:space="preserve"> </w:t>
      </w:r>
      <w:r w:rsidRPr="008C0946">
        <w:rPr>
          <w:rFonts w:ascii="Arial" w:hAnsi="Arial" w:cs="Arial"/>
          <w:szCs w:val="24"/>
          <w:lang w:val="en-US"/>
        </w:rPr>
        <w:t>is</w:t>
      </w:r>
      <w:r w:rsidRPr="002D4DD9">
        <w:rPr>
          <w:rFonts w:ascii="Arial" w:hAnsi="Arial" w:cs="Arial"/>
          <w:szCs w:val="24"/>
          <w:lang w:val="en-US"/>
        </w:rPr>
        <w:t xml:space="preserve"> </w:t>
      </w:r>
      <w:r w:rsidRPr="008C0946">
        <w:rPr>
          <w:rFonts w:ascii="Arial" w:hAnsi="Arial" w:cs="Arial"/>
          <w:szCs w:val="24"/>
          <w:lang w:val="en-US"/>
        </w:rPr>
        <w:t>not</w:t>
      </w:r>
      <w:r w:rsidRPr="002D4DD9">
        <w:rPr>
          <w:rFonts w:ascii="Arial" w:hAnsi="Arial" w:cs="Arial"/>
          <w:szCs w:val="24"/>
          <w:lang w:val="en-US"/>
        </w:rPr>
        <w:t xml:space="preserve"> </w:t>
      </w:r>
      <w:r w:rsidRPr="008C0946">
        <w:rPr>
          <w:rFonts w:ascii="Arial" w:hAnsi="Arial" w:cs="Arial"/>
          <w:szCs w:val="24"/>
          <w:lang w:val="en-US"/>
        </w:rPr>
        <w:t>initial</w:t>
      </w:r>
      <w:r w:rsidR="002D4DD9">
        <w:rPr>
          <w:rFonts w:ascii="Arial" w:hAnsi="Arial" w:cs="Arial"/>
          <w:szCs w:val="24"/>
          <w:lang w:val="en-US"/>
        </w:rPr>
        <w:t xml:space="preserve"> and </w:t>
      </w:r>
      <w:r w:rsidR="002D4DD9" w:rsidRPr="002D4DD9">
        <w:rPr>
          <w:rFonts w:ascii="Arial" w:hAnsi="Arial" w:cs="Arial"/>
          <w:szCs w:val="24"/>
          <w:highlight w:val="green"/>
          <w:lang w:val="en-US"/>
        </w:rPr>
        <w:t>e-price-e-plpr is not initial</w:t>
      </w:r>
      <w:r w:rsidRPr="002D4DD9">
        <w:rPr>
          <w:rFonts w:ascii="Arial" w:hAnsi="Arial" w:cs="Arial"/>
          <w:szCs w:val="24"/>
          <w:highlight w:val="green"/>
          <w:lang w:val="en-US"/>
        </w:rPr>
        <w:t xml:space="preserve">, </w:t>
      </w:r>
      <w:r w:rsidRPr="002D4DD9">
        <w:rPr>
          <w:rFonts w:ascii="Arial" w:hAnsi="Arial" w:cs="Arial"/>
          <w:szCs w:val="24"/>
          <w:highlight w:val="green"/>
        </w:rPr>
        <w:t>то</w:t>
      </w:r>
    </w:p>
    <w:p w14:paraId="41F3729F" w14:textId="77777777" w:rsidR="006506CE" w:rsidRPr="00D42281" w:rsidRDefault="006506CE" w:rsidP="00DF6F0C">
      <w:pPr>
        <w:pStyle w:val="afb"/>
        <w:numPr>
          <w:ilvl w:val="0"/>
          <w:numId w:val="58"/>
        </w:numPr>
        <w:spacing w:before="120" w:after="120" w:line="259" w:lineRule="auto"/>
        <w:ind w:left="714" w:hanging="357"/>
        <w:contextualSpacing/>
        <w:jc w:val="left"/>
        <w:rPr>
          <w:rFonts w:ascii="Arial" w:hAnsi="Arial" w:cs="Arial"/>
          <w:szCs w:val="24"/>
        </w:rPr>
      </w:pPr>
      <w:r w:rsidRPr="00D42281">
        <w:rPr>
          <w:rFonts w:ascii="Arial" w:hAnsi="Arial" w:cs="Arial"/>
          <w:szCs w:val="24"/>
        </w:rPr>
        <w:t>Определение цены рамочного контракта</w:t>
      </w:r>
    </w:p>
    <w:p w14:paraId="338123BD" w14:textId="77777777" w:rsidR="006506CE" w:rsidRPr="008C0946" w:rsidRDefault="006506CE" w:rsidP="006506CE">
      <w:pPr>
        <w:ind w:firstLine="708"/>
        <w:rPr>
          <w:rFonts w:ascii="Arial" w:hAnsi="Arial" w:cs="Arial"/>
          <w:szCs w:val="24"/>
        </w:rPr>
      </w:pPr>
      <w:r w:rsidRPr="008C0946">
        <w:rPr>
          <w:rFonts w:ascii="Arial" w:hAnsi="Arial" w:cs="Arial"/>
          <w:szCs w:val="24"/>
        </w:rPr>
        <w:t>Выбрать действующий рамочный договор:</w:t>
      </w:r>
    </w:p>
    <w:p w14:paraId="7C44EBAA" w14:textId="205CFBEA" w:rsidR="006506CE" w:rsidRPr="00D42281" w:rsidRDefault="006506CE" w:rsidP="006506CE">
      <w:pPr>
        <w:pStyle w:val="afb"/>
        <w:numPr>
          <w:ilvl w:val="0"/>
          <w:numId w:val="57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D42281">
        <w:rPr>
          <w:rFonts w:ascii="Arial" w:hAnsi="Arial" w:cs="Arial"/>
          <w:szCs w:val="24"/>
          <w:lang w:val="en-US"/>
        </w:rPr>
        <w:t>lt_contract</w:t>
      </w:r>
      <w:r w:rsidR="000C690B">
        <w:rPr>
          <w:rFonts w:ascii="Arial" w:hAnsi="Arial" w:cs="Arial"/>
          <w:szCs w:val="24"/>
          <w:lang w:val="en-US"/>
        </w:rPr>
        <w:t>_k</w:t>
      </w:r>
      <w:r w:rsidRPr="00D42281">
        <w:rPr>
          <w:rFonts w:ascii="Arial" w:hAnsi="Arial" w:cs="Arial"/>
          <w:szCs w:val="24"/>
          <w:lang w:val="en-US"/>
        </w:rPr>
        <w:t>-bstyp = ‘K’</w:t>
      </w:r>
    </w:p>
    <w:p w14:paraId="7B11C912" w14:textId="7482687C" w:rsidR="006506CE" w:rsidRPr="00D42281" w:rsidRDefault="006506CE" w:rsidP="00DF6F0C">
      <w:pPr>
        <w:pStyle w:val="afb"/>
        <w:numPr>
          <w:ilvl w:val="0"/>
          <w:numId w:val="57"/>
        </w:numPr>
        <w:spacing w:after="120" w:line="259" w:lineRule="auto"/>
        <w:ind w:left="2200" w:hanging="357"/>
        <w:contextualSpacing/>
        <w:jc w:val="left"/>
        <w:rPr>
          <w:rFonts w:ascii="Arial" w:hAnsi="Arial" w:cs="Arial"/>
          <w:szCs w:val="24"/>
          <w:lang w:val="en-US"/>
        </w:rPr>
      </w:pPr>
      <w:r w:rsidRPr="00D42281">
        <w:rPr>
          <w:rFonts w:ascii="Arial" w:hAnsi="Arial" w:cs="Arial"/>
          <w:szCs w:val="24"/>
          <w:lang w:val="en-US"/>
        </w:rPr>
        <w:t>lt_contract</w:t>
      </w:r>
      <w:r w:rsidR="000C690B">
        <w:rPr>
          <w:rFonts w:ascii="Arial" w:hAnsi="Arial" w:cs="Arial"/>
          <w:szCs w:val="24"/>
          <w:lang w:val="en-US"/>
        </w:rPr>
        <w:t>_k</w:t>
      </w:r>
      <w:r w:rsidRPr="00D42281">
        <w:rPr>
          <w:rFonts w:ascii="Arial" w:hAnsi="Arial" w:cs="Arial"/>
          <w:szCs w:val="24"/>
          <w:lang w:val="en-US"/>
        </w:rPr>
        <w:t xml:space="preserve">-kdate =  &gt;= SY-DATUM. </w:t>
      </w:r>
    </w:p>
    <w:p w14:paraId="72E63652" w14:textId="22D5D91C" w:rsidR="0022169F" w:rsidRPr="00EB70AC" w:rsidRDefault="0022169F" w:rsidP="0022169F">
      <w:pPr>
        <w:rPr>
          <w:rFonts w:ascii="Arial" w:hAnsi="Arial" w:cs="Arial"/>
          <w:szCs w:val="24"/>
          <w:highlight w:val="green"/>
        </w:rPr>
      </w:pPr>
      <w:r w:rsidRPr="00606199">
        <w:rPr>
          <w:rFonts w:ascii="Arial" w:hAnsi="Arial" w:cs="Arial"/>
          <w:szCs w:val="24"/>
          <w:highlight w:val="green"/>
        </w:rPr>
        <w:t xml:space="preserve">Посчитать цену и записать в </w:t>
      </w:r>
      <w:r w:rsidRPr="00606199">
        <w:rPr>
          <w:rFonts w:ascii="Arial" w:hAnsi="Arial" w:cs="Arial"/>
          <w:szCs w:val="24"/>
          <w:highlight w:val="green"/>
          <w:lang w:val="en-US"/>
        </w:rPr>
        <w:t>e</w:t>
      </w:r>
      <w:r w:rsidRPr="00606199">
        <w:rPr>
          <w:rFonts w:ascii="Arial" w:hAnsi="Arial" w:cs="Arial"/>
          <w:szCs w:val="24"/>
          <w:highlight w:val="green"/>
        </w:rPr>
        <w:t>_</w:t>
      </w:r>
      <w:r w:rsidRPr="00606199">
        <w:rPr>
          <w:rFonts w:ascii="Arial" w:hAnsi="Arial" w:cs="Arial"/>
          <w:szCs w:val="24"/>
          <w:highlight w:val="green"/>
          <w:lang w:val="en-US"/>
        </w:rPr>
        <w:t>price</w:t>
      </w:r>
      <w:r w:rsidRPr="00606199">
        <w:rPr>
          <w:rFonts w:ascii="Arial" w:hAnsi="Arial" w:cs="Arial"/>
          <w:szCs w:val="24"/>
          <w:highlight w:val="green"/>
        </w:rPr>
        <w:t>-</w:t>
      </w:r>
      <w:r w:rsidRPr="00606199">
        <w:rPr>
          <w:rFonts w:ascii="Arial" w:hAnsi="Arial" w:cs="Arial"/>
          <w:szCs w:val="24"/>
          <w:highlight w:val="green"/>
          <w:lang w:val="en-US"/>
        </w:rPr>
        <w:t>e</w:t>
      </w:r>
      <w:r w:rsidRPr="00606199">
        <w:rPr>
          <w:rFonts w:ascii="Arial" w:hAnsi="Arial" w:cs="Arial"/>
          <w:szCs w:val="24"/>
          <w:highlight w:val="green"/>
        </w:rPr>
        <w:t>_</w:t>
      </w:r>
      <w:r w:rsidR="002D4DD9" w:rsidRPr="00606199">
        <w:rPr>
          <w:rFonts w:ascii="Arial" w:hAnsi="Arial" w:cs="Arial"/>
          <w:szCs w:val="24"/>
          <w:highlight w:val="green"/>
          <w:lang w:val="en-US"/>
        </w:rPr>
        <w:t>z</w:t>
      </w:r>
      <w:r w:rsidRPr="00606199">
        <w:rPr>
          <w:rFonts w:ascii="Arial" w:hAnsi="Arial" w:cs="Arial"/>
          <w:szCs w:val="24"/>
          <w:highlight w:val="green"/>
          <w:lang w:val="en-US"/>
        </w:rPr>
        <w:t>rpr</w:t>
      </w:r>
    </w:p>
    <w:p w14:paraId="1C9FA354" w14:textId="1CEE0FFE" w:rsidR="002D4DD9" w:rsidRPr="00606199" w:rsidRDefault="002D4DD9" w:rsidP="002D4DD9">
      <w:pPr>
        <w:rPr>
          <w:rFonts w:ascii="Arial" w:hAnsi="Arial" w:cs="Arial"/>
          <w:szCs w:val="24"/>
          <w:highlight w:val="green"/>
          <w:lang w:val="en-US"/>
        </w:rPr>
      </w:pPr>
      <w:r w:rsidRPr="00606199">
        <w:rPr>
          <w:rFonts w:ascii="Arial" w:hAnsi="Arial" w:cs="Arial"/>
          <w:szCs w:val="24"/>
          <w:highlight w:val="green"/>
        </w:rPr>
        <w:t>Если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lt_</w:t>
      </w:r>
      <w:r w:rsidR="00445A89">
        <w:rPr>
          <w:rFonts w:ascii="Arial" w:hAnsi="Arial" w:cs="Arial"/>
          <w:szCs w:val="24"/>
          <w:highlight w:val="green"/>
          <w:lang w:val="en-US"/>
        </w:rPr>
        <w:t>contract-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waers </w:t>
      </w:r>
      <w:r w:rsidRPr="00606199">
        <w:rPr>
          <w:rFonts w:ascii="Arial" w:hAnsi="Arial" w:cs="Arial"/>
          <w:szCs w:val="24"/>
          <w:highlight w:val="green"/>
        </w:rPr>
        <w:t>не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606199">
        <w:rPr>
          <w:rFonts w:ascii="Arial" w:hAnsi="Arial" w:cs="Arial"/>
          <w:szCs w:val="24"/>
          <w:highlight w:val="green"/>
        </w:rPr>
        <w:t>равно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RUB, </w:t>
      </w:r>
      <w:r w:rsidRPr="00606199">
        <w:rPr>
          <w:rFonts w:ascii="Arial" w:hAnsi="Arial" w:cs="Arial"/>
          <w:szCs w:val="24"/>
          <w:highlight w:val="green"/>
        </w:rPr>
        <w:t>то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606199">
        <w:rPr>
          <w:rFonts w:ascii="Arial" w:hAnsi="Arial" w:cs="Arial"/>
          <w:szCs w:val="24"/>
          <w:highlight w:val="green"/>
        </w:rPr>
        <w:t>через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606199">
        <w:rPr>
          <w:rFonts w:ascii="Arial" w:hAnsi="Arial" w:cs="Arial"/>
          <w:szCs w:val="24"/>
          <w:highlight w:val="green"/>
        </w:rPr>
        <w:t>ФМ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CONVERT_TO_FOREIGN_CURRENCY </w:t>
      </w:r>
      <w:r w:rsidRPr="00606199">
        <w:rPr>
          <w:rFonts w:ascii="Arial" w:hAnsi="Arial" w:cs="Arial"/>
          <w:szCs w:val="24"/>
          <w:highlight w:val="green"/>
        </w:rPr>
        <w:t>определяем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e_zrpr = foreign_amount, e_wkurs = exchange_rate</w:t>
      </w:r>
    </w:p>
    <w:p w14:paraId="7BE73051" w14:textId="5710B34C" w:rsidR="002D4DD9" w:rsidRPr="00606199" w:rsidRDefault="002D4DD9" w:rsidP="002D4DD9">
      <w:pPr>
        <w:rPr>
          <w:rFonts w:ascii="Arial" w:hAnsi="Arial" w:cs="Arial"/>
          <w:szCs w:val="24"/>
          <w:highlight w:val="green"/>
          <w:lang w:val="en-US"/>
        </w:rPr>
      </w:pPr>
      <w:r w:rsidRPr="00606199">
        <w:rPr>
          <w:rFonts w:ascii="Arial" w:hAnsi="Arial" w:cs="Arial"/>
          <w:szCs w:val="24"/>
          <w:highlight w:val="green"/>
        </w:rPr>
        <w:t>Иначе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e_zrpr =  lt_contract_k-netpr, e_wkurs = 1</w:t>
      </w:r>
    </w:p>
    <w:p w14:paraId="6F357E6C" w14:textId="77777777" w:rsidR="002D4DD9" w:rsidRPr="00606199" w:rsidRDefault="002D4DD9" w:rsidP="002D4DD9">
      <w:pPr>
        <w:rPr>
          <w:rFonts w:ascii="Arial" w:hAnsi="Arial" w:cs="Arial"/>
          <w:szCs w:val="24"/>
          <w:highlight w:val="green"/>
          <w:lang w:val="en-US"/>
        </w:rPr>
      </w:pPr>
    </w:p>
    <w:p w14:paraId="00F6D7CD" w14:textId="65D77BC1" w:rsidR="002D4DD9" w:rsidRPr="002D4DD9" w:rsidRDefault="002D4DD9" w:rsidP="002D4DD9">
      <w:pPr>
        <w:rPr>
          <w:rFonts w:ascii="Arial" w:hAnsi="Arial" w:cs="Arial"/>
          <w:szCs w:val="24"/>
          <w:lang w:val="en-US"/>
        </w:rPr>
      </w:pPr>
      <w:r w:rsidRPr="00606199">
        <w:rPr>
          <w:rFonts w:ascii="Arial" w:hAnsi="Arial" w:cs="Arial"/>
          <w:szCs w:val="24"/>
          <w:highlight w:val="green"/>
        </w:rPr>
        <w:t>На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606199">
        <w:rPr>
          <w:rFonts w:ascii="Arial" w:hAnsi="Arial" w:cs="Arial"/>
          <w:szCs w:val="24"/>
          <w:highlight w:val="green"/>
        </w:rPr>
        <w:t>вход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606199">
        <w:rPr>
          <w:rFonts w:ascii="Arial" w:hAnsi="Arial" w:cs="Arial"/>
          <w:szCs w:val="24"/>
          <w:highlight w:val="green"/>
        </w:rPr>
        <w:t>ФМ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606199">
        <w:rPr>
          <w:rFonts w:ascii="Arial" w:hAnsi="Arial" w:cs="Arial"/>
          <w:szCs w:val="24"/>
          <w:highlight w:val="green"/>
        </w:rPr>
        <w:t>подать</w:t>
      </w:r>
      <w:r w:rsidRPr="00606199">
        <w:rPr>
          <w:rFonts w:ascii="Arial" w:hAnsi="Arial" w:cs="Arial"/>
          <w:szCs w:val="24"/>
          <w:highlight w:val="green"/>
          <w:lang w:val="en-US"/>
        </w:rPr>
        <w:t>: DATE = I_DATE, FOREIGN_CURRENCY = lt_cotract_k-waers, LOCAL_AMOUNT = lt_cotract_k-netpr, LOCAL_CURRENCY = ‘RUB’, TYPE_OF_RATE  = zsps-wkurs</w:t>
      </w:r>
    </w:p>
    <w:p w14:paraId="626BDEBF" w14:textId="77777777" w:rsidR="002D4DD9" w:rsidRPr="002D4DD9" w:rsidRDefault="002D4DD9" w:rsidP="0022169F">
      <w:pPr>
        <w:rPr>
          <w:rFonts w:ascii="Arial" w:hAnsi="Arial" w:cs="Arial"/>
          <w:szCs w:val="24"/>
          <w:lang w:val="en-US"/>
        </w:rPr>
      </w:pPr>
    </w:p>
    <w:p w14:paraId="0D2FA729" w14:textId="79169CE8" w:rsidR="0022169F" w:rsidRDefault="00606199" w:rsidP="0022169F">
      <w:pPr>
        <w:spacing w:line="276" w:lineRule="auto"/>
        <w:rPr>
          <w:rFonts w:ascii="Arial" w:hAnsi="Arial" w:cs="Arial"/>
          <w:szCs w:val="24"/>
          <w:lang w:val="en-US"/>
        </w:rPr>
      </w:pPr>
      <w:r w:rsidRPr="00606199">
        <w:rPr>
          <w:rFonts w:ascii="Arial" w:hAnsi="Arial" w:cs="Arial"/>
          <w:szCs w:val="24"/>
          <w:highlight w:val="green"/>
        </w:rPr>
        <w:t>Если</w:t>
      </w:r>
      <w:r w:rsidRPr="00606199">
        <w:rPr>
          <w:rFonts w:ascii="Arial" w:hAnsi="Arial" w:cs="Arial"/>
          <w:szCs w:val="24"/>
          <w:highlight w:val="green"/>
          <w:lang w:val="en-US"/>
        </w:rPr>
        <w:t xml:space="preserve"> e_price-e_zrpr is not initial, </w:t>
      </w:r>
      <w:r w:rsidRPr="00606199">
        <w:rPr>
          <w:rFonts w:ascii="Arial" w:hAnsi="Arial" w:cs="Arial"/>
          <w:szCs w:val="24"/>
          <w:highlight w:val="green"/>
        </w:rPr>
        <w:t>то</w:t>
      </w:r>
      <w:r w:rsidRPr="00606199">
        <w:rPr>
          <w:rFonts w:ascii="Arial" w:hAnsi="Arial" w:cs="Arial"/>
          <w:szCs w:val="24"/>
          <w:lang w:val="en-US"/>
        </w:rPr>
        <w:t xml:space="preserve"> </w:t>
      </w:r>
    </w:p>
    <w:p w14:paraId="49F913F3" w14:textId="3B758174" w:rsidR="00606199" w:rsidRPr="0022169F" w:rsidRDefault="00606199" w:rsidP="00606199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22169F">
        <w:rPr>
          <w:rFonts w:ascii="Arial" w:hAnsi="Arial" w:cs="Arial"/>
          <w:szCs w:val="24"/>
          <w:highlight w:val="green"/>
          <w:lang w:val="en-US"/>
        </w:rPr>
        <w:t xml:space="preserve">e_price-e-kmein = </w:t>
      </w:r>
      <w:r>
        <w:rPr>
          <w:rFonts w:ascii="Arial" w:hAnsi="Arial" w:cs="Arial"/>
          <w:szCs w:val="24"/>
          <w:highlight w:val="green"/>
          <w:lang w:val="en-US"/>
        </w:rPr>
        <w:t>lt_contract</w:t>
      </w:r>
      <w:r w:rsidRPr="0022169F">
        <w:rPr>
          <w:rFonts w:ascii="Arial" w:hAnsi="Arial" w:cs="Arial"/>
          <w:szCs w:val="24"/>
          <w:highlight w:val="green"/>
          <w:lang w:val="en-US"/>
        </w:rPr>
        <w:t>-kmein</w:t>
      </w:r>
    </w:p>
    <w:p w14:paraId="737F3D8C" w14:textId="7D0A2F9A" w:rsidR="00606199" w:rsidRPr="0022169F" w:rsidRDefault="00606199" w:rsidP="00606199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22169F">
        <w:rPr>
          <w:rFonts w:ascii="Arial" w:hAnsi="Arial" w:cs="Arial"/>
          <w:szCs w:val="24"/>
          <w:highlight w:val="green"/>
          <w:lang w:val="en-US"/>
        </w:rPr>
        <w:t xml:space="preserve">e_price-e_kpein = </w:t>
      </w:r>
      <w:r>
        <w:rPr>
          <w:rFonts w:ascii="Arial" w:hAnsi="Arial" w:cs="Arial"/>
          <w:szCs w:val="24"/>
          <w:highlight w:val="green"/>
          <w:lang w:val="en-US"/>
        </w:rPr>
        <w:t>lt_contract</w:t>
      </w:r>
      <w:r w:rsidRPr="0022169F">
        <w:rPr>
          <w:rFonts w:ascii="Arial" w:hAnsi="Arial" w:cs="Arial"/>
          <w:szCs w:val="24"/>
          <w:highlight w:val="green"/>
          <w:lang w:val="en-US"/>
        </w:rPr>
        <w:t>-kpein</w:t>
      </w:r>
    </w:p>
    <w:p w14:paraId="73690FC1" w14:textId="584645E5" w:rsidR="00606199" w:rsidRPr="0022169F" w:rsidRDefault="00606199" w:rsidP="00606199">
      <w:pPr>
        <w:spacing w:after="160" w:line="259" w:lineRule="auto"/>
        <w:ind w:firstLine="708"/>
        <w:contextualSpacing/>
        <w:jc w:val="left"/>
        <w:rPr>
          <w:rFonts w:ascii="Arial" w:hAnsi="Arial" w:cs="Arial"/>
          <w:szCs w:val="24"/>
          <w:lang w:val="en-US"/>
        </w:rPr>
      </w:pPr>
      <w:r w:rsidRPr="0022169F">
        <w:rPr>
          <w:rFonts w:ascii="Arial" w:hAnsi="Arial" w:cs="Arial"/>
          <w:szCs w:val="24"/>
          <w:highlight w:val="green"/>
          <w:lang w:val="en-US"/>
        </w:rPr>
        <w:t xml:space="preserve">e_price-e_waers = </w:t>
      </w:r>
      <w:r>
        <w:rPr>
          <w:rFonts w:ascii="Arial" w:hAnsi="Arial" w:cs="Arial"/>
          <w:szCs w:val="24"/>
          <w:highlight w:val="green"/>
          <w:lang w:val="en-US"/>
        </w:rPr>
        <w:t>lt_contract</w:t>
      </w:r>
      <w:r w:rsidRPr="00606199">
        <w:rPr>
          <w:rFonts w:ascii="Arial" w:hAnsi="Arial" w:cs="Arial"/>
          <w:szCs w:val="24"/>
          <w:highlight w:val="green"/>
          <w:lang w:val="en-US"/>
        </w:rPr>
        <w:t>-waers</w:t>
      </w:r>
    </w:p>
    <w:p w14:paraId="738E6C5C" w14:textId="34D39569" w:rsidR="00606199" w:rsidRPr="00606199" w:rsidRDefault="00606199" w:rsidP="0022169F">
      <w:pPr>
        <w:spacing w:line="276" w:lineRule="auto"/>
        <w:rPr>
          <w:rFonts w:ascii="Arial" w:hAnsi="Arial" w:cs="Arial"/>
          <w:szCs w:val="24"/>
          <w:lang w:val="en-US"/>
        </w:rPr>
      </w:pPr>
    </w:p>
    <w:p w14:paraId="2471A16C" w14:textId="0D4AE494" w:rsidR="000C690B" w:rsidRDefault="000C690B" w:rsidP="0022169F">
      <w:p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Иначе искать</w:t>
      </w:r>
      <w:r w:rsidRPr="00A870AF">
        <w:rPr>
          <w:rFonts w:ascii="Arial" w:hAnsi="Arial" w:cs="Arial"/>
          <w:szCs w:val="24"/>
        </w:rPr>
        <w:t xml:space="preserve"> последнюю </w:t>
      </w:r>
      <w:r w:rsidRPr="008C0946">
        <w:rPr>
          <w:rFonts w:ascii="Arial" w:hAnsi="Arial" w:cs="Arial"/>
          <w:szCs w:val="24"/>
        </w:rPr>
        <w:t>спецификацию за последние 2 года</w:t>
      </w:r>
    </w:p>
    <w:p w14:paraId="3CDF8741" w14:textId="1F1A866C" w:rsidR="006506CE" w:rsidRPr="008C0946" w:rsidRDefault="006506CE" w:rsidP="006506CE">
      <w:pPr>
        <w:ind w:left="708"/>
        <w:rPr>
          <w:rFonts w:ascii="Arial" w:hAnsi="Arial" w:cs="Arial"/>
          <w:szCs w:val="24"/>
        </w:rPr>
      </w:pPr>
    </w:p>
    <w:p w14:paraId="6654A958" w14:textId="77777777" w:rsidR="006506CE" w:rsidRPr="00D42281" w:rsidRDefault="006506CE" w:rsidP="009B4734">
      <w:pPr>
        <w:pStyle w:val="afb"/>
        <w:numPr>
          <w:ilvl w:val="0"/>
          <w:numId w:val="58"/>
        </w:numPr>
        <w:spacing w:before="120" w:after="120" w:line="259" w:lineRule="auto"/>
        <w:ind w:left="714" w:hanging="357"/>
        <w:jc w:val="left"/>
        <w:rPr>
          <w:rFonts w:ascii="Arial" w:hAnsi="Arial" w:cs="Arial"/>
          <w:szCs w:val="24"/>
        </w:rPr>
      </w:pPr>
      <w:r w:rsidRPr="00D42281">
        <w:rPr>
          <w:rFonts w:ascii="Arial" w:hAnsi="Arial" w:cs="Arial"/>
          <w:szCs w:val="24"/>
        </w:rPr>
        <w:t>Определение цены из последней спецификации за последние 2 года</w:t>
      </w:r>
    </w:p>
    <w:p w14:paraId="58F181EA" w14:textId="300B05C7" w:rsidR="006506CE" w:rsidRPr="00445A89" w:rsidRDefault="006506CE" w:rsidP="006506CE">
      <w:pPr>
        <w:pStyle w:val="afb"/>
        <w:numPr>
          <w:ilvl w:val="0"/>
          <w:numId w:val="59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D42281">
        <w:rPr>
          <w:rFonts w:ascii="Arial" w:hAnsi="Arial" w:cs="Arial"/>
          <w:szCs w:val="24"/>
          <w:lang w:val="en-US"/>
        </w:rPr>
        <w:t>lt</w:t>
      </w:r>
      <w:r w:rsidRPr="00445A89">
        <w:rPr>
          <w:rFonts w:ascii="Arial" w:hAnsi="Arial" w:cs="Arial"/>
          <w:szCs w:val="24"/>
          <w:lang w:val="en-US"/>
        </w:rPr>
        <w:t>_</w:t>
      </w:r>
      <w:r w:rsidRPr="00D42281">
        <w:rPr>
          <w:rFonts w:ascii="Arial" w:hAnsi="Arial" w:cs="Arial"/>
          <w:szCs w:val="24"/>
          <w:lang w:val="en-US"/>
        </w:rPr>
        <w:t>contract</w:t>
      </w:r>
      <w:r w:rsidR="00445A89">
        <w:rPr>
          <w:rFonts w:ascii="Arial" w:hAnsi="Arial" w:cs="Arial"/>
          <w:szCs w:val="24"/>
          <w:lang w:val="en-US"/>
        </w:rPr>
        <w:t>_f</w:t>
      </w:r>
      <w:r w:rsidRPr="00445A89">
        <w:rPr>
          <w:rFonts w:ascii="Arial" w:hAnsi="Arial" w:cs="Arial"/>
          <w:szCs w:val="24"/>
          <w:lang w:val="en-US"/>
        </w:rPr>
        <w:t>-</w:t>
      </w:r>
      <w:r w:rsidRPr="00D42281">
        <w:rPr>
          <w:rFonts w:ascii="Arial" w:hAnsi="Arial" w:cs="Arial"/>
          <w:szCs w:val="24"/>
          <w:lang w:val="en-US"/>
        </w:rPr>
        <w:t>bstyp</w:t>
      </w:r>
      <w:r w:rsidRPr="00445A89">
        <w:rPr>
          <w:rFonts w:ascii="Arial" w:hAnsi="Arial" w:cs="Arial"/>
          <w:szCs w:val="24"/>
          <w:lang w:val="en-US"/>
        </w:rPr>
        <w:t xml:space="preserve"> = ‘</w:t>
      </w:r>
      <w:r w:rsidRPr="00D42281">
        <w:rPr>
          <w:rFonts w:ascii="Arial" w:hAnsi="Arial" w:cs="Arial"/>
          <w:szCs w:val="24"/>
          <w:lang w:val="en-US"/>
        </w:rPr>
        <w:t>F</w:t>
      </w:r>
      <w:r w:rsidRPr="00445A89">
        <w:rPr>
          <w:rFonts w:ascii="Arial" w:hAnsi="Arial" w:cs="Arial"/>
          <w:szCs w:val="24"/>
          <w:lang w:val="en-US"/>
        </w:rPr>
        <w:t>’</w:t>
      </w:r>
    </w:p>
    <w:p w14:paraId="4411CBE5" w14:textId="5C53ABE9" w:rsidR="006506CE" w:rsidRPr="00D42281" w:rsidRDefault="006506CE" w:rsidP="00DF6F0C">
      <w:pPr>
        <w:pStyle w:val="afb"/>
        <w:numPr>
          <w:ilvl w:val="0"/>
          <w:numId w:val="59"/>
        </w:numPr>
        <w:spacing w:after="120" w:line="259" w:lineRule="auto"/>
        <w:ind w:left="2342" w:hanging="357"/>
        <w:contextualSpacing/>
        <w:jc w:val="left"/>
        <w:rPr>
          <w:rFonts w:ascii="Arial" w:hAnsi="Arial" w:cs="Arial"/>
          <w:szCs w:val="24"/>
        </w:rPr>
      </w:pPr>
      <w:r w:rsidRPr="00D42281">
        <w:rPr>
          <w:rFonts w:ascii="Arial" w:hAnsi="Arial" w:cs="Arial"/>
          <w:szCs w:val="24"/>
          <w:lang w:val="en-US"/>
        </w:rPr>
        <w:lastRenderedPageBreak/>
        <w:t>lt</w:t>
      </w:r>
      <w:r w:rsidRPr="00D42281">
        <w:rPr>
          <w:rFonts w:ascii="Arial" w:hAnsi="Arial" w:cs="Arial"/>
          <w:szCs w:val="24"/>
        </w:rPr>
        <w:t>_</w:t>
      </w:r>
      <w:r w:rsidRPr="00D42281">
        <w:rPr>
          <w:rFonts w:ascii="Arial" w:hAnsi="Arial" w:cs="Arial"/>
          <w:szCs w:val="24"/>
          <w:lang w:val="en-US"/>
        </w:rPr>
        <w:t>contract</w:t>
      </w:r>
      <w:r w:rsidR="00445A89" w:rsidRPr="00445A89">
        <w:rPr>
          <w:rFonts w:ascii="Arial" w:hAnsi="Arial" w:cs="Arial"/>
          <w:szCs w:val="24"/>
        </w:rPr>
        <w:t>_</w:t>
      </w:r>
      <w:r w:rsidR="00445A89">
        <w:rPr>
          <w:rFonts w:ascii="Arial" w:hAnsi="Arial" w:cs="Arial"/>
          <w:szCs w:val="24"/>
          <w:lang w:val="en-US"/>
        </w:rPr>
        <w:t>f</w:t>
      </w:r>
      <w:r w:rsidRPr="00D42281">
        <w:rPr>
          <w:rFonts w:ascii="Arial" w:hAnsi="Arial" w:cs="Arial"/>
          <w:szCs w:val="24"/>
        </w:rPr>
        <w:t>-</w:t>
      </w:r>
      <w:r w:rsidRPr="00D42281">
        <w:rPr>
          <w:rFonts w:ascii="Arial" w:hAnsi="Arial" w:cs="Arial"/>
          <w:szCs w:val="24"/>
          <w:lang w:val="en-US"/>
        </w:rPr>
        <w:t>kdate</w:t>
      </w:r>
      <w:r w:rsidRPr="00D42281">
        <w:rPr>
          <w:rFonts w:ascii="Arial" w:hAnsi="Arial" w:cs="Arial"/>
          <w:szCs w:val="24"/>
        </w:rPr>
        <w:t xml:space="preserve"> = ближайшая, но не раньше чем </w:t>
      </w:r>
      <w:r w:rsidRPr="00D42281">
        <w:rPr>
          <w:rFonts w:ascii="Arial" w:hAnsi="Arial" w:cs="Arial"/>
          <w:szCs w:val="24"/>
          <w:lang w:val="en-US"/>
        </w:rPr>
        <w:t>Z</w:t>
      </w:r>
      <w:r w:rsidRPr="00D42281">
        <w:rPr>
          <w:rFonts w:ascii="Arial" w:hAnsi="Arial" w:cs="Arial"/>
          <w:szCs w:val="24"/>
        </w:rPr>
        <w:t>_</w:t>
      </w:r>
      <w:r w:rsidRPr="00D42281">
        <w:rPr>
          <w:rFonts w:ascii="Arial" w:hAnsi="Arial" w:cs="Arial"/>
          <w:szCs w:val="24"/>
          <w:lang w:val="en-US"/>
        </w:rPr>
        <w:t>MM</w:t>
      </w:r>
      <w:r w:rsidRPr="00D42281">
        <w:rPr>
          <w:rFonts w:ascii="Arial" w:hAnsi="Arial" w:cs="Arial"/>
          <w:szCs w:val="24"/>
        </w:rPr>
        <w:t>04_</w:t>
      </w:r>
      <w:r w:rsidRPr="00D42281">
        <w:rPr>
          <w:rFonts w:ascii="Arial" w:hAnsi="Arial" w:cs="Arial"/>
          <w:szCs w:val="24"/>
          <w:lang w:val="en-US"/>
        </w:rPr>
        <w:t>MONTH</w:t>
      </w:r>
      <w:r w:rsidRPr="00D42281">
        <w:rPr>
          <w:rFonts w:ascii="Arial" w:hAnsi="Arial" w:cs="Arial"/>
          <w:szCs w:val="24"/>
        </w:rPr>
        <w:t xml:space="preserve"> месяцев от </w:t>
      </w:r>
      <w:r w:rsidRPr="00D42281">
        <w:rPr>
          <w:rFonts w:ascii="Arial" w:hAnsi="Arial" w:cs="Arial"/>
          <w:szCs w:val="24"/>
          <w:lang w:val="en-US"/>
        </w:rPr>
        <w:t>SY</w:t>
      </w:r>
      <w:r w:rsidRPr="00D42281">
        <w:rPr>
          <w:rFonts w:ascii="Arial" w:hAnsi="Arial" w:cs="Arial"/>
          <w:szCs w:val="24"/>
        </w:rPr>
        <w:t>-</w:t>
      </w:r>
      <w:r w:rsidRPr="00D42281">
        <w:rPr>
          <w:rFonts w:ascii="Arial" w:hAnsi="Arial" w:cs="Arial"/>
          <w:szCs w:val="24"/>
          <w:lang w:val="en-US"/>
        </w:rPr>
        <w:t>DATUM</w:t>
      </w:r>
      <w:r w:rsidRPr="00D42281">
        <w:rPr>
          <w:rFonts w:ascii="Arial" w:hAnsi="Arial" w:cs="Arial"/>
          <w:szCs w:val="24"/>
        </w:rPr>
        <w:t xml:space="preserve"> </w:t>
      </w:r>
    </w:p>
    <w:p w14:paraId="73AB55D4" w14:textId="742A9088" w:rsidR="00445A89" w:rsidRPr="00445A89" w:rsidRDefault="00445A89" w:rsidP="00445A89">
      <w:pPr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445A89">
        <w:rPr>
          <w:rFonts w:ascii="Arial" w:hAnsi="Arial" w:cs="Arial"/>
          <w:szCs w:val="24"/>
          <w:highlight w:val="green"/>
        </w:rPr>
        <w:t>Если</w:t>
      </w:r>
      <w:r w:rsidRPr="00445A89">
        <w:rPr>
          <w:rFonts w:ascii="Arial" w:hAnsi="Arial" w:cs="Arial"/>
          <w:szCs w:val="24"/>
          <w:highlight w:val="green"/>
          <w:lang w:val="en-US"/>
        </w:rPr>
        <w:t xml:space="preserve"> lt_</w:t>
      </w:r>
      <w:r>
        <w:rPr>
          <w:rFonts w:ascii="Arial" w:hAnsi="Arial" w:cs="Arial"/>
          <w:szCs w:val="24"/>
          <w:highlight w:val="green"/>
          <w:lang w:val="en-US"/>
        </w:rPr>
        <w:t>contract-</w:t>
      </w:r>
      <w:r w:rsidRPr="00445A89">
        <w:rPr>
          <w:rFonts w:ascii="Arial" w:hAnsi="Arial" w:cs="Arial"/>
          <w:szCs w:val="24"/>
          <w:highlight w:val="green"/>
          <w:lang w:val="en-US"/>
        </w:rPr>
        <w:t xml:space="preserve">waers </w:t>
      </w:r>
      <w:r w:rsidRPr="00445A89">
        <w:rPr>
          <w:rFonts w:ascii="Arial" w:hAnsi="Arial" w:cs="Arial"/>
          <w:szCs w:val="24"/>
          <w:highlight w:val="green"/>
        </w:rPr>
        <w:t>не</w:t>
      </w:r>
      <w:r w:rsidRPr="00445A8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445A89">
        <w:rPr>
          <w:rFonts w:ascii="Arial" w:hAnsi="Arial" w:cs="Arial"/>
          <w:szCs w:val="24"/>
          <w:highlight w:val="green"/>
        </w:rPr>
        <w:t>равно</w:t>
      </w:r>
      <w:r w:rsidRPr="00445A89">
        <w:rPr>
          <w:rFonts w:ascii="Arial" w:hAnsi="Arial" w:cs="Arial"/>
          <w:szCs w:val="24"/>
          <w:highlight w:val="green"/>
          <w:lang w:val="en-US"/>
        </w:rPr>
        <w:t xml:space="preserve"> RUB, </w:t>
      </w:r>
      <w:r w:rsidRPr="00445A89">
        <w:rPr>
          <w:rFonts w:ascii="Arial" w:hAnsi="Arial" w:cs="Arial"/>
          <w:szCs w:val="24"/>
          <w:highlight w:val="green"/>
        </w:rPr>
        <w:t>то</w:t>
      </w:r>
      <w:r w:rsidRPr="00445A8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445A89">
        <w:rPr>
          <w:rFonts w:ascii="Arial" w:hAnsi="Arial" w:cs="Arial"/>
          <w:szCs w:val="24"/>
          <w:highlight w:val="green"/>
        </w:rPr>
        <w:t>через</w:t>
      </w:r>
      <w:r w:rsidRPr="00445A8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445A89">
        <w:rPr>
          <w:rFonts w:ascii="Arial" w:hAnsi="Arial" w:cs="Arial"/>
          <w:szCs w:val="24"/>
          <w:highlight w:val="green"/>
        </w:rPr>
        <w:t>ФМ</w:t>
      </w:r>
      <w:r w:rsidRPr="00445A89">
        <w:rPr>
          <w:rFonts w:ascii="Arial" w:hAnsi="Arial" w:cs="Arial"/>
          <w:szCs w:val="24"/>
          <w:highlight w:val="green"/>
          <w:lang w:val="en-US"/>
        </w:rPr>
        <w:t xml:space="preserve"> CONVERT_TO_FOREIGN_CURRENCY </w:t>
      </w:r>
      <w:r w:rsidRPr="00445A89">
        <w:rPr>
          <w:rFonts w:ascii="Arial" w:hAnsi="Arial" w:cs="Arial"/>
          <w:szCs w:val="24"/>
          <w:highlight w:val="green"/>
        </w:rPr>
        <w:t>определяем</w:t>
      </w:r>
      <w:r w:rsidRPr="00445A89">
        <w:rPr>
          <w:rFonts w:ascii="Arial" w:hAnsi="Arial" w:cs="Arial"/>
          <w:szCs w:val="24"/>
          <w:highlight w:val="green"/>
          <w:lang w:val="en-US"/>
        </w:rPr>
        <w:t xml:space="preserve"> e_zrpr</w:t>
      </w:r>
      <w:r>
        <w:rPr>
          <w:rFonts w:ascii="Arial" w:hAnsi="Arial" w:cs="Arial"/>
          <w:szCs w:val="24"/>
          <w:highlight w:val="green"/>
          <w:lang w:val="en-US"/>
        </w:rPr>
        <w:t>_p</w:t>
      </w:r>
      <w:r w:rsidRPr="00445A89">
        <w:rPr>
          <w:rFonts w:ascii="Arial" w:hAnsi="Arial" w:cs="Arial"/>
          <w:szCs w:val="24"/>
          <w:highlight w:val="green"/>
          <w:lang w:val="en-US"/>
        </w:rPr>
        <w:t xml:space="preserve"> = foreign_amount, e_wkurs = exchange_rate</w:t>
      </w:r>
    </w:p>
    <w:p w14:paraId="0F0890DE" w14:textId="066699AF" w:rsidR="00445A89" w:rsidRPr="00445A89" w:rsidRDefault="00445A89" w:rsidP="00445A89">
      <w:pPr>
        <w:rPr>
          <w:rFonts w:ascii="Arial" w:hAnsi="Arial" w:cs="Arial"/>
          <w:szCs w:val="24"/>
          <w:highlight w:val="green"/>
          <w:lang w:val="en-US"/>
        </w:rPr>
      </w:pPr>
      <w:r w:rsidRPr="00445A89">
        <w:rPr>
          <w:rFonts w:ascii="Arial" w:hAnsi="Arial" w:cs="Arial"/>
          <w:szCs w:val="24"/>
          <w:highlight w:val="green"/>
        </w:rPr>
        <w:t>Иначе</w:t>
      </w:r>
      <w:r w:rsidRPr="00445A89">
        <w:rPr>
          <w:rFonts w:ascii="Arial" w:hAnsi="Arial" w:cs="Arial"/>
          <w:szCs w:val="24"/>
          <w:highlight w:val="green"/>
          <w:lang w:val="en-US"/>
        </w:rPr>
        <w:t xml:space="preserve"> e_zrpr</w:t>
      </w:r>
      <w:r>
        <w:rPr>
          <w:rFonts w:ascii="Arial" w:hAnsi="Arial" w:cs="Arial"/>
          <w:szCs w:val="24"/>
          <w:highlight w:val="green"/>
          <w:lang w:val="en-US"/>
        </w:rPr>
        <w:t>_p</w:t>
      </w:r>
      <w:r w:rsidRPr="00445A89">
        <w:rPr>
          <w:rFonts w:ascii="Arial" w:hAnsi="Arial" w:cs="Arial"/>
          <w:szCs w:val="24"/>
          <w:highlight w:val="green"/>
          <w:lang w:val="en-US"/>
        </w:rPr>
        <w:t xml:space="preserve"> =  lt_contract_k-netpr, e_wkurs = 1</w:t>
      </w:r>
    </w:p>
    <w:p w14:paraId="14F5F3F4" w14:textId="77777777" w:rsidR="00445A89" w:rsidRPr="00EB70AC" w:rsidRDefault="00445A89" w:rsidP="00445A89">
      <w:pPr>
        <w:spacing w:line="276" w:lineRule="auto"/>
        <w:rPr>
          <w:rFonts w:ascii="Arial" w:hAnsi="Arial" w:cs="Arial"/>
          <w:szCs w:val="24"/>
          <w:highlight w:val="green"/>
          <w:lang w:val="en-US"/>
        </w:rPr>
      </w:pPr>
    </w:p>
    <w:p w14:paraId="301DFA12" w14:textId="7A9DDB60" w:rsidR="00445A89" w:rsidRPr="00882597" w:rsidRDefault="00445A89" w:rsidP="00445A89">
      <w:pPr>
        <w:spacing w:line="276" w:lineRule="auto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 xml:space="preserve">Перевести </w:t>
      </w:r>
      <w:r w:rsidRPr="00882597">
        <w:rPr>
          <w:rFonts w:ascii="Arial" w:hAnsi="Arial" w:cs="Arial"/>
          <w:szCs w:val="24"/>
          <w:highlight w:val="green"/>
        </w:rPr>
        <w:t>значение индекса инфляции</w:t>
      </w:r>
      <w:r>
        <w:rPr>
          <w:rFonts w:ascii="Arial" w:hAnsi="Arial" w:cs="Arial"/>
          <w:szCs w:val="24"/>
          <w:highlight w:val="green"/>
        </w:rPr>
        <w:t xml:space="preserve"> и</w:t>
      </w:r>
      <w:r w:rsidRPr="00882597">
        <w:rPr>
          <w:rFonts w:ascii="Arial" w:hAnsi="Arial" w:cs="Arial"/>
          <w:szCs w:val="24"/>
          <w:highlight w:val="green"/>
        </w:rPr>
        <w:t xml:space="preserve">з процентов в число </w:t>
      </w:r>
    </w:p>
    <w:p w14:paraId="214ED4E8" w14:textId="06D70573" w:rsidR="00B57C37" w:rsidRPr="00882597" w:rsidRDefault="00717098" w:rsidP="00B57C37">
      <w:pPr>
        <w:spacing w:line="276" w:lineRule="auto"/>
        <w:ind w:firstLine="708"/>
        <w:rPr>
          <w:rFonts w:ascii="Arial" w:hAnsi="Arial" w:cs="Arial"/>
          <w:szCs w:val="24"/>
          <w:highlight w:val="green"/>
          <w:lang w:val="en-US"/>
        </w:rPr>
      </w:pPr>
      <w:r>
        <w:rPr>
          <w:rFonts w:ascii="Arial" w:hAnsi="Arial" w:cs="Arial"/>
          <w:szCs w:val="24"/>
          <w:highlight w:val="green"/>
          <w:lang w:val="en-US"/>
        </w:rPr>
        <w:t>e_indinf_r = (e_r</w:t>
      </w:r>
      <w:r w:rsidR="00B57C37" w:rsidRPr="00882597">
        <w:rPr>
          <w:rFonts w:ascii="Arial" w:hAnsi="Arial" w:cs="Arial"/>
          <w:szCs w:val="24"/>
          <w:highlight w:val="green"/>
          <w:lang w:val="en-US"/>
        </w:rPr>
        <w:t>pr_v * e_indinf)/100</w:t>
      </w:r>
    </w:p>
    <w:p w14:paraId="090F5EE8" w14:textId="2908CA75" w:rsidR="00445A89" w:rsidRPr="00882597" w:rsidRDefault="00445A89" w:rsidP="00445A89">
      <w:pPr>
        <w:spacing w:line="276" w:lineRule="auto"/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882597">
        <w:rPr>
          <w:rFonts w:ascii="Arial" w:hAnsi="Arial" w:cs="Arial"/>
          <w:szCs w:val="24"/>
          <w:highlight w:val="green"/>
          <w:lang w:val="en-US"/>
        </w:rPr>
        <w:t>e_indinf2_r = (e_</w:t>
      </w:r>
      <w:r w:rsidR="00717098">
        <w:rPr>
          <w:rFonts w:ascii="Arial" w:hAnsi="Arial" w:cs="Arial"/>
          <w:szCs w:val="24"/>
          <w:highlight w:val="green"/>
          <w:lang w:val="en-US"/>
        </w:rPr>
        <w:t>r</w:t>
      </w:r>
      <w:r w:rsidRPr="00882597">
        <w:rPr>
          <w:rFonts w:ascii="Arial" w:hAnsi="Arial" w:cs="Arial"/>
          <w:szCs w:val="24"/>
          <w:highlight w:val="green"/>
          <w:lang w:val="en-US"/>
        </w:rPr>
        <w:t>pr_v * e_indinf2)/100</w:t>
      </w:r>
    </w:p>
    <w:p w14:paraId="2DB8A002" w14:textId="3BCB0023" w:rsidR="00445A89" w:rsidRDefault="00717098" w:rsidP="00445A89">
      <w:pPr>
        <w:spacing w:line="276" w:lineRule="auto"/>
        <w:ind w:firstLine="708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highlight w:val="green"/>
          <w:lang w:val="en-US"/>
        </w:rPr>
        <w:t>e_indinf3_r = (e_r</w:t>
      </w:r>
      <w:r w:rsidR="00445A89" w:rsidRPr="00882597">
        <w:rPr>
          <w:rFonts w:ascii="Arial" w:hAnsi="Arial" w:cs="Arial"/>
          <w:szCs w:val="24"/>
          <w:highlight w:val="green"/>
          <w:lang w:val="en-US"/>
        </w:rPr>
        <w:t>pr_v * e_indinf3)/100</w:t>
      </w:r>
    </w:p>
    <w:p w14:paraId="42A43657" w14:textId="517CD2C2" w:rsidR="00B57C37" w:rsidRPr="00882597" w:rsidRDefault="00B57C37" w:rsidP="00B57C37">
      <w:pPr>
        <w:spacing w:line="276" w:lineRule="auto"/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B57C37">
        <w:rPr>
          <w:rFonts w:ascii="Arial" w:hAnsi="Arial" w:cs="Arial"/>
          <w:szCs w:val="24"/>
          <w:highlight w:val="green"/>
          <w:lang w:val="en-US"/>
        </w:rPr>
        <w:t xml:space="preserve">e_indinfk_r = </w:t>
      </w:r>
      <w:r w:rsidR="00717098">
        <w:rPr>
          <w:rFonts w:ascii="Arial" w:hAnsi="Arial" w:cs="Arial"/>
          <w:szCs w:val="24"/>
          <w:highlight w:val="green"/>
          <w:lang w:val="en-US"/>
        </w:rPr>
        <w:t>(e_r</w:t>
      </w:r>
      <w:r w:rsidRPr="00882597">
        <w:rPr>
          <w:rFonts w:ascii="Arial" w:hAnsi="Arial" w:cs="Arial"/>
          <w:szCs w:val="24"/>
          <w:highlight w:val="green"/>
          <w:lang w:val="en-US"/>
        </w:rPr>
        <w:t>pr_v * e_indin</w:t>
      </w:r>
      <w:r w:rsidR="00383C4D">
        <w:rPr>
          <w:rFonts w:ascii="Arial" w:hAnsi="Arial" w:cs="Arial"/>
          <w:szCs w:val="24"/>
          <w:highlight w:val="green"/>
          <w:lang w:val="en-US"/>
        </w:rPr>
        <w:t>k</w:t>
      </w:r>
      <w:r w:rsidRPr="00882597">
        <w:rPr>
          <w:rFonts w:ascii="Arial" w:hAnsi="Arial" w:cs="Arial"/>
          <w:szCs w:val="24"/>
          <w:highlight w:val="green"/>
          <w:lang w:val="en-US"/>
        </w:rPr>
        <w:t>)/100</w:t>
      </w:r>
    </w:p>
    <w:p w14:paraId="495C9966" w14:textId="77777777" w:rsidR="00B57C37" w:rsidRDefault="00B57C37" w:rsidP="00445A89">
      <w:pPr>
        <w:spacing w:line="276" w:lineRule="auto"/>
        <w:ind w:firstLine="708"/>
        <w:rPr>
          <w:rFonts w:ascii="Arial" w:hAnsi="Arial" w:cs="Arial"/>
          <w:szCs w:val="24"/>
          <w:lang w:val="en-US"/>
        </w:rPr>
      </w:pPr>
    </w:p>
    <w:p w14:paraId="79C7DA84" w14:textId="5B31BD1B" w:rsidR="006506CE" w:rsidRPr="008C0946" w:rsidRDefault="006506CE" w:rsidP="006506CE">
      <w:pPr>
        <w:ind w:firstLine="708"/>
        <w:rPr>
          <w:rFonts w:ascii="Arial" w:hAnsi="Arial" w:cs="Arial"/>
          <w:szCs w:val="24"/>
        </w:rPr>
      </w:pPr>
      <w:r w:rsidRPr="008C0946">
        <w:rPr>
          <w:rFonts w:ascii="Arial" w:hAnsi="Arial" w:cs="Arial"/>
          <w:szCs w:val="24"/>
        </w:rPr>
        <w:t xml:space="preserve">Если год в </w:t>
      </w:r>
      <w:r w:rsidRPr="008C0946">
        <w:rPr>
          <w:rFonts w:ascii="Arial" w:hAnsi="Arial" w:cs="Arial"/>
          <w:szCs w:val="24"/>
          <w:lang w:val="en-US"/>
        </w:rPr>
        <w:t>lt</w:t>
      </w:r>
      <w:r w:rsidRPr="008C0946">
        <w:rPr>
          <w:rFonts w:ascii="Arial" w:hAnsi="Arial" w:cs="Arial"/>
          <w:szCs w:val="24"/>
        </w:rPr>
        <w:t>_</w:t>
      </w:r>
      <w:r w:rsidRPr="008C0946">
        <w:rPr>
          <w:rFonts w:ascii="Arial" w:hAnsi="Arial" w:cs="Arial"/>
          <w:szCs w:val="24"/>
          <w:lang w:val="en-US"/>
        </w:rPr>
        <w:t>contract</w:t>
      </w:r>
      <w:r w:rsidR="00445A89" w:rsidRPr="00445A89">
        <w:rPr>
          <w:rFonts w:ascii="Arial" w:hAnsi="Arial" w:cs="Arial"/>
          <w:szCs w:val="24"/>
        </w:rPr>
        <w:t>_</w:t>
      </w:r>
      <w:r w:rsidR="00445A89">
        <w:rPr>
          <w:rFonts w:ascii="Arial" w:hAnsi="Arial" w:cs="Arial"/>
          <w:szCs w:val="24"/>
          <w:lang w:val="en-US"/>
        </w:rPr>
        <w:t>f</w:t>
      </w:r>
      <w:r w:rsidRPr="008C0946">
        <w:rPr>
          <w:rFonts w:ascii="Arial" w:hAnsi="Arial" w:cs="Arial"/>
          <w:szCs w:val="24"/>
        </w:rPr>
        <w:t>-</w:t>
      </w:r>
      <w:r w:rsidRPr="00D42281">
        <w:rPr>
          <w:rFonts w:ascii="Arial" w:hAnsi="Arial" w:cs="Arial"/>
          <w:szCs w:val="24"/>
          <w:lang w:val="en-US"/>
        </w:rPr>
        <w:t>kdate</w:t>
      </w:r>
      <w:r w:rsidRPr="00D42281">
        <w:rPr>
          <w:rFonts w:ascii="Arial" w:hAnsi="Arial" w:cs="Arial"/>
          <w:szCs w:val="24"/>
        </w:rPr>
        <w:t xml:space="preserve"> </w:t>
      </w:r>
      <w:r w:rsidRPr="008C0946">
        <w:rPr>
          <w:rFonts w:ascii="Arial" w:hAnsi="Arial" w:cs="Arial"/>
          <w:szCs w:val="24"/>
        </w:rPr>
        <w:t>= текущий год – 1, то считаем цену по формуле</w:t>
      </w:r>
    </w:p>
    <w:p w14:paraId="0317015A" w14:textId="711D5BD7" w:rsidR="006506CE" w:rsidRPr="008C0946" w:rsidRDefault="006506CE" w:rsidP="00F3749A">
      <w:pPr>
        <w:ind w:left="1416"/>
        <w:jc w:val="left"/>
        <w:rPr>
          <w:rFonts w:ascii="Arial" w:hAnsi="Arial" w:cs="Arial"/>
          <w:szCs w:val="24"/>
          <w:lang w:val="en-US"/>
        </w:rPr>
      </w:pPr>
      <w:r w:rsidRPr="008C0946">
        <w:rPr>
          <w:rFonts w:ascii="Arial" w:hAnsi="Arial" w:cs="Arial"/>
          <w:szCs w:val="24"/>
          <w:lang w:val="en-US"/>
        </w:rPr>
        <w:t>e_price-e_</w:t>
      </w:r>
      <w:r w:rsidR="00445A89">
        <w:rPr>
          <w:rFonts w:ascii="Arial" w:hAnsi="Arial" w:cs="Arial"/>
          <w:szCs w:val="24"/>
          <w:lang w:val="en-US"/>
        </w:rPr>
        <w:t>z</w:t>
      </w:r>
      <w:r w:rsidRPr="008C0946">
        <w:rPr>
          <w:rFonts w:ascii="Arial" w:hAnsi="Arial" w:cs="Arial"/>
          <w:szCs w:val="24"/>
          <w:lang w:val="en-US"/>
        </w:rPr>
        <w:t xml:space="preserve">rpr = </w:t>
      </w:r>
      <w:r w:rsidR="00445A89" w:rsidRPr="00445A89">
        <w:rPr>
          <w:rFonts w:ascii="Arial" w:hAnsi="Arial" w:cs="Arial"/>
          <w:szCs w:val="24"/>
          <w:highlight w:val="green"/>
          <w:lang w:val="en-US"/>
        </w:rPr>
        <w:t>e_zrpr</w:t>
      </w:r>
      <w:r w:rsidR="00445A89">
        <w:rPr>
          <w:rFonts w:ascii="Arial" w:hAnsi="Arial" w:cs="Arial"/>
          <w:szCs w:val="24"/>
          <w:highlight w:val="green"/>
          <w:lang w:val="en-US"/>
        </w:rPr>
        <w:t>_p</w:t>
      </w:r>
      <w:r w:rsidR="00445A89" w:rsidRPr="00445A8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C0946">
        <w:rPr>
          <w:rFonts w:ascii="Arial" w:hAnsi="Arial" w:cs="Arial"/>
          <w:szCs w:val="24"/>
          <w:lang w:val="en-US"/>
        </w:rPr>
        <w:t>* (1+e_indinf</w:t>
      </w:r>
      <w:r w:rsidR="00445A89">
        <w:rPr>
          <w:rFonts w:ascii="Arial" w:hAnsi="Arial" w:cs="Arial"/>
          <w:szCs w:val="24"/>
          <w:lang w:val="en-US"/>
        </w:rPr>
        <w:t>_r</w:t>
      </w:r>
      <w:r w:rsidRPr="008C0946">
        <w:rPr>
          <w:rFonts w:ascii="Arial" w:hAnsi="Arial" w:cs="Arial"/>
          <w:szCs w:val="24"/>
          <w:lang w:val="en-US"/>
        </w:rPr>
        <w:t xml:space="preserve"> * e_indinfk</w:t>
      </w:r>
      <w:r w:rsidR="00445A89">
        <w:rPr>
          <w:rFonts w:ascii="Arial" w:hAnsi="Arial" w:cs="Arial"/>
          <w:szCs w:val="24"/>
          <w:lang w:val="en-US"/>
        </w:rPr>
        <w:t>_r</w:t>
      </w:r>
      <w:r w:rsidRPr="008C0946">
        <w:rPr>
          <w:rFonts w:ascii="Arial" w:hAnsi="Arial" w:cs="Arial"/>
          <w:szCs w:val="24"/>
          <w:lang w:val="en-US"/>
        </w:rPr>
        <w:t>) * (1+ e_indinf2</w:t>
      </w:r>
      <w:r w:rsidR="00445A89">
        <w:rPr>
          <w:rFonts w:ascii="Arial" w:hAnsi="Arial" w:cs="Arial"/>
          <w:szCs w:val="24"/>
          <w:lang w:val="en-US"/>
        </w:rPr>
        <w:t>_r</w:t>
      </w:r>
      <w:r w:rsidRPr="008C0946">
        <w:rPr>
          <w:rFonts w:ascii="Arial" w:hAnsi="Arial" w:cs="Arial"/>
          <w:szCs w:val="24"/>
          <w:lang w:val="en-US"/>
        </w:rPr>
        <w:t>)</w:t>
      </w:r>
    </w:p>
    <w:p w14:paraId="249B95DD" w14:textId="77777777" w:rsidR="006506CE" w:rsidRPr="008C0946" w:rsidRDefault="006506CE" w:rsidP="006506CE">
      <w:pPr>
        <w:ind w:firstLine="708"/>
        <w:rPr>
          <w:rFonts w:ascii="Arial" w:hAnsi="Arial" w:cs="Arial"/>
          <w:szCs w:val="24"/>
        </w:rPr>
      </w:pPr>
      <w:r w:rsidRPr="008C0946">
        <w:rPr>
          <w:rFonts w:ascii="Arial" w:hAnsi="Arial" w:cs="Arial"/>
          <w:szCs w:val="24"/>
        </w:rPr>
        <w:t xml:space="preserve">Если год в </w:t>
      </w:r>
      <w:r w:rsidRPr="008C0946">
        <w:rPr>
          <w:rFonts w:ascii="Arial" w:hAnsi="Arial" w:cs="Arial"/>
          <w:szCs w:val="24"/>
          <w:lang w:val="en-US"/>
        </w:rPr>
        <w:t>lt</w:t>
      </w:r>
      <w:r w:rsidRPr="008C0946">
        <w:rPr>
          <w:rFonts w:ascii="Arial" w:hAnsi="Arial" w:cs="Arial"/>
          <w:szCs w:val="24"/>
        </w:rPr>
        <w:t>_</w:t>
      </w:r>
      <w:r w:rsidRPr="008C0946">
        <w:rPr>
          <w:rFonts w:ascii="Arial" w:hAnsi="Arial" w:cs="Arial"/>
          <w:szCs w:val="24"/>
          <w:lang w:val="en-US"/>
        </w:rPr>
        <w:t>contract</w:t>
      </w:r>
      <w:r w:rsidRPr="008C0946">
        <w:rPr>
          <w:rFonts w:ascii="Arial" w:hAnsi="Arial" w:cs="Arial"/>
          <w:szCs w:val="24"/>
        </w:rPr>
        <w:t>-</w:t>
      </w:r>
      <w:r w:rsidRPr="00D42281">
        <w:rPr>
          <w:rFonts w:ascii="Arial" w:hAnsi="Arial" w:cs="Arial"/>
          <w:szCs w:val="24"/>
          <w:lang w:val="en-US"/>
        </w:rPr>
        <w:t>kdate</w:t>
      </w:r>
      <w:r w:rsidRPr="00D42281">
        <w:rPr>
          <w:rFonts w:ascii="Arial" w:hAnsi="Arial" w:cs="Arial"/>
          <w:szCs w:val="24"/>
        </w:rPr>
        <w:t xml:space="preserve"> </w:t>
      </w:r>
      <w:r w:rsidRPr="008C0946">
        <w:rPr>
          <w:rFonts w:ascii="Arial" w:hAnsi="Arial" w:cs="Arial"/>
          <w:szCs w:val="24"/>
        </w:rPr>
        <w:t>= текущий год – 2, то считаем цену по формуле</w:t>
      </w:r>
    </w:p>
    <w:p w14:paraId="7953965D" w14:textId="7782AA36" w:rsidR="00B57C37" w:rsidRDefault="006506CE" w:rsidP="00B57C37">
      <w:pPr>
        <w:ind w:left="1416"/>
        <w:jc w:val="left"/>
        <w:rPr>
          <w:rFonts w:ascii="Arial" w:hAnsi="Arial" w:cs="Arial"/>
          <w:szCs w:val="24"/>
          <w:lang w:val="en-US"/>
        </w:rPr>
      </w:pPr>
      <w:r w:rsidRPr="008C0946">
        <w:rPr>
          <w:rFonts w:ascii="Arial" w:hAnsi="Arial" w:cs="Arial"/>
          <w:szCs w:val="24"/>
          <w:lang w:val="en-US"/>
        </w:rPr>
        <w:t xml:space="preserve">e_price-e_rpr = </w:t>
      </w:r>
      <w:r w:rsidR="00B57C37" w:rsidRPr="00445A89">
        <w:rPr>
          <w:rFonts w:ascii="Arial" w:hAnsi="Arial" w:cs="Arial"/>
          <w:szCs w:val="24"/>
          <w:highlight w:val="green"/>
          <w:lang w:val="en-US"/>
        </w:rPr>
        <w:t>e_zrpr</w:t>
      </w:r>
      <w:r w:rsidR="00B57C37">
        <w:rPr>
          <w:rFonts w:ascii="Arial" w:hAnsi="Arial" w:cs="Arial"/>
          <w:szCs w:val="24"/>
          <w:highlight w:val="green"/>
          <w:lang w:val="en-US"/>
        </w:rPr>
        <w:t>_p</w:t>
      </w:r>
      <w:r w:rsidR="00B57C37" w:rsidRPr="00445A8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445A89">
        <w:rPr>
          <w:rFonts w:ascii="Arial" w:hAnsi="Arial" w:cs="Arial"/>
          <w:szCs w:val="24"/>
          <w:lang w:val="en-US"/>
        </w:rPr>
        <w:t>* (1+e_indinf_r</w:t>
      </w:r>
      <w:r w:rsidRPr="008C0946">
        <w:rPr>
          <w:rFonts w:ascii="Arial" w:hAnsi="Arial" w:cs="Arial"/>
          <w:szCs w:val="24"/>
          <w:lang w:val="en-US"/>
        </w:rPr>
        <w:t>*e_indinfk</w:t>
      </w:r>
      <w:r w:rsidR="00A72486">
        <w:rPr>
          <w:rFonts w:ascii="Arial" w:hAnsi="Arial" w:cs="Arial"/>
          <w:szCs w:val="24"/>
          <w:lang w:val="en-US"/>
        </w:rPr>
        <w:t>_r</w:t>
      </w:r>
      <w:r w:rsidRPr="008C0946">
        <w:rPr>
          <w:rFonts w:ascii="Arial" w:hAnsi="Arial" w:cs="Arial"/>
          <w:szCs w:val="24"/>
          <w:lang w:val="en-US"/>
        </w:rPr>
        <w:t>) * (1+ e_indinf2</w:t>
      </w:r>
      <w:r w:rsidR="00A72486">
        <w:rPr>
          <w:rFonts w:ascii="Arial" w:hAnsi="Arial" w:cs="Arial"/>
          <w:szCs w:val="24"/>
          <w:lang w:val="en-US"/>
        </w:rPr>
        <w:t>_r</w:t>
      </w:r>
      <w:r w:rsidRPr="008C0946">
        <w:rPr>
          <w:rFonts w:ascii="Arial" w:hAnsi="Arial" w:cs="Arial"/>
          <w:szCs w:val="24"/>
          <w:lang w:val="en-US"/>
        </w:rPr>
        <w:t>)*(1+e_indinf3</w:t>
      </w:r>
      <w:r w:rsidR="00A72486">
        <w:rPr>
          <w:rFonts w:ascii="Arial" w:hAnsi="Arial" w:cs="Arial"/>
          <w:szCs w:val="24"/>
          <w:lang w:val="en-US"/>
        </w:rPr>
        <w:t xml:space="preserve">_r) </w:t>
      </w:r>
    </w:p>
    <w:p w14:paraId="6AC8DA1E" w14:textId="77777777" w:rsidR="00A72486" w:rsidRDefault="00A72486" w:rsidP="00B57C37">
      <w:pPr>
        <w:ind w:left="1416"/>
        <w:jc w:val="left"/>
        <w:rPr>
          <w:rFonts w:ascii="Arial" w:hAnsi="Arial" w:cs="Arial"/>
          <w:szCs w:val="24"/>
          <w:lang w:val="en-US"/>
        </w:rPr>
      </w:pPr>
    </w:p>
    <w:p w14:paraId="12EBF2BE" w14:textId="3926B81F" w:rsidR="006506CE" w:rsidRPr="00EB70AC" w:rsidRDefault="00B57C37" w:rsidP="00B57C37">
      <w:pPr>
        <w:jc w:val="left"/>
        <w:rPr>
          <w:rFonts w:ascii="Arial" w:hAnsi="Arial" w:cs="Arial"/>
          <w:szCs w:val="24"/>
        </w:rPr>
      </w:pPr>
      <w:r w:rsidRPr="00EB70AC">
        <w:rPr>
          <w:rFonts w:ascii="Arial" w:hAnsi="Arial" w:cs="Arial"/>
          <w:szCs w:val="24"/>
        </w:rPr>
        <w:t xml:space="preserve">3. </w:t>
      </w:r>
      <w:r w:rsidR="006506CE" w:rsidRPr="008F6A5A">
        <w:rPr>
          <w:rFonts w:ascii="Arial" w:hAnsi="Arial" w:cs="Arial"/>
          <w:szCs w:val="24"/>
        </w:rPr>
        <w:t>Определение</w:t>
      </w:r>
      <w:r w:rsidR="006506CE" w:rsidRPr="00EB70AC">
        <w:rPr>
          <w:rFonts w:ascii="Arial" w:hAnsi="Arial" w:cs="Arial"/>
          <w:szCs w:val="24"/>
        </w:rPr>
        <w:t xml:space="preserve"> </w:t>
      </w:r>
      <w:r w:rsidR="006506CE" w:rsidRPr="008F6A5A">
        <w:rPr>
          <w:rFonts w:ascii="Arial" w:hAnsi="Arial" w:cs="Arial"/>
          <w:szCs w:val="24"/>
        </w:rPr>
        <w:t>цены</w:t>
      </w:r>
      <w:r w:rsidR="006506CE" w:rsidRPr="00EB70AC">
        <w:rPr>
          <w:rFonts w:ascii="Arial" w:hAnsi="Arial" w:cs="Arial"/>
          <w:szCs w:val="24"/>
        </w:rPr>
        <w:t xml:space="preserve"> </w:t>
      </w:r>
      <w:r w:rsidR="006506CE" w:rsidRPr="008F6A5A">
        <w:rPr>
          <w:rFonts w:ascii="Arial" w:hAnsi="Arial" w:cs="Arial"/>
          <w:szCs w:val="24"/>
        </w:rPr>
        <w:t>предыдущего</w:t>
      </w:r>
      <w:r w:rsidR="006506CE" w:rsidRPr="00EB70AC">
        <w:rPr>
          <w:rFonts w:ascii="Arial" w:hAnsi="Arial" w:cs="Arial"/>
          <w:szCs w:val="24"/>
        </w:rPr>
        <w:t xml:space="preserve"> </w:t>
      </w:r>
      <w:r w:rsidR="006506CE" w:rsidRPr="008F6A5A">
        <w:rPr>
          <w:rFonts w:ascii="Arial" w:hAnsi="Arial" w:cs="Arial"/>
          <w:szCs w:val="24"/>
        </w:rPr>
        <w:t>периода</w:t>
      </w:r>
    </w:p>
    <w:p w14:paraId="00CC2D48" w14:textId="7426E8BA" w:rsidR="006506CE" w:rsidRPr="00EB70AC" w:rsidRDefault="006506CE" w:rsidP="006506CE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Определить</w:t>
      </w:r>
      <w:r w:rsidRPr="00EB70AC">
        <w:rPr>
          <w:rFonts w:ascii="Arial" w:hAnsi="Arial" w:cs="Arial"/>
          <w:szCs w:val="24"/>
        </w:rPr>
        <w:t xml:space="preserve"> </w:t>
      </w:r>
      <w:r w:rsidRPr="008C0946">
        <w:rPr>
          <w:rFonts w:ascii="Arial" w:hAnsi="Arial" w:cs="Arial"/>
          <w:szCs w:val="24"/>
          <w:lang w:val="en-US"/>
        </w:rPr>
        <w:t>e</w:t>
      </w:r>
      <w:r w:rsidRPr="00EB70AC">
        <w:rPr>
          <w:rFonts w:ascii="Arial" w:hAnsi="Arial" w:cs="Arial"/>
          <w:szCs w:val="24"/>
        </w:rPr>
        <w:t>_</w:t>
      </w:r>
      <w:r w:rsidRPr="008C0946">
        <w:rPr>
          <w:rFonts w:ascii="Arial" w:hAnsi="Arial" w:cs="Arial"/>
          <w:szCs w:val="24"/>
          <w:lang w:val="en-US"/>
        </w:rPr>
        <w:t>price</w:t>
      </w:r>
      <w:r w:rsidRPr="00EB70AC">
        <w:rPr>
          <w:rFonts w:ascii="Arial" w:hAnsi="Arial" w:cs="Arial"/>
          <w:szCs w:val="24"/>
        </w:rPr>
        <w:t>–</w:t>
      </w:r>
      <w:r w:rsidRPr="008C0946">
        <w:rPr>
          <w:rFonts w:ascii="Arial" w:hAnsi="Arial" w:cs="Arial"/>
          <w:szCs w:val="24"/>
          <w:lang w:val="en-US"/>
        </w:rPr>
        <w:t>e</w:t>
      </w:r>
      <w:r w:rsidRPr="00EB70AC">
        <w:rPr>
          <w:rFonts w:ascii="Arial" w:hAnsi="Arial" w:cs="Arial"/>
          <w:szCs w:val="24"/>
        </w:rPr>
        <w:t>_</w:t>
      </w:r>
      <w:r w:rsidRPr="008C0946">
        <w:rPr>
          <w:rFonts w:ascii="Arial" w:hAnsi="Arial" w:cs="Arial"/>
          <w:szCs w:val="24"/>
          <w:lang w:val="en-US"/>
        </w:rPr>
        <w:t>rpr</w:t>
      </w:r>
      <w:r w:rsidRPr="00EB70AC">
        <w:rPr>
          <w:rFonts w:ascii="Arial" w:hAnsi="Arial" w:cs="Arial"/>
          <w:szCs w:val="24"/>
        </w:rPr>
        <w:t xml:space="preserve"> = </w:t>
      </w:r>
      <w:r w:rsidR="00306111">
        <w:rPr>
          <w:rFonts w:ascii="Arial" w:hAnsi="Arial" w:cs="Arial"/>
          <w:szCs w:val="24"/>
          <w:lang w:val="en-US"/>
        </w:rPr>
        <w:t>ZTMM</w:t>
      </w:r>
      <w:r w:rsidR="00306111" w:rsidRPr="00EB70AC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PRICE</w:t>
      </w:r>
      <w:r w:rsidR="00306111" w:rsidRPr="00EB70AC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MAIN</w:t>
      </w:r>
      <w:r w:rsidRPr="00EB70AC">
        <w:rPr>
          <w:rFonts w:ascii="Arial" w:hAnsi="Arial" w:cs="Arial"/>
          <w:szCs w:val="24"/>
        </w:rPr>
        <w:t xml:space="preserve"> – </w:t>
      </w:r>
      <w:r w:rsidRPr="008C0946">
        <w:rPr>
          <w:rFonts w:ascii="Arial" w:hAnsi="Arial" w:cs="Arial"/>
          <w:szCs w:val="24"/>
          <w:lang w:val="en-US"/>
        </w:rPr>
        <w:t>ZPRICE</w:t>
      </w:r>
      <w:r w:rsidRPr="00EB70AC">
        <w:rPr>
          <w:rFonts w:ascii="Arial" w:hAnsi="Arial" w:cs="Arial"/>
          <w:szCs w:val="24"/>
        </w:rPr>
        <w:t xml:space="preserve"> </w:t>
      </w:r>
      <w:r w:rsidRPr="008C0946">
        <w:rPr>
          <w:rFonts w:ascii="Arial" w:hAnsi="Arial" w:cs="Arial"/>
          <w:szCs w:val="24"/>
        </w:rPr>
        <w:t>по</w:t>
      </w:r>
      <w:r w:rsidRPr="00EB70AC">
        <w:rPr>
          <w:rFonts w:ascii="Arial" w:hAnsi="Arial" w:cs="Arial"/>
          <w:szCs w:val="24"/>
        </w:rPr>
        <w:t xml:space="preserve"> </w:t>
      </w:r>
      <w:r w:rsidRPr="008C0946">
        <w:rPr>
          <w:rFonts w:ascii="Arial" w:hAnsi="Arial" w:cs="Arial"/>
          <w:szCs w:val="24"/>
        </w:rPr>
        <w:t>ключам</w:t>
      </w:r>
      <w:r w:rsidRPr="00EB70AC">
        <w:rPr>
          <w:rFonts w:ascii="Arial" w:hAnsi="Arial" w:cs="Arial"/>
          <w:szCs w:val="24"/>
        </w:rPr>
        <w:t xml:space="preserve">: </w:t>
      </w:r>
    </w:p>
    <w:p w14:paraId="33F1D6DC" w14:textId="1B7C3389" w:rsidR="006506CE" w:rsidRPr="00D42281" w:rsidRDefault="006506CE" w:rsidP="006506CE">
      <w:pPr>
        <w:pStyle w:val="afb"/>
        <w:numPr>
          <w:ilvl w:val="0"/>
          <w:numId w:val="60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D42281">
        <w:rPr>
          <w:rFonts w:ascii="Arial" w:hAnsi="Arial" w:cs="Arial"/>
          <w:szCs w:val="24"/>
          <w:lang w:val="en-US"/>
        </w:rPr>
        <w:t>ZKSCHL = Z_MM04_</w:t>
      </w:r>
      <w:r w:rsidR="00FD0D1C">
        <w:rPr>
          <w:rFonts w:ascii="Arial" w:hAnsi="Arial" w:cs="Arial"/>
          <w:szCs w:val="24"/>
          <w:lang w:val="en-US"/>
        </w:rPr>
        <w:t>ZKSCHL</w:t>
      </w:r>
    </w:p>
    <w:p w14:paraId="5FCC7623" w14:textId="77777777" w:rsidR="006506CE" w:rsidRPr="00D42281" w:rsidRDefault="006506CE" w:rsidP="006506CE">
      <w:pPr>
        <w:pStyle w:val="afb"/>
        <w:numPr>
          <w:ilvl w:val="0"/>
          <w:numId w:val="60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D42281">
        <w:rPr>
          <w:rFonts w:ascii="Arial" w:hAnsi="Arial" w:cs="Arial"/>
          <w:szCs w:val="24"/>
          <w:lang w:val="en-US"/>
        </w:rPr>
        <w:t>BURKS = I_BUKRS</w:t>
      </w:r>
    </w:p>
    <w:p w14:paraId="41DCF53E" w14:textId="77777777" w:rsidR="006506CE" w:rsidRPr="00D42281" w:rsidRDefault="006506CE" w:rsidP="006506CE">
      <w:pPr>
        <w:pStyle w:val="afb"/>
        <w:numPr>
          <w:ilvl w:val="0"/>
          <w:numId w:val="60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D42281">
        <w:rPr>
          <w:rFonts w:ascii="Arial" w:hAnsi="Arial" w:cs="Arial"/>
          <w:szCs w:val="24"/>
          <w:lang w:val="en-US"/>
        </w:rPr>
        <w:t>MATNR</w:t>
      </w:r>
      <w:r w:rsidRPr="00EB70AC">
        <w:rPr>
          <w:rFonts w:ascii="Arial" w:hAnsi="Arial" w:cs="Arial"/>
          <w:szCs w:val="24"/>
        </w:rPr>
        <w:t xml:space="preserve"> = </w:t>
      </w:r>
      <w:r w:rsidRPr="00D42281">
        <w:rPr>
          <w:rFonts w:ascii="Arial" w:hAnsi="Arial" w:cs="Arial"/>
          <w:szCs w:val="24"/>
          <w:lang w:val="en-US"/>
        </w:rPr>
        <w:t>I</w:t>
      </w:r>
      <w:r w:rsidRPr="00EB70AC">
        <w:rPr>
          <w:rFonts w:ascii="Arial" w:hAnsi="Arial" w:cs="Arial"/>
          <w:szCs w:val="24"/>
        </w:rPr>
        <w:t>_</w:t>
      </w:r>
      <w:r w:rsidRPr="00D42281">
        <w:rPr>
          <w:rFonts w:ascii="Arial" w:hAnsi="Arial" w:cs="Arial"/>
          <w:szCs w:val="24"/>
          <w:lang w:val="en-US"/>
        </w:rPr>
        <w:t>WERKS</w:t>
      </w:r>
      <w:r w:rsidRPr="00EB70AC">
        <w:rPr>
          <w:rFonts w:ascii="Arial" w:hAnsi="Arial" w:cs="Arial"/>
          <w:szCs w:val="24"/>
        </w:rPr>
        <w:t xml:space="preserve"> (</w:t>
      </w:r>
      <w:r w:rsidRPr="00D42281">
        <w:rPr>
          <w:rFonts w:ascii="Arial" w:hAnsi="Arial" w:cs="Arial"/>
          <w:szCs w:val="24"/>
        </w:rPr>
        <w:t>Для</w:t>
      </w:r>
      <w:r w:rsidRPr="00EB70AC">
        <w:rPr>
          <w:rFonts w:ascii="Arial" w:hAnsi="Arial" w:cs="Arial"/>
          <w:szCs w:val="24"/>
        </w:rPr>
        <w:t xml:space="preserve"> </w:t>
      </w:r>
      <w:r w:rsidRPr="00D42281">
        <w:rPr>
          <w:rFonts w:ascii="Arial" w:hAnsi="Arial" w:cs="Arial"/>
          <w:szCs w:val="24"/>
        </w:rPr>
        <w:t xml:space="preserve">тех заводов, которые входят в </w:t>
      </w:r>
      <w:r w:rsidRPr="00D42281">
        <w:rPr>
          <w:rFonts w:ascii="Arial" w:hAnsi="Arial" w:cs="Arial"/>
          <w:szCs w:val="24"/>
          <w:lang w:val="en-US"/>
        </w:rPr>
        <w:t>Z</w:t>
      </w:r>
      <w:r w:rsidRPr="00D42281">
        <w:rPr>
          <w:rFonts w:ascii="Arial" w:hAnsi="Arial" w:cs="Arial"/>
          <w:szCs w:val="24"/>
        </w:rPr>
        <w:t>_</w:t>
      </w:r>
      <w:r w:rsidRPr="00D42281">
        <w:rPr>
          <w:rFonts w:ascii="Arial" w:hAnsi="Arial" w:cs="Arial"/>
          <w:szCs w:val="24"/>
          <w:lang w:val="en-US"/>
        </w:rPr>
        <w:t>MM</w:t>
      </w:r>
      <w:r w:rsidRPr="00D42281">
        <w:rPr>
          <w:rFonts w:ascii="Arial" w:hAnsi="Arial" w:cs="Arial"/>
          <w:szCs w:val="24"/>
        </w:rPr>
        <w:t>04_</w:t>
      </w:r>
      <w:r w:rsidRPr="00D42281">
        <w:rPr>
          <w:rFonts w:ascii="Arial" w:hAnsi="Arial" w:cs="Arial"/>
          <w:szCs w:val="24"/>
          <w:lang w:val="en-US"/>
        </w:rPr>
        <w:t>WERKS</w:t>
      </w:r>
      <w:r w:rsidRPr="00D42281">
        <w:rPr>
          <w:rFonts w:ascii="Arial" w:hAnsi="Arial" w:cs="Arial"/>
          <w:szCs w:val="24"/>
        </w:rPr>
        <w:t>_</w:t>
      </w:r>
      <w:r w:rsidRPr="00D42281">
        <w:rPr>
          <w:rFonts w:ascii="Arial" w:hAnsi="Arial" w:cs="Arial"/>
          <w:szCs w:val="24"/>
          <w:lang w:val="en-US"/>
        </w:rPr>
        <w:t>IN</w:t>
      </w:r>
      <w:r w:rsidRPr="00D42281">
        <w:rPr>
          <w:rFonts w:ascii="Arial" w:hAnsi="Arial" w:cs="Arial"/>
          <w:szCs w:val="24"/>
        </w:rPr>
        <w:t>, иначе пусто)</w:t>
      </w:r>
    </w:p>
    <w:p w14:paraId="54B9297C" w14:textId="77777777" w:rsidR="006506CE" w:rsidRPr="00D42281" w:rsidRDefault="006506CE" w:rsidP="006506CE">
      <w:pPr>
        <w:pStyle w:val="afb"/>
        <w:numPr>
          <w:ilvl w:val="0"/>
          <w:numId w:val="60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D42281">
        <w:rPr>
          <w:rFonts w:ascii="Arial" w:hAnsi="Arial" w:cs="Arial"/>
          <w:szCs w:val="24"/>
          <w:lang w:val="en-US"/>
        </w:rPr>
        <w:t>MATNR</w:t>
      </w:r>
      <w:r w:rsidRPr="00D42281">
        <w:rPr>
          <w:rFonts w:ascii="Arial" w:hAnsi="Arial" w:cs="Arial"/>
          <w:szCs w:val="24"/>
        </w:rPr>
        <w:t xml:space="preserve"> = </w:t>
      </w:r>
      <w:r w:rsidRPr="00D42281">
        <w:rPr>
          <w:rFonts w:ascii="Arial" w:hAnsi="Arial" w:cs="Arial"/>
          <w:szCs w:val="24"/>
          <w:lang w:val="en-US"/>
        </w:rPr>
        <w:t>I</w:t>
      </w:r>
      <w:r w:rsidRPr="00D42281">
        <w:rPr>
          <w:rFonts w:ascii="Arial" w:hAnsi="Arial" w:cs="Arial"/>
          <w:szCs w:val="24"/>
        </w:rPr>
        <w:t>_</w:t>
      </w:r>
      <w:r w:rsidRPr="00D42281">
        <w:rPr>
          <w:rFonts w:ascii="Arial" w:hAnsi="Arial" w:cs="Arial"/>
          <w:szCs w:val="24"/>
          <w:lang w:val="en-US"/>
        </w:rPr>
        <w:t>MATNR</w:t>
      </w:r>
    </w:p>
    <w:p w14:paraId="6EB2BB1C" w14:textId="6CAE3456" w:rsidR="00B57C37" w:rsidRPr="00B57C37" w:rsidRDefault="006506CE" w:rsidP="00B57C37">
      <w:pPr>
        <w:pStyle w:val="afb"/>
        <w:numPr>
          <w:ilvl w:val="0"/>
          <w:numId w:val="60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D42281">
        <w:rPr>
          <w:rFonts w:ascii="Arial" w:hAnsi="Arial" w:cs="Arial"/>
          <w:szCs w:val="24"/>
          <w:lang w:val="en-US"/>
        </w:rPr>
        <w:t>DATBI</w:t>
      </w:r>
      <w:r w:rsidRPr="00D42281">
        <w:rPr>
          <w:rFonts w:ascii="Arial" w:hAnsi="Arial" w:cs="Arial"/>
          <w:szCs w:val="24"/>
        </w:rPr>
        <w:t xml:space="preserve"> = </w:t>
      </w:r>
      <w:r>
        <w:rPr>
          <w:rFonts w:ascii="Arial" w:hAnsi="Arial" w:cs="Arial"/>
          <w:szCs w:val="24"/>
        </w:rPr>
        <w:t>текущий год – 1 (ближайшая)</w:t>
      </w:r>
    </w:p>
    <w:p w14:paraId="6E4C4BE1" w14:textId="2D11B8AC" w:rsidR="006506CE" w:rsidRPr="00B57C37" w:rsidRDefault="00B57C37" w:rsidP="00B57C37">
      <w:p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B57C37">
        <w:rPr>
          <w:rFonts w:ascii="Arial" w:hAnsi="Arial" w:cs="Arial"/>
          <w:szCs w:val="24"/>
        </w:rPr>
        <w:t xml:space="preserve">4. </w:t>
      </w:r>
      <w:r w:rsidR="006506CE" w:rsidRPr="00B57C37">
        <w:rPr>
          <w:rFonts w:ascii="Arial" w:hAnsi="Arial" w:cs="Arial"/>
          <w:szCs w:val="24"/>
        </w:rPr>
        <w:t>Стандартная цена из кода ЕК МТР</w:t>
      </w:r>
    </w:p>
    <w:p w14:paraId="0007D993" w14:textId="77777777" w:rsidR="006506CE" w:rsidRPr="008C0946" w:rsidRDefault="006506CE" w:rsidP="006506CE">
      <w:pPr>
        <w:ind w:firstLine="708"/>
        <w:rPr>
          <w:rFonts w:ascii="Arial" w:hAnsi="Arial" w:cs="Arial"/>
          <w:szCs w:val="24"/>
        </w:rPr>
      </w:pPr>
      <w:r w:rsidRPr="008C0946">
        <w:rPr>
          <w:rFonts w:ascii="Arial" w:hAnsi="Arial" w:cs="Arial"/>
          <w:szCs w:val="24"/>
        </w:rPr>
        <w:t xml:space="preserve">Выбрать </w:t>
      </w:r>
      <w:r w:rsidRPr="008C0946">
        <w:rPr>
          <w:rFonts w:ascii="Arial" w:hAnsi="Arial" w:cs="Arial"/>
          <w:szCs w:val="24"/>
          <w:lang w:val="en-US"/>
        </w:rPr>
        <w:t>MBEW</w:t>
      </w:r>
      <w:r w:rsidRPr="008C0946">
        <w:rPr>
          <w:rFonts w:ascii="Arial" w:hAnsi="Arial" w:cs="Arial"/>
          <w:szCs w:val="24"/>
        </w:rPr>
        <w:t>-</w:t>
      </w:r>
      <w:r w:rsidRPr="008C0946">
        <w:rPr>
          <w:rFonts w:ascii="Arial" w:hAnsi="Arial" w:cs="Arial"/>
          <w:szCs w:val="24"/>
          <w:lang w:val="en-US"/>
        </w:rPr>
        <w:t>STPRS</w:t>
      </w:r>
      <w:r w:rsidRPr="008C0946">
        <w:rPr>
          <w:rFonts w:ascii="Arial" w:hAnsi="Arial" w:cs="Arial"/>
          <w:szCs w:val="24"/>
        </w:rPr>
        <w:t xml:space="preserve"> по ключам</w:t>
      </w:r>
      <w:r>
        <w:rPr>
          <w:rFonts w:ascii="Arial" w:hAnsi="Arial" w:cs="Arial"/>
          <w:szCs w:val="24"/>
        </w:rPr>
        <w:t>:</w:t>
      </w:r>
    </w:p>
    <w:p w14:paraId="48327FFE" w14:textId="77777777" w:rsidR="006506CE" w:rsidRPr="00B57C37" w:rsidRDefault="006506CE" w:rsidP="006506CE">
      <w:pPr>
        <w:pStyle w:val="afb"/>
        <w:numPr>
          <w:ilvl w:val="0"/>
          <w:numId w:val="61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8F6A5A">
        <w:rPr>
          <w:rFonts w:ascii="Arial" w:hAnsi="Arial" w:cs="Arial"/>
          <w:szCs w:val="24"/>
          <w:lang w:val="en-US"/>
        </w:rPr>
        <w:t>MBEW</w:t>
      </w:r>
      <w:r w:rsidRPr="00B57C37">
        <w:rPr>
          <w:rFonts w:ascii="Arial" w:hAnsi="Arial" w:cs="Arial"/>
          <w:szCs w:val="24"/>
        </w:rPr>
        <w:t>-</w:t>
      </w:r>
      <w:r w:rsidRPr="008F6A5A">
        <w:rPr>
          <w:rFonts w:ascii="Arial" w:hAnsi="Arial" w:cs="Arial"/>
          <w:szCs w:val="24"/>
          <w:lang w:val="en-US"/>
        </w:rPr>
        <w:t>MATNR</w:t>
      </w:r>
      <w:r w:rsidRPr="00B57C37">
        <w:rPr>
          <w:rFonts w:ascii="Arial" w:hAnsi="Arial" w:cs="Arial"/>
          <w:szCs w:val="24"/>
        </w:rPr>
        <w:t xml:space="preserve"> = </w:t>
      </w:r>
      <w:r w:rsidRPr="008F6A5A">
        <w:rPr>
          <w:rFonts w:ascii="Arial" w:hAnsi="Arial" w:cs="Arial"/>
          <w:szCs w:val="24"/>
          <w:lang w:val="en-US"/>
        </w:rPr>
        <w:t>I</w:t>
      </w:r>
      <w:r w:rsidRPr="00B57C37">
        <w:rPr>
          <w:rFonts w:ascii="Arial" w:hAnsi="Arial" w:cs="Arial"/>
          <w:szCs w:val="24"/>
        </w:rPr>
        <w:t>_</w:t>
      </w:r>
      <w:r w:rsidRPr="008F6A5A">
        <w:rPr>
          <w:rFonts w:ascii="Arial" w:hAnsi="Arial" w:cs="Arial"/>
          <w:szCs w:val="24"/>
          <w:lang w:val="en-US"/>
        </w:rPr>
        <w:t>MATNR</w:t>
      </w:r>
    </w:p>
    <w:p w14:paraId="546517D4" w14:textId="77777777" w:rsidR="006506CE" w:rsidRPr="00B57C37" w:rsidRDefault="006506CE" w:rsidP="006506CE">
      <w:pPr>
        <w:pStyle w:val="afb"/>
        <w:numPr>
          <w:ilvl w:val="0"/>
          <w:numId w:val="61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8F6A5A">
        <w:rPr>
          <w:rFonts w:ascii="Arial" w:hAnsi="Arial" w:cs="Arial"/>
          <w:szCs w:val="24"/>
          <w:lang w:val="en-US"/>
        </w:rPr>
        <w:t>MBEW</w:t>
      </w:r>
      <w:r w:rsidRPr="00B57C37">
        <w:rPr>
          <w:rFonts w:ascii="Arial" w:hAnsi="Arial" w:cs="Arial"/>
          <w:szCs w:val="24"/>
        </w:rPr>
        <w:t>-</w:t>
      </w:r>
      <w:r w:rsidRPr="008F6A5A">
        <w:rPr>
          <w:rFonts w:ascii="Arial" w:hAnsi="Arial" w:cs="Arial"/>
          <w:szCs w:val="24"/>
          <w:lang w:val="en-US"/>
        </w:rPr>
        <w:t>BWKEY</w:t>
      </w:r>
      <w:r w:rsidRPr="00B57C37">
        <w:rPr>
          <w:rFonts w:ascii="Arial" w:hAnsi="Arial" w:cs="Arial"/>
          <w:szCs w:val="24"/>
        </w:rPr>
        <w:t xml:space="preserve">= </w:t>
      </w:r>
      <w:r w:rsidRPr="008F6A5A">
        <w:rPr>
          <w:rFonts w:ascii="Arial" w:hAnsi="Arial" w:cs="Arial"/>
          <w:szCs w:val="24"/>
          <w:lang w:val="en-US"/>
        </w:rPr>
        <w:t>I</w:t>
      </w:r>
      <w:r w:rsidRPr="00B57C37">
        <w:rPr>
          <w:rFonts w:ascii="Arial" w:hAnsi="Arial" w:cs="Arial"/>
          <w:szCs w:val="24"/>
        </w:rPr>
        <w:t>_</w:t>
      </w:r>
      <w:r w:rsidRPr="008F6A5A">
        <w:rPr>
          <w:rFonts w:ascii="Arial" w:hAnsi="Arial" w:cs="Arial"/>
          <w:szCs w:val="24"/>
          <w:lang w:val="en-US"/>
        </w:rPr>
        <w:t>WERKS</w:t>
      </w:r>
    </w:p>
    <w:p w14:paraId="454FFE5A" w14:textId="77777777" w:rsidR="006506CE" w:rsidRPr="00B57C37" w:rsidRDefault="006506CE" w:rsidP="006506CE">
      <w:pPr>
        <w:pStyle w:val="afb"/>
        <w:numPr>
          <w:ilvl w:val="0"/>
          <w:numId w:val="61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8F6A5A">
        <w:rPr>
          <w:rFonts w:ascii="Arial" w:hAnsi="Arial" w:cs="Arial"/>
          <w:szCs w:val="24"/>
          <w:lang w:val="en-US"/>
        </w:rPr>
        <w:t>MBEW</w:t>
      </w:r>
      <w:r w:rsidRPr="00B57C37">
        <w:rPr>
          <w:rFonts w:ascii="Arial" w:hAnsi="Arial" w:cs="Arial"/>
          <w:szCs w:val="24"/>
        </w:rPr>
        <w:t>-</w:t>
      </w:r>
      <w:r w:rsidRPr="008F6A5A">
        <w:rPr>
          <w:rFonts w:ascii="Arial" w:hAnsi="Arial" w:cs="Arial"/>
          <w:szCs w:val="24"/>
          <w:lang w:val="en-US"/>
        </w:rPr>
        <w:t>BWTAR</w:t>
      </w:r>
      <w:r w:rsidRPr="00B57C37">
        <w:rPr>
          <w:rFonts w:ascii="Arial" w:hAnsi="Arial" w:cs="Arial"/>
          <w:szCs w:val="24"/>
        </w:rPr>
        <w:t xml:space="preserve"> </w:t>
      </w:r>
      <w:r w:rsidRPr="008F6A5A">
        <w:rPr>
          <w:rFonts w:ascii="Arial" w:hAnsi="Arial" w:cs="Arial"/>
          <w:szCs w:val="24"/>
          <w:lang w:val="en-US"/>
        </w:rPr>
        <w:t>IS</w:t>
      </w:r>
      <w:r w:rsidRPr="00B57C37">
        <w:rPr>
          <w:rFonts w:ascii="Arial" w:hAnsi="Arial" w:cs="Arial"/>
          <w:szCs w:val="24"/>
        </w:rPr>
        <w:t xml:space="preserve"> </w:t>
      </w:r>
      <w:r w:rsidRPr="008F6A5A">
        <w:rPr>
          <w:rFonts w:ascii="Arial" w:hAnsi="Arial" w:cs="Arial"/>
          <w:szCs w:val="24"/>
          <w:lang w:val="en-US"/>
        </w:rPr>
        <w:t>INITIAL</w:t>
      </w:r>
    </w:p>
    <w:p w14:paraId="28DD9079" w14:textId="034049FA" w:rsidR="006506CE" w:rsidRDefault="006506CE" w:rsidP="006506CE">
      <w:pPr>
        <w:ind w:firstLine="708"/>
        <w:rPr>
          <w:rFonts w:ascii="Arial" w:hAnsi="Arial" w:cs="Arial"/>
          <w:szCs w:val="24"/>
          <w:lang w:val="en-US"/>
        </w:rPr>
      </w:pPr>
      <w:r w:rsidRPr="00B57C37">
        <w:rPr>
          <w:rFonts w:ascii="Arial" w:hAnsi="Arial" w:cs="Arial"/>
          <w:szCs w:val="24"/>
        </w:rPr>
        <w:t>Если</w:t>
      </w:r>
      <w:r w:rsidRPr="00EB70AC">
        <w:rPr>
          <w:rFonts w:ascii="Arial" w:hAnsi="Arial" w:cs="Arial"/>
          <w:szCs w:val="24"/>
          <w:lang w:val="en-US"/>
        </w:rPr>
        <w:t xml:space="preserve"> </w:t>
      </w:r>
      <w:r w:rsidRPr="008C0946">
        <w:rPr>
          <w:rFonts w:ascii="Arial" w:hAnsi="Arial" w:cs="Arial"/>
          <w:szCs w:val="24"/>
          <w:lang w:val="en-US"/>
        </w:rPr>
        <w:t>MBEW</w:t>
      </w:r>
      <w:r w:rsidRPr="00EB70AC">
        <w:rPr>
          <w:rFonts w:ascii="Arial" w:hAnsi="Arial" w:cs="Arial"/>
          <w:szCs w:val="24"/>
          <w:lang w:val="en-US"/>
        </w:rPr>
        <w:t>-</w:t>
      </w:r>
      <w:r w:rsidRPr="008C0946">
        <w:rPr>
          <w:rFonts w:ascii="Arial" w:hAnsi="Arial" w:cs="Arial"/>
          <w:szCs w:val="24"/>
          <w:lang w:val="en-US"/>
        </w:rPr>
        <w:t>STPRS</w:t>
      </w:r>
      <w:r w:rsidRPr="00EB70AC">
        <w:rPr>
          <w:rFonts w:ascii="Arial" w:hAnsi="Arial" w:cs="Arial"/>
          <w:szCs w:val="24"/>
          <w:lang w:val="en-US"/>
        </w:rPr>
        <w:t xml:space="preserve"> </w:t>
      </w:r>
      <w:r w:rsidRPr="008C0946">
        <w:rPr>
          <w:rFonts w:ascii="Arial" w:hAnsi="Arial" w:cs="Arial"/>
          <w:szCs w:val="24"/>
          <w:lang w:val="en-US"/>
        </w:rPr>
        <w:t>is</w:t>
      </w:r>
      <w:r w:rsidRPr="00EB70AC">
        <w:rPr>
          <w:rFonts w:ascii="Arial" w:hAnsi="Arial" w:cs="Arial"/>
          <w:szCs w:val="24"/>
          <w:lang w:val="en-US"/>
        </w:rPr>
        <w:t xml:space="preserve"> </w:t>
      </w:r>
      <w:r w:rsidRPr="008C0946">
        <w:rPr>
          <w:rFonts w:ascii="Arial" w:hAnsi="Arial" w:cs="Arial"/>
          <w:szCs w:val="24"/>
          <w:lang w:val="en-US"/>
        </w:rPr>
        <w:t>not</w:t>
      </w:r>
      <w:r w:rsidRPr="00EB70AC">
        <w:rPr>
          <w:rFonts w:ascii="Arial" w:hAnsi="Arial" w:cs="Arial"/>
          <w:szCs w:val="24"/>
          <w:lang w:val="en-US"/>
        </w:rPr>
        <w:t xml:space="preserve"> </w:t>
      </w:r>
      <w:r w:rsidRPr="008C0946">
        <w:rPr>
          <w:rFonts w:ascii="Arial" w:hAnsi="Arial" w:cs="Arial"/>
          <w:szCs w:val="24"/>
          <w:lang w:val="en-US"/>
        </w:rPr>
        <w:t>initial</w:t>
      </w:r>
      <w:r w:rsidRPr="00EB70AC">
        <w:rPr>
          <w:rFonts w:ascii="Arial" w:hAnsi="Arial" w:cs="Arial"/>
          <w:szCs w:val="24"/>
          <w:lang w:val="en-US"/>
        </w:rPr>
        <w:t xml:space="preserve">, </w:t>
      </w:r>
      <w:r w:rsidRPr="008C0946">
        <w:rPr>
          <w:rFonts w:ascii="Arial" w:hAnsi="Arial" w:cs="Arial"/>
          <w:szCs w:val="24"/>
          <w:lang w:val="en-US"/>
        </w:rPr>
        <w:t>то e_price-e_rpr = MBEW-STPRS</w:t>
      </w:r>
    </w:p>
    <w:p w14:paraId="5462C061" w14:textId="77777777" w:rsidR="006506CE" w:rsidRDefault="006506CE" w:rsidP="006506CE">
      <w:pPr>
        <w:rPr>
          <w:lang w:val="en-US"/>
        </w:rPr>
      </w:pPr>
    </w:p>
    <w:p w14:paraId="56FC3A43" w14:textId="6EAE9A88" w:rsidR="006506CE" w:rsidRPr="006506CE" w:rsidRDefault="006506CE" w:rsidP="006506CE">
      <w:pPr>
        <w:rPr>
          <w:rFonts w:ascii="Arial" w:hAnsi="Arial" w:cs="Arial"/>
          <w:b/>
          <w:sz w:val="22"/>
        </w:rPr>
      </w:pPr>
      <w:r w:rsidRPr="006506CE">
        <w:rPr>
          <w:rFonts w:ascii="Arial" w:hAnsi="Arial" w:cs="Arial"/>
          <w:b/>
          <w:sz w:val="22"/>
        </w:rPr>
        <w:t>Определение прогнозной цены</w:t>
      </w:r>
    </w:p>
    <w:p w14:paraId="2554010C" w14:textId="77777777" w:rsidR="006506CE" w:rsidRDefault="006506CE" w:rsidP="006506CE">
      <w:pPr>
        <w:rPr>
          <w:rFonts w:ascii="Arial" w:hAnsi="Arial" w:cs="Arial"/>
          <w:szCs w:val="24"/>
        </w:rPr>
      </w:pPr>
    </w:p>
    <w:p w14:paraId="22B8E1A2" w14:textId="77777777" w:rsidR="006506CE" w:rsidRDefault="006506CE" w:rsidP="0085126A">
      <w:pPr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В данном пункте описан алгоритм определения утвержденной прогнозной цены.</w:t>
      </w:r>
    </w:p>
    <w:p w14:paraId="29B4C724" w14:textId="77777777" w:rsidR="006506CE" w:rsidRPr="006506CE" w:rsidRDefault="006506CE" w:rsidP="006506CE">
      <w:pPr>
        <w:ind w:firstLine="36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Если</w:t>
      </w:r>
      <w:r w:rsidRPr="006506CE">
        <w:rPr>
          <w:rFonts w:ascii="Arial" w:hAnsi="Arial" w:cs="Arial"/>
          <w:szCs w:val="24"/>
          <w:lang w:val="en-US"/>
        </w:rPr>
        <w:t xml:space="preserve"> </w:t>
      </w:r>
      <w:r w:rsidRPr="00B30249">
        <w:rPr>
          <w:rFonts w:ascii="Arial" w:hAnsi="Arial" w:cs="Arial"/>
          <w:szCs w:val="24"/>
          <w:lang w:val="en-US"/>
        </w:rPr>
        <w:t>IV</w:t>
      </w:r>
      <w:r w:rsidRPr="006506CE">
        <w:rPr>
          <w:rFonts w:ascii="Arial" w:hAnsi="Arial" w:cs="Arial"/>
          <w:szCs w:val="24"/>
          <w:lang w:val="en-US"/>
        </w:rPr>
        <w:t>_</w:t>
      </w:r>
      <w:r w:rsidRPr="00B30249">
        <w:rPr>
          <w:rFonts w:ascii="Arial" w:hAnsi="Arial" w:cs="Arial"/>
          <w:szCs w:val="24"/>
          <w:lang w:val="en-US"/>
        </w:rPr>
        <w:t>GET</w:t>
      </w:r>
      <w:r w:rsidRPr="006506CE">
        <w:rPr>
          <w:rFonts w:ascii="Arial" w:hAnsi="Arial" w:cs="Arial"/>
          <w:szCs w:val="24"/>
          <w:lang w:val="en-US"/>
        </w:rPr>
        <w:t>_</w:t>
      </w:r>
      <w:r w:rsidRPr="00B30249">
        <w:rPr>
          <w:rFonts w:ascii="Arial" w:hAnsi="Arial" w:cs="Arial"/>
          <w:szCs w:val="24"/>
          <w:lang w:val="en-US"/>
        </w:rPr>
        <w:t>PRICE</w:t>
      </w:r>
      <w:r w:rsidRPr="006506CE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is</w:t>
      </w:r>
      <w:r w:rsidRPr="006506CE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not</w:t>
      </w:r>
      <w:r w:rsidRPr="006506CE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>initial</w:t>
      </w:r>
      <w:r w:rsidRPr="006506CE">
        <w:rPr>
          <w:rFonts w:ascii="Arial" w:hAnsi="Arial" w:cs="Arial"/>
          <w:szCs w:val="24"/>
          <w:lang w:val="en-US"/>
        </w:rPr>
        <w:t xml:space="preserve">, </w:t>
      </w:r>
      <w:r>
        <w:rPr>
          <w:rFonts w:ascii="Arial" w:hAnsi="Arial" w:cs="Arial"/>
          <w:szCs w:val="24"/>
        </w:rPr>
        <w:t>то</w:t>
      </w:r>
    </w:p>
    <w:p w14:paraId="174867E7" w14:textId="16D6DF34" w:rsidR="006506CE" w:rsidRPr="00AA3B0C" w:rsidRDefault="006506CE" w:rsidP="006506CE">
      <w:pPr>
        <w:ind w:left="360" w:firstLine="348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e_price</w:t>
      </w:r>
      <w:r w:rsidRPr="00E72B44">
        <w:rPr>
          <w:rFonts w:ascii="Arial" w:hAnsi="Arial" w:cs="Arial"/>
          <w:szCs w:val="24"/>
          <w:lang w:val="en-US"/>
        </w:rPr>
        <w:t>–</w:t>
      </w:r>
      <w:r w:rsidRPr="00AA3B0C">
        <w:rPr>
          <w:rFonts w:ascii="Arial" w:hAnsi="Arial" w:cs="Arial"/>
          <w:szCs w:val="24"/>
          <w:lang w:val="en-US"/>
        </w:rPr>
        <w:t xml:space="preserve">e_plpr = </w:t>
      </w:r>
      <w:r w:rsidR="00306111">
        <w:rPr>
          <w:rFonts w:ascii="Arial" w:hAnsi="Arial" w:cs="Arial"/>
          <w:szCs w:val="24"/>
          <w:lang w:val="en-US"/>
        </w:rPr>
        <w:t>ZTMM_PRICE_MAIN</w:t>
      </w:r>
      <w:r w:rsidRPr="00AA3B0C">
        <w:rPr>
          <w:rFonts w:ascii="Arial" w:hAnsi="Arial" w:cs="Arial"/>
          <w:szCs w:val="24"/>
          <w:lang w:val="en-US"/>
        </w:rPr>
        <w:t>–</w:t>
      </w:r>
      <w:r w:rsidRPr="003C02A5">
        <w:rPr>
          <w:rFonts w:ascii="Arial" w:hAnsi="Arial" w:cs="Arial"/>
          <w:szCs w:val="24"/>
          <w:lang w:val="en-US"/>
        </w:rPr>
        <w:t>ZPRICE</w:t>
      </w:r>
      <w:r w:rsidRPr="00AA3B0C">
        <w:rPr>
          <w:rFonts w:ascii="Arial" w:hAnsi="Arial" w:cs="Arial"/>
          <w:szCs w:val="24"/>
          <w:lang w:val="en-US"/>
        </w:rPr>
        <w:t xml:space="preserve"> </w:t>
      </w:r>
      <w:r w:rsidRPr="003C02A5">
        <w:rPr>
          <w:rFonts w:ascii="Arial" w:hAnsi="Arial" w:cs="Arial"/>
          <w:szCs w:val="24"/>
        </w:rPr>
        <w:t>по</w:t>
      </w:r>
      <w:r w:rsidRPr="00AA3B0C">
        <w:rPr>
          <w:rFonts w:ascii="Arial" w:hAnsi="Arial" w:cs="Arial"/>
          <w:szCs w:val="24"/>
          <w:lang w:val="en-US"/>
        </w:rPr>
        <w:t xml:space="preserve"> </w:t>
      </w:r>
      <w:r w:rsidRPr="003C02A5">
        <w:rPr>
          <w:rFonts w:ascii="Arial" w:hAnsi="Arial" w:cs="Arial"/>
          <w:szCs w:val="24"/>
        </w:rPr>
        <w:t>ключам</w:t>
      </w:r>
      <w:r w:rsidRPr="00AA3B0C">
        <w:rPr>
          <w:rFonts w:ascii="Arial" w:hAnsi="Arial" w:cs="Arial"/>
          <w:szCs w:val="24"/>
          <w:lang w:val="en-US"/>
        </w:rPr>
        <w:t xml:space="preserve">: </w:t>
      </w:r>
    </w:p>
    <w:p w14:paraId="4FC6C8C2" w14:textId="378BC2C4" w:rsidR="006506CE" w:rsidRPr="003C02A5" w:rsidRDefault="006506CE" w:rsidP="006506CE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3C02A5">
        <w:rPr>
          <w:rFonts w:ascii="Arial" w:hAnsi="Arial" w:cs="Arial"/>
          <w:szCs w:val="24"/>
          <w:lang w:val="en-US"/>
        </w:rPr>
        <w:t>ZKSCHL</w:t>
      </w:r>
      <w:r>
        <w:rPr>
          <w:rFonts w:ascii="Arial" w:hAnsi="Arial" w:cs="Arial"/>
          <w:szCs w:val="24"/>
          <w:lang w:val="en-US"/>
        </w:rPr>
        <w:t xml:space="preserve"> &lt;&gt;</w:t>
      </w:r>
      <w:r w:rsidRPr="003C02A5">
        <w:rPr>
          <w:rFonts w:ascii="Arial" w:hAnsi="Arial" w:cs="Arial"/>
          <w:szCs w:val="24"/>
          <w:lang w:val="en-US"/>
        </w:rPr>
        <w:t xml:space="preserve"> Z_MM04_</w:t>
      </w:r>
      <w:r w:rsidR="00FD0D1C">
        <w:rPr>
          <w:rFonts w:ascii="Arial" w:hAnsi="Arial" w:cs="Arial"/>
          <w:szCs w:val="24"/>
          <w:lang w:val="en-US"/>
        </w:rPr>
        <w:t>ZKSCHL</w:t>
      </w:r>
    </w:p>
    <w:p w14:paraId="18108B07" w14:textId="77777777" w:rsidR="006506CE" w:rsidRPr="007A3D87" w:rsidRDefault="006506CE" w:rsidP="006506CE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7A3D87">
        <w:rPr>
          <w:rFonts w:ascii="Arial" w:hAnsi="Arial" w:cs="Arial"/>
          <w:szCs w:val="24"/>
          <w:lang w:val="en-US"/>
        </w:rPr>
        <w:t>BURKS = I_BUKRS</w:t>
      </w:r>
    </w:p>
    <w:p w14:paraId="4DB24922" w14:textId="77777777" w:rsidR="006506CE" w:rsidRPr="007A3D87" w:rsidRDefault="006506CE" w:rsidP="006506CE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7A3D87">
        <w:rPr>
          <w:rFonts w:ascii="Arial" w:hAnsi="Arial" w:cs="Arial"/>
          <w:szCs w:val="24"/>
          <w:lang w:val="en-US"/>
        </w:rPr>
        <w:t>MATNR</w:t>
      </w:r>
      <w:r w:rsidRPr="007A3D87">
        <w:rPr>
          <w:rFonts w:ascii="Arial" w:hAnsi="Arial" w:cs="Arial"/>
          <w:szCs w:val="24"/>
        </w:rPr>
        <w:t xml:space="preserve"> = </w:t>
      </w:r>
      <w:r w:rsidRPr="007A3D87">
        <w:rPr>
          <w:rFonts w:ascii="Arial" w:hAnsi="Arial" w:cs="Arial"/>
          <w:szCs w:val="24"/>
          <w:lang w:val="en-US"/>
        </w:rPr>
        <w:t>I</w:t>
      </w:r>
      <w:r w:rsidRPr="007A3D87">
        <w:rPr>
          <w:rFonts w:ascii="Arial" w:hAnsi="Arial" w:cs="Arial"/>
          <w:szCs w:val="24"/>
        </w:rPr>
        <w:t>_</w:t>
      </w:r>
      <w:r w:rsidRPr="007A3D87">
        <w:rPr>
          <w:rFonts w:ascii="Arial" w:hAnsi="Arial" w:cs="Arial"/>
          <w:szCs w:val="24"/>
          <w:lang w:val="en-US"/>
        </w:rPr>
        <w:t>WERKS</w:t>
      </w:r>
      <w:r w:rsidRPr="007A3D87">
        <w:rPr>
          <w:rFonts w:ascii="Arial" w:hAnsi="Arial" w:cs="Arial"/>
          <w:szCs w:val="24"/>
        </w:rPr>
        <w:t xml:space="preserve"> (Для тех заводов, которые входят в </w:t>
      </w:r>
      <w:r w:rsidRPr="007A3D87">
        <w:rPr>
          <w:rFonts w:ascii="Arial" w:hAnsi="Arial" w:cs="Arial"/>
          <w:szCs w:val="24"/>
          <w:lang w:val="en-US"/>
        </w:rPr>
        <w:t>Z</w:t>
      </w:r>
      <w:r w:rsidRPr="007A3D87">
        <w:rPr>
          <w:rFonts w:ascii="Arial" w:hAnsi="Arial" w:cs="Arial"/>
          <w:szCs w:val="24"/>
        </w:rPr>
        <w:t>_</w:t>
      </w:r>
      <w:r w:rsidRPr="007A3D87">
        <w:rPr>
          <w:rFonts w:ascii="Arial" w:hAnsi="Arial" w:cs="Arial"/>
          <w:szCs w:val="24"/>
          <w:lang w:val="en-US"/>
        </w:rPr>
        <w:t>MM</w:t>
      </w:r>
      <w:r w:rsidRPr="007A3D87">
        <w:rPr>
          <w:rFonts w:ascii="Arial" w:hAnsi="Arial" w:cs="Arial"/>
          <w:szCs w:val="24"/>
        </w:rPr>
        <w:t>04_</w:t>
      </w:r>
      <w:r w:rsidRPr="007A3D87">
        <w:rPr>
          <w:rFonts w:ascii="Arial" w:hAnsi="Arial" w:cs="Arial"/>
          <w:szCs w:val="24"/>
          <w:lang w:val="en-US"/>
        </w:rPr>
        <w:t>WERKS</w:t>
      </w:r>
      <w:r w:rsidRPr="007A3D87">
        <w:rPr>
          <w:rFonts w:ascii="Arial" w:hAnsi="Arial" w:cs="Arial"/>
          <w:szCs w:val="24"/>
        </w:rPr>
        <w:t>_</w:t>
      </w:r>
      <w:r w:rsidRPr="007A3D87">
        <w:rPr>
          <w:rFonts w:ascii="Arial" w:hAnsi="Arial" w:cs="Arial"/>
          <w:szCs w:val="24"/>
          <w:lang w:val="en-US"/>
        </w:rPr>
        <w:t>IN</w:t>
      </w:r>
      <w:r w:rsidRPr="007A3D87">
        <w:rPr>
          <w:rFonts w:ascii="Arial" w:hAnsi="Arial" w:cs="Arial"/>
          <w:szCs w:val="24"/>
        </w:rPr>
        <w:t>, иначе пусто)</w:t>
      </w:r>
    </w:p>
    <w:p w14:paraId="4BAC8307" w14:textId="77777777" w:rsidR="006506CE" w:rsidRPr="007A3D87" w:rsidRDefault="006506CE" w:rsidP="006506CE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7A3D87">
        <w:rPr>
          <w:rFonts w:ascii="Arial" w:hAnsi="Arial" w:cs="Arial"/>
          <w:szCs w:val="24"/>
          <w:lang w:val="en-US"/>
        </w:rPr>
        <w:t>MATNR = I_MATNR</w:t>
      </w:r>
    </w:p>
    <w:p w14:paraId="342B900A" w14:textId="77777777" w:rsidR="006506CE" w:rsidRPr="007A3D87" w:rsidRDefault="006506CE" w:rsidP="006506CE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7A3D87">
        <w:rPr>
          <w:rFonts w:ascii="Arial" w:hAnsi="Arial" w:cs="Arial"/>
          <w:szCs w:val="24"/>
          <w:lang w:val="en-US"/>
        </w:rPr>
        <w:t>DATAB=&lt; I_DATA =&lt; DATBI</w:t>
      </w:r>
    </w:p>
    <w:p w14:paraId="458C5C9D" w14:textId="65A839DF" w:rsidR="006506CE" w:rsidRPr="00C75BEA" w:rsidRDefault="00C75BEA" w:rsidP="009B4734">
      <w:pPr>
        <w:spacing w:before="120" w:after="120" w:line="276" w:lineRule="auto"/>
        <w:rPr>
          <w:rStyle w:val="af6"/>
          <w:rFonts w:ascii="Arial" w:eastAsia="Calibri" w:hAnsi="Arial" w:cs="Arial"/>
        </w:rPr>
      </w:pPr>
      <w:r w:rsidRPr="00C75BEA">
        <w:rPr>
          <w:rStyle w:val="af6"/>
          <w:rFonts w:ascii="Arial" w:eastAsia="Calibri" w:hAnsi="Arial" w:cs="Arial"/>
        </w:rPr>
        <w:lastRenderedPageBreak/>
        <w:t xml:space="preserve">ФМ </w:t>
      </w:r>
      <w:r w:rsidRPr="00C75BEA">
        <w:rPr>
          <w:rStyle w:val="af6"/>
          <w:rFonts w:ascii="Arial" w:eastAsia="Calibri" w:hAnsi="Arial" w:cs="Arial"/>
          <w:lang w:val="en-US"/>
        </w:rPr>
        <w:t>ZMM</w:t>
      </w:r>
      <w:r w:rsidRPr="00C75BEA">
        <w:rPr>
          <w:rStyle w:val="af6"/>
          <w:rFonts w:ascii="Arial" w:eastAsia="Calibri" w:hAnsi="Arial" w:cs="Arial"/>
        </w:rPr>
        <w:t>_</w:t>
      </w:r>
      <w:r w:rsidRPr="00C75BEA">
        <w:rPr>
          <w:rStyle w:val="af6"/>
          <w:rFonts w:ascii="Arial" w:eastAsia="Calibri" w:hAnsi="Arial" w:cs="Arial"/>
          <w:lang w:val="en-US"/>
        </w:rPr>
        <w:t>CHANGE</w:t>
      </w:r>
      <w:r w:rsidRPr="00C75BEA">
        <w:rPr>
          <w:rStyle w:val="af6"/>
          <w:rFonts w:ascii="Arial" w:eastAsia="Calibri" w:hAnsi="Arial" w:cs="Arial"/>
        </w:rPr>
        <w:t>_</w:t>
      </w:r>
      <w:r w:rsidRPr="00C75BEA">
        <w:rPr>
          <w:rStyle w:val="af6"/>
          <w:rFonts w:ascii="Arial" w:eastAsia="Calibri" w:hAnsi="Arial" w:cs="Arial"/>
          <w:lang w:val="en-US"/>
        </w:rPr>
        <w:t>PRICE</w:t>
      </w:r>
      <w:r w:rsidRPr="00C75BEA">
        <w:rPr>
          <w:rStyle w:val="af6"/>
          <w:rFonts w:ascii="Arial" w:eastAsia="Calibri" w:hAnsi="Arial" w:cs="Arial"/>
        </w:rPr>
        <w:t xml:space="preserve"> </w:t>
      </w:r>
      <w:r w:rsidR="00AA6A1C" w:rsidRPr="00C75BEA">
        <w:rPr>
          <w:rStyle w:val="af6"/>
          <w:rFonts w:ascii="Arial" w:eastAsia="Calibri" w:hAnsi="Arial" w:cs="Arial"/>
        </w:rPr>
        <w:t xml:space="preserve"> </w:t>
      </w:r>
      <w:r w:rsidR="00AA6A1C">
        <w:rPr>
          <w:rStyle w:val="af6"/>
          <w:rFonts w:ascii="Arial" w:eastAsia="Calibri" w:hAnsi="Arial" w:cs="Arial"/>
        </w:rPr>
        <w:t>«Обновление</w:t>
      </w:r>
      <w:r w:rsidRPr="00C75BEA">
        <w:rPr>
          <w:rStyle w:val="af6"/>
          <w:rFonts w:ascii="Arial" w:eastAsia="Calibri" w:hAnsi="Arial" w:cs="Arial"/>
        </w:rPr>
        <w:t xml:space="preserve"> цены материала»</w:t>
      </w:r>
    </w:p>
    <w:p w14:paraId="5974D190" w14:textId="158DB521" w:rsidR="00C75BEA" w:rsidRDefault="00C75BEA" w:rsidP="0085126A">
      <w:pPr>
        <w:ind w:firstLine="708"/>
        <w:rPr>
          <w:rStyle w:val="af6"/>
          <w:rFonts w:ascii="Arial" w:eastAsia="Calibri" w:hAnsi="Arial" w:cs="Arial"/>
          <w:b w:val="0"/>
        </w:rPr>
      </w:pPr>
      <w:r>
        <w:rPr>
          <w:rStyle w:val="af6"/>
          <w:rFonts w:ascii="Arial" w:eastAsia="Calibri" w:hAnsi="Arial" w:cs="Arial"/>
          <w:b w:val="0"/>
        </w:rPr>
        <w:t xml:space="preserve">Для целей </w:t>
      </w:r>
      <w:r w:rsidRPr="00C75BEA">
        <w:rPr>
          <w:rStyle w:val="af6"/>
          <w:rFonts w:ascii="Arial" w:eastAsia="Calibri" w:hAnsi="Arial" w:cs="Arial"/>
          <w:b w:val="0"/>
        </w:rPr>
        <w:t xml:space="preserve">создания/изменения/просмотра записей таблицы </w:t>
      </w:r>
      <w:r w:rsidR="00306111">
        <w:rPr>
          <w:rStyle w:val="af6"/>
          <w:rFonts w:ascii="Arial" w:eastAsia="Calibri" w:hAnsi="Arial" w:cs="Arial"/>
          <w:b w:val="0"/>
          <w:lang w:val="en-US"/>
        </w:rPr>
        <w:t>ZTMM</w:t>
      </w:r>
      <w:r w:rsidR="00306111" w:rsidRPr="00306111">
        <w:rPr>
          <w:rStyle w:val="af6"/>
          <w:rFonts w:ascii="Arial" w:eastAsia="Calibri" w:hAnsi="Arial" w:cs="Arial"/>
          <w:b w:val="0"/>
        </w:rPr>
        <w:t>_</w:t>
      </w:r>
      <w:r w:rsidR="00306111">
        <w:rPr>
          <w:rStyle w:val="af6"/>
          <w:rFonts w:ascii="Arial" w:eastAsia="Calibri" w:hAnsi="Arial" w:cs="Arial"/>
          <w:b w:val="0"/>
          <w:lang w:val="en-US"/>
        </w:rPr>
        <w:t>PRICE</w:t>
      </w:r>
      <w:r w:rsidR="00306111" w:rsidRPr="00306111">
        <w:rPr>
          <w:rStyle w:val="af6"/>
          <w:rFonts w:ascii="Arial" w:eastAsia="Calibri" w:hAnsi="Arial" w:cs="Arial"/>
          <w:b w:val="0"/>
        </w:rPr>
        <w:t>_</w:t>
      </w:r>
      <w:r w:rsidR="00306111">
        <w:rPr>
          <w:rStyle w:val="af6"/>
          <w:rFonts w:ascii="Arial" w:eastAsia="Calibri" w:hAnsi="Arial" w:cs="Arial"/>
          <w:b w:val="0"/>
          <w:lang w:val="en-US"/>
        </w:rPr>
        <w:t>MAIN</w:t>
      </w:r>
      <w:r>
        <w:rPr>
          <w:rStyle w:val="af6"/>
          <w:rFonts w:ascii="Arial" w:eastAsia="Calibri" w:hAnsi="Arial" w:cs="Arial"/>
          <w:b w:val="0"/>
        </w:rPr>
        <w:t xml:space="preserve"> н</w:t>
      </w:r>
      <w:r w:rsidRPr="00C75BEA">
        <w:rPr>
          <w:rStyle w:val="af6"/>
          <w:rFonts w:ascii="Arial" w:eastAsia="Calibri" w:hAnsi="Arial" w:cs="Arial"/>
          <w:b w:val="0"/>
        </w:rPr>
        <w:t xml:space="preserve">еобходимо создать ФМ </w:t>
      </w:r>
      <w:r w:rsidRPr="00C75BEA">
        <w:rPr>
          <w:rStyle w:val="af6"/>
          <w:rFonts w:ascii="Arial" w:eastAsia="Calibri" w:hAnsi="Arial" w:cs="Arial"/>
          <w:b w:val="0"/>
          <w:lang w:val="en-US"/>
        </w:rPr>
        <w:t>ZMM</w:t>
      </w:r>
      <w:r w:rsidRPr="00C75BEA">
        <w:rPr>
          <w:rStyle w:val="af6"/>
          <w:rFonts w:ascii="Arial" w:eastAsia="Calibri" w:hAnsi="Arial" w:cs="Arial"/>
          <w:b w:val="0"/>
        </w:rPr>
        <w:t>_</w:t>
      </w:r>
      <w:r w:rsidRPr="00C75BEA">
        <w:rPr>
          <w:rStyle w:val="af6"/>
          <w:rFonts w:ascii="Arial" w:eastAsia="Calibri" w:hAnsi="Arial" w:cs="Arial"/>
          <w:b w:val="0"/>
          <w:lang w:val="en-US"/>
        </w:rPr>
        <w:t>CHANGE</w:t>
      </w:r>
      <w:r w:rsidRPr="00C75BEA">
        <w:rPr>
          <w:rStyle w:val="af6"/>
          <w:rFonts w:ascii="Arial" w:eastAsia="Calibri" w:hAnsi="Arial" w:cs="Arial"/>
          <w:b w:val="0"/>
        </w:rPr>
        <w:t>_</w:t>
      </w:r>
      <w:r w:rsidRPr="00C75BEA">
        <w:rPr>
          <w:rStyle w:val="af6"/>
          <w:rFonts w:ascii="Arial" w:eastAsia="Calibri" w:hAnsi="Arial" w:cs="Arial"/>
          <w:b w:val="0"/>
          <w:lang w:val="en-US"/>
        </w:rPr>
        <w:t>PRICE</w:t>
      </w:r>
      <w:r>
        <w:rPr>
          <w:rStyle w:val="af6"/>
          <w:rFonts w:ascii="Arial" w:eastAsia="Calibri" w:hAnsi="Arial" w:cs="Arial"/>
          <w:b w:val="0"/>
        </w:rPr>
        <w:t xml:space="preserve"> со следующими параметрами:</w:t>
      </w:r>
    </w:p>
    <w:p w14:paraId="29C73CC7" w14:textId="786DF9A1" w:rsidR="00C75BEA" w:rsidRDefault="00B616FA" w:rsidP="00B616FA">
      <w:pPr>
        <w:spacing w:before="120" w:after="120"/>
        <w:rPr>
          <w:rStyle w:val="af6"/>
          <w:rFonts w:ascii="Arial" w:eastAsia="Calibri" w:hAnsi="Arial" w:cs="Arial"/>
        </w:rPr>
      </w:pPr>
      <w:r>
        <w:rPr>
          <w:rStyle w:val="af6"/>
          <w:rFonts w:ascii="Arial" w:eastAsia="Calibri" w:hAnsi="Arial" w:cs="Arial"/>
          <w:b w:val="0"/>
        </w:rPr>
        <w:t>Таблица 18. Параметры ФМ</w:t>
      </w:r>
      <w:r w:rsidRPr="00B616FA">
        <w:rPr>
          <w:rStyle w:val="af6"/>
          <w:rFonts w:ascii="Arial" w:eastAsia="Calibri" w:hAnsi="Arial" w:cs="Arial"/>
          <w:b w:val="0"/>
        </w:rPr>
        <w:t xml:space="preserve"> </w:t>
      </w:r>
      <w:r w:rsidRPr="00C75BEA">
        <w:rPr>
          <w:rStyle w:val="af6"/>
          <w:rFonts w:ascii="Arial" w:eastAsia="Calibri" w:hAnsi="Arial" w:cs="Arial"/>
          <w:b w:val="0"/>
          <w:lang w:val="en-US"/>
        </w:rPr>
        <w:t>ZMM</w:t>
      </w:r>
      <w:r w:rsidRPr="00C75BEA">
        <w:rPr>
          <w:rStyle w:val="af6"/>
          <w:rFonts w:ascii="Arial" w:eastAsia="Calibri" w:hAnsi="Arial" w:cs="Arial"/>
          <w:b w:val="0"/>
        </w:rPr>
        <w:t>_</w:t>
      </w:r>
      <w:r w:rsidRPr="00C75BEA">
        <w:rPr>
          <w:rStyle w:val="af6"/>
          <w:rFonts w:ascii="Arial" w:eastAsia="Calibri" w:hAnsi="Arial" w:cs="Arial"/>
          <w:b w:val="0"/>
          <w:lang w:val="en-US"/>
        </w:rPr>
        <w:t>CHANGE</w:t>
      </w:r>
      <w:r w:rsidRPr="00C75BEA">
        <w:rPr>
          <w:rStyle w:val="af6"/>
          <w:rFonts w:ascii="Arial" w:eastAsia="Calibri" w:hAnsi="Arial" w:cs="Arial"/>
          <w:b w:val="0"/>
        </w:rPr>
        <w:t>_</w:t>
      </w:r>
      <w:r w:rsidRPr="00C75BEA">
        <w:rPr>
          <w:rStyle w:val="af6"/>
          <w:rFonts w:ascii="Arial" w:eastAsia="Calibri" w:hAnsi="Arial" w:cs="Arial"/>
          <w:b w:val="0"/>
          <w:lang w:val="en-US"/>
        </w:rPr>
        <w:t>PRICE</w:t>
      </w:r>
    </w:p>
    <w:tbl>
      <w:tblPr>
        <w:tblW w:w="1010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1418"/>
        <w:gridCol w:w="2409"/>
        <w:gridCol w:w="3969"/>
      </w:tblGrid>
      <w:tr w:rsidR="00C75BEA" w:rsidRPr="00A33FEF" w14:paraId="62E0AA9E" w14:textId="77777777" w:rsidTr="006B17A0">
        <w:trPr>
          <w:trHeight w:val="300"/>
          <w:tblHeader/>
        </w:trPr>
        <w:tc>
          <w:tcPr>
            <w:tcW w:w="2312" w:type="dxa"/>
            <w:shd w:val="clear" w:color="auto" w:fill="FFC000"/>
            <w:noWrap/>
            <w:hideMark/>
          </w:tcPr>
          <w:p w14:paraId="138784A6" w14:textId="77777777" w:rsidR="00C75BEA" w:rsidRPr="008E0E09" w:rsidRDefault="00C75BEA" w:rsidP="006B17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Таблица-поле</w:t>
            </w:r>
          </w:p>
        </w:tc>
        <w:tc>
          <w:tcPr>
            <w:tcW w:w="1418" w:type="dxa"/>
            <w:shd w:val="clear" w:color="auto" w:fill="FFC000"/>
          </w:tcPr>
          <w:p w14:paraId="50F88AC7" w14:textId="77777777" w:rsidR="00C75BEA" w:rsidRPr="008E0E09" w:rsidRDefault="00C75BEA" w:rsidP="006B17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Поле ВАР</w:t>
            </w:r>
            <w:r w:rsidRPr="008E0E09">
              <w:rPr>
                <w:rFonts w:ascii="Arial" w:hAnsi="Arial" w:cs="Arial"/>
                <w:b/>
                <w:sz w:val="20"/>
                <w:lang w:val="en-US"/>
              </w:rPr>
              <w:t>I</w:t>
            </w:r>
            <w:r w:rsidRPr="008E0E09">
              <w:rPr>
                <w:rFonts w:ascii="Arial" w:hAnsi="Arial" w:cs="Arial"/>
                <w:b/>
                <w:sz w:val="20"/>
              </w:rPr>
              <w:t>, ФМ и т.д.</w:t>
            </w:r>
          </w:p>
        </w:tc>
        <w:tc>
          <w:tcPr>
            <w:tcW w:w="2409" w:type="dxa"/>
            <w:shd w:val="clear" w:color="auto" w:fill="FFC000"/>
            <w:noWrap/>
            <w:hideMark/>
          </w:tcPr>
          <w:p w14:paraId="69F0D027" w14:textId="77777777" w:rsidR="00C75BEA" w:rsidRPr="008E0E09" w:rsidRDefault="00C75BEA" w:rsidP="006B17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Наименование поля</w:t>
            </w:r>
          </w:p>
        </w:tc>
        <w:tc>
          <w:tcPr>
            <w:tcW w:w="3969" w:type="dxa"/>
            <w:shd w:val="clear" w:color="auto" w:fill="FFC000"/>
            <w:noWrap/>
            <w:hideMark/>
          </w:tcPr>
          <w:p w14:paraId="566E5C88" w14:textId="77777777" w:rsidR="00C75BEA" w:rsidRPr="008E0E09" w:rsidRDefault="00C75BEA" w:rsidP="006B17A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Значение</w:t>
            </w:r>
          </w:p>
        </w:tc>
      </w:tr>
      <w:tr w:rsidR="00C75BEA" w:rsidRPr="00A33FEF" w14:paraId="3912FD6B" w14:textId="77777777" w:rsidTr="006B17A0">
        <w:trPr>
          <w:trHeight w:val="300"/>
        </w:trPr>
        <w:tc>
          <w:tcPr>
            <w:tcW w:w="10108" w:type="dxa"/>
            <w:gridSpan w:val="4"/>
            <w:shd w:val="clear" w:color="auto" w:fill="auto"/>
            <w:noWrap/>
          </w:tcPr>
          <w:p w14:paraId="5FFE47BD" w14:textId="77777777" w:rsidR="00C75BEA" w:rsidRPr="008E0E09" w:rsidRDefault="00C75BEA" w:rsidP="006B17A0">
            <w:pPr>
              <w:rPr>
                <w:rFonts w:ascii="Arial" w:hAnsi="Arial" w:cs="Arial"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 xml:space="preserve">Входящие данные </w:t>
            </w:r>
          </w:p>
        </w:tc>
      </w:tr>
      <w:tr w:rsidR="00C75BEA" w:rsidRPr="00A33FEF" w14:paraId="323BBC1D" w14:textId="77777777" w:rsidTr="00C75BEA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2890D0F5" w14:textId="06C60C65" w:rsidR="00C75BEA" w:rsidRPr="003938B2" w:rsidRDefault="00C75BEA" w:rsidP="00C75BEA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IT_PRICE_MAIN</w:t>
            </w:r>
          </w:p>
        </w:tc>
        <w:tc>
          <w:tcPr>
            <w:tcW w:w="1418" w:type="dxa"/>
            <w:vAlign w:val="center"/>
          </w:tcPr>
          <w:p w14:paraId="56AD0DBC" w14:textId="7A3A7DC4" w:rsidR="00C75BEA" w:rsidRPr="00C61D36" w:rsidRDefault="00C75BEA" w:rsidP="00C75BE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7F4D11E" w14:textId="6F306972" w:rsidR="00C75BEA" w:rsidRPr="003938B2" w:rsidRDefault="00B1710E" w:rsidP="00C75BE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Список материалов</w:t>
            </w:r>
            <w:r w:rsidR="0061652D">
              <w:rPr>
                <w:rFonts w:ascii="Arial" w:hAnsi="Arial" w:cs="Arial"/>
                <w:sz w:val="20"/>
                <w:szCs w:val="20"/>
              </w:rPr>
              <w:t xml:space="preserve"> в разрезе базиса поставки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1607545A" w14:textId="6C9533FD" w:rsidR="00C75BEA" w:rsidRPr="00C75BEA" w:rsidRDefault="00C75BEA" w:rsidP="00C75BEA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Поля аналогично таблицы </w:t>
            </w:r>
            <w:r w:rsidR="00306111">
              <w:rPr>
                <w:rFonts w:ascii="Arial" w:hAnsi="Arial" w:cs="Arial"/>
                <w:sz w:val="20"/>
                <w:lang w:val="en-US"/>
              </w:rPr>
              <w:t>ZTMM</w:t>
            </w:r>
            <w:r w:rsidR="00306111" w:rsidRPr="00306111">
              <w:rPr>
                <w:rFonts w:ascii="Arial" w:hAnsi="Arial" w:cs="Arial"/>
                <w:sz w:val="20"/>
              </w:rPr>
              <w:t>_</w:t>
            </w:r>
            <w:r w:rsidR="00306111">
              <w:rPr>
                <w:rFonts w:ascii="Arial" w:hAnsi="Arial" w:cs="Arial"/>
                <w:sz w:val="20"/>
                <w:lang w:val="en-US"/>
              </w:rPr>
              <w:t>PRICE</w:t>
            </w:r>
            <w:r w:rsidR="00306111" w:rsidRPr="00306111">
              <w:rPr>
                <w:rFonts w:ascii="Arial" w:hAnsi="Arial" w:cs="Arial"/>
                <w:sz w:val="20"/>
              </w:rPr>
              <w:t>_</w:t>
            </w:r>
            <w:r w:rsidR="00306111">
              <w:rPr>
                <w:rFonts w:ascii="Arial" w:hAnsi="Arial" w:cs="Arial"/>
                <w:sz w:val="20"/>
                <w:lang w:val="en-US"/>
              </w:rPr>
              <w:t>MAIN</w:t>
            </w:r>
          </w:p>
        </w:tc>
      </w:tr>
      <w:tr w:rsidR="0061652D" w:rsidRPr="00A33FEF" w14:paraId="1D0949F6" w14:textId="77777777" w:rsidTr="00C75BEA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2C30E1D6" w14:textId="37228D9E" w:rsidR="0061652D" w:rsidRPr="009F073D" w:rsidRDefault="0061652D" w:rsidP="00C75BEA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9F073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IT_PRICE_REQ</w:t>
            </w:r>
          </w:p>
        </w:tc>
        <w:tc>
          <w:tcPr>
            <w:tcW w:w="1418" w:type="dxa"/>
            <w:vAlign w:val="center"/>
          </w:tcPr>
          <w:p w14:paraId="6A548955" w14:textId="77777777" w:rsidR="0061652D" w:rsidRPr="009F073D" w:rsidRDefault="0061652D" w:rsidP="00C75BEA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82583BB" w14:textId="4768D723" w:rsidR="0061652D" w:rsidRPr="009F073D" w:rsidRDefault="0061652D" w:rsidP="00C75BEA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F073D">
              <w:rPr>
                <w:rFonts w:ascii="Arial" w:hAnsi="Arial" w:cs="Arial"/>
                <w:sz w:val="20"/>
                <w:szCs w:val="20"/>
                <w:highlight w:val="green"/>
              </w:rPr>
              <w:t>Список материалов в разрезе потребности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623B6E74" w14:textId="57818514" w:rsidR="0061652D" w:rsidRPr="009F073D" w:rsidRDefault="0061652D" w:rsidP="00C75BEA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9F073D">
              <w:rPr>
                <w:rFonts w:ascii="Arial" w:hAnsi="Arial" w:cs="Arial"/>
                <w:sz w:val="20"/>
                <w:highlight w:val="green"/>
              </w:rPr>
              <w:t>Поля аналогично таблицы ZTMM_PRICE_REQ</w:t>
            </w:r>
          </w:p>
        </w:tc>
      </w:tr>
      <w:tr w:rsidR="008D17BE" w:rsidRPr="00A33FEF" w14:paraId="5331C5D2" w14:textId="77777777" w:rsidTr="00C75BEA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38AC7FF3" w14:textId="328FE66C" w:rsidR="008D17BE" w:rsidRPr="00AA6A1C" w:rsidRDefault="008D17BE" w:rsidP="008D17BE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IV_DATE</w:t>
            </w:r>
          </w:p>
        </w:tc>
        <w:tc>
          <w:tcPr>
            <w:tcW w:w="1418" w:type="dxa"/>
            <w:vAlign w:val="center"/>
          </w:tcPr>
          <w:p w14:paraId="4CB557D5" w14:textId="30F7C137" w:rsidR="008D17BE" w:rsidRPr="008E0E09" w:rsidRDefault="008D17BE" w:rsidP="008D1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63F755F3" w14:textId="3FE6688E" w:rsidR="008D17BE" w:rsidRPr="003938B2" w:rsidRDefault="008D17BE" w:rsidP="008D17B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Действует на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22A947BC" w14:textId="7B5F6150" w:rsidR="008D17BE" w:rsidRPr="008E0E09" w:rsidRDefault="008D17BE" w:rsidP="008D17BE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Дата действия</w:t>
            </w:r>
          </w:p>
        </w:tc>
      </w:tr>
      <w:tr w:rsidR="008D17BE" w:rsidRPr="00A33FEF" w14:paraId="7542E115" w14:textId="77777777" w:rsidTr="00C75BEA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67DC006D" w14:textId="4850E49F" w:rsidR="008D17BE" w:rsidRPr="00CE2934" w:rsidRDefault="008D17BE" w:rsidP="008D17BE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IV_TESTRUN</w:t>
            </w:r>
          </w:p>
        </w:tc>
        <w:tc>
          <w:tcPr>
            <w:tcW w:w="1418" w:type="dxa"/>
            <w:vAlign w:val="center"/>
          </w:tcPr>
          <w:p w14:paraId="7E095605" w14:textId="77777777" w:rsidR="008D17BE" w:rsidRPr="008E0E09" w:rsidRDefault="008D17BE" w:rsidP="008D1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7360AC2" w14:textId="4B17DF59" w:rsidR="008D17BE" w:rsidRPr="00CE2934" w:rsidRDefault="008D17BE" w:rsidP="008D17B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Тестовый индикатор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7F478193" w14:textId="7CE882FA" w:rsidR="008D17BE" w:rsidRDefault="008D17BE" w:rsidP="008D17BE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По умолчанию пусто</w:t>
            </w:r>
          </w:p>
        </w:tc>
      </w:tr>
      <w:tr w:rsidR="008D17BE" w:rsidRPr="00A33FEF" w14:paraId="0CBF47BB" w14:textId="77777777" w:rsidTr="006B17A0">
        <w:trPr>
          <w:trHeight w:val="300"/>
        </w:trPr>
        <w:tc>
          <w:tcPr>
            <w:tcW w:w="101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96973" w14:textId="77777777" w:rsidR="008D17BE" w:rsidRPr="00B1710E" w:rsidRDefault="008D17BE" w:rsidP="008D17BE">
            <w:pPr>
              <w:jc w:val="left"/>
              <w:rPr>
                <w:rFonts w:ascii="Arial" w:hAnsi="Arial" w:cs="Arial"/>
                <w:strike/>
                <w:sz w:val="20"/>
                <w:highlight w:val="red"/>
              </w:rPr>
            </w:pPr>
            <w:r w:rsidRPr="00B1710E">
              <w:rPr>
                <w:rFonts w:ascii="Arial" w:hAnsi="Arial" w:cs="Arial"/>
                <w:b/>
                <w:strike/>
                <w:sz w:val="20"/>
                <w:highlight w:val="red"/>
              </w:rPr>
              <w:t>Исходящие данные</w:t>
            </w:r>
            <w:r w:rsidRPr="00B1710E">
              <w:rPr>
                <w:rFonts w:ascii="Arial" w:hAnsi="Arial" w:cs="Arial"/>
                <w:strike/>
                <w:sz w:val="20"/>
                <w:highlight w:val="red"/>
              </w:rPr>
              <w:t xml:space="preserve"> </w:t>
            </w:r>
          </w:p>
        </w:tc>
      </w:tr>
      <w:tr w:rsidR="008D17BE" w:rsidRPr="00A33FEF" w14:paraId="0CBCFE0F" w14:textId="77777777" w:rsidTr="006B17A0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F9A71" w14:textId="4240F544" w:rsidR="008D17BE" w:rsidRPr="00B1710E" w:rsidRDefault="008D17BE" w:rsidP="008D17BE">
            <w:pPr>
              <w:jc w:val="left"/>
              <w:rPr>
                <w:rFonts w:ascii="Arial" w:hAnsi="Arial" w:cs="Arial"/>
                <w:strike/>
                <w:sz w:val="20"/>
                <w:highlight w:val="red"/>
              </w:rPr>
            </w:pPr>
            <w:r w:rsidRPr="00B1710E">
              <w:rPr>
                <w:rFonts w:ascii="Arial" w:hAnsi="Arial" w:cs="Arial"/>
                <w:strike/>
                <w:sz w:val="20"/>
                <w:szCs w:val="20"/>
                <w:highlight w:val="red"/>
                <w:lang w:val="en-US"/>
              </w:rPr>
              <w:t>ET_TAB_PRICE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49BCC" w14:textId="07C853B8" w:rsidR="008D17BE" w:rsidRPr="00B1710E" w:rsidRDefault="008D17BE" w:rsidP="008D17BE">
            <w:pPr>
              <w:rPr>
                <w:rFonts w:ascii="Arial" w:hAnsi="Arial" w:cs="Arial"/>
                <w:strike/>
                <w:sz w:val="20"/>
                <w:highlight w:val="red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9A42B" w14:textId="76B627FA" w:rsidR="008D17BE" w:rsidRPr="00B1710E" w:rsidRDefault="008D17BE" w:rsidP="008D17BE">
            <w:pPr>
              <w:jc w:val="left"/>
              <w:rPr>
                <w:rFonts w:ascii="Arial" w:hAnsi="Arial" w:cs="Arial"/>
                <w:strike/>
                <w:sz w:val="20"/>
                <w:highlight w:val="red"/>
              </w:rPr>
            </w:pPr>
            <w:r w:rsidRPr="00B1710E">
              <w:rPr>
                <w:rFonts w:ascii="Arial" w:hAnsi="Arial" w:cs="Arial"/>
                <w:strike/>
                <w:sz w:val="20"/>
                <w:highlight w:val="red"/>
              </w:rPr>
              <w:t>Список материалов новый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BF543" w14:textId="5E167ACC" w:rsidR="008D17BE" w:rsidRPr="00B1710E" w:rsidRDefault="008D17BE" w:rsidP="008D17BE">
            <w:pPr>
              <w:jc w:val="left"/>
              <w:rPr>
                <w:rFonts w:ascii="Arial" w:hAnsi="Arial" w:cs="Arial"/>
                <w:strike/>
                <w:sz w:val="20"/>
                <w:highlight w:val="red"/>
              </w:rPr>
            </w:pPr>
            <w:r w:rsidRPr="00B1710E">
              <w:rPr>
                <w:rFonts w:ascii="Arial" w:hAnsi="Arial" w:cs="Arial"/>
                <w:strike/>
                <w:sz w:val="20"/>
                <w:highlight w:val="red"/>
              </w:rPr>
              <w:t xml:space="preserve">Поля аналогично таблицы </w:t>
            </w:r>
            <w:r w:rsidR="00306111">
              <w:rPr>
                <w:rFonts w:ascii="Arial" w:hAnsi="Arial" w:cs="Arial"/>
                <w:strike/>
                <w:sz w:val="20"/>
                <w:highlight w:val="red"/>
                <w:lang w:val="en-US"/>
              </w:rPr>
              <w:t>ZTMM</w:t>
            </w:r>
            <w:r w:rsidR="00306111" w:rsidRPr="00306111">
              <w:rPr>
                <w:rFonts w:ascii="Arial" w:hAnsi="Arial" w:cs="Arial"/>
                <w:strike/>
                <w:sz w:val="20"/>
                <w:highlight w:val="red"/>
              </w:rPr>
              <w:t>_</w:t>
            </w:r>
            <w:r w:rsidR="00306111">
              <w:rPr>
                <w:rFonts w:ascii="Arial" w:hAnsi="Arial" w:cs="Arial"/>
                <w:strike/>
                <w:sz w:val="20"/>
                <w:highlight w:val="red"/>
                <w:lang w:val="en-US"/>
              </w:rPr>
              <w:t>PRICE</w:t>
            </w:r>
            <w:r w:rsidR="00306111" w:rsidRPr="00306111">
              <w:rPr>
                <w:rFonts w:ascii="Arial" w:hAnsi="Arial" w:cs="Arial"/>
                <w:strike/>
                <w:sz w:val="20"/>
                <w:highlight w:val="red"/>
              </w:rPr>
              <w:t>_</w:t>
            </w:r>
            <w:r w:rsidR="00306111">
              <w:rPr>
                <w:rFonts w:ascii="Arial" w:hAnsi="Arial" w:cs="Arial"/>
                <w:strike/>
                <w:sz w:val="20"/>
                <w:highlight w:val="red"/>
                <w:lang w:val="en-US"/>
              </w:rPr>
              <w:t>MAIN</w:t>
            </w:r>
          </w:p>
        </w:tc>
      </w:tr>
    </w:tbl>
    <w:p w14:paraId="4946869C" w14:textId="77777777" w:rsidR="00C75BEA" w:rsidRDefault="00C75BEA" w:rsidP="0077286C">
      <w:pPr>
        <w:rPr>
          <w:rStyle w:val="af6"/>
          <w:rFonts w:ascii="Arial" w:eastAsia="Calibri" w:hAnsi="Arial" w:cs="Arial"/>
        </w:rPr>
      </w:pPr>
    </w:p>
    <w:p w14:paraId="5056FDB0" w14:textId="2E6B021F" w:rsidR="00C75BEA" w:rsidRPr="009F073D" w:rsidRDefault="00C0528D" w:rsidP="00EE3E9C">
      <w:pPr>
        <w:spacing w:line="276" w:lineRule="auto"/>
        <w:ind w:firstLine="360"/>
        <w:jc w:val="left"/>
        <w:rPr>
          <w:rFonts w:ascii="Arial" w:hAnsi="Arial" w:cs="Arial"/>
          <w:szCs w:val="24"/>
        </w:rPr>
      </w:pPr>
      <w:r w:rsidRPr="009F073D">
        <w:rPr>
          <w:rFonts w:ascii="Arial" w:hAnsi="Arial" w:cs="Arial"/>
          <w:szCs w:val="24"/>
          <w:highlight w:val="green"/>
        </w:rPr>
        <w:t>Т</w:t>
      </w:r>
      <w:r w:rsidR="00C75BEA" w:rsidRPr="009F073D">
        <w:rPr>
          <w:rFonts w:ascii="Arial" w:hAnsi="Arial" w:cs="Arial"/>
          <w:szCs w:val="24"/>
          <w:highlight w:val="green"/>
        </w:rPr>
        <w:t>ребуется выполнить обновление/добавление данных таблиц</w:t>
      </w:r>
      <w:r w:rsidR="0061652D" w:rsidRPr="009F073D">
        <w:rPr>
          <w:rFonts w:ascii="Arial" w:hAnsi="Arial" w:cs="Arial"/>
          <w:szCs w:val="24"/>
          <w:highlight w:val="green"/>
        </w:rPr>
        <w:t>ы</w:t>
      </w:r>
      <w:r w:rsidR="00C75BEA" w:rsidRPr="009F073D">
        <w:rPr>
          <w:rFonts w:ascii="Arial" w:hAnsi="Arial" w:cs="Arial"/>
          <w:szCs w:val="24"/>
          <w:highlight w:val="green"/>
        </w:rPr>
        <w:t xml:space="preserve"> </w:t>
      </w:r>
      <w:r w:rsidR="00306111">
        <w:rPr>
          <w:rFonts w:ascii="Arial" w:hAnsi="Arial" w:cs="Arial"/>
          <w:szCs w:val="24"/>
          <w:highlight w:val="green"/>
          <w:lang w:val="en-US"/>
        </w:rPr>
        <w:t>ZTMM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PRICE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MAIN</w:t>
      </w:r>
      <w:r w:rsidR="00C75BEA" w:rsidRPr="009F073D">
        <w:rPr>
          <w:rFonts w:ascii="Arial" w:hAnsi="Arial" w:cs="Arial"/>
          <w:szCs w:val="24"/>
          <w:highlight w:val="green"/>
        </w:rPr>
        <w:t xml:space="preserve"> на основе данных </w:t>
      </w:r>
      <w:r w:rsidR="00C33341" w:rsidRPr="009F073D">
        <w:rPr>
          <w:rFonts w:ascii="Arial" w:hAnsi="Arial" w:cs="Arial"/>
          <w:szCs w:val="24"/>
          <w:highlight w:val="green"/>
          <w:lang w:val="en-US"/>
        </w:rPr>
        <w:t>i</w:t>
      </w:r>
      <w:r w:rsidR="00C33341" w:rsidRPr="009F073D">
        <w:rPr>
          <w:rFonts w:ascii="Arial" w:hAnsi="Arial" w:cs="Arial"/>
          <w:szCs w:val="24"/>
          <w:highlight w:val="green"/>
        </w:rPr>
        <w:t>t</w:t>
      </w:r>
      <w:r w:rsidR="00C75BEA" w:rsidRPr="009F073D">
        <w:rPr>
          <w:rFonts w:ascii="Arial" w:hAnsi="Arial" w:cs="Arial"/>
          <w:szCs w:val="24"/>
          <w:highlight w:val="green"/>
        </w:rPr>
        <w:t>_</w:t>
      </w:r>
      <w:r w:rsidR="00C75BEA" w:rsidRPr="009F073D">
        <w:rPr>
          <w:rFonts w:ascii="Arial" w:hAnsi="Arial" w:cs="Arial"/>
          <w:szCs w:val="24"/>
          <w:highlight w:val="green"/>
          <w:lang w:val="en-US"/>
        </w:rPr>
        <w:t>price</w:t>
      </w:r>
      <w:r w:rsidR="00C75BEA" w:rsidRPr="009F073D">
        <w:rPr>
          <w:rFonts w:ascii="Arial" w:hAnsi="Arial" w:cs="Arial"/>
          <w:szCs w:val="24"/>
          <w:highlight w:val="green"/>
        </w:rPr>
        <w:t>_</w:t>
      </w:r>
      <w:r w:rsidR="00C75BEA" w:rsidRPr="009F073D">
        <w:rPr>
          <w:rFonts w:ascii="Arial" w:hAnsi="Arial" w:cs="Arial"/>
          <w:szCs w:val="24"/>
          <w:highlight w:val="green"/>
          <w:lang w:val="en-US"/>
        </w:rPr>
        <w:t>main</w:t>
      </w:r>
      <w:r w:rsidR="0061652D" w:rsidRPr="009F073D">
        <w:rPr>
          <w:rFonts w:ascii="Arial" w:hAnsi="Arial" w:cs="Arial"/>
          <w:szCs w:val="24"/>
          <w:highlight w:val="green"/>
        </w:rPr>
        <w:t xml:space="preserve"> и таблицы </w:t>
      </w:r>
      <w:r w:rsidR="00306111">
        <w:rPr>
          <w:rFonts w:ascii="Arial" w:hAnsi="Arial" w:cs="Arial"/>
          <w:szCs w:val="24"/>
          <w:highlight w:val="green"/>
          <w:lang w:val="en-US"/>
        </w:rPr>
        <w:t>ZTMM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PRICE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REQ</w:t>
      </w:r>
      <w:r w:rsidR="0061652D" w:rsidRPr="009F073D">
        <w:rPr>
          <w:rFonts w:ascii="Arial" w:hAnsi="Arial" w:cs="Arial"/>
          <w:szCs w:val="24"/>
          <w:highlight w:val="green"/>
        </w:rPr>
        <w:t xml:space="preserve"> </w:t>
      </w:r>
      <w:r w:rsidR="009F073D" w:rsidRPr="009F073D">
        <w:rPr>
          <w:rFonts w:ascii="Arial" w:hAnsi="Arial" w:cs="Arial"/>
          <w:szCs w:val="24"/>
          <w:highlight w:val="green"/>
        </w:rPr>
        <w:t xml:space="preserve">на основе данных </w:t>
      </w:r>
      <w:r w:rsidR="009F073D" w:rsidRPr="009F073D">
        <w:rPr>
          <w:rFonts w:ascii="Arial" w:hAnsi="Arial" w:cs="Arial"/>
          <w:szCs w:val="24"/>
          <w:highlight w:val="green"/>
          <w:lang w:val="en-US"/>
        </w:rPr>
        <w:t>it</w:t>
      </w:r>
      <w:r w:rsidR="009F073D" w:rsidRPr="009F073D">
        <w:rPr>
          <w:rFonts w:ascii="Arial" w:hAnsi="Arial" w:cs="Arial"/>
          <w:szCs w:val="24"/>
          <w:highlight w:val="green"/>
        </w:rPr>
        <w:t>_</w:t>
      </w:r>
      <w:r w:rsidR="009F073D" w:rsidRPr="009F073D">
        <w:rPr>
          <w:rFonts w:ascii="Arial" w:hAnsi="Arial" w:cs="Arial"/>
          <w:szCs w:val="24"/>
          <w:highlight w:val="green"/>
          <w:lang w:val="en-US"/>
        </w:rPr>
        <w:t>price</w:t>
      </w:r>
      <w:r w:rsidR="009F073D" w:rsidRPr="009F073D">
        <w:rPr>
          <w:rFonts w:ascii="Arial" w:hAnsi="Arial" w:cs="Arial"/>
          <w:szCs w:val="24"/>
          <w:highlight w:val="green"/>
        </w:rPr>
        <w:t>_</w:t>
      </w:r>
      <w:r w:rsidR="009F073D" w:rsidRPr="009F073D">
        <w:rPr>
          <w:rFonts w:ascii="Arial" w:hAnsi="Arial" w:cs="Arial"/>
          <w:szCs w:val="24"/>
          <w:highlight w:val="green"/>
          <w:lang w:val="en-US"/>
        </w:rPr>
        <w:t>req</w:t>
      </w:r>
      <w:r w:rsidR="009F073D">
        <w:rPr>
          <w:rFonts w:ascii="Arial" w:hAnsi="Arial" w:cs="Arial"/>
          <w:szCs w:val="24"/>
        </w:rPr>
        <w:t>.</w:t>
      </w:r>
    </w:p>
    <w:p w14:paraId="55CB7011" w14:textId="67ADD7A3" w:rsidR="009F073D" w:rsidRPr="009F0CBF" w:rsidRDefault="0008379A" w:rsidP="00EE3E9C">
      <w:pPr>
        <w:spacing w:line="276" w:lineRule="auto"/>
        <w:ind w:firstLine="360"/>
        <w:rPr>
          <w:rFonts w:ascii="Arial" w:hAnsi="Arial" w:cs="Arial"/>
          <w:szCs w:val="24"/>
          <w:highlight w:val="green"/>
        </w:rPr>
      </w:pPr>
      <w:r w:rsidRPr="009F0CBF">
        <w:rPr>
          <w:rFonts w:ascii="Arial" w:hAnsi="Arial" w:cs="Arial"/>
          <w:szCs w:val="24"/>
          <w:highlight w:val="green"/>
        </w:rPr>
        <w:t>Для обновления</w:t>
      </w:r>
      <w:r w:rsidR="009F073D" w:rsidRPr="009F0CBF">
        <w:rPr>
          <w:rFonts w:ascii="Arial" w:hAnsi="Arial" w:cs="Arial"/>
          <w:szCs w:val="24"/>
          <w:highlight w:val="green"/>
        </w:rPr>
        <w:t xml:space="preserve"> </w:t>
      </w:r>
      <w:r w:rsidR="00306111">
        <w:rPr>
          <w:rFonts w:ascii="Arial" w:hAnsi="Arial" w:cs="Arial"/>
          <w:szCs w:val="24"/>
          <w:highlight w:val="green"/>
          <w:lang w:val="en-US"/>
        </w:rPr>
        <w:t>ZTMM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PRICE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MAIN</w:t>
      </w:r>
      <w:r w:rsidR="009F073D" w:rsidRPr="009F0CBF">
        <w:rPr>
          <w:rFonts w:ascii="Arial" w:hAnsi="Arial" w:cs="Arial"/>
          <w:szCs w:val="24"/>
          <w:highlight w:val="green"/>
        </w:rPr>
        <w:t xml:space="preserve"> </w:t>
      </w:r>
      <w:r w:rsidRPr="009F0CBF">
        <w:rPr>
          <w:rFonts w:ascii="Arial" w:hAnsi="Arial" w:cs="Arial"/>
          <w:szCs w:val="24"/>
          <w:highlight w:val="green"/>
        </w:rPr>
        <w:t>должна быть следующая логика</w:t>
      </w:r>
      <w:r w:rsidR="009971CD" w:rsidRPr="009F0CBF">
        <w:rPr>
          <w:rFonts w:ascii="Arial" w:hAnsi="Arial" w:cs="Arial"/>
          <w:szCs w:val="24"/>
          <w:highlight w:val="green"/>
        </w:rPr>
        <w:t>:</w:t>
      </w:r>
    </w:p>
    <w:p w14:paraId="2C8AB4B3" w14:textId="3E2E78F4" w:rsidR="0008379A" w:rsidRDefault="009971CD" w:rsidP="00F25B69">
      <w:pPr>
        <w:spacing w:after="120" w:line="276" w:lineRule="auto"/>
        <w:ind w:firstLine="357"/>
        <w:rPr>
          <w:rFonts w:ascii="Arial" w:hAnsi="Arial" w:cs="Arial"/>
          <w:szCs w:val="24"/>
          <w:highlight w:val="green"/>
        </w:rPr>
      </w:pPr>
      <w:r w:rsidRPr="009F0CBF">
        <w:rPr>
          <w:rFonts w:ascii="Arial" w:hAnsi="Arial" w:cs="Arial"/>
          <w:szCs w:val="24"/>
          <w:highlight w:val="green"/>
        </w:rPr>
        <w:t xml:space="preserve">Если запись по ключам: </w:t>
      </w:r>
      <w:r w:rsidRPr="009F0CBF">
        <w:rPr>
          <w:rFonts w:ascii="Arial" w:hAnsi="Arial" w:cs="Arial"/>
          <w:szCs w:val="24"/>
          <w:highlight w:val="green"/>
          <w:lang w:val="en-US"/>
        </w:rPr>
        <w:t>BUKRS</w:t>
      </w:r>
      <w:r w:rsidRPr="009F0CBF">
        <w:rPr>
          <w:rFonts w:ascii="Arial" w:hAnsi="Arial" w:cs="Arial"/>
          <w:szCs w:val="24"/>
          <w:highlight w:val="green"/>
        </w:rPr>
        <w:t xml:space="preserve">, </w:t>
      </w:r>
      <w:r w:rsidRPr="009F0CBF">
        <w:rPr>
          <w:rFonts w:ascii="Arial" w:hAnsi="Arial" w:cs="Arial"/>
          <w:szCs w:val="24"/>
          <w:highlight w:val="green"/>
          <w:lang w:val="en-US"/>
        </w:rPr>
        <w:t>WERKS</w:t>
      </w:r>
      <w:r w:rsidRPr="009F0CBF">
        <w:rPr>
          <w:rFonts w:ascii="Arial" w:hAnsi="Arial" w:cs="Arial"/>
          <w:szCs w:val="24"/>
          <w:highlight w:val="green"/>
        </w:rPr>
        <w:t xml:space="preserve">, </w:t>
      </w:r>
      <w:r w:rsidRPr="009F0CBF">
        <w:rPr>
          <w:rFonts w:ascii="Arial" w:hAnsi="Arial" w:cs="Arial"/>
          <w:szCs w:val="24"/>
          <w:highlight w:val="green"/>
          <w:lang w:val="en-US"/>
        </w:rPr>
        <w:t>MATNR</w:t>
      </w:r>
      <w:r w:rsidR="003D5B5F" w:rsidRPr="009F0CBF">
        <w:rPr>
          <w:rFonts w:ascii="Arial" w:hAnsi="Arial" w:cs="Arial"/>
          <w:szCs w:val="24"/>
          <w:highlight w:val="green"/>
        </w:rPr>
        <w:t xml:space="preserve">, </w:t>
      </w:r>
      <w:r w:rsidR="003D5B5F" w:rsidRPr="009F0CBF">
        <w:rPr>
          <w:rFonts w:ascii="Arial" w:hAnsi="Arial" w:cs="Arial"/>
          <w:szCs w:val="24"/>
          <w:highlight w:val="green"/>
          <w:lang w:val="en-US"/>
        </w:rPr>
        <w:t>ZSCHL</w:t>
      </w:r>
      <w:r w:rsidRPr="009F0CBF">
        <w:rPr>
          <w:rFonts w:ascii="Arial" w:hAnsi="Arial" w:cs="Arial"/>
          <w:szCs w:val="24"/>
          <w:highlight w:val="green"/>
        </w:rPr>
        <w:t xml:space="preserve"> уже существует, то </w:t>
      </w:r>
      <w:r w:rsidR="005942F8" w:rsidRPr="009F0CBF">
        <w:rPr>
          <w:rFonts w:ascii="Arial" w:hAnsi="Arial" w:cs="Arial"/>
          <w:szCs w:val="24"/>
          <w:highlight w:val="green"/>
        </w:rPr>
        <w:t>необходимо сравнить период действия существующей и новой записи</w:t>
      </w:r>
      <w:r w:rsidR="0008379A" w:rsidRPr="009F0CBF">
        <w:rPr>
          <w:rFonts w:ascii="Arial" w:hAnsi="Arial" w:cs="Arial"/>
          <w:szCs w:val="24"/>
          <w:highlight w:val="green"/>
        </w:rPr>
        <w:t xml:space="preserve">: </w:t>
      </w:r>
    </w:p>
    <w:p w14:paraId="79F1FE10" w14:textId="68608795" w:rsidR="003D5B5F" w:rsidRPr="007A4B69" w:rsidRDefault="005942F8" w:rsidP="005942F8">
      <w:pPr>
        <w:pStyle w:val="afb"/>
        <w:numPr>
          <w:ilvl w:val="0"/>
          <w:numId w:val="101"/>
        </w:numPr>
        <w:spacing w:line="276" w:lineRule="auto"/>
        <w:rPr>
          <w:rFonts w:ascii="Arial" w:hAnsi="Arial" w:cs="Arial"/>
          <w:szCs w:val="24"/>
          <w:highlight w:val="green"/>
          <w:lang w:val="en-US"/>
        </w:rPr>
      </w:pPr>
      <w:r w:rsidRPr="009F0CBF">
        <w:rPr>
          <w:rFonts w:ascii="Arial" w:hAnsi="Arial" w:cs="Arial"/>
          <w:szCs w:val="24"/>
          <w:highlight w:val="green"/>
        </w:rPr>
        <w:t>Если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BF">
        <w:rPr>
          <w:rFonts w:ascii="Arial" w:hAnsi="Arial" w:cs="Arial"/>
          <w:szCs w:val="24"/>
          <w:highlight w:val="green"/>
          <w:lang w:val="en-US"/>
        </w:rPr>
        <w:t>DATAB</w:t>
      </w:r>
      <w:r w:rsidRPr="007A4B69">
        <w:rPr>
          <w:rFonts w:ascii="Arial" w:hAnsi="Arial" w:cs="Arial"/>
          <w:szCs w:val="24"/>
          <w:highlight w:val="green"/>
          <w:lang w:val="en-US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OLD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= </w:t>
      </w:r>
      <w:r w:rsidRPr="009F0CBF">
        <w:rPr>
          <w:rFonts w:ascii="Arial" w:hAnsi="Arial" w:cs="Arial"/>
          <w:szCs w:val="24"/>
          <w:highlight w:val="green"/>
          <w:lang w:val="en-US"/>
        </w:rPr>
        <w:t>DATAB</w:t>
      </w:r>
      <w:r w:rsidRPr="007A4B69">
        <w:rPr>
          <w:rFonts w:ascii="Arial" w:hAnsi="Arial" w:cs="Arial"/>
          <w:szCs w:val="24"/>
          <w:highlight w:val="green"/>
          <w:lang w:val="en-US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BF">
        <w:rPr>
          <w:rFonts w:ascii="Arial" w:hAnsi="Arial" w:cs="Arial"/>
          <w:szCs w:val="24"/>
          <w:highlight w:val="green"/>
        </w:rPr>
        <w:t>и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Pr="007A4B69">
        <w:rPr>
          <w:rFonts w:ascii="Arial" w:hAnsi="Arial" w:cs="Arial"/>
          <w:szCs w:val="24"/>
          <w:highlight w:val="green"/>
          <w:lang w:val="en-US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OLD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= </w:t>
      </w:r>
      <w:r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Pr="007A4B69">
        <w:rPr>
          <w:rFonts w:ascii="Arial" w:hAnsi="Arial" w:cs="Arial"/>
          <w:szCs w:val="24"/>
          <w:highlight w:val="green"/>
          <w:lang w:val="en-US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BF">
        <w:rPr>
          <w:rFonts w:ascii="Arial" w:hAnsi="Arial" w:cs="Arial"/>
          <w:szCs w:val="24"/>
          <w:highlight w:val="green"/>
        </w:rPr>
        <w:t>или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BF">
        <w:rPr>
          <w:rFonts w:ascii="Arial" w:hAnsi="Arial" w:cs="Arial"/>
          <w:szCs w:val="24"/>
          <w:highlight w:val="green"/>
          <w:lang w:val="en-US"/>
        </w:rPr>
        <w:t>DATAB</w:t>
      </w:r>
      <w:r w:rsidRPr="007A4B69">
        <w:rPr>
          <w:rFonts w:ascii="Arial" w:hAnsi="Arial" w:cs="Arial"/>
          <w:szCs w:val="24"/>
          <w:highlight w:val="green"/>
          <w:lang w:val="en-US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OLD</w:t>
      </w:r>
      <w:r w:rsidR="007A4B69"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B752EC">
        <w:rPr>
          <w:rFonts w:ascii="Arial" w:hAnsi="Arial" w:cs="Arial"/>
          <w:szCs w:val="24"/>
          <w:highlight w:val="green"/>
          <w:lang w:val="en-US"/>
        </w:rPr>
        <w:t>&gt;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7A4B69">
        <w:rPr>
          <w:rFonts w:ascii="Arial" w:hAnsi="Arial" w:cs="Arial"/>
          <w:szCs w:val="24"/>
          <w:highlight w:val="green"/>
          <w:lang w:val="en-US"/>
        </w:rPr>
        <w:t>DAT</w:t>
      </w:r>
      <w:r w:rsidR="00EE5F47">
        <w:rPr>
          <w:rFonts w:ascii="Arial" w:hAnsi="Arial" w:cs="Arial"/>
          <w:szCs w:val="24"/>
          <w:highlight w:val="green"/>
          <w:lang w:val="en-US"/>
        </w:rPr>
        <w:t>AB</w:t>
      </w:r>
      <w:r w:rsidRPr="007A4B69">
        <w:rPr>
          <w:rFonts w:ascii="Arial" w:hAnsi="Arial" w:cs="Arial"/>
          <w:szCs w:val="24"/>
          <w:highlight w:val="green"/>
          <w:lang w:val="en-US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BF">
        <w:rPr>
          <w:rFonts w:ascii="Arial" w:hAnsi="Arial" w:cs="Arial"/>
          <w:szCs w:val="24"/>
          <w:highlight w:val="green"/>
        </w:rPr>
        <w:t>и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Pr="007A4B69">
        <w:rPr>
          <w:rFonts w:ascii="Arial" w:hAnsi="Arial" w:cs="Arial"/>
          <w:szCs w:val="24"/>
          <w:highlight w:val="green"/>
          <w:lang w:val="en-US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OLD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B752EC">
        <w:rPr>
          <w:rFonts w:ascii="Arial" w:hAnsi="Arial" w:cs="Arial"/>
          <w:szCs w:val="24"/>
          <w:highlight w:val="green"/>
          <w:lang w:val="en-US"/>
        </w:rPr>
        <w:t>&lt;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7A4B69">
        <w:rPr>
          <w:rFonts w:ascii="Arial" w:hAnsi="Arial" w:cs="Arial"/>
          <w:szCs w:val="24"/>
          <w:highlight w:val="green"/>
          <w:lang w:val="en-US"/>
        </w:rPr>
        <w:t>DA</w:t>
      </w:r>
      <w:r w:rsidR="00B752EC">
        <w:rPr>
          <w:rFonts w:ascii="Arial" w:hAnsi="Arial" w:cs="Arial"/>
          <w:szCs w:val="24"/>
          <w:highlight w:val="green"/>
          <w:lang w:val="en-US"/>
        </w:rPr>
        <w:t>TBI</w:t>
      </w:r>
      <w:r w:rsidRPr="007A4B69">
        <w:rPr>
          <w:rFonts w:ascii="Arial" w:hAnsi="Arial" w:cs="Arial"/>
          <w:szCs w:val="24"/>
          <w:highlight w:val="green"/>
          <w:lang w:val="en-US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, </w:t>
      </w:r>
      <w:r w:rsidRPr="009F0CBF">
        <w:rPr>
          <w:rFonts w:ascii="Arial" w:hAnsi="Arial" w:cs="Arial"/>
          <w:szCs w:val="24"/>
          <w:highlight w:val="green"/>
        </w:rPr>
        <w:t>то</w:t>
      </w:r>
      <w:r w:rsidRPr="007A4B69">
        <w:rPr>
          <w:rFonts w:ascii="Arial" w:hAnsi="Arial" w:cs="Arial"/>
          <w:szCs w:val="24"/>
          <w:highlight w:val="green"/>
          <w:lang w:val="en-US"/>
        </w:rPr>
        <w:t xml:space="preserve"> </w:t>
      </w:r>
    </w:p>
    <w:p w14:paraId="6C6D9F5F" w14:textId="54784E20" w:rsidR="005942F8" w:rsidRPr="009F0CBF" w:rsidRDefault="003D5B5F" w:rsidP="003D5B5F">
      <w:pPr>
        <w:pStyle w:val="afb"/>
        <w:spacing w:line="276" w:lineRule="auto"/>
        <w:ind w:left="720" w:firstLine="696"/>
        <w:rPr>
          <w:rFonts w:ascii="Arial" w:hAnsi="Arial" w:cs="Arial"/>
          <w:szCs w:val="24"/>
          <w:highlight w:val="green"/>
        </w:rPr>
      </w:pPr>
      <w:r w:rsidRPr="009F0CBF">
        <w:rPr>
          <w:rFonts w:ascii="Arial" w:hAnsi="Arial" w:cs="Arial"/>
          <w:szCs w:val="24"/>
          <w:highlight w:val="green"/>
        </w:rPr>
        <w:t xml:space="preserve">- </w:t>
      </w:r>
      <w:r w:rsidR="004B705F">
        <w:rPr>
          <w:rFonts w:ascii="Arial" w:hAnsi="Arial" w:cs="Arial"/>
          <w:szCs w:val="24"/>
          <w:highlight w:val="green"/>
        </w:rPr>
        <w:t xml:space="preserve">Обновить существующую запись </w:t>
      </w:r>
      <w:r w:rsidR="005942F8" w:rsidRPr="009F0CBF">
        <w:rPr>
          <w:rFonts w:ascii="Arial" w:hAnsi="Arial" w:cs="Arial"/>
          <w:szCs w:val="24"/>
          <w:highlight w:val="green"/>
        </w:rPr>
        <w:t xml:space="preserve">данными из </w:t>
      </w:r>
      <w:r w:rsidR="005942F8" w:rsidRPr="009F0CBF">
        <w:rPr>
          <w:rFonts w:ascii="Arial" w:hAnsi="Arial" w:cs="Arial"/>
          <w:szCs w:val="24"/>
          <w:highlight w:val="green"/>
          <w:lang w:val="en-US"/>
        </w:rPr>
        <w:t>it</w:t>
      </w:r>
      <w:r w:rsidR="005942F8" w:rsidRPr="009F0CBF">
        <w:rPr>
          <w:rFonts w:ascii="Arial" w:hAnsi="Arial" w:cs="Arial"/>
          <w:szCs w:val="24"/>
          <w:highlight w:val="green"/>
        </w:rPr>
        <w:t>_</w:t>
      </w:r>
      <w:r w:rsidR="005942F8" w:rsidRPr="009F0CBF">
        <w:rPr>
          <w:rFonts w:ascii="Arial" w:hAnsi="Arial" w:cs="Arial"/>
          <w:szCs w:val="24"/>
          <w:highlight w:val="green"/>
          <w:lang w:val="en-US"/>
        </w:rPr>
        <w:t>price</w:t>
      </w:r>
      <w:r w:rsidR="005942F8" w:rsidRPr="009F0CBF">
        <w:rPr>
          <w:rFonts w:ascii="Arial" w:hAnsi="Arial" w:cs="Arial"/>
          <w:szCs w:val="24"/>
          <w:highlight w:val="green"/>
        </w:rPr>
        <w:t>_</w:t>
      </w:r>
      <w:r w:rsidR="005942F8" w:rsidRPr="009F0CBF">
        <w:rPr>
          <w:rFonts w:ascii="Arial" w:hAnsi="Arial" w:cs="Arial"/>
          <w:szCs w:val="24"/>
          <w:highlight w:val="green"/>
          <w:lang w:val="en-US"/>
        </w:rPr>
        <w:t>main</w:t>
      </w:r>
    </w:p>
    <w:p w14:paraId="21C58B8F" w14:textId="38859BBF" w:rsidR="00F25B69" w:rsidRPr="009F0CBF" w:rsidRDefault="005942F8" w:rsidP="00F25B69">
      <w:pPr>
        <w:pStyle w:val="afb"/>
        <w:numPr>
          <w:ilvl w:val="0"/>
          <w:numId w:val="101"/>
        </w:numPr>
        <w:spacing w:before="120" w:line="276" w:lineRule="auto"/>
        <w:ind w:left="714" w:hanging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9F0CBF">
        <w:rPr>
          <w:rFonts w:ascii="Arial" w:hAnsi="Arial" w:cs="Arial"/>
          <w:szCs w:val="24"/>
          <w:highlight w:val="green"/>
        </w:rPr>
        <w:t>Если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DATBI_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OLD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EE5F47">
        <w:rPr>
          <w:rFonts w:ascii="Arial" w:hAnsi="Arial" w:cs="Arial"/>
          <w:szCs w:val="24"/>
          <w:highlight w:val="green"/>
          <w:lang w:val="en-US"/>
        </w:rPr>
        <w:t>&lt;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DATAB_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BF">
        <w:rPr>
          <w:rFonts w:ascii="Arial" w:hAnsi="Arial" w:cs="Arial"/>
          <w:szCs w:val="24"/>
          <w:highlight w:val="green"/>
        </w:rPr>
        <w:t>или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DATAB_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OLD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EE5F47">
        <w:rPr>
          <w:rFonts w:ascii="Arial" w:hAnsi="Arial" w:cs="Arial"/>
          <w:szCs w:val="24"/>
          <w:highlight w:val="green"/>
          <w:lang w:val="en-US"/>
        </w:rPr>
        <w:t>&gt;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DATBI_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, </w:t>
      </w:r>
      <w:r w:rsidRPr="009F0CBF">
        <w:rPr>
          <w:rFonts w:ascii="Arial" w:hAnsi="Arial" w:cs="Arial"/>
          <w:szCs w:val="24"/>
          <w:highlight w:val="green"/>
        </w:rPr>
        <w:t>то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</w:t>
      </w:r>
    </w:p>
    <w:p w14:paraId="4C3C28E7" w14:textId="5A8B06DE" w:rsidR="00F25B69" w:rsidRPr="009F0CBF" w:rsidRDefault="00F25B69" w:rsidP="003D5B5F">
      <w:pPr>
        <w:pStyle w:val="afb"/>
        <w:spacing w:line="276" w:lineRule="auto"/>
        <w:ind w:left="720" w:firstLine="696"/>
        <w:jc w:val="left"/>
        <w:rPr>
          <w:rFonts w:ascii="Arial" w:hAnsi="Arial" w:cs="Arial"/>
          <w:szCs w:val="24"/>
          <w:highlight w:val="green"/>
        </w:rPr>
      </w:pPr>
      <w:r w:rsidRPr="009F0CBF">
        <w:rPr>
          <w:rFonts w:ascii="Arial" w:hAnsi="Arial" w:cs="Arial"/>
          <w:szCs w:val="24"/>
          <w:highlight w:val="green"/>
        </w:rPr>
        <w:t>- Оставить существующую запись без изменений</w:t>
      </w:r>
    </w:p>
    <w:p w14:paraId="7135EA2A" w14:textId="1ABE34E0" w:rsidR="005942F8" w:rsidRPr="009F0CBF" w:rsidRDefault="00F25B69" w:rsidP="003D5B5F">
      <w:pPr>
        <w:pStyle w:val="afb"/>
        <w:spacing w:line="276" w:lineRule="auto"/>
        <w:ind w:left="720" w:firstLine="696"/>
        <w:jc w:val="left"/>
        <w:rPr>
          <w:rFonts w:ascii="Arial" w:hAnsi="Arial" w:cs="Arial"/>
          <w:szCs w:val="24"/>
          <w:highlight w:val="green"/>
        </w:rPr>
      </w:pPr>
      <w:r w:rsidRPr="009F0CBF">
        <w:rPr>
          <w:rFonts w:ascii="Arial" w:hAnsi="Arial" w:cs="Arial"/>
          <w:szCs w:val="24"/>
          <w:highlight w:val="green"/>
        </w:rPr>
        <w:t>- Со</w:t>
      </w:r>
      <w:r w:rsidR="005942F8" w:rsidRPr="009F0CBF">
        <w:rPr>
          <w:rFonts w:ascii="Arial" w:hAnsi="Arial" w:cs="Arial"/>
          <w:szCs w:val="24"/>
          <w:highlight w:val="green"/>
        </w:rPr>
        <w:t xml:space="preserve">здать новую запись </w:t>
      </w:r>
      <w:r w:rsidR="005942F8" w:rsidRPr="009F0CBF">
        <w:rPr>
          <w:rFonts w:ascii="Arial" w:hAnsi="Arial" w:cs="Arial"/>
          <w:szCs w:val="24"/>
          <w:highlight w:val="green"/>
          <w:lang w:val="en-US"/>
        </w:rPr>
        <w:t>c</w:t>
      </w:r>
      <w:r w:rsidR="005942F8" w:rsidRPr="009F0CBF">
        <w:rPr>
          <w:rFonts w:ascii="Arial" w:hAnsi="Arial" w:cs="Arial"/>
          <w:szCs w:val="24"/>
          <w:highlight w:val="green"/>
        </w:rPr>
        <w:t xml:space="preserve"> данными из </w:t>
      </w:r>
      <w:r w:rsidR="005942F8" w:rsidRPr="009F0CBF">
        <w:rPr>
          <w:rFonts w:ascii="Arial" w:hAnsi="Arial" w:cs="Arial"/>
          <w:szCs w:val="24"/>
          <w:highlight w:val="green"/>
          <w:lang w:val="en-US"/>
        </w:rPr>
        <w:t>lt</w:t>
      </w:r>
      <w:r w:rsidR="005942F8" w:rsidRPr="009F0CBF">
        <w:rPr>
          <w:rFonts w:ascii="Arial" w:hAnsi="Arial" w:cs="Arial"/>
          <w:szCs w:val="24"/>
          <w:highlight w:val="green"/>
        </w:rPr>
        <w:t>_</w:t>
      </w:r>
      <w:r w:rsidR="005942F8" w:rsidRPr="009F0CBF">
        <w:rPr>
          <w:rFonts w:ascii="Arial" w:hAnsi="Arial" w:cs="Arial"/>
          <w:szCs w:val="24"/>
          <w:highlight w:val="green"/>
          <w:lang w:val="en-US"/>
        </w:rPr>
        <w:t>price</w:t>
      </w:r>
      <w:r w:rsidR="005942F8" w:rsidRPr="009F0CBF">
        <w:rPr>
          <w:rFonts w:ascii="Arial" w:hAnsi="Arial" w:cs="Arial"/>
          <w:szCs w:val="24"/>
          <w:highlight w:val="green"/>
        </w:rPr>
        <w:t>_</w:t>
      </w:r>
      <w:r w:rsidR="005942F8" w:rsidRPr="009F0CBF">
        <w:rPr>
          <w:rFonts w:ascii="Arial" w:hAnsi="Arial" w:cs="Arial"/>
          <w:szCs w:val="24"/>
          <w:highlight w:val="green"/>
          <w:lang w:val="en-US"/>
        </w:rPr>
        <w:t>main</w:t>
      </w:r>
    </w:p>
    <w:p w14:paraId="46DA7BF6" w14:textId="219D5580" w:rsidR="005942F8" w:rsidRPr="009F0CBF" w:rsidRDefault="005942F8" w:rsidP="00F25B69">
      <w:pPr>
        <w:pStyle w:val="afb"/>
        <w:numPr>
          <w:ilvl w:val="0"/>
          <w:numId w:val="101"/>
        </w:numPr>
        <w:spacing w:before="120" w:line="276" w:lineRule="auto"/>
        <w:ind w:left="714" w:hanging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9F0CBF">
        <w:rPr>
          <w:rFonts w:ascii="Arial" w:hAnsi="Arial" w:cs="Arial"/>
          <w:szCs w:val="24"/>
          <w:highlight w:val="green"/>
        </w:rPr>
        <w:t>Если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F25B69" w:rsidRPr="009F0CBF">
        <w:rPr>
          <w:rFonts w:ascii="Arial" w:hAnsi="Arial" w:cs="Arial"/>
          <w:szCs w:val="24"/>
          <w:highlight w:val="green"/>
          <w:lang w:val="en-US"/>
        </w:rPr>
        <w:t>DATAB_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OLD</w:t>
      </w:r>
      <w:r w:rsidR="00F25B69" w:rsidRPr="009F0CBF">
        <w:rPr>
          <w:rFonts w:ascii="Arial" w:hAnsi="Arial" w:cs="Arial"/>
          <w:szCs w:val="24"/>
          <w:highlight w:val="green"/>
          <w:lang w:val="en-US"/>
        </w:rPr>
        <w:t xml:space="preserve"> &lt; DATAB_NEW </w:t>
      </w:r>
      <w:r w:rsidR="00F25B69" w:rsidRPr="009F0CBF">
        <w:rPr>
          <w:rFonts w:ascii="Arial" w:hAnsi="Arial" w:cs="Arial"/>
          <w:szCs w:val="24"/>
          <w:highlight w:val="green"/>
        </w:rPr>
        <w:t>и</w:t>
      </w:r>
      <w:r w:rsidR="00F25B69" w:rsidRPr="009F0CBF">
        <w:rPr>
          <w:rFonts w:ascii="Arial" w:hAnsi="Arial" w:cs="Arial"/>
          <w:szCs w:val="24"/>
          <w:highlight w:val="green"/>
          <w:lang w:val="en-US"/>
        </w:rPr>
        <w:t xml:space="preserve"> DATBI_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OLD</w:t>
      </w:r>
      <w:r w:rsidR="00F25B69" w:rsidRPr="009F0CB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&gt;</w:t>
      </w:r>
      <w:r w:rsidR="00F25B69" w:rsidRPr="009F0CBF">
        <w:rPr>
          <w:rFonts w:ascii="Arial" w:hAnsi="Arial" w:cs="Arial"/>
          <w:szCs w:val="24"/>
          <w:highlight w:val="green"/>
          <w:lang w:val="en-US"/>
        </w:rPr>
        <w:t xml:space="preserve"> DATBI_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="00F25B69" w:rsidRPr="009F0CBF">
        <w:rPr>
          <w:rFonts w:ascii="Arial" w:hAnsi="Arial" w:cs="Arial"/>
          <w:szCs w:val="24"/>
          <w:highlight w:val="green"/>
          <w:lang w:val="en-US"/>
        </w:rPr>
        <w:t xml:space="preserve">, </w:t>
      </w:r>
      <w:r w:rsidR="00F25B69" w:rsidRPr="009F0CBF">
        <w:rPr>
          <w:rFonts w:ascii="Arial" w:hAnsi="Arial" w:cs="Arial"/>
          <w:szCs w:val="24"/>
          <w:highlight w:val="green"/>
        </w:rPr>
        <w:t>то</w:t>
      </w:r>
    </w:p>
    <w:p w14:paraId="2C714EFD" w14:textId="2A250955" w:rsidR="00F25B69" w:rsidRPr="009F0CBF" w:rsidRDefault="00F25B69" w:rsidP="003D5B5F">
      <w:pPr>
        <w:pStyle w:val="afb"/>
        <w:spacing w:line="276" w:lineRule="auto"/>
        <w:ind w:left="1416"/>
        <w:jc w:val="left"/>
        <w:rPr>
          <w:rFonts w:ascii="Arial" w:hAnsi="Arial" w:cs="Arial"/>
          <w:szCs w:val="24"/>
          <w:highlight w:val="green"/>
        </w:rPr>
      </w:pPr>
      <w:r w:rsidRPr="009F0CBF">
        <w:rPr>
          <w:rFonts w:ascii="Arial" w:hAnsi="Arial" w:cs="Arial"/>
          <w:szCs w:val="24"/>
          <w:highlight w:val="green"/>
        </w:rPr>
        <w:t xml:space="preserve">- Оставить существующую запись с </w:t>
      </w:r>
      <w:r w:rsidRPr="009F0CBF">
        <w:rPr>
          <w:rFonts w:ascii="Arial" w:hAnsi="Arial" w:cs="Arial"/>
          <w:szCs w:val="24"/>
          <w:highlight w:val="green"/>
          <w:lang w:val="en-US"/>
        </w:rPr>
        <w:t>DATAB</w:t>
      </w:r>
      <w:r w:rsidRPr="009F0CBF">
        <w:rPr>
          <w:rFonts w:ascii="Arial" w:hAnsi="Arial" w:cs="Arial"/>
          <w:szCs w:val="24"/>
          <w:highlight w:val="green"/>
        </w:rPr>
        <w:t xml:space="preserve"> = </w:t>
      </w:r>
      <w:r w:rsidRPr="009F0CBF">
        <w:rPr>
          <w:rFonts w:ascii="Arial" w:hAnsi="Arial" w:cs="Arial"/>
          <w:szCs w:val="24"/>
          <w:highlight w:val="green"/>
          <w:lang w:val="en-US"/>
        </w:rPr>
        <w:t>DATAB</w:t>
      </w:r>
      <w:r w:rsidRPr="009F0CBF">
        <w:rPr>
          <w:rFonts w:ascii="Arial" w:hAnsi="Arial" w:cs="Arial"/>
          <w:szCs w:val="24"/>
          <w:highlight w:val="green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OLD</w:t>
      </w:r>
      <w:r w:rsidRPr="009F0CBF">
        <w:rPr>
          <w:rFonts w:ascii="Arial" w:hAnsi="Arial" w:cs="Arial"/>
          <w:szCs w:val="24"/>
          <w:highlight w:val="green"/>
        </w:rPr>
        <w:t xml:space="preserve">, </w:t>
      </w:r>
      <w:r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Pr="009F0CBF">
        <w:rPr>
          <w:rFonts w:ascii="Arial" w:hAnsi="Arial" w:cs="Arial"/>
          <w:szCs w:val="24"/>
          <w:highlight w:val="green"/>
        </w:rPr>
        <w:t xml:space="preserve"> = </w:t>
      </w:r>
      <w:r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Pr="009F0CBF">
        <w:rPr>
          <w:rFonts w:ascii="Arial" w:hAnsi="Arial" w:cs="Arial"/>
          <w:szCs w:val="24"/>
          <w:highlight w:val="green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Pr="009F0CBF">
        <w:rPr>
          <w:rFonts w:ascii="Arial" w:hAnsi="Arial" w:cs="Arial"/>
          <w:szCs w:val="24"/>
          <w:highlight w:val="green"/>
        </w:rPr>
        <w:t xml:space="preserve"> – 1 день</w:t>
      </w:r>
    </w:p>
    <w:p w14:paraId="41B31DFD" w14:textId="1CD5DAD6" w:rsidR="003D5B5F" w:rsidRPr="009F0CBF" w:rsidRDefault="003D5B5F" w:rsidP="003D5B5F">
      <w:pPr>
        <w:pStyle w:val="afb"/>
        <w:spacing w:line="276" w:lineRule="auto"/>
        <w:ind w:left="714"/>
        <w:jc w:val="left"/>
        <w:rPr>
          <w:rFonts w:ascii="Arial" w:hAnsi="Arial" w:cs="Arial"/>
          <w:szCs w:val="24"/>
          <w:highlight w:val="green"/>
        </w:rPr>
      </w:pPr>
      <w:r w:rsidRPr="009F0CBF">
        <w:rPr>
          <w:rFonts w:ascii="Arial" w:hAnsi="Arial" w:cs="Arial"/>
          <w:szCs w:val="24"/>
          <w:highlight w:val="green"/>
        </w:rPr>
        <w:t xml:space="preserve">        </w:t>
      </w:r>
      <w:r w:rsidRPr="009F0CBF">
        <w:rPr>
          <w:rFonts w:ascii="Arial" w:hAnsi="Arial" w:cs="Arial"/>
          <w:szCs w:val="24"/>
          <w:highlight w:val="green"/>
        </w:rPr>
        <w:tab/>
      </w:r>
      <w:r w:rsidR="00F25B69" w:rsidRPr="009F0CBF">
        <w:rPr>
          <w:rFonts w:ascii="Arial" w:hAnsi="Arial" w:cs="Arial"/>
          <w:szCs w:val="24"/>
          <w:highlight w:val="green"/>
        </w:rPr>
        <w:t xml:space="preserve">- </w:t>
      </w:r>
      <w:r w:rsidRPr="009F0CBF">
        <w:rPr>
          <w:rFonts w:ascii="Arial" w:hAnsi="Arial" w:cs="Arial"/>
          <w:szCs w:val="24"/>
          <w:highlight w:val="green"/>
        </w:rPr>
        <w:t xml:space="preserve">Создать новую запись с данными из </w:t>
      </w:r>
      <w:r w:rsidRPr="009F0CBF">
        <w:rPr>
          <w:rFonts w:ascii="Arial" w:hAnsi="Arial" w:cs="Arial"/>
          <w:szCs w:val="24"/>
          <w:highlight w:val="green"/>
          <w:lang w:val="en-US"/>
        </w:rPr>
        <w:t>lt</w:t>
      </w:r>
      <w:r w:rsidRPr="009F0CBF">
        <w:rPr>
          <w:rFonts w:ascii="Arial" w:hAnsi="Arial" w:cs="Arial"/>
          <w:szCs w:val="24"/>
          <w:highlight w:val="green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price</w:t>
      </w:r>
      <w:r w:rsidRPr="009F0CBF">
        <w:rPr>
          <w:rFonts w:ascii="Arial" w:hAnsi="Arial" w:cs="Arial"/>
          <w:szCs w:val="24"/>
          <w:highlight w:val="green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main</w:t>
      </w:r>
    </w:p>
    <w:p w14:paraId="6D14B136" w14:textId="647D9B13" w:rsidR="003D5B5F" w:rsidRPr="009F0CBF" w:rsidRDefault="003D5B5F" w:rsidP="003D5B5F">
      <w:pPr>
        <w:pStyle w:val="afb"/>
        <w:spacing w:line="276" w:lineRule="auto"/>
        <w:ind w:left="1416"/>
        <w:jc w:val="left"/>
        <w:rPr>
          <w:rFonts w:ascii="Arial" w:hAnsi="Arial" w:cs="Arial"/>
          <w:szCs w:val="24"/>
          <w:highlight w:val="green"/>
        </w:rPr>
      </w:pPr>
      <w:r w:rsidRPr="009F0CBF">
        <w:rPr>
          <w:rFonts w:ascii="Arial" w:hAnsi="Arial" w:cs="Arial"/>
          <w:szCs w:val="24"/>
          <w:highlight w:val="green"/>
        </w:rPr>
        <w:t xml:space="preserve">- Скопировать существующую запись с </w:t>
      </w:r>
      <w:r w:rsidRPr="009F0CBF">
        <w:rPr>
          <w:rFonts w:ascii="Arial" w:hAnsi="Arial" w:cs="Arial"/>
          <w:szCs w:val="24"/>
          <w:highlight w:val="green"/>
          <w:lang w:val="en-US"/>
        </w:rPr>
        <w:t>DATAB</w:t>
      </w:r>
      <w:r w:rsidRPr="009F0CBF">
        <w:rPr>
          <w:rFonts w:ascii="Arial" w:hAnsi="Arial" w:cs="Arial"/>
          <w:szCs w:val="24"/>
          <w:highlight w:val="green"/>
        </w:rPr>
        <w:t xml:space="preserve"> = </w:t>
      </w:r>
      <w:r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Pr="009F0CBF">
        <w:rPr>
          <w:rFonts w:ascii="Arial" w:hAnsi="Arial" w:cs="Arial"/>
          <w:szCs w:val="24"/>
          <w:highlight w:val="green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Pr="009F0CBF">
        <w:rPr>
          <w:rFonts w:ascii="Arial" w:hAnsi="Arial" w:cs="Arial"/>
          <w:szCs w:val="24"/>
          <w:highlight w:val="green"/>
        </w:rPr>
        <w:t xml:space="preserve"> +1 день, </w:t>
      </w:r>
      <w:r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Pr="009F0CBF">
        <w:rPr>
          <w:rFonts w:ascii="Arial" w:hAnsi="Arial" w:cs="Arial"/>
          <w:szCs w:val="24"/>
          <w:highlight w:val="green"/>
        </w:rPr>
        <w:t xml:space="preserve"> = </w:t>
      </w:r>
      <w:r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Pr="009F0CBF">
        <w:rPr>
          <w:rFonts w:ascii="Arial" w:hAnsi="Arial" w:cs="Arial"/>
          <w:szCs w:val="24"/>
          <w:highlight w:val="green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OLD</w:t>
      </w:r>
      <w:r w:rsidRPr="009F0CBF">
        <w:rPr>
          <w:rFonts w:ascii="Arial" w:hAnsi="Arial" w:cs="Arial"/>
          <w:szCs w:val="24"/>
          <w:highlight w:val="green"/>
        </w:rPr>
        <w:t xml:space="preserve">. </w:t>
      </w:r>
    </w:p>
    <w:p w14:paraId="54B65665" w14:textId="5CBE35C0" w:rsidR="003D5B5F" w:rsidRPr="009F0CBF" w:rsidRDefault="003D5B5F" w:rsidP="003D5B5F">
      <w:pPr>
        <w:pStyle w:val="afb"/>
        <w:numPr>
          <w:ilvl w:val="0"/>
          <w:numId w:val="101"/>
        </w:numPr>
        <w:spacing w:line="276" w:lineRule="auto"/>
        <w:jc w:val="left"/>
        <w:rPr>
          <w:rFonts w:ascii="Arial" w:hAnsi="Arial" w:cs="Arial"/>
          <w:szCs w:val="24"/>
          <w:highlight w:val="green"/>
          <w:lang w:val="en-US"/>
        </w:rPr>
      </w:pPr>
      <w:r w:rsidRPr="009F0CBF">
        <w:rPr>
          <w:rFonts w:ascii="Arial" w:hAnsi="Arial" w:cs="Arial"/>
          <w:szCs w:val="24"/>
          <w:highlight w:val="green"/>
          <w:lang w:val="en-US"/>
        </w:rPr>
        <w:t>Есл</w:t>
      </w:r>
      <w:r w:rsidRPr="009F0CBF">
        <w:rPr>
          <w:rFonts w:ascii="Arial" w:hAnsi="Arial" w:cs="Arial"/>
          <w:szCs w:val="24"/>
          <w:highlight w:val="green"/>
        </w:rPr>
        <w:t>и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DATAB_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OLD &gt;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DATAB_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BF">
        <w:rPr>
          <w:rFonts w:ascii="Arial" w:hAnsi="Arial" w:cs="Arial"/>
          <w:szCs w:val="24"/>
          <w:highlight w:val="green"/>
        </w:rPr>
        <w:t>и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DATBI_OLD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&gt;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DATBI_</w:t>
      </w:r>
      <w:r w:rsidR="00B17630"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, </w:t>
      </w:r>
      <w:r w:rsidRPr="009F0CBF">
        <w:rPr>
          <w:rFonts w:ascii="Arial" w:hAnsi="Arial" w:cs="Arial"/>
          <w:szCs w:val="24"/>
          <w:highlight w:val="green"/>
        </w:rPr>
        <w:t>то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</w:t>
      </w:r>
    </w:p>
    <w:p w14:paraId="11BBD73A" w14:textId="51E7D299" w:rsidR="003D5B5F" w:rsidRPr="009F0CBF" w:rsidRDefault="003D5B5F" w:rsidP="003D5B5F">
      <w:pPr>
        <w:pStyle w:val="afb"/>
        <w:spacing w:line="276" w:lineRule="auto"/>
        <w:ind w:left="1416"/>
        <w:jc w:val="left"/>
        <w:rPr>
          <w:rFonts w:ascii="Arial" w:hAnsi="Arial" w:cs="Arial"/>
          <w:szCs w:val="24"/>
          <w:highlight w:val="green"/>
        </w:rPr>
      </w:pPr>
      <w:r w:rsidRPr="009F0CBF">
        <w:rPr>
          <w:rFonts w:ascii="Arial" w:hAnsi="Arial" w:cs="Arial"/>
          <w:szCs w:val="24"/>
          <w:highlight w:val="green"/>
        </w:rPr>
        <w:t xml:space="preserve">- Оставить существующую записи </w:t>
      </w:r>
      <w:r w:rsidRPr="009F0CBF">
        <w:rPr>
          <w:rFonts w:ascii="Arial" w:hAnsi="Arial" w:cs="Arial"/>
          <w:szCs w:val="24"/>
          <w:highlight w:val="green"/>
          <w:lang w:val="en-US"/>
        </w:rPr>
        <w:t>DATAB</w:t>
      </w:r>
      <w:r w:rsidRPr="009F0CBF">
        <w:rPr>
          <w:rFonts w:ascii="Arial" w:hAnsi="Arial" w:cs="Arial"/>
          <w:szCs w:val="24"/>
          <w:highlight w:val="green"/>
        </w:rPr>
        <w:t xml:space="preserve"> = </w:t>
      </w:r>
      <w:r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Pr="009F0CBF">
        <w:rPr>
          <w:rFonts w:ascii="Arial" w:hAnsi="Arial" w:cs="Arial"/>
          <w:szCs w:val="24"/>
          <w:highlight w:val="green"/>
        </w:rPr>
        <w:t>_</w:t>
      </w:r>
      <w:r w:rsidR="0037618E"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="0037618E" w:rsidRPr="009F0CBF">
        <w:rPr>
          <w:rFonts w:ascii="Arial" w:hAnsi="Arial" w:cs="Arial"/>
          <w:szCs w:val="24"/>
          <w:highlight w:val="green"/>
        </w:rPr>
        <w:t xml:space="preserve"> + 1 день, </w:t>
      </w:r>
      <w:r w:rsidR="0037618E"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="0037618E" w:rsidRPr="009F0CBF">
        <w:rPr>
          <w:rFonts w:ascii="Arial" w:hAnsi="Arial" w:cs="Arial"/>
          <w:szCs w:val="24"/>
          <w:highlight w:val="green"/>
        </w:rPr>
        <w:t xml:space="preserve"> = </w:t>
      </w:r>
      <w:r w:rsidR="0037618E"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="0037618E" w:rsidRPr="009F0CBF">
        <w:rPr>
          <w:rFonts w:ascii="Arial" w:hAnsi="Arial" w:cs="Arial"/>
          <w:szCs w:val="24"/>
          <w:highlight w:val="green"/>
        </w:rPr>
        <w:t>_</w:t>
      </w:r>
      <w:r w:rsidR="0037618E" w:rsidRPr="009F0CBF">
        <w:rPr>
          <w:rFonts w:ascii="Arial" w:hAnsi="Arial" w:cs="Arial"/>
          <w:szCs w:val="24"/>
          <w:highlight w:val="green"/>
          <w:lang w:val="en-US"/>
        </w:rPr>
        <w:t>OLD</w:t>
      </w:r>
    </w:p>
    <w:p w14:paraId="4587098E" w14:textId="0A728874" w:rsidR="0037618E" w:rsidRPr="004B705F" w:rsidRDefault="0037618E" w:rsidP="003D5B5F">
      <w:pPr>
        <w:pStyle w:val="afb"/>
        <w:spacing w:line="276" w:lineRule="auto"/>
        <w:ind w:left="1416"/>
        <w:jc w:val="left"/>
        <w:rPr>
          <w:rFonts w:ascii="Arial" w:hAnsi="Arial" w:cs="Arial"/>
          <w:szCs w:val="24"/>
          <w:highlight w:val="green"/>
        </w:rPr>
      </w:pPr>
      <w:r w:rsidRPr="009F0CBF">
        <w:rPr>
          <w:rFonts w:ascii="Arial" w:hAnsi="Arial" w:cs="Arial"/>
          <w:szCs w:val="24"/>
          <w:highlight w:val="green"/>
        </w:rPr>
        <w:t xml:space="preserve">- Создать новую запись с данными из </w:t>
      </w:r>
      <w:r w:rsidRPr="009F0CBF">
        <w:rPr>
          <w:rFonts w:ascii="Arial" w:hAnsi="Arial" w:cs="Arial"/>
          <w:szCs w:val="24"/>
          <w:highlight w:val="green"/>
          <w:lang w:val="en-US"/>
        </w:rPr>
        <w:t>lt</w:t>
      </w:r>
      <w:r w:rsidRPr="009F0CBF">
        <w:rPr>
          <w:rFonts w:ascii="Arial" w:hAnsi="Arial" w:cs="Arial"/>
          <w:szCs w:val="24"/>
          <w:highlight w:val="green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price</w:t>
      </w:r>
      <w:r w:rsidRPr="009F0CBF">
        <w:rPr>
          <w:rFonts w:ascii="Arial" w:hAnsi="Arial" w:cs="Arial"/>
          <w:szCs w:val="24"/>
          <w:highlight w:val="green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main</w:t>
      </w:r>
    </w:p>
    <w:p w14:paraId="66E975E6" w14:textId="2E52DC2A" w:rsidR="0037618E" w:rsidRPr="009F0CBF" w:rsidRDefault="00B17630" w:rsidP="0037618E">
      <w:pPr>
        <w:pStyle w:val="afb"/>
        <w:numPr>
          <w:ilvl w:val="0"/>
          <w:numId w:val="101"/>
        </w:numPr>
        <w:spacing w:line="276" w:lineRule="auto"/>
        <w:jc w:val="left"/>
        <w:rPr>
          <w:rFonts w:ascii="Arial" w:hAnsi="Arial" w:cs="Arial"/>
          <w:szCs w:val="24"/>
          <w:highlight w:val="green"/>
          <w:lang w:val="en-US"/>
        </w:rPr>
      </w:pPr>
      <w:r w:rsidRPr="009F0CBF">
        <w:rPr>
          <w:rFonts w:ascii="Arial" w:hAnsi="Arial" w:cs="Arial"/>
          <w:szCs w:val="24"/>
          <w:highlight w:val="green"/>
        </w:rPr>
        <w:t>Если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DATAB_OLD &lt; DATAB_NEW </w:t>
      </w:r>
      <w:r w:rsidRPr="009F0CBF">
        <w:rPr>
          <w:rFonts w:ascii="Arial" w:hAnsi="Arial" w:cs="Arial"/>
          <w:szCs w:val="24"/>
          <w:highlight w:val="green"/>
        </w:rPr>
        <w:t>и</w:t>
      </w:r>
      <w:r w:rsidRPr="009F0CBF">
        <w:rPr>
          <w:rFonts w:ascii="Arial" w:hAnsi="Arial" w:cs="Arial"/>
          <w:szCs w:val="24"/>
          <w:highlight w:val="green"/>
          <w:lang w:val="en-US"/>
        </w:rPr>
        <w:t xml:space="preserve"> DATBI_OLD &lt; DATBI_NEW, </w:t>
      </w:r>
      <w:r w:rsidRPr="009F0CBF">
        <w:rPr>
          <w:rFonts w:ascii="Arial" w:hAnsi="Arial" w:cs="Arial"/>
          <w:szCs w:val="24"/>
          <w:highlight w:val="green"/>
        </w:rPr>
        <w:t>то</w:t>
      </w:r>
    </w:p>
    <w:p w14:paraId="33A95CB5" w14:textId="51A14067" w:rsidR="005942F8" w:rsidRDefault="00B17630" w:rsidP="00B17630">
      <w:pPr>
        <w:spacing w:line="276" w:lineRule="auto"/>
        <w:ind w:left="1416"/>
        <w:jc w:val="left"/>
        <w:rPr>
          <w:rFonts w:ascii="Arial" w:hAnsi="Arial" w:cs="Arial"/>
          <w:szCs w:val="24"/>
        </w:rPr>
      </w:pPr>
      <w:r w:rsidRPr="009F0CBF">
        <w:rPr>
          <w:rFonts w:ascii="Arial" w:hAnsi="Arial" w:cs="Arial"/>
          <w:szCs w:val="24"/>
          <w:highlight w:val="green"/>
        </w:rPr>
        <w:t xml:space="preserve">- Оставить существующую запись </w:t>
      </w:r>
      <w:r w:rsidRPr="009F0CBF">
        <w:rPr>
          <w:rFonts w:ascii="Arial" w:hAnsi="Arial" w:cs="Arial"/>
          <w:szCs w:val="24"/>
          <w:highlight w:val="green"/>
          <w:lang w:val="en-US"/>
        </w:rPr>
        <w:t>DATAB</w:t>
      </w:r>
      <w:r w:rsidRPr="009F0CBF">
        <w:rPr>
          <w:rFonts w:ascii="Arial" w:hAnsi="Arial" w:cs="Arial"/>
          <w:szCs w:val="24"/>
          <w:highlight w:val="green"/>
        </w:rPr>
        <w:t xml:space="preserve"> = </w:t>
      </w:r>
      <w:r w:rsidRPr="009F0CBF">
        <w:rPr>
          <w:rFonts w:ascii="Arial" w:hAnsi="Arial" w:cs="Arial"/>
          <w:szCs w:val="24"/>
          <w:highlight w:val="green"/>
          <w:lang w:val="en-US"/>
        </w:rPr>
        <w:t>DATAB</w:t>
      </w:r>
      <w:r w:rsidRPr="009F0CBF">
        <w:rPr>
          <w:rFonts w:ascii="Arial" w:hAnsi="Arial" w:cs="Arial"/>
          <w:szCs w:val="24"/>
          <w:highlight w:val="green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OLD</w:t>
      </w:r>
      <w:r w:rsidRPr="009F0CBF">
        <w:rPr>
          <w:rFonts w:ascii="Arial" w:hAnsi="Arial" w:cs="Arial"/>
          <w:szCs w:val="24"/>
          <w:highlight w:val="green"/>
        </w:rPr>
        <w:t xml:space="preserve">, </w:t>
      </w:r>
      <w:r w:rsidRPr="009F0CBF">
        <w:rPr>
          <w:rFonts w:ascii="Arial" w:hAnsi="Arial" w:cs="Arial"/>
          <w:szCs w:val="24"/>
          <w:highlight w:val="green"/>
          <w:lang w:val="en-US"/>
        </w:rPr>
        <w:t>DATBI</w:t>
      </w:r>
      <w:r w:rsidRPr="009F0CBF">
        <w:rPr>
          <w:rFonts w:ascii="Arial" w:hAnsi="Arial" w:cs="Arial"/>
          <w:szCs w:val="24"/>
          <w:highlight w:val="green"/>
        </w:rPr>
        <w:t xml:space="preserve"> = </w:t>
      </w:r>
      <w:r w:rsidRPr="009F0CBF">
        <w:rPr>
          <w:rFonts w:ascii="Arial" w:hAnsi="Arial" w:cs="Arial"/>
          <w:szCs w:val="24"/>
          <w:highlight w:val="green"/>
          <w:lang w:val="en-US"/>
        </w:rPr>
        <w:t>DATAB</w:t>
      </w:r>
      <w:r w:rsidRPr="009F0CBF">
        <w:rPr>
          <w:rFonts w:ascii="Arial" w:hAnsi="Arial" w:cs="Arial"/>
          <w:szCs w:val="24"/>
          <w:highlight w:val="green"/>
        </w:rPr>
        <w:t>_</w:t>
      </w:r>
      <w:r w:rsidRPr="009F0CBF">
        <w:rPr>
          <w:rFonts w:ascii="Arial" w:hAnsi="Arial" w:cs="Arial"/>
          <w:szCs w:val="24"/>
          <w:highlight w:val="green"/>
          <w:lang w:val="en-US"/>
        </w:rPr>
        <w:t>NEW</w:t>
      </w:r>
      <w:r w:rsidRPr="009F0CBF">
        <w:rPr>
          <w:rFonts w:ascii="Arial" w:hAnsi="Arial" w:cs="Arial"/>
          <w:szCs w:val="24"/>
          <w:highlight w:val="green"/>
        </w:rPr>
        <w:t>-1</w:t>
      </w:r>
    </w:p>
    <w:p w14:paraId="67B292B6" w14:textId="4CC5C4E4" w:rsidR="00B17630" w:rsidRPr="00B752EC" w:rsidRDefault="00B17630" w:rsidP="007A4B69">
      <w:pPr>
        <w:spacing w:line="276" w:lineRule="auto"/>
        <w:ind w:firstLine="708"/>
        <w:jc w:val="left"/>
        <w:rPr>
          <w:rFonts w:ascii="Arial" w:hAnsi="Arial" w:cs="Arial"/>
          <w:szCs w:val="24"/>
        </w:rPr>
      </w:pPr>
      <w:r w:rsidRPr="007A4B69">
        <w:rPr>
          <w:rFonts w:ascii="Arial" w:hAnsi="Arial" w:cs="Arial"/>
          <w:szCs w:val="24"/>
          <w:highlight w:val="green"/>
        </w:rPr>
        <w:lastRenderedPageBreak/>
        <w:t>Для всех новых записей создавать но</w:t>
      </w:r>
      <w:r w:rsidRPr="00DF2800">
        <w:rPr>
          <w:rFonts w:ascii="Arial" w:hAnsi="Arial" w:cs="Arial"/>
          <w:szCs w:val="24"/>
          <w:highlight w:val="green"/>
        </w:rPr>
        <w:t>вый</w:t>
      </w:r>
      <w:r w:rsidRPr="00B17630">
        <w:rPr>
          <w:rFonts w:ascii="Arial" w:hAnsi="Arial" w:cs="Arial"/>
          <w:szCs w:val="24"/>
          <w:highlight w:val="green"/>
        </w:rPr>
        <w:t xml:space="preserve"> </w:t>
      </w:r>
      <w:r w:rsidRPr="00DF2800">
        <w:rPr>
          <w:rFonts w:ascii="Arial" w:hAnsi="Arial" w:cs="Arial"/>
          <w:szCs w:val="24"/>
          <w:highlight w:val="green"/>
          <w:lang w:val="en-US"/>
        </w:rPr>
        <w:t>zknumh</w:t>
      </w:r>
      <w:r w:rsidRPr="00B17630">
        <w:rPr>
          <w:rFonts w:ascii="Arial" w:hAnsi="Arial" w:cs="Arial"/>
          <w:szCs w:val="24"/>
          <w:highlight w:val="green"/>
        </w:rPr>
        <w:t xml:space="preserve"> </w:t>
      </w:r>
      <w:r w:rsidRPr="00DF2800">
        <w:rPr>
          <w:rFonts w:ascii="Arial" w:hAnsi="Arial" w:cs="Arial"/>
          <w:szCs w:val="24"/>
          <w:highlight w:val="green"/>
        </w:rPr>
        <w:t>следущий</w:t>
      </w:r>
      <w:r w:rsidRPr="00B17630">
        <w:rPr>
          <w:rFonts w:ascii="Arial" w:hAnsi="Arial" w:cs="Arial"/>
          <w:szCs w:val="24"/>
          <w:highlight w:val="green"/>
        </w:rPr>
        <w:t xml:space="preserve"> </w:t>
      </w:r>
      <w:r w:rsidRPr="00DF2800">
        <w:rPr>
          <w:rFonts w:ascii="Arial" w:hAnsi="Arial" w:cs="Arial"/>
          <w:szCs w:val="24"/>
          <w:highlight w:val="green"/>
        </w:rPr>
        <w:t>из</w:t>
      </w:r>
      <w:r w:rsidRPr="00B17630">
        <w:rPr>
          <w:rFonts w:ascii="Arial" w:hAnsi="Arial" w:cs="Arial"/>
          <w:szCs w:val="24"/>
          <w:highlight w:val="green"/>
        </w:rPr>
        <w:t xml:space="preserve"> </w:t>
      </w:r>
      <w:r w:rsidRPr="00DF2800">
        <w:rPr>
          <w:rFonts w:ascii="Arial" w:hAnsi="Arial" w:cs="Arial"/>
          <w:szCs w:val="24"/>
          <w:highlight w:val="green"/>
        </w:rPr>
        <w:t>диапозона</w:t>
      </w:r>
      <w:r w:rsidRPr="00B17630">
        <w:rPr>
          <w:rFonts w:ascii="Arial" w:hAnsi="Arial" w:cs="Arial"/>
          <w:szCs w:val="24"/>
          <w:highlight w:val="green"/>
        </w:rPr>
        <w:t xml:space="preserve"> </w:t>
      </w:r>
      <w:r w:rsidRPr="00DF2800">
        <w:rPr>
          <w:rFonts w:ascii="Arial" w:hAnsi="Arial" w:cs="Arial"/>
          <w:szCs w:val="24"/>
          <w:highlight w:val="green"/>
        </w:rPr>
        <w:t>номеров</w:t>
      </w:r>
      <w:r w:rsidRPr="00B17630">
        <w:rPr>
          <w:rFonts w:ascii="Arial" w:hAnsi="Arial" w:cs="Arial"/>
          <w:szCs w:val="24"/>
          <w:highlight w:val="green"/>
        </w:rPr>
        <w:t xml:space="preserve"> </w:t>
      </w:r>
      <w:r w:rsidRPr="00DF2800">
        <w:rPr>
          <w:rFonts w:ascii="Arial" w:hAnsi="Arial" w:cs="Arial"/>
          <w:szCs w:val="24"/>
          <w:highlight w:val="green"/>
        </w:rPr>
        <w:t>объекта</w:t>
      </w:r>
      <w:r w:rsidRPr="00B17630">
        <w:rPr>
          <w:rFonts w:ascii="Arial" w:hAnsi="Arial" w:cs="Arial"/>
          <w:szCs w:val="24"/>
          <w:highlight w:val="green"/>
        </w:rPr>
        <w:t xml:space="preserve"> </w:t>
      </w:r>
      <w:r w:rsidRPr="00DF2800">
        <w:rPr>
          <w:rFonts w:ascii="Arial" w:hAnsi="Arial" w:cs="Arial"/>
          <w:szCs w:val="24"/>
          <w:highlight w:val="green"/>
          <w:lang w:val="en-US"/>
        </w:rPr>
        <w:t>ZPRICE</w:t>
      </w:r>
      <w:r w:rsidRPr="00B17630">
        <w:rPr>
          <w:rFonts w:ascii="Arial" w:hAnsi="Arial" w:cs="Arial"/>
          <w:szCs w:val="24"/>
          <w:highlight w:val="green"/>
        </w:rPr>
        <w:t>_</w:t>
      </w:r>
      <w:r w:rsidRPr="00DF2800">
        <w:rPr>
          <w:rFonts w:ascii="Arial" w:hAnsi="Arial" w:cs="Arial"/>
          <w:szCs w:val="24"/>
          <w:highlight w:val="green"/>
          <w:lang w:val="en-US"/>
        </w:rPr>
        <w:t>NUM</w:t>
      </w:r>
      <w:r w:rsidR="003A7494" w:rsidRPr="003A7494">
        <w:rPr>
          <w:rFonts w:ascii="Arial" w:hAnsi="Arial" w:cs="Arial"/>
          <w:szCs w:val="24"/>
          <w:highlight w:val="green"/>
        </w:rPr>
        <w:t>, можно использовать ФМ NUMBER_GET_NEXT.</w:t>
      </w:r>
    </w:p>
    <w:p w14:paraId="60AA4113" w14:textId="3E0E1DAC" w:rsidR="009F0CBF" w:rsidRPr="009F0CBF" w:rsidRDefault="009F0CBF" w:rsidP="007A4B69">
      <w:pPr>
        <w:spacing w:line="276" w:lineRule="auto"/>
        <w:ind w:firstLine="708"/>
        <w:rPr>
          <w:rFonts w:ascii="Arial" w:hAnsi="Arial" w:cs="Arial"/>
          <w:szCs w:val="24"/>
        </w:rPr>
      </w:pPr>
      <w:r w:rsidRPr="00545DCC">
        <w:rPr>
          <w:rFonts w:ascii="Arial" w:hAnsi="Arial" w:cs="Arial"/>
          <w:szCs w:val="24"/>
          <w:highlight w:val="green"/>
        </w:rPr>
        <w:t xml:space="preserve">Таблица </w:t>
      </w:r>
      <w:r w:rsidR="00306111">
        <w:rPr>
          <w:rFonts w:ascii="Arial" w:hAnsi="Arial" w:cs="Arial"/>
          <w:szCs w:val="24"/>
          <w:highlight w:val="green"/>
          <w:lang w:val="en-US"/>
        </w:rPr>
        <w:t>ZTMM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PRICE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REQ</w:t>
      </w:r>
      <w:r w:rsidRPr="00545DCC">
        <w:rPr>
          <w:rFonts w:ascii="Arial" w:hAnsi="Arial" w:cs="Arial"/>
          <w:szCs w:val="24"/>
          <w:highlight w:val="green"/>
        </w:rPr>
        <w:t xml:space="preserve"> обновляется аналогично, только на основе данных </w:t>
      </w:r>
      <w:r w:rsidRPr="00545DCC">
        <w:rPr>
          <w:rFonts w:ascii="Arial" w:hAnsi="Arial" w:cs="Arial"/>
          <w:szCs w:val="24"/>
          <w:highlight w:val="green"/>
          <w:lang w:val="en-US"/>
        </w:rPr>
        <w:t>lt</w:t>
      </w:r>
      <w:r w:rsidRPr="00545DCC">
        <w:rPr>
          <w:rFonts w:ascii="Arial" w:hAnsi="Arial" w:cs="Arial"/>
          <w:szCs w:val="24"/>
          <w:highlight w:val="green"/>
        </w:rPr>
        <w:t>_</w:t>
      </w:r>
      <w:r w:rsidRPr="00545DCC">
        <w:rPr>
          <w:rFonts w:ascii="Arial" w:hAnsi="Arial" w:cs="Arial"/>
          <w:szCs w:val="24"/>
          <w:highlight w:val="green"/>
          <w:lang w:val="en-US"/>
        </w:rPr>
        <w:t>price</w:t>
      </w:r>
      <w:r w:rsidRPr="00545DCC">
        <w:rPr>
          <w:rFonts w:ascii="Arial" w:hAnsi="Arial" w:cs="Arial"/>
          <w:szCs w:val="24"/>
          <w:highlight w:val="green"/>
        </w:rPr>
        <w:t>_</w:t>
      </w:r>
      <w:r w:rsidRPr="00545DCC">
        <w:rPr>
          <w:rFonts w:ascii="Arial" w:hAnsi="Arial" w:cs="Arial"/>
          <w:szCs w:val="24"/>
          <w:highlight w:val="green"/>
          <w:lang w:val="en-US"/>
        </w:rPr>
        <w:t>req</w:t>
      </w:r>
      <w:r w:rsidRPr="00545DCC">
        <w:rPr>
          <w:rFonts w:ascii="Arial" w:hAnsi="Arial" w:cs="Arial"/>
          <w:szCs w:val="24"/>
          <w:highlight w:val="green"/>
        </w:rPr>
        <w:t xml:space="preserve"> и изначальная проверка наличия в таблице по ключевым полям </w:t>
      </w:r>
      <w:r w:rsidRPr="00545DCC">
        <w:rPr>
          <w:rFonts w:ascii="Arial" w:hAnsi="Arial" w:cs="Arial"/>
          <w:szCs w:val="24"/>
          <w:highlight w:val="green"/>
          <w:lang w:val="en-US"/>
        </w:rPr>
        <w:t>BUKRS</w:t>
      </w:r>
      <w:r w:rsidRPr="00545DCC">
        <w:rPr>
          <w:rFonts w:ascii="Arial" w:hAnsi="Arial" w:cs="Arial"/>
          <w:szCs w:val="24"/>
          <w:highlight w:val="green"/>
        </w:rPr>
        <w:t xml:space="preserve">, </w:t>
      </w:r>
      <w:r w:rsidRPr="00545DCC">
        <w:rPr>
          <w:rFonts w:ascii="Arial" w:hAnsi="Arial" w:cs="Arial"/>
          <w:szCs w:val="24"/>
          <w:highlight w:val="green"/>
          <w:lang w:val="en-US"/>
        </w:rPr>
        <w:t>WERKS</w:t>
      </w:r>
      <w:r w:rsidRPr="00545DCC">
        <w:rPr>
          <w:rFonts w:ascii="Arial" w:hAnsi="Arial" w:cs="Arial"/>
          <w:szCs w:val="24"/>
          <w:highlight w:val="green"/>
        </w:rPr>
        <w:t xml:space="preserve">, </w:t>
      </w:r>
      <w:r w:rsidRPr="00545DCC">
        <w:rPr>
          <w:rFonts w:ascii="Arial" w:hAnsi="Arial" w:cs="Arial"/>
          <w:szCs w:val="24"/>
          <w:highlight w:val="green"/>
          <w:lang w:val="en-US"/>
        </w:rPr>
        <w:t>MATNR</w:t>
      </w:r>
      <w:r w:rsidRPr="00545DCC">
        <w:rPr>
          <w:rFonts w:ascii="Arial" w:hAnsi="Arial" w:cs="Arial"/>
          <w:szCs w:val="24"/>
          <w:highlight w:val="green"/>
        </w:rPr>
        <w:t xml:space="preserve">, </w:t>
      </w:r>
      <w:r w:rsidRPr="00545DCC">
        <w:rPr>
          <w:rFonts w:ascii="Arial" w:hAnsi="Arial" w:cs="Arial"/>
          <w:szCs w:val="24"/>
          <w:highlight w:val="green"/>
          <w:lang w:val="en-US"/>
        </w:rPr>
        <w:t>ZSCHL</w:t>
      </w:r>
      <w:r w:rsidRPr="00545DCC">
        <w:rPr>
          <w:rFonts w:ascii="Arial" w:hAnsi="Arial" w:cs="Arial"/>
          <w:szCs w:val="24"/>
          <w:highlight w:val="green"/>
        </w:rPr>
        <w:t xml:space="preserve">, </w:t>
      </w:r>
      <w:r w:rsidRPr="00545DCC">
        <w:rPr>
          <w:rFonts w:ascii="Arial" w:hAnsi="Arial" w:cs="Arial"/>
          <w:szCs w:val="24"/>
          <w:highlight w:val="green"/>
          <w:lang w:val="en-US"/>
        </w:rPr>
        <w:t>RSNUM</w:t>
      </w:r>
      <w:r w:rsidRPr="00545DCC">
        <w:rPr>
          <w:rFonts w:ascii="Arial" w:hAnsi="Arial" w:cs="Arial"/>
          <w:szCs w:val="24"/>
          <w:highlight w:val="green"/>
        </w:rPr>
        <w:t xml:space="preserve">, </w:t>
      </w:r>
      <w:r w:rsidRPr="00545DCC">
        <w:rPr>
          <w:rFonts w:ascii="Arial" w:hAnsi="Arial" w:cs="Arial"/>
          <w:szCs w:val="24"/>
          <w:highlight w:val="green"/>
          <w:lang w:val="en-US"/>
        </w:rPr>
        <w:t>RSPOS</w:t>
      </w:r>
    </w:p>
    <w:p w14:paraId="0B50E0A9" w14:textId="17EF25D4" w:rsidR="00A32CD1" w:rsidRPr="00264E58" w:rsidRDefault="00C75BEA" w:rsidP="009F0CBF">
      <w:pPr>
        <w:spacing w:line="276" w:lineRule="auto"/>
        <w:rPr>
          <w:rFonts w:ascii="Arial" w:hAnsi="Arial" w:cs="Arial"/>
          <w:szCs w:val="24"/>
        </w:rPr>
      </w:pPr>
      <w:r w:rsidRPr="009F0CBF">
        <w:rPr>
          <w:rFonts w:ascii="Arial" w:hAnsi="Arial" w:cs="Arial"/>
          <w:szCs w:val="24"/>
        </w:rPr>
        <w:t xml:space="preserve">     </w:t>
      </w:r>
      <w:r w:rsidR="007A4B69">
        <w:rPr>
          <w:rFonts w:ascii="Arial" w:hAnsi="Arial" w:cs="Arial"/>
          <w:szCs w:val="24"/>
        </w:rPr>
        <w:tab/>
      </w:r>
      <w:r w:rsidR="004C4DDB" w:rsidRPr="00264E58">
        <w:rPr>
          <w:rFonts w:ascii="Arial" w:hAnsi="Arial" w:cs="Arial"/>
          <w:szCs w:val="24"/>
          <w:highlight w:val="green"/>
        </w:rPr>
        <w:t>Если</w:t>
      </w:r>
      <w:r w:rsidR="004C4DDB" w:rsidRPr="00AF7A8A">
        <w:rPr>
          <w:rFonts w:ascii="Arial" w:hAnsi="Arial" w:cs="Arial"/>
          <w:szCs w:val="24"/>
          <w:highlight w:val="green"/>
        </w:rPr>
        <w:t xml:space="preserve"> </w:t>
      </w:r>
      <w:r w:rsidR="004C4DDB" w:rsidRPr="00264E58">
        <w:rPr>
          <w:rFonts w:ascii="Arial" w:hAnsi="Arial" w:cs="Arial"/>
          <w:szCs w:val="24"/>
          <w:highlight w:val="green"/>
          <w:lang w:val="en-US"/>
        </w:rPr>
        <w:t>iv</w:t>
      </w:r>
      <w:r w:rsidR="004C4DDB" w:rsidRPr="00AF7A8A">
        <w:rPr>
          <w:rFonts w:ascii="Arial" w:hAnsi="Arial" w:cs="Arial"/>
          <w:szCs w:val="24"/>
          <w:highlight w:val="green"/>
        </w:rPr>
        <w:t>_</w:t>
      </w:r>
      <w:r w:rsidR="004C4DDB" w:rsidRPr="00264E58">
        <w:rPr>
          <w:rFonts w:ascii="Arial" w:hAnsi="Arial" w:cs="Arial"/>
          <w:szCs w:val="24"/>
          <w:highlight w:val="green"/>
          <w:lang w:val="en-US"/>
        </w:rPr>
        <w:t>testrun</w:t>
      </w:r>
      <w:r w:rsidR="004C4DDB" w:rsidRPr="00AF7A8A">
        <w:rPr>
          <w:rFonts w:ascii="Arial" w:hAnsi="Arial" w:cs="Arial"/>
          <w:szCs w:val="24"/>
          <w:highlight w:val="green"/>
        </w:rPr>
        <w:t xml:space="preserve"> </w:t>
      </w:r>
      <w:r w:rsidR="004C4DDB" w:rsidRPr="00264E58">
        <w:rPr>
          <w:rFonts w:ascii="Arial" w:hAnsi="Arial" w:cs="Arial"/>
          <w:szCs w:val="24"/>
          <w:highlight w:val="green"/>
          <w:lang w:val="en-US"/>
        </w:rPr>
        <w:t>is</w:t>
      </w:r>
      <w:r w:rsidR="004C4DDB" w:rsidRPr="00AF7A8A">
        <w:rPr>
          <w:rFonts w:ascii="Arial" w:hAnsi="Arial" w:cs="Arial"/>
          <w:szCs w:val="24"/>
          <w:highlight w:val="green"/>
        </w:rPr>
        <w:t xml:space="preserve"> </w:t>
      </w:r>
      <w:r w:rsidR="004C4DDB" w:rsidRPr="00264E58">
        <w:rPr>
          <w:rFonts w:ascii="Arial" w:hAnsi="Arial" w:cs="Arial"/>
          <w:szCs w:val="24"/>
          <w:highlight w:val="green"/>
          <w:lang w:val="en-US"/>
        </w:rPr>
        <w:t>not</w:t>
      </w:r>
      <w:r w:rsidR="004C4DDB" w:rsidRPr="00AF7A8A">
        <w:rPr>
          <w:rFonts w:ascii="Arial" w:hAnsi="Arial" w:cs="Arial"/>
          <w:szCs w:val="24"/>
          <w:highlight w:val="green"/>
        </w:rPr>
        <w:t xml:space="preserve"> </w:t>
      </w:r>
      <w:r w:rsidR="004C4DDB" w:rsidRPr="00264E58">
        <w:rPr>
          <w:rFonts w:ascii="Arial" w:hAnsi="Arial" w:cs="Arial"/>
          <w:szCs w:val="24"/>
          <w:highlight w:val="green"/>
          <w:lang w:val="en-US"/>
        </w:rPr>
        <w:t>initial</w:t>
      </w:r>
      <w:r w:rsidR="004C4DDB" w:rsidRPr="00264E58">
        <w:rPr>
          <w:rFonts w:ascii="Arial" w:hAnsi="Arial" w:cs="Arial"/>
          <w:szCs w:val="24"/>
          <w:highlight w:val="green"/>
        </w:rPr>
        <w:t>, то не делать коммит.</w:t>
      </w:r>
    </w:p>
    <w:p w14:paraId="3BB3D2AA" w14:textId="0FE6BF09" w:rsidR="00300D60" w:rsidRDefault="00300D60" w:rsidP="009B4734">
      <w:pPr>
        <w:spacing w:before="120" w:after="120" w:line="276" w:lineRule="auto"/>
        <w:rPr>
          <w:rStyle w:val="af6"/>
          <w:rFonts w:ascii="Arial" w:eastAsia="Calibri" w:hAnsi="Arial" w:cs="Arial"/>
        </w:rPr>
      </w:pPr>
      <w:r w:rsidRPr="00C75BEA">
        <w:rPr>
          <w:rStyle w:val="af6"/>
          <w:rFonts w:ascii="Arial" w:eastAsia="Calibri" w:hAnsi="Arial" w:cs="Arial"/>
        </w:rPr>
        <w:t xml:space="preserve">ФМ </w:t>
      </w:r>
      <w:r w:rsidRPr="00C75BEA">
        <w:rPr>
          <w:rStyle w:val="af6"/>
          <w:rFonts w:ascii="Arial" w:eastAsia="Calibri" w:hAnsi="Arial" w:cs="Arial"/>
          <w:lang w:val="en-US"/>
        </w:rPr>
        <w:t>ZMM</w:t>
      </w:r>
      <w:r w:rsidRPr="00C75BEA">
        <w:rPr>
          <w:rStyle w:val="af6"/>
          <w:rFonts w:ascii="Arial" w:eastAsia="Calibri" w:hAnsi="Arial" w:cs="Arial"/>
        </w:rPr>
        <w:t>_</w:t>
      </w:r>
      <w:r>
        <w:rPr>
          <w:rStyle w:val="af6"/>
          <w:rFonts w:ascii="Arial" w:eastAsia="Calibri" w:hAnsi="Arial" w:cs="Arial"/>
          <w:lang w:val="en-US"/>
        </w:rPr>
        <w:t>READ</w:t>
      </w:r>
      <w:r w:rsidRPr="00C75BEA">
        <w:rPr>
          <w:rStyle w:val="af6"/>
          <w:rFonts w:ascii="Arial" w:eastAsia="Calibri" w:hAnsi="Arial" w:cs="Arial"/>
        </w:rPr>
        <w:t>_</w:t>
      </w:r>
      <w:r w:rsidRPr="00C75BEA">
        <w:rPr>
          <w:rStyle w:val="af6"/>
          <w:rFonts w:ascii="Arial" w:eastAsia="Calibri" w:hAnsi="Arial" w:cs="Arial"/>
          <w:lang w:val="en-US"/>
        </w:rPr>
        <w:t>PRICE</w:t>
      </w:r>
      <w:r w:rsidRPr="00C75BEA">
        <w:rPr>
          <w:rStyle w:val="af6"/>
          <w:rFonts w:ascii="Arial" w:eastAsia="Calibri" w:hAnsi="Arial" w:cs="Arial"/>
        </w:rPr>
        <w:t xml:space="preserve">  </w:t>
      </w:r>
      <w:r>
        <w:rPr>
          <w:rStyle w:val="af6"/>
          <w:rFonts w:ascii="Arial" w:eastAsia="Calibri" w:hAnsi="Arial" w:cs="Arial"/>
        </w:rPr>
        <w:t>«Поиск</w:t>
      </w:r>
      <w:r w:rsidRPr="00C75BEA">
        <w:rPr>
          <w:rStyle w:val="af6"/>
          <w:rFonts w:ascii="Arial" w:eastAsia="Calibri" w:hAnsi="Arial" w:cs="Arial"/>
        </w:rPr>
        <w:t xml:space="preserve"> цены материала»</w:t>
      </w:r>
    </w:p>
    <w:p w14:paraId="67E26DE3" w14:textId="35F08A1F" w:rsidR="00BB5FE7" w:rsidRPr="00B616FA" w:rsidRDefault="00B616FA" w:rsidP="00B616FA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19. Параметры </w:t>
      </w:r>
      <w:r w:rsidR="00300D60">
        <w:rPr>
          <w:rFonts w:ascii="Arial" w:hAnsi="Arial" w:cs="Arial"/>
        </w:rPr>
        <w:t xml:space="preserve">ФМ </w:t>
      </w:r>
      <w:r w:rsidR="00300D60">
        <w:rPr>
          <w:rFonts w:ascii="Arial" w:hAnsi="Arial" w:cs="Arial"/>
          <w:lang w:val="en-US"/>
        </w:rPr>
        <w:t>ZMM</w:t>
      </w:r>
      <w:r w:rsidR="00300D60" w:rsidRPr="00300D60">
        <w:rPr>
          <w:rFonts w:ascii="Arial" w:hAnsi="Arial" w:cs="Arial"/>
        </w:rPr>
        <w:t>_</w:t>
      </w:r>
      <w:r w:rsidR="00BB5FE7">
        <w:rPr>
          <w:rFonts w:ascii="Arial" w:hAnsi="Arial" w:cs="Arial"/>
          <w:lang w:val="en-US"/>
        </w:rPr>
        <w:t>READ</w:t>
      </w:r>
      <w:r w:rsidR="00300D60">
        <w:rPr>
          <w:rFonts w:ascii="Arial" w:hAnsi="Arial" w:cs="Arial"/>
        </w:rPr>
        <w:t>_</w:t>
      </w:r>
      <w:r w:rsidR="00300D60">
        <w:rPr>
          <w:rFonts w:ascii="Arial" w:hAnsi="Arial" w:cs="Arial"/>
          <w:lang w:val="en-US"/>
        </w:rPr>
        <w:t>PRICE</w:t>
      </w:r>
    </w:p>
    <w:tbl>
      <w:tblPr>
        <w:tblW w:w="1010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1418"/>
        <w:gridCol w:w="2409"/>
        <w:gridCol w:w="3969"/>
      </w:tblGrid>
      <w:tr w:rsidR="00BB5FE7" w:rsidRPr="00A33FEF" w14:paraId="39175CEC" w14:textId="77777777" w:rsidTr="00C33341">
        <w:trPr>
          <w:trHeight w:val="300"/>
          <w:tblHeader/>
        </w:trPr>
        <w:tc>
          <w:tcPr>
            <w:tcW w:w="2312" w:type="dxa"/>
            <w:shd w:val="clear" w:color="auto" w:fill="FFC000"/>
            <w:noWrap/>
            <w:hideMark/>
          </w:tcPr>
          <w:p w14:paraId="36C275E8" w14:textId="77777777" w:rsidR="00BB5FE7" w:rsidRPr="008E0E09" w:rsidRDefault="00BB5FE7" w:rsidP="00C333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Таблица-поле</w:t>
            </w:r>
          </w:p>
        </w:tc>
        <w:tc>
          <w:tcPr>
            <w:tcW w:w="1418" w:type="dxa"/>
            <w:shd w:val="clear" w:color="auto" w:fill="FFC000"/>
          </w:tcPr>
          <w:p w14:paraId="5D320C89" w14:textId="77777777" w:rsidR="00BB5FE7" w:rsidRPr="008E0E09" w:rsidRDefault="00BB5FE7" w:rsidP="00C333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Поле ВАР</w:t>
            </w:r>
            <w:r w:rsidRPr="008E0E09">
              <w:rPr>
                <w:rFonts w:ascii="Arial" w:hAnsi="Arial" w:cs="Arial"/>
                <w:b/>
                <w:sz w:val="20"/>
                <w:lang w:val="en-US"/>
              </w:rPr>
              <w:t>I</w:t>
            </w:r>
            <w:r w:rsidRPr="008E0E09">
              <w:rPr>
                <w:rFonts w:ascii="Arial" w:hAnsi="Arial" w:cs="Arial"/>
                <w:b/>
                <w:sz w:val="20"/>
              </w:rPr>
              <w:t>, ФМ и т.д.</w:t>
            </w:r>
          </w:p>
        </w:tc>
        <w:tc>
          <w:tcPr>
            <w:tcW w:w="2409" w:type="dxa"/>
            <w:shd w:val="clear" w:color="auto" w:fill="FFC000"/>
            <w:noWrap/>
            <w:hideMark/>
          </w:tcPr>
          <w:p w14:paraId="6417DA01" w14:textId="77777777" w:rsidR="00BB5FE7" w:rsidRPr="008E0E09" w:rsidRDefault="00BB5FE7" w:rsidP="00C333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Наименование поля</w:t>
            </w:r>
          </w:p>
        </w:tc>
        <w:tc>
          <w:tcPr>
            <w:tcW w:w="3969" w:type="dxa"/>
            <w:shd w:val="clear" w:color="auto" w:fill="FFC000"/>
            <w:noWrap/>
            <w:hideMark/>
          </w:tcPr>
          <w:p w14:paraId="02134A55" w14:textId="77777777" w:rsidR="00BB5FE7" w:rsidRPr="008E0E09" w:rsidRDefault="00BB5FE7" w:rsidP="00C333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Значение</w:t>
            </w:r>
          </w:p>
        </w:tc>
      </w:tr>
      <w:tr w:rsidR="00BB5FE7" w:rsidRPr="00A33FEF" w14:paraId="569ECEE9" w14:textId="77777777" w:rsidTr="00C33341">
        <w:trPr>
          <w:trHeight w:val="300"/>
        </w:trPr>
        <w:tc>
          <w:tcPr>
            <w:tcW w:w="10108" w:type="dxa"/>
            <w:gridSpan w:val="4"/>
            <w:shd w:val="clear" w:color="auto" w:fill="auto"/>
            <w:noWrap/>
          </w:tcPr>
          <w:p w14:paraId="50548C7F" w14:textId="77777777" w:rsidR="00BB5FE7" w:rsidRPr="008E0E09" w:rsidRDefault="00BB5FE7" w:rsidP="00C33341">
            <w:pPr>
              <w:rPr>
                <w:rFonts w:ascii="Arial" w:hAnsi="Arial" w:cs="Arial"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 xml:space="preserve">Входящие данные </w:t>
            </w:r>
          </w:p>
        </w:tc>
      </w:tr>
      <w:tr w:rsidR="00BB5FE7" w:rsidRPr="00A33FEF" w14:paraId="26087E4F" w14:textId="77777777" w:rsidTr="00C33341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25749444" w14:textId="77777777" w:rsidR="00BB5FE7" w:rsidRPr="003938B2" w:rsidRDefault="00BB5FE7" w:rsidP="00C33341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IT_PRICE_MAIN</w:t>
            </w:r>
          </w:p>
        </w:tc>
        <w:tc>
          <w:tcPr>
            <w:tcW w:w="1418" w:type="dxa"/>
            <w:vAlign w:val="center"/>
          </w:tcPr>
          <w:p w14:paraId="0468C375" w14:textId="77777777" w:rsidR="00BB5FE7" w:rsidRPr="00C61D36" w:rsidRDefault="00BB5FE7" w:rsidP="00C3334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21F0F4F" w14:textId="6A67A0DC" w:rsidR="00BB5FE7" w:rsidRPr="003938B2" w:rsidRDefault="008C3AC9" w:rsidP="00C33341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Список материалов</w:t>
            </w:r>
            <w:r w:rsidR="009F073D">
              <w:rPr>
                <w:rFonts w:ascii="Arial" w:hAnsi="Arial" w:cs="Arial"/>
                <w:sz w:val="20"/>
                <w:szCs w:val="20"/>
              </w:rPr>
              <w:t xml:space="preserve"> в разрезе базиса поставки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3C9B1F31" w14:textId="74641E9A" w:rsidR="00BB5FE7" w:rsidRPr="00C75BEA" w:rsidRDefault="00BB5FE7" w:rsidP="00C33341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Поля аналогично таблицы </w:t>
            </w:r>
            <w:r w:rsidR="00306111">
              <w:rPr>
                <w:rFonts w:ascii="Arial" w:hAnsi="Arial" w:cs="Arial"/>
                <w:sz w:val="20"/>
                <w:lang w:val="en-US"/>
              </w:rPr>
              <w:t>ZTMM</w:t>
            </w:r>
            <w:r w:rsidR="00306111" w:rsidRPr="00306111">
              <w:rPr>
                <w:rFonts w:ascii="Arial" w:hAnsi="Arial" w:cs="Arial"/>
                <w:sz w:val="20"/>
              </w:rPr>
              <w:t>_</w:t>
            </w:r>
            <w:r w:rsidR="00306111">
              <w:rPr>
                <w:rFonts w:ascii="Arial" w:hAnsi="Arial" w:cs="Arial"/>
                <w:sz w:val="20"/>
                <w:lang w:val="en-US"/>
              </w:rPr>
              <w:t>PRICE</w:t>
            </w:r>
            <w:r w:rsidR="00306111" w:rsidRPr="00306111">
              <w:rPr>
                <w:rFonts w:ascii="Arial" w:hAnsi="Arial" w:cs="Arial"/>
                <w:sz w:val="20"/>
              </w:rPr>
              <w:t>_</w:t>
            </w:r>
            <w:r w:rsidR="00306111">
              <w:rPr>
                <w:rFonts w:ascii="Arial" w:hAnsi="Arial" w:cs="Arial"/>
                <w:sz w:val="20"/>
                <w:lang w:val="en-US"/>
              </w:rPr>
              <w:t>MAIN</w:t>
            </w:r>
          </w:p>
        </w:tc>
      </w:tr>
      <w:tr w:rsidR="009F073D" w:rsidRPr="00A33FEF" w14:paraId="12273B65" w14:textId="77777777" w:rsidTr="00C33341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719CCE25" w14:textId="6AD9D01D" w:rsidR="009F073D" w:rsidRPr="009F073D" w:rsidRDefault="009F073D" w:rsidP="00C33341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F073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IT_RRICE_REQ</w:t>
            </w:r>
          </w:p>
        </w:tc>
        <w:tc>
          <w:tcPr>
            <w:tcW w:w="1418" w:type="dxa"/>
            <w:vAlign w:val="center"/>
          </w:tcPr>
          <w:p w14:paraId="279D63BE" w14:textId="77777777" w:rsidR="009F073D" w:rsidRPr="009F073D" w:rsidRDefault="009F073D" w:rsidP="00C33341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5C084511" w14:textId="1844E4CF" w:rsidR="009F073D" w:rsidRPr="009F073D" w:rsidRDefault="009F073D" w:rsidP="00C33341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F073D">
              <w:rPr>
                <w:rFonts w:ascii="Arial" w:hAnsi="Arial" w:cs="Arial"/>
                <w:sz w:val="20"/>
                <w:szCs w:val="20"/>
                <w:highlight w:val="green"/>
              </w:rPr>
              <w:t>Список материалов в разрезе потребности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444E7D3C" w14:textId="65B56F37" w:rsidR="009F073D" w:rsidRPr="009F073D" w:rsidRDefault="009F073D" w:rsidP="009F073D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9F073D">
              <w:rPr>
                <w:rFonts w:ascii="Arial" w:hAnsi="Arial" w:cs="Arial"/>
                <w:sz w:val="20"/>
                <w:highlight w:val="green"/>
              </w:rPr>
              <w:t xml:space="preserve">Поля аналогично таблицы </w:t>
            </w:r>
            <w:r w:rsidR="00306111">
              <w:rPr>
                <w:rFonts w:ascii="Arial" w:hAnsi="Arial" w:cs="Arial"/>
                <w:sz w:val="20"/>
                <w:highlight w:val="green"/>
                <w:lang w:val="en-US"/>
              </w:rPr>
              <w:t>ZTMM</w:t>
            </w:r>
            <w:r w:rsidR="00306111" w:rsidRPr="00306111">
              <w:rPr>
                <w:rFonts w:ascii="Arial" w:hAnsi="Arial" w:cs="Arial"/>
                <w:sz w:val="20"/>
                <w:highlight w:val="green"/>
              </w:rPr>
              <w:t>_</w:t>
            </w:r>
            <w:r w:rsidR="00306111">
              <w:rPr>
                <w:rFonts w:ascii="Arial" w:hAnsi="Arial" w:cs="Arial"/>
                <w:sz w:val="20"/>
                <w:highlight w:val="green"/>
                <w:lang w:val="en-US"/>
              </w:rPr>
              <w:t>PRICE</w:t>
            </w:r>
            <w:r w:rsidR="00306111" w:rsidRPr="00306111">
              <w:rPr>
                <w:rFonts w:ascii="Arial" w:hAnsi="Arial" w:cs="Arial"/>
                <w:sz w:val="20"/>
                <w:highlight w:val="green"/>
              </w:rPr>
              <w:t>_</w:t>
            </w:r>
            <w:r w:rsidR="00306111">
              <w:rPr>
                <w:rFonts w:ascii="Arial" w:hAnsi="Arial" w:cs="Arial"/>
                <w:sz w:val="20"/>
                <w:highlight w:val="green"/>
                <w:lang w:val="en-US"/>
              </w:rPr>
              <w:t>REQ</w:t>
            </w:r>
          </w:p>
        </w:tc>
      </w:tr>
      <w:tr w:rsidR="00BB5FE7" w:rsidRPr="00A33FEF" w14:paraId="2FD817C4" w14:textId="77777777" w:rsidTr="00C33341">
        <w:trPr>
          <w:trHeight w:val="300"/>
        </w:trPr>
        <w:tc>
          <w:tcPr>
            <w:tcW w:w="2312" w:type="dxa"/>
            <w:shd w:val="clear" w:color="auto" w:fill="auto"/>
            <w:noWrap/>
            <w:vAlign w:val="center"/>
          </w:tcPr>
          <w:p w14:paraId="2EE25891" w14:textId="77777777" w:rsidR="00BB5FE7" w:rsidRPr="00AA6A1C" w:rsidRDefault="00BB5FE7" w:rsidP="00C33341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IV_DATE</w:t>
            </w:r>
          </w:p>
        </w:tc>
        <w:tc>
          <w:tcPr>
            <w:tcW w:w="1418" w:type="dxa"/>
            <w:vAlign w:val="center"/>
          </w:tcPr>
          <w:p w14:paraId="3C6C9189" w14:textId="77777777" w:rsidR="00BB5FE7" w:rsidRPr="008E0E09" w:rsidRDefault="00BB5FE7" w:rsidP="00C333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C180CF6" w14:textId="77777777" w:rsidR="00BB5FE7" w:rsidRPr="003938B2" w:rsidRDefault="00BB5FE7" w:rsidP="00C33341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Действует на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31B60B31" w14:textId="77777777" w:rsidR="00BB5FE7" w:rsidRPr="008E0E09" w:rsidRDefault="00BB5FE7" w:rsidP="00C33341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Дата действия</w:t>
            </w:r>
          </w:p>
        </w:tc>
      </w:tr>
      <w:tr w:rsidR="00BB5FE7" w:rsidRPr="00A33FEF" w14:paraId="7D867DF0" w14:textId="77777777" w:rsidTr="00C33341">
        <w:trPr>
          <w:trHeight w:val="300"/>
        </w:trPr>
        <w:tc>
          <w:tcPr>
            <w:tcW w:w="101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48030" w14:textId="77777777" w:rsidR="00BB5FE7" w:rsidRPr="008E0E09" w:rsidRDefault="00BB5FE7" w:rsidP="00C33341">
            <w:pPr>
              <w:jc w:val="left"/>
              <w:rPr>
                <w:rFonts w:ascii="Arial" w:hAnsi="Arial" w:cs="Arial"/>
                <w:sz w:val="20"/>
              </w:rPr>
            </w:pPr>
            <w:r w:rsidRPr="008E0E09">
              <w:rPr>
                <w:rFonts w:ascii="Arial" w:hAnsi="Arial" w:cs="Arial"/>
                <w:b/>
                <w:sz w:val="20"/>
              </w:rPr>
              <w:t>Исходящие данные</w:t>
            </w:r>
            <w:r w:rsidRPr="008E0E09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9F073D" w:rsidRPr="00A33FEF" w14:paraId="3B5A8464" w14:textId="77777777" w:rsidTr="00C33341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A4B7D" w14:textId="77777777" w:rsidR="009F073D" w:rsidRPr="008E0E09" w:rsidRDefault="009F073D" w:rsidP="009F073D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ET_TAB_PRICE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B215" w14:textId="77777777" w:rsidR="009F073D" w:rsidRPr="008E0E09" w:rsidRDefault="009F073D" w:rsidP="009F073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2A7E5" w14:textId="7FD2E437" w:rsidR="009F073D" w:rsidRPr="008E0E09" w:rsidRDefault="009F073D" w:rsidP="009F073D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Список материалов в разрезе базиса поставки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FD4FB" w14:textId="5E12EF73" w:rsidR="009F073D" w:rsidRPr="00C75BEA" w:rsidRDefault="009F073D" w:rsidP="009F073D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Поля аналогично таблицы </w:t>
            </w:r>
            <w:r w:rsidR="00306111">
              <w:rPr>
                <w:rFonts w:ascii="Arial" w:hAnsi="Arial" w:cs="Arial"/>
                <w:sz w:val="20"/>
                <w:lang w:val="en-US"/>
              </w:rPr>
              <w:t>ZTMM</w:t>
            </w:r>
            <w:r w:rsidR="00306111" w:rsidRPr="00306111">
              <w:rPr>
                <w:rFonts w:ascii="Arial" w:hAnsi="Arial" w:cs="Arial"/>
                <w:sz w:val="20"/>
              </w:rPr>
              <w:t>_</w:t>
            </w:r>
            <w:r w:rsidR="00306111">
              <w:rPr>
                <w:rFonts w:ascii="Arial" w:hAnsi="Arial" w:cs="Arial"/>
                <w:sz w:val="20"/>
                <w:lang w:val="en-US"/>
              </w:rPr>
              <w:t>PRICE</w:t>
            </w:r>
            <w:r w:rsidR="00306111" w:rsidRPr="00306111">
              <w:rPr>
                <w:rFonts w:ascii="Arial" w:hAnsi="Arial" w:cs="Arial"/>
                <w:sz w:val="20"/>
              </w:rPr>
              <w:t>_</w:t>
            </w:r>
            <w:r w:rsidR="00306111">
              <w:rPr>
                <w:rFonts w:ascii="Arial" w:hAnsi="Arial" w:cs="Arial"/>
                <w:sz w:val="20"/>
                <w:lang w:val="en-US"/>
              </w:rPr>
              <w:t>MAIN</w:t>
            </w:r>
          </w:p>
        </w:tc>
      </w:tr>
      <w:tr w:rsidR="009F073D" w:rsidRPr="00A33FEF" w14:paraId="75E20486" w14:textId="77777777" w:rsidTr="00C33341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94803" w14:textId="5A986365" w:rsidR="009F073D" w:rsidRPr="009F073D" w:rsidRDefault="009F073D" w:rsidP="009F073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ET_TAB_PRICE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4D12" w14:textId="77777777" w:rsidR="009F073D" w:rsidRPr="008E0E09" w:rsidRDefault="009F073D" w:rsidP="009F073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564F0" w14:textId="5889FEDA" w:rsidR="009F073D" w:rsidRDefault="009F073D" w:rsidP="009F073D">
            <w:pPr>
              <w:jc w:val="left"/>
              <w:rPr>
                <w:rFonts w:ascii="Arial" w:hAnsi="Arial" w:cs="Arial"/>
                <w:sz w:val="20"/>
              </w:rPr>
            </w:pPr>
            <w:r w:rsidRPr="009F073D">
              <w:rPr>
                <w:rFonts w:ascii="Arial" w:hAnsi="Arial" w:cs="Arial"/>
                <w:sz w:val="20"/>
                <w:szCs w:val="20"/>
                <w:highlight w:val="green"/>
              </w:rPr>
              <w:t>Список материалов в разрезе потребности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E0F68" w14:textId="4A07137E" w:rsidR="009F073D" w:rsidRPr="00D473C5" w:rsidRDefault="009F073D" w:rsidP="009F073D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Поля аналогично таблицы </w:t>
            </w:r>
            <w:r w:rsidR="00306111">
              <w:rPr>
                <w:rFonts w:ascii="Arial" w:hAnsi="Arial" w:cs="Arial"/>
                <w:sz w:val="20"/>
                <w:lang w:val="en-US"/>
              </w:rPr>
              <w:t>ZTMM</w:t>
            </w:r>
            <w:r w:rsidR="00306111" w:rsidRPr="00306111">
              <w:rPr>
                <w:rFonts w:ascii="Arial" w:hAnsi="Arial" w:cs="Arial"/>
                <w:sz w:val="20"/>
              </w:rPr>
              <w:t>_</w:t>
            </w:r>
            <w:r w:rsidR="00306111">
              <w:rPr>
                <w:rFonts w:ascii="Arial" w:hAnsi="Arial" w:cs="Arial"/>
                <w:sz w:val="20"/>
                <w:lang w:val="en-US"/>
              </w:rPr>
              <w:t>PRICE</w:t>
            </w:r>
            <w:r w:rsidR="00306111" w:rsidRPr="00306111">
              <w:rPr>
                <w:rFonts w:ascii="Arial" w:hAnsi="Arial" w:cs="Arial"/>
                <w:sz w:val="20"/>
              </w:rPr>
              <w:t>_</w:t>
            </w:r>
            <w:r w:rsidR="00306111">
              <w:rPr>
                <w:rFonts w:ascii="Arial" w:hAnsi="Arial" w:cs="Arial"/>
                <w:sz w:val="20"/>
                <w:lang w:val="en-US"/>
              </w:rPr>
              <w:t>REQ</w:t>
            </w:r>
          </w:p>
        </w:tc>
      </w:tr>
    </w:tbl>
    <w:p w14:paraId="223B8720" w14:textId="237A06B3" w:rsidR="00300D60" w:rsidRPr="009F073D" w:rsidRDefault="00BB5FE7" w:rsidP="00B5562C">
      <w:pPr>
        <w:spacing w:before="120" w:after="12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сделать </w:t>
      </w:r>
      <w:r w:rsidR="00300D60">
        <w:rPr>
          <w:rFonts w:ascii="Arial" w:hAnsi="Arial" w:cs="Arial"/>
        </w:rPr>
        <w:t xml:space="preserve">селект из таблицы </w:t>
      </w:r>
      <w:r w:rsidR="00306111">
        <w:rPr>
          <w:rFonts w:ascii="Arial" w:hAnsi="Arial" w:cs="Arial"/>
          <w:lang w:val="en-US"/>
        </w:rPr>
        <w:t>ZTMM</w:t>
      </w:r>
      <w:r w:rsidR="00306111" w:rsidRPr="00306111">
        <w:rPr>
          <w:rFonts w:ascii="Arial" w:hAnsi="Arial" w:cs="Arial"/>
        </w:rPr>
        <w:t>_</w:t>
      </w:r>
      <w:r w:rsidR="00306111">
        <w:rPr>
          <w:rFonts w:ascii="Arial" w:hAnsi="Arial" w:cs="Arial"/>
          <w:lang w:val="en-US"/>
        </w:rPr>
        <w:t>PRICE</w:t>
      </w:r>
      <w:r w:rsidR="00306111" w:rsidRPr="00306111">
        <w:rPr>
          <w:rFonts w:ascii="Arial" w:hAnsi="Arial" w:cs="Arial"/>
        </w:rPr>
        <w:t>_</w:t>
      </w:r>
      <w:r w:rsidR="00306111">
        <w:rPr>
          <w:rFonts w:ascii="Arial" w:hAnsi="Arial" w:cs="Arial"/>
          <w:lang w:val="en-US"/>
        </w:rPr>
        <w:t>MAIN</w:t>
      </w:r>
      <w:r>
        <w:rPr>
          <w:rFonts w:ascii="Arial" w:hAnsi="Arial" w:cs="Arial"/>
        </w:rPr>
        <w:t xml:space="preserve"> с ограничением по </w:t>
      </w:r>
      <w:r w:rsidRPr="00BB5FE7">
        <w:rPr>
          <w:rFonts w:ascii="Arial" w:hAnsi="Arial" w:cs="Arial"/>
        </w:rPr>
        <w:t>IT_PRICE_MAIN</w:t>
      </w:r>
      <w:r>
        <w:rPr>
          <w:rFonts w:ascii="Arial" w:hAnsi="Arial" w:cs="Arial"/>
        </w:rPr>
        <w:t xml:space="preserve"> и </w:t>
      </w:r>
      <w:r w:rsidRPr="00BB5FE7">
        <w:rPr>
          <w:rFonts w:ascii="Arial" w:hAnsi="Arial" w:cs="Arial"/>
        </w:rPr>
        <w:t>IV_DATE</w:t>
      </w:r>
      <w:r>
        <w:rPr>
          <w:rFonts w:ascii="Arial" w:hAnsi="Arial" w:cs="Arial"/>
        </w:rPr>
        <w:t xml:space="preserve"> в структуру </w:t>
      </w:r>
      <w:r w:rsidRPr="00BB5FE7">
        <w:rPr>
          <w:rFonts w:ascii="Arial" w:hAnsi="Arial" w:cs="Arial"/>
        </w:rPr>
        <w:t>ET_TAB_PRICE</w:t>
      </w:r>
      <w:r w:rsidR="009F073D">
        <w:rPr>
          <w:rFonts w:ascii="Arial" w:hAnsi="Arial" w:cs="Arial"/>
        </w:rPr>
        <w:t xml:space="preserve">. </w:t>
      </w:r>
      <w:r w:rsidR="009F073D" w:rsidRPr="009F073D">
        <w:rPr>
          <w:rFonts w:ascii="Arial" w:hAnsi="Arial" w:cs="Arial"/>
          <w:highlight w:val="green"/>
        </w:rPr>
        <w:t xml:space="preserve">Аналогично для </w:t>
      </w:r>
      <w:r w:rsidR="00306111">
        <w:rPr>
          <w:rFonts w:ascii="Arial" w:hAnsi="Arial" w:cs="Arial"/>
          <w:highlight w:val="green"/>
          <w:lang w:val="en-US"/>
        </w:rPr>
        <w:t>ZTMM</w:t>
      </w:r>
      <w:r w:rsidR="00306111" w:rsidRPr="00306111">
        <w:rPr>
          <w:rFonts w:ascii="Arial" w:hAnsi="Arial" w:cs="Arial"/>
          <w:highlight w:val="green"/>
        </w:rPr>
        <w:t>_</w:t>
      </w:r>
      <w:r w:rsidR="00306111">
        <w:rPr>
          <w:rFonts w:ascii="Arial" w:hAnsi="Arial" w:cs="Arial"/>
          <w:highlight w:val="green"/>
          <w:lang w:val="en-US"/>
        </w:rPr>
        <w:t>PRICE</w:t>
      </w:r>
      <w:r w:rsidR="00306111" w:rsidRPr="00306111">
        <w:rPr>
          <w:rFonts w:ascii="Arial" w:hAnsi="Arial" w:cs="Arial"/>
          <w:highlight w:val="green"/>
        </w:rPr>
        <w:t>_</w:t>
      </w:r>
      <w:r w:rsidR="00306111">
        <w:rPr>
          <w:rFonts w:ascii="Arial" w:hAnsi="Arial" w:cs="Arial"/>
          <w:highlight w:val="green"/>
          <w:lang w:val="en-US"/>
        </w:rPr>
        <w:t>REQ</w:t>
      </w:r>
      <w:r w:rsidR="009F073D" w:rsidRPr="009F073D">
        <w:rPr>
          <w:rFonts w:ascii="Arial" w:hAnsi="Arial" w:cs="Arial"/>
          <w:highlight w:val="green"/>
        </w:rPr>
        <w:t xml:space="preserve"> с ограничением по </w:t>
      </w:r>
      <w:r w:rsidR="009F073D" w:rsidRPr="009F073D">
        <w:rPr>
          <w:rFonts w:ascii="Arial" w:hAnsi="Arial" w:cs="Arial"/>
          <w:highlight w:val="green"/>
          <w:lang w:val="en-US"/>
        </w:rPr>
        <w:t>IT</w:t>
      </w:r>
      <w:r w:rsidR="009F073D" w:rsidRPr="009F073D">
        <w:rPr>
          <w:rFonts w:ascii="Arial" w:hAnsi="Arial" w:cs="Arial"/>
          <w:highlight w:val="green"/>
        </w:rPr>
        <w:t>_</w:t>
      </w:r>
      <w:r w:rsidR="009F073D" w:rsidRPr="009F073D">
        <w:rPr>
          <w:rFonts w:ascii="Arial" w:hAnsi="Arial" w:cs="Arial"/>
          <w:highlight w:val="green"/>
          <w:lang w:val="en-US"/>
        </w:rPr>
        <w:t>PRICE</w:t>
      </w:r>
      <w:r w:rsidR="009F073D" w:rsidRPr="009F073D">
        <w:rPr>
          <w:rFonts w:ascii="Arial" w:hAnsi="Arial" w:cs="Arial"/>
          <w:highlight w:val="green"/>
        </w:rPr>
        <w:t>_</w:t>
      </w:r>
      <w:r w:rsidR="009F073D" w:rsidRPr="009F073D">
        <w:rPr>
          <w:rFonts w:ascii="Arial" w:hAnsi="Arial" w:cs="Arial"/>
          <w:highlight w:val="green"/>
          <w:lang w:val="en-US"/>
        </w:rPr>
        <w:t>REQ</w:t>
      </w:r>
      <w:r w:rsidR="009F073D" w:rsidRPr="009F073D">
        <w:rPr>
          <w:rFonts w:ascii="Arial" w:hAnsi="Arial" w:cs="Arial"/>
          <w:highlight w:val="green"/>
        </w:rPr>
        <w:t xml:space="preserve"> и </w:t>
      </w:r>
      <w:r w:rsidR="009F073D" w:rsidRPr="009F073D">
        <w:rPr>
          <w:rFonts w:ascii="Arial" w:hAnsi="Arial" w:cs="Arial"/>
          <w:highlight w:val="green"/>
          <w:lang w:val="en-US"/>
        </w:rPr>
        <w:t>IV</w:t>
      </w:r>
      <w:r w:rsidR="009F073D" w:rsidRPr="009F073D">
        <w:rPr>
          <w:rFonts w:ascii="Arial" w:hAnsi="Arial" w:cs="Arial"/>
          <w:highlight w:val="green"/>
        </w:rPr>
        <w:t>_</w:t>
      </w:r>
      <w:r w:rsidR="009F073D" w:rsidRPr="009F073D">
        <w:rPr>
          <w:rFonts w:ascii="Arial" w:hAnsi="Arial" w:cs="Arial"/>
          <w:highlight w:val="green"/>
          <w:lang w:val="en-US"/>
        </w:rPr>
        <w:t>DATE</w:t>
      </w:r>
      <w:r w:rsidR="009F073D" w:rsidRPr="009F073D">
        <w:rPr>
          <w:rFonts w:ascii="Arial" w:hAnsi="Arial" w:cs="Arial"/>
          <w:highlight w:val="green"/>
        </w:rPr>
        <w:t>.</w:t>
      </w:r>
      <w:r w:rsidR="009F073D">
        <w:rPr>
          <w:rFonts w:ascii="Arial" w:hAnsi="Arial" w:cs="Arial"/>
        </w:rPr>
        <w:t xml:space="preserve"> </w:t>
      </w:r>
    </w:p>
    <w:p w14:paraId="02D4BE61" w14:textId="4DB8F43E" w:rsidR="007D56DC" w:rsidRDefault="007D56DC" w:rsidP="007D56DC">
      <w:pPr>
        <w:pStyle w:val="23"/>
        <w:rPr>
          <w:rStyle w:val="af6"/>
          <w:rFonts w:eastAsia="Calibri" w:cs="Arial"/>
          <w:b/>
        </w:rPr>
      </w:pPr>
      <w:r w:rsidRPr="007D56DC">
        <w:rPr>
          <w:rStyle w:val="af6"/>
          <w:rFonts w:eastAsia="Calibri" w:cs="Arial"/>
          <w:b/>
          <w:bCs w:val="0"/>
          <w:iCs w:val="0"/>
          <w:caps w:val="0"/>
        </w:rPr>
        <w:t>2.</w:t>
      </w:r>
      <w:r>
        <w:rPr>
          <w:rStyle w:val="af6"/>
          <w:rFonts w:eastAsia="Calibri" w:cs="Arial"/>
          <w:b/>
        </w:rPr>
        <w:t>3.6.2 Формирование отчета</w:t>
      </w:r>
    </w:p>
    <w:p w14:paraId="48F82BA5" w14:textId="77777777" w:rsidR="007D56DC" w:rsidRPr="00E3239A" w:rsidRDefault="007D56DC" w:rsidP="00EE3E9C">
      <w:pPr>
        <w:spacing w:line="276" w:lineRule="auto"/>
        <w:ind w:firstLine="709"/>
        <w:rPr>
          <w:rFonts w:ascii="Arial" w:hAnsi="Arial" w:cs="Arial"/>
        </w:rPr>
      </w:pPr>
      <w:r w:rsidRPr="0033225A">
        <w:rPr>
          <w:rFonts w:ascii="Arial" w:hAnsi="Arial" w:cs="Arial"/>
        </w:rPr>
        <w:t>Данный</w:t>
      </w:r>
      <w:r>
        <w:rPr>
          <w:rFonts w:ascii="Arial" w:hAnsi="Arial" w:cs="Arial"/>
        </w:rPr>
        <w:t xml:space="preserve"> раздел описывает принципы заполнения селекционного экрана, </w:t>
      </w:r>
      <w:r w:rsidRPr="0033225A">
        <w:rPr>
          <w:rFonts w:ascii="Arial" w:hAnsi="Arial" w:cs="Arial"/>
        </w:rPr>
        <w:t>алгоритм формирования отчета</w:t>
      </w:r>
      <w:r>
        <w:rPr>
          <w:rFonts w:ascii="Arial" w:hAnsi="Arial" w:cs="Arial"/>
        </w:rPr>
        <w:t xml:space="preserve">, доступные функции при работе с отчетом. Для работы функционального отчета требуется создать программу </w:t>
      </w:r>
      <w:r>
        <w:rPr>
          <w:rFonts w:ascii="Arial" w:hAnsi="Arial" w:cs="Arial"/>
          <w:lang w:val="en-US"/>
        </w:rPr>
        <w:t>ZMM</w:t>
      </w:r>
      <w:r w:rsidRPr="00E3239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E3239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INPUT</w:t>
      </w:r>
      <w:r>
        <w:rPr>
          <w:rFonts w:ascii="Arial" w:hAnsi="Arial" w:cs="Arial"/>
        </w:rPr>
        <w:t xml:space="preserve"> и транзакцию </w:t>
      </w:r>
      <w:r>
        <w:rPr>
          <w:rFonts w:ascii="Arial" w:hAnsi="Arial" w:cs="Arial"/>
          <w:lang w:val="en-US"/>
        </w:rPr>
        <w:t>ZMM</w:t>
      </w:r>
      <w:r w:rsidRPr="00E3239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>
        <w:rPr>
          <w:rFonts w:ascii="Arial" w:hAnsi="Arial" w:cs="Arial"/>
        </w:rPr>
        <w:t>.</w:t>
      </w:r>
    </w:p>
    <w:p w14:paraId="256C7B1D" w14:textId="4BA26A93" w:rsidR="007D56DC" w:rsidRDefault="007D56DC" w:rsidP="00EE3E9C">
      <w:pPr>
        <w:spacing w:line="276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При запуске отчета должна происходить проверка полномочий на транзакцию</w:t>
      </w:r>
      <w:r w:rsidRPr="00E3239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ZMM</w:t>
      </w:r>
      <w:r w:rsidRPr="00E3239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>
        <w:rPr>
          <w:rFonts w:ascii="Arial" w:hAnsi="Arial" w:cs="Arial"/>
        </w:rPr>
        <w:t xml:space="preserve">. Все ошибки и предупреждения отчета выводить в журнал ошибок в разрезе </w:t>
      </w:r>
      <w:r>
        <w:rPr>
          <w:rFonts w:ascii="Arial" w:hAnsi="Arial" w:cs="Arial"/>
          <w:lang w:val="en-US"/>
        </w:rPr>
        <w:t>BUKRS</w:t>
      </w:r>
      <w:r w:rsidRPr="00DE2275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WERKS</w:t>
      </w:r>
      <w:r w:rsidRPr="00DE2275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MATNR</w:t>
      </w:r>
      <w:r w:rsidRPr="00DE22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добавлять в лог, если в описании не сказано, что вывести напрямую в отчете.</w:t>
      </w:r>
    </w:p>
    <w:p w14:paraId="4DBBBCA9" w14:textId="77777777" w:rsidR="007D56DC" w:rsidRPr="00144583" w:rsidRDefault="007D56DC" w:rsidP="00EE3E9C">
      <w:pPr>
        <w:spacing w:line="276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Отчет должен выводиться в </w:t>
      </w:r>
      <w:r>
        <w:rPr>
          <w:rFonts w:ascii="Arial" w:hAnsi="Arial" w:cs="Arial"/>
          <w:lang w:val="en-US"/>
        </w:rPr>
        <w:t>ALV</w:t>
      </w:r>
      <w:r>
        <w:rPr>
          <w:rFonts w:ascii="Arial" w:hAnsi="Arial" w:cs="Arial"/>
        </w:rPr>
        <w:t xml:space="preserve">-формате с возможностью редактирования несколько полей, а также включать в себя стандартные функции фильтра, сортировки, изменения варианта выбора полей и т.д. </w:t>
      </w:r>
    </w:p>
    <w:p w14:paraId="11CDD7D2" w14:textId="77777777" w:rsidR="007D56DC" w:rsidRPr="007D56DC" w:rsidRDefault="007D56DC" w:rsidP="00102727">
      <w:pPr>
        <w:pStyle w:val="Text"/>
        <w:spacing w:before="120" w:after="120"/>
        <w:rPr>
          <w:b/>
          <w:sz w:val="24"/>
          <w:lang w:val="ru-RU"/>
        </w:rPr>
      </w:pPr>
      <w:r w:rsidRPr="007D56DC">
        <w:rPr>
          <w:b/>
          <w:sz w:val="24"/>
          <w:lang w:val="ru-RU"/>
        </w:rPr>
        <w:t>Определить список материалов для расценки</w:t>
      </w:r>
    </w:p>
    <w:p w14:paraId="3554F21D" w14:textId="77777777" w:rsidR="007D56DC" w:rsidRDefault="007D56DC" w:rsidP="007D56DC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В данном разделе описан алгоритм выбора материалов, которые требуют ведения цены.</w:t>
      </w:r>
    </w:p>
    <w:p w14:paraId="16D908F8" w14:textId="77777777" w:rsidR="007D56DC" w:rsidRPr="00BF63CE" w:rsidRDefault="007D56DC" w:rsidP="007D56DC">
      <w:pPr>
        <w:pStyle w:val="afb"/>
        <w:numPr>
          <w:ilvl w:val="0"/>
          <w:numId w:val="66"/>
        </w:numPr>
        <w:spacing w:before="120" w:line="259" w:lineRule="auto"/>
        <w:contextualSpacing/>
        <w:jc w:val="left"/>
        <w:rPr>
          <w:rFonts w:ascii="Arial" w:hAnsi="Arial" w:cs="Arial"/>
        </w:rPr>
      </w:pPr>
      <w:r>
        <w:rPr>
          <w:rFonts w:ascii="Arial" w:hAnsi="Arial" w:cs="Arial"/>
        </w:rPr>
        <w:t>Сбор материалов из потребностей/запросов на корректировку</w:t>
      </w:r>
    </w:p>
    <w:p w14:paraId="1F39E20B" w14:textId="77777777" w:rsidR="007D56DC" w:rsidRPr="00773A9A" w:rsidRDefault="007D56DC" w:rsidP="007D56DC">
      <w:pPr>
        <w:spacing w:before="12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Собрать структуру </w:t>
      </w:r>
      <w:r>
        <w:rPr>
          <w:rFonts w:ascii="Arial" w:hAnsi="Arial" w:cs="Arial"/>
          <w:lang w:val="en-US"/>
        </w:rPr>
        <w:t>lt</w:t>
      </w:r>
      <w:r w:rsidRPr="00773A9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req</w:t>
      </w:r>
      <w:r w:rsidRPr="00D31F3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in</w:t>
      </w:r>
      <w:r w:rsidRPr="00773A9A">
        <w:rPr>
          <w:rFonts w:ascii="Arial" w:hAnsi="Arial" w:cs="Arial"/>
        </w:rPr>
        <w:t>:</w:t>
      </w:r>
    </w:p>
    <w:p w14:paraId="0AA19292" w14:textId="77777777" w:rsidR="007D56DC" w:rsidRDefault="007D56DC" w:rsidP="007D56DC">
      <w:pPr>
        <w:pStyle w:val="afb"/>
        <w:numPr>
          <w:ilvl w:val="0"/>
          <w:numId w:val="64"/>
        </w:numPr>
        <w:spacing w:before="120" w:line="259" w:lineRule="auto"/>
        <w:contextualSpacing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>BUKRS = BUKRS</w:t>
      </w:r>
      <w:r w:rsidRPr="00AC3EB4">
        <w:rPr>
          <w:rFonts w:ascii="Arial" w:hAnsi="Arial" w:cs="Arial"/>
        </w:rPr>
        <w:t xml:space="preserve"> </w:t>
      </w:r>
      <w:r w:rsidRPr="00E226C0">
        <w:rPr>
          <w:rFonts w:ascii="Arial" w:hAnsi="Arial" w:cs="Arial"/>
          <w:lang w:val="en-US"/>
        </w:rPr>
        <w:t>c</w:t>
      </w:r>
      <w:r w:rsidRPr="00E226C0">
        <w:rPr>
          <w:rFonts w:ascii="Arial" w:hAnsi="Arial" w:cs="Arial"/>
        </w:rPr>
        <w:t xml:space="preserve"> селекционного экрана</w:t>
      </w:r>
    </w:p>
    <w:p w14:paraId="7380A4F5" w14:textId="77777777" w:rsidR="007D56DC" w:rsidRPr="00E226C0" w:rsidRDefault="007D56DC" w:rsidP="007D56DC">
      <w:pPr>
        <w:pStyle w:val="afb"/>
        <w:numPr>
          <w:ilvl w:val="0"/>
          <w:numId w:val="64"/>
        </w:numPr>
        <w:spacing w:before="120" w:line="259" w:lineRule="auto"/>
        <w:contextualSpacing/>
        <w:jc w:val="left"/>
        <w:rPr>
          <w:rFonts w:ascii="Arial" w:hAnsi="Arial" w:cs="Arial"/>
          <w:szCs w:val="24"/>
        </w:rPr>
      </w:pPr>
      <w:r w:rsidRPr="00E226C0">
        <w:rPr>
          <w:rFonts w:ascii="Arial" w:hAnsi="Arial" w:cs="Arial"/>
          <w:lang w:val="en-US"/>
        </w:rPr>
        <w:t>WERKS</w:t>
      </w:r>
      <w:r w:rsidRPr="00E226C0">
        <w:rPr>
          <w:rFonts w:ascii="Arial" w:hAnsi="Arial" w:cs="Arial"/>
        </w:rPr>
        <w:t xml:space="preserve"> = </w:t>
      </w:r>
      <w:r>
        <w:rPr>
          <w:rFonts w:ascii="Arial" w:hAnsi="Arial" w:cs="Arial"/>
          <w:lang w:val="en-US"/>
        </w:rPr>
        <w:t>WERKS</w:t>
      </w:r>
      <w:r w:rsidRPr="00AC3EB4">
        <w:rPr>
          <w:rFonts w:ascii="Arial" w:hAnsi="Arial" w:cs="Arial"/>
        </w:rPr>
        <w:t xml:space="preserve"> </w:t>
      </w:r>
      <w:r w:rsidRPr="00E226C0">
        <w:rPr>
          <w:rFonts w:ascii="Arial" w:hAnsi="Arial" w:cs="Arial"/>
        </w:rPr>
        <w:t xml:space="preserve">с селекционного экрана, при этом при попадании завода в </w:t>
      </w:r>
      <w:r w:rsidRPr="00E226C0">
        <w:rPr>
          <w:rFonts w:ascii="Arial" w:hAnsi="Arial" w:cs="Arial"/>
          <w:szCs w:val="24"/>
          <w:lang w:val="en-US"/>
        </w:rPr>
        <w:t>Z</w:t>
      </w:r>
      <w:r w:rsidRPr="00E226C0">
        <w:rPr>
          <w:rFonts w:ascii="Arial" w:hAnsi="Arial" w:cs="Arial"/>
          <w:szCs w:val="24"/>
        </w:rPr>
        <w:t>_</w:t>
      </w:r>
      <w:r w:rsidRPr="00E226C0">
        <w:rPr>
          <w:rFonts w:ascii="Arial" w:hAnsi="Arial" w:cs="Arial"/>
          <w:szCs w:val="24"/>
          <w:lang w:val="en-US"/>
        </w:rPr>
        <w:t>MM</w:t>
      </w:r>
      <w:r w:rsidRPr="00E226C0">
        <w:rPr>
          <w:rFonts w:ascii="Arial" w:hAnsi="Arial" w:cs="Arial"/>
          <w:szCs w:val="24"/>
        </w:rPr>
        <w:t>04_</w:t>
      </w:r>
      <w:r w:rsidRPr="00E226C0">
        <w:rPr>
          <w:rFonts w:ascii="Arial" w:hAnsi="Arial" w:cs="Arial"/>
          <w:szCs w:val="24"/>
          <w:lang w:val="en-US"/>
        </w:rPr>
        <w:t>WERKS</w:t>
      </w:r>
      <w:r w:rsidRPr="00E226C0">
        <w:rPr>
          <w:rFonts w:ascii="Arial" w:hAnsi="Arial" w:cs="Arial"/>
          <w:szCs w:val="24"/>
        </w:rPr>
        <w:t>_</w:t>
      </w:r>
      <w:r w:rsidRPr="00E226C0">
        <w:rPr>
          <w:rFonts w:ascii="Arial" w:hAnsi="Arial" w:cs="Arial"/>
          <w:szCs w:val="24"/>
          <w:lang w:val="en-US"/>
        </w:rPr>
        <w:t>IN</w:t>
      </w:r>
      <w:r w:rsidRPr="00E226C0">
        <w:rPr>
          <w:rFonts w:ascii="Arial" w:hAnsi="Arial" w:cs="Arial"/>
          <w:szCs w:val="24"/>
        </w:rPr>
        <w:t xml:space="preserve"> подавать в таблицу значение </w:t>
      </w:r>
      <w:r w:rsidRPr="00E226C0">
        <w:rPr>
          <w:rFonts w:ascii="Arial" w:hAnsi="Arial" w:cs="Arial"/>
          <w:szCs w:val="24"/>
          <w:lang w:val="en-US"/>
        </w:rPr>
        <w:t>WERKS</w:t>
      </w:r>
      <w:r w:rsidRPr="00E226C0">
        <w:rPr>
          <w:rFonts w:ascii="Arial" w:hAnsi="Arial" w:cs="Arial"/>
          <w:szCs w:val="24"/>
        </w:rPr>
        <w:t xml:space="preserve">, иначе искать </w:t>
      </w:r>
      <w:r w:rsidRPr="00E226C0">
        <w:rPr>
          <w:rFonts w:ascii="Arial" w:hAnsi="Arial" w:cs="Arial"/>
          <w:szCs w:val="24"/>
          <w:lang w:val="en-US"/>
        </w:rPr>
        <w:t>T</w:t>
      </w:r>
      <w:r w:rsidRPr="00E226C0">
        <w:rPr>
          <w:rFonts w:ascii="Arial" w:hAnsi="Arial" w:cs="Arial"/>
          <w:szCs w:val="24"/>
        </w:rPr>
        <w:t>001</w:t>
      </w:r>
      <w:r w:rsidRPr="00E226C0">
        <w:rPr>
          <w:rFonts w:ascii="Arial" w:hAnsi="Arial" w:cs="Arial"/>
          <w:szCs w:val="24"/>
          <w:lang w:val="en-US"/>
        </w:rPr>
        <w:t>K</w:t>
      </w:r>
      <w:r w:rsidRPr="00E226C0">
        <w:rPr>
          <w:rFonts w:ascii="Arial" w:hAnsi="Arial" w:cs="Arial"/>
          <w:szCs w:val="24"/>
        </w:rPr>
        <w:t>-</w:t>
      </w:r>
      <w:r w:rsidRPr="00E226C0">
        <w:rPr>
          <w:rFonts w:ascii="Arial" w:hAnsi="Arial" w:cs="Arial"/>
          <w:szCs w:val="24"/>
          <w:lang w:val="en-US"/>
        </w:rPr>
        <w:t>BUKRS</w:t>
      </w:r>
      <w:r w:rsidRPr="00E226C0">
        <w:rPr>
          <w:rFonts w:ascii="Arial" w:hAnsi="Arial" w:cs="Arial"/>
          <w:szCs w:val="24"/>
        </w:rPr>
        <w:t xml:space="preserve"> по </w:t>
      </w:r>
      <w:r w:rsidRPr="00E226C0">
        <w:rPr>
          <w:rFonts w:ascii="Arial" w:hAnsi="Arial" w:cs="Arial"/>
          <w:szCs w:val="24"/>
          <w:lang w:val="en-US"/>
        </w:rPr>
        <w:t>T</w:t>
      </w:r>
      <w:r w:rsidRPr="00E226C0">
        <w:rPr>
          <w:rFonts w:ascii="Arial" w:hAnsi="Arial" w:cs="Arial"/>
          <w:szCs w:val="24"/>
        </w:rPr>
        <w:t>001</w:t>
      </w:r>
      <w:r w:rsidRPr="00E226C0">
        <w:rPr>
          <w:rFonts w:ascii="Arial" w:hAnsi="Arial" w:cs="Arial"/>
          <w:szCs w:val="24"/>
          <w:lang w:val="en-US"/>
        </w:rPr>
        <w:t>K</w:t>
      </w:r>
      <w:r w:rsidRPr="00E226C0">
        <w:rPr>
          <w:rFonts w:ascii="Arial" w:hAnsi="Arial" w:cs="Arial"/>
          <w:szCs w:val="24"/>
        </w:rPr>
        <w:t>-</w:t>
      </w:r>
      <w:r w:rsidRPr="00E226C0">
        <w:rPr>
          <w:rFonts w:ascii="Arial" w:hAnsi="Arial" w:cs="Arial"/>
          <w:szCs w:val="24"/>
          <w:lang w:val="en-US"/>
        </w:rPr>
        <w:t>BWKEY</w:t>
      </w:r>
      <w:r w:rsidRPr="00E226C0">
        <w:rPr>
          <w:rFonts w:ascii="Arial" w:hAnsi="Arial" w:cs="Arial"/>
          <w:szCs w:val="24"/>
        </w:rPr>
        <w:t xml:space="preserve"> = </w:t>
      </w:r>
      <w:r w:rsidRPr="00E226C0">
        <w:rPr>
          <w:rFonts w:ascii="Arial" w:hAnsi="Arial" w:cs="Arial"/>
          <w:szCs w:val="24"/>
          <w:lang w:val="en-US"/>
        </w:rPr>
        <w:t>WERKS</w:t>
      </w:r>
      <w:r w:rsidRPr="00E226C0">
        <w:rPr>
          <w:rFonts w:ascii="Arial" w:hAnsi="Arial" w:cs="Arial"/>
          <w:szCs w:val="24"/>
        </w:rPr>
        <w:t xml:space="preserve"> и ограничивать уже по </w:t>
      </w:r>
      <w:r w:rsidRPr="00E226C0">
        <w:rPr>
          <w:rFonts w:ascii="Arial" w:hAnsi="Arial" w:cs="Arial"/>
          <w:szCs w:val="24"/>
          <w:lang w:val="en-US"/>
        </w:rPr>
        <w:t>BUKRS</w:t>
      </w:r>
      <w:r w:rsidRPr="00E226C0">
        <w:rPr>
          <w:rFonts w:ascii="Arial" w:hAnsi="Arial" w:cs="Arial"/>
          <w:szCs w:val="24"/>
        </w:rPr>
        <w:t xml:space="preserve">, а не по </w:t>
      </w:r>
      <w:r w:rsidRPr="00E226C0">
        <w:rPr>
          <w:rFonts w:ascii="Arial" w:hAnsi="Arial" w:cs="Arial"/>
          <w:szCs w:val="24"/>
          <w:lang w:val="en-US"/>
        </w:rPr>
        <w:t>WERKS</w:t>
      </w:r>
    </w:p>
    <w:p w14:paraId="29453481" w14:textId="77777777" w:rsidR="007D56DC" w:rsidRDefault="007D56DC" w:rsidP="007D56DC">
      <w:pPr>
        <w:pStyle w:val="afb"/>
        <w:numPr>
          <w:ilvl w:val="0"/>
          <w:numId w:val="64"/>
        </w:numPr>
        <w:spacing w:before="120" w:line="259" w:lineRule="auto"/>
        <w:contextualSpacing/>
        <w:jc w:val="left"/>
        <w:rPr>
          <w:rFonts w:ascii="Arial" w:hAnsi="Arial" w:cs="Arial"/>
          <w:szCs w:val="24"/>
        </w:rPr>
      </w:pPr>
      <w:r w:rsidRPr="00AC3EB4">
        <w:rPr>
          <w:rFonts w:ascii="Arial" w:hAnsi="Arial" w:cs="Arial"/>
          <w:szCs w:val="24"/>
          <w:lang w:val="en-US"/>
        </w:rPr>
        <w:t>MANTR</w:t>
      </w:r>
      <w:r>
        <w:rPr>
          <w:rFonts w:ascii="Arial" w:hAnsi="Arial" w:cs="Arial"/>
          <w:szCs w:val="24"/>
        </w:rPr>
        <w:t xml:space="preserve"> </w:t>
      </w:r>
      <w:r w:rsidRPr="00AC3EB4">
        <w:rPr>
          <w:rFonts w:ascii="Arial" w:hAnsi="Arial" w:cs="Arial"/>
          <w:szCs w:val="24"/>
        </w:rPr>
        <w:t xml:space="preserve">= </w:t>
      </w:r>
      <w:r>
        <w:rPr>
          <w:rFonts w:ascii="Arial" w:hAnsi="Arial" w:cs="Arial"/>
          <w:szCs w:val="24"/>
          <w:lang w:val="en-US"/>
        </w:rPr>
        <w:t>MATNR</w:t>
      </w:r>
      <w:r w:rsidRPr="00AC3EB4">
        <w:rPr>
          <w:rFonts w:ascii="Arial" w:hAnsi="Arial" w:cs="Arial"/>
          <w:szCs w:val="24"/>
        </w:rPr>
        <w:t xml:space="preserve"> с селекционного экрана. Также ограничить выборку </w:t>
      </w:r>
      <w:r w:rsidRPr="00516303">
        <w:rPr>
          <w:rFonts w:ascii="Arial" w:hAnsi="Arial" w:cs="Arial"/>
          <w:szCs w:val="24"/>
        </w:rPr>
        <w:t xml:space="preserve">если на СЭ указана группа закупок, т.е. </w:t>
      </w:r>
      <w:r>
        <w:rPr>
          <w:rFonts w:ascii="Arial" w:hAnsi="Arial" w:cs="Arial"/>
          <w:szCs w:val="24"/>
        </w:rPr>
        <w:t xml:space="preserve">взять только те </w:t>
      </w:r>
      <w:r w:rsidRPr="00AC3EB4">
        <w:rPr>
          <w:rFonts w:ascii="Arial" w:hAnsi="Arial" w:cs="Arial"/>
          <w:szCs w:val="24"/>
          <w:lang w:val="en-US"/>
        </w:rPr>
        <w:t>MARC</w:t>
      </w:r>
      <w:r w:rsidRPr="00AC3EB4">
        <w:rPr>
          <w:rFonts w:ascii="Arial" w:hAnsi="Arial" w:cs="Arial"/>
          <w:szCs w:val="24"/>
        </w:rPr>
        <w:t>-</w:t>
      </w:r>
      <w:r w:rsidRPr="00AC3EB4">
        <w:rPr>
          <w:rFonts w:ascii="Arial" w:hAnsi="Arial" w:cs="Arial"/>
          <w:szCs w:val="24"/>
          <w:lang w:val="en-US"/>
        </w:rPr>
        <w:t>MATNR</w:t>
      </w:r>
      <w:r w:rsidRPr="00AC3EB4">
        <w:rPr>
          <w:rFonts w:ascii="Arial" w:hAnsi="Arial" w:cs="Arial"/>
          <w:szCs w:val="24"/>
        </w:rPr>
        <w:t xml:space="preserve">, где </w:t>
      </w:r>
      <w:r w:rsidRPr="00AC3EB4">
        <w:rPr>
          <w:rFonts w:ascii="Arial" w:hAnsi="Arial" w:cs="Arial"/>
          <w:szCs w:val="24"/>
          <w:lang w:val="en-US"/>
        </w:rPr>
        <w:t>MARC</w:t>
      </w:r>
      <w:r w:rsidRPr="00AC3EB4">
        <w:rPr>
          <w:rFonts w:ascii="Arial" w:hAnsi="Arial" w:cs="Arial"/>
          <w:szCs w:val="24"/>
        </w:rPr>
        <w:t>-</w:t>
      </w:r>
      <w:r w:rsidRPr="00AC3EB4">
        <w:rPr>
          <w:rFonts w:ascii="Arial" w:hAnsi="Arial" w:cs="Arial"/>
          <w:szCs w:val="24"/>
          <w:lang w:val="en-US"/>
        </w:rPr>
        <w:t>EKGRP</w:t>
      </w:r>
      <w:r w:rsidRPr="00AC3EB4">
        <w:rPr>
          <w:rFonts w:ascii="Arial" w:hAnsi="Arial" w:cs="Arial"/>
          <w:szCs w:val="24"/>
        </w:rPr>
        <w:t xml:space="preserve"> = значение с СЭ</w:t>
      </w:r>
    </w:p>
    <w:p w14:paraId="5EFC091C" w14:textId="6655536E" w:rsidR="007D56DC" w:rsidRPr="00773A9A" w:rsidRDefault="007D56DC" w:rsidP="007D56DC">
      <w:pPr>
        <w:spacing w:before="12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Для поиска потребностей необходимо использовать ФМ </w:t>
      </w:r>
      <w:r>
        <w:rPr>
          <w:rFonts w:ascii="Arial" w:hAnsi="Arial" w:cs="Arial"/>
          <w:lang w:val="en-US"/>
        </w:rPr>
        <w:t>ZMM</w:t>
      </w:r>
      <w:r w:rsidRPr="00C02BAE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GET</w:t>
      </w:r>
      <w:r w:rsidRPr="00C02BAE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REQUIREMENT</w:t>
      </w:r>
      <w:r>
        <w:rPr>
          <w:rFonts w:ascii="Arial" w:hAnsi="Arial" w:cs="Arial"/>
        </w:rPr>
        <w:t>, на вход которого подать:</w:t>
      </w:r>
    </w:p>
    <w:p w14:paraId="05F6659F" w14:textId="77777777" w:rsidR="007D56DC" w:rsidRPr="00773A9A" w:rsidRDefault="007D56DC" w:rsidP="007D56DC">
      <w:pPr>
        <w:pStyle w:val="afb"/>
        <w:numPr>
          <w:ilvl w:val="0"/>
          <w:numId w:val="65"/>
        </w:numPr>
        <w:spacing w:before="120" w:line="259" w:lineRule="auto"/>
        <w:contextualSpacing/>
        <w:jc w:val="left"/>
        <w:rPr>
          <w:rFonts w:ascii="Arial" w:hAnsi="Arial" w:cs="Arial"/>
        </w:rPr>
      </w:pPr>
      <w:r w:rsidRPr="00773A9A">
        <w:rPr>
          <w:rFonts w:ascii="Arial" w:hAnsi="Arial" w:cs="Arial"/>
          <w:lang w:val="en-US"/>
        </w:rPr>
        <w:t>I</w:t>
      </w:r>
      <w:r w:rsidRPr="00773A9A">
        <w:rPr>
          <w:rFonts w:ascii="Arial" w:hAnsi="Arial" w:cs="Arial"/>
        </w:rPr>
        <w:t>_</w:t>
      </w:r>
      <w:r w:rsidRPr="00773A9A">
        <w:rPr>
          <w:rFonts w:ascii="Arial" w:hAnsi="Arial" w:cs="Arial"/>
          <w:lang w:val="en-US"/>
        </w:rPr>
        <w:t>REQ</w:t>
      </w:r>
      <w:r w:rsidRPr="00773A9A">
        <w:rPr>
          <w:rFonts w:ascii="Arial" w:hAnsi="Arial" w:cs="Arial"/>
        </w:rPr>
        <w:t xml:space="preserve"> = </w:t>
      </w:r>
      <w:r w:rsidRPr="00773A9A">
        <w:rPr>
          <w:rFonts w:ascii="Arial" w:hAnsi="Arial" w:cs="Arial"/>
          <w:lang w:val="en-US"/>
        </w:rPr>
        <w:t>lt_req</w:t>
      </w:r>
      <w:r>
        <w:rPr>
          <w:rFonts w:ascii="Arial" w:hAnsi="Arial" w:cs="Arial"/>
          <w:lang w:val="en-US"/>
        </w:rPr>
        <w:t>_in</w:t>
      </w:r>
    </w:p>
    <w:p w14:paraId="58A52E32" w14:textId="77777777" w:rsidR="007D56DC" w:rsidRPr="00773A9A" w:rsidRDefault="007D56DC" w:rsidP="007D56DC">
      <w:pPr>
        <w:pStyle w:val="afb"/>
        <w:numPr>
          <w:ilvl w:val="0"/>
          <w:numId w:val="65"/>
        </w:numPr>
        <w:spacing w:before="120" w:line="259" w:lineRule="auto"/>
        <w:contextualSpacing/>
        <w:jc w:val="left"/>
        <w:rPr>
          <w:rFonts w:ascii="Arial" w:hAnsi="Arial" w:cs="Arial"/>
        </w:rPr>
      </w:pPr>
      <w:r>
        <w:rPr>
          <w:rFonts w:ascii="Arial" w:hAnsi="Arial" w:cs="Arial"/>
          <w:szCs w:val="24"/>
          <w:lang w:val="en-US"/>
        </w:rPr>
        <w:t>I</w:t>
      </w:r>
      <w:r w:rsidRPr="00E21EE8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KORR</w:t>
      </w:r>
      <w:r w:rsidRPr="00E21EE8">
        <w:rPr>
          <w:rFonts w:ascii="Arial" w:hAnsi="Arial" w:cs="Arial"/>
          <w:szCs w:val="24"/>
        </w:rPr>
        <w:t xml:space="preserve"> = </w:t>
      </w:r>
      <w:r>
        <w:rPr>
          <w:rFonts w:ascii="Arial" w:hAnsi="Arial" w:cs="Arial"/>
          <w:szCs w:val="24"/>
          <w:lang w:val="en-US"/>
        </w:rPr>
        <w:t>Z</w:t>
      </w:r>
      <w:r w:rsidRPr="00E21EE8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MM</w:t>
      </w:r>
      <w:r w:rsidRPr="00E21EE8">
        <w:rPr>
          <w:rFonts w:ascii="Arial" w:hAnsi="Arial" w:cs="Arial"/>
          <w:szCs w:val="24"/>
        </w:rPr>
        <w:t>04_</w:t>
      </w:r>
      <w:r>
        <w:rPr>
          <w:rFonts w:ascii="Arial" w:hAnsi="Arial" w:cs="Arial"/>
          <w:szCs w:val="24"/>
          <w:lang w:val="en-US"/>
        </w:rPr>
        <w:t>KORR</w:t>
      </w:r>
    </w:p>
    <w:p w14:paraId="53EA1F29" w14:textId="0922D9A7" w:rsidR="007D56DC" w:rsidRDefault="007D56DC" w:rsidP="007D56DC">
      <w:pPr>
        <w:spacing w:before="120"/>
        <w:ind w:left="708"/>
        <w:rPr>
          <w:rFonts w:ascii="Arial" w:hAnsi="Arial" w:cs="Arial"/>
        </w:rPr>
      </w:pPr>
      <w:r>
        <w:rPr>
          <w:rFonts w:ascii="Arial" w:hAnsi="Arial" w:cs="Arial"/>
        </w:rPr>
        <w:t>Для всех материа</w:t>
      </w:r>
      <w:r w:rsidR="008A2B11">
        <w:rPr>
          <w:rFonts w:ascii="Arial" w:hAnsi="Arial" w:cs="Arial"/>
        </w:rPr>
        <w:t>лов на выходе берем структуру et</w:t>
      </w:r>
      <w:r w:rsidRPr="009172A2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material</w:t>
      </w:r>
      <w:r w:rsidRPr="009172A2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new</w:t>
      </w:r>
      <w:r>
        <w:rPr>
          <w:rFonts w:ascii="Arial" w:hAnsi="Arial" w:cs="Arial"/>
        </w:rPr>
        <w:t xml:space="preserve"> и заполняем аналогичные поля в </w:t>
      </w:r>
      <w:r>
        <w:rPr>
          <w:rFonts w:ascii="Arial" w:hAnsi="Arial" w:cs="Arial"/>
          <w:lang w:val="en-US"/>
        </w:rPr>
        <w:t>lt</w:t>
      </w:r>
      <w:r w:rsidRPr="001857EF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material</w:t>
      </w:r>
      <w:r w:rsidRPr="001857EF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new</w:t>
      </w:r>
      <w:r>
        <w:rPr>
          <w:rFonts w:ascii="Arial" w:hAnsi="Arial" w:cs="Arial"/>
        </w:rPr>
        <w:t xml:space="preserve"> (список полей аналогичный таблице </w:t>
      </w:r>
      <w:r w:rsidR="00A55C16">
        <w:rPr>
          <w:rFonts w:ascii="Arial" w:hAnsi="Arial" w:cs="Arial"/>
          <w:lang w:val="en-US"/>
        </w:rPr>
        <w:t>ZTMM</w:t>
      </w:r>
      <w:r w:rsidRPr="00597F9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597F9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MAIN</w:t>
      </w:r>
      <w:r>
        <w:rPr>
          <w:rFonts w:ascii="Arial" w:hAnsi="Arial" w:cs="Arial"/>
        </w:rPr>
        <w:t>).</w:t>
      </w:r>
      <w:r w:rsidR="008A2B11" w:rsidRPr="008A2B11">
        <w:rPr>
          <w:rFonts w:ascii="Arial" w:hAnsi="Arial" w:cs="Arial"/>
        </w:rPr>
        <w:t xml:space="preserve"> </w:t>
      </w:r>
    </w:p>
    <w:p w14:paraId="190495F7" w14:textId="4B361DB6" w:rsidR="008A2B11" w:rsidRPr="008A2B11" w:rsidRDefault="0064651A" w:rsidP="008A2B11">
      <w:pPr>
        <w:spacing w:before="120"/>
        <w:ind w:left="708"/>
        <w:jc w:val="left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С</w:t>
      </w:r>
      <w:r w:rsidR="008A2B11" w:rsidRPr="008A2B11">
        <w:rPr>
          <w:rFonts w:ascii="Arial" w:hAnsi="Arial" w:cs="Arial"/>
          <w:highlight w:val="green"/>
        </w:rPr>
        <w:t xml:space="preserve">труктуру </w:t>
      </w:r>
      <w:r w:rsidR="008A2B11" w:rsidRPr="008A2B11">
        <w:rPr>
          <w:rFonts w:ascii="Arial" w:hAnsi="Arial" w:cs="Arial"/>
          <w:highlight w:val="green"/>
          <w:lang w:val="en-US"/>
        </w:rPr>
        <w:t>et</w:t>
      </w:r>
      <w:r w:rsidR="008A2B11" w:rsidRPr="008A2B11">
        <w:rPr>
          <w:rFonts w:ascii="Arial" w:hAnsi="Arial" w:cs="Arial"/>
          <w:highlight w:val="green"/>
        </w:rPr>
        <w:t>_</w:t>
      </w:r>
      <w:r w:rsidR="008A2B11" w:rsidRPr="008A2B11">
        <w:rPr>
          <w:rFonts w:ascii="Arial" w:hAnsi="Arial" w:cs="Arial"/>
          <w:highlight w:val="green"/>
          <w:lang w:val="en-US"/>
        </w:rPr>
        <w:t>reqdocumet</w:t>
      </w:r>
      <w:r w:rsidR="008A2B11" w:rsidRPr="008A2B11">
        <w:rPr>
          <w:rFonts w:ascii="Arial" w:hAnsi="Arial" w:cs="Arial"/>
          <w:highlight w:val="green"/>
        </w:rPr>
        <w:t xml:space="preserve"> с позициями, где </w:t>
      </w:r>
      <w:r w:rsidR="008A2B11" w:rsidRPr="008A2B11">
        <w:rPr>
          <w:rFonts w:ascii="Arial" w:hAnsi="Arial" w:cs="Arial"/>
          <w:highlight w:val="green"/>
          <w:lang w:val="en-US"/>
        </w:rPr>
        <w:t>et</w:t>
      </w:r>
      <w:r w:rsidR="008A2B11" w:rsidRPr="008A2B11">
        <w:rPr>
          <w:rFonts w:ascii="Arial" w:hAnsi="Arial" w:cs="Arial"/>
          <w:highlight w:val="green"/>
        </w:rPr>
        <w:t>_</w:t>
      </w:r>
      <w:r w:rsidR="008A2B11" w:rsidRPr="008A2B11">
        <w:rPr>
          <w:rFonts w:ascii="Arial" w:hAnsi="Arial" w:cs="Arial"/>
          <w:highlight w:val="green"/>
          <w:lang w:val="en-US"/>
        </w:rPr>
        <w:t>document</w:t>
      </w:r>
      <w:r w:rsidR="008A2B11" w:rsidRPr="008A2B11">
        <w:rPr>
          <w:rFonts w:ascii="Arial" w:hAnsi="Arial" w:cs="Arial"/>
          <w:highlight w:val="green"/>
        </w:rPr>
        <w:t>-</w:t>
      </w:r>
      <w:r w:rsidR="008A2B11" w:rsidRPr="008A2B11">
        <w:rPr>
          <w:rFonts w:ascii="Arial" w:hAnsi="Arial" w:cs="Arial"/>
          <w:highlight w:val="green"/>
          <w:lang w:val="en-US"/>
        </w:rPr>
        <w:t>mflic</w:t>
      </w:r>
      <w:r w:rsidR="008A2B11" w:rsidRPr="008A2B11">
        <w:rPr>
          <w:rFonts w:ascii="Arial" w:hAnsi="Arial" w:cs="Arial"/>
          <w:highlight w:val="green"/>
        </w:rPr>
        <w:t xml:space="preserve"> = </w:t>
      </w:r>
      <w:r w:rsidR="008A2B11" w:rsidRPr="008A2B11">
        <w:rPr>
          <w:rFonts w:ascii="Arial" w:hAnsi="Arial" w:cs="Arial"/>
          <w:highlight w:val="green"/>
          <w:lang w:val="en-US"/>
        </w:rPr>
        <w:t>Z</w:t>
      </w:r>
      <w:r w:rsidR="008A2B11" w:rsidRPr="008A2B11">
        <w:rPr>
          <w:rFonts w:ascii="Arial" w:hAnsi="Arial" w:cs="Arial"/>
          <w:highlight w:val="green"/>
        </w:rPr>
        <w:t>_</w:t>
      </w:r>
      <w:r w:rsidR="008A2B11" w:rsidRPr="008A2B11">
        <w:rPr>
          <w:rFonts w:ascii="Arial" w:hAnsi="Arial" w:cs="Arial"/>
          <w:highlight w:val="green"/>
          <w:lang w:val="en-US"/>
        </w:rPr>
        <w:t>MM</w:t>
      </w:r>
      <w:r w:rsidR="008A2B11" w:rsidRPr="008A2B11">
        <w:rPr>
          <w:rFonts w:ascii="Arial" w:hAnsi="Arial" w:cs="Arial"/>
          <w:highlight w:val="green"/>
        </w:rPr>
        <w:t>04_</w:t>
      </w:r>
      <w:r w:rsidR="008A2B11" w:rsidRPr="008A2B11">
        <w:rPr>
          <w:rFonts w:ascii="Arial" w:hAnsi="Arial" w:cs="Arial"/>
          <w:highlight w:val="green"/>
          <w:lang w:val="en-US"/>
        </w:rPr>
        <w:t>MFLIC</w:t>
      </w:r>
      <w:r w:rsidR="008A2B11" w:rsidRPr="008A2B11">
        <w:rPr>
          <w:rFonts w:ascii="Arial" w:hAnsi="Arial" w:cs="Arial"/>
          <w:highlight w:val="green"/>
        </w:rPr>
        <w:t>_</w:t>
      </w:r>
      <w:r w:rsidR="008A2B11" w:rsidRPr="008A2B11">
        <w:rPr>
          <w:rFonts w:ascii="Arial" w:hAnsi="Arial" w:cs="Arial"/>
          <w:highlight w:val="green"/>
          <w:lang w:val="en-US"/>
        </w:rPr>
        <w:t>ODCI</w:t>
      </w:r>
      <w:r w:rsidR="008A2B11" w:rsidRPr="008A2B11">
        <w:rPr>
          <w:rFonts w:ascii="Arial" w:hAnsi="Arial" w:cs="Arial"/>
          <w:highlight w:val="green"/>
        </w:rPr>
        <w:t xml:space="preserve"> или </w:t>
      </w:r>
      <w:r w:rsidR="008A2B11" w:rsidRPr="008A2B11">
        <w:rPr>
          <w:rFonts w:ascii="Arial" w:hAnsi="Arial" w:cs="Arial"/>
          <w:highlight w:val="green"/>
          <w:lang w:val="en-US"/>
        </w:rPr>
        <w:t>Z</w:t>
      </w:r>
      <w:r w:rsidR="008A2B11" w:rsidRPr="008A2B11">
        <w:rPr>
          <w:rFonts w:ascii="Arial" w:hAnsi="Arial" w:cs="Arial"/>
          <w:highlight w:val="green"/>
        </w:rPr>
        <w:t>_</w:t>
      </w:r>
      <w:r w:rsidR="008A2B11" w:rsidRPr="008A2B11">
        <w:rPr>
          <w:rFonts w:ascii="Arial" w:hAnsi="Arial" w:cs="Arial"/>
          <w:highlight w:val="green"/>
          <w:lang w:val="en-US"/>
        </w:rPr>
        <w:t>MM</w:t>
      </w:r>
      <w:r w:rsidR="008A2B11" w:rsidRPr="008A2B11">
        <w:rPr>
          <w:rFonts w:ascii="Arial" w:hAnsi="Arial" w:cs="Arial"/>
          <w:highlight w:val="green"/>
        </w:rPr>
        <w:t>04_</w:t>
      </w:r>
      <w:r w:rsidR="008A2B11" w:rsidRPr="008A2B11">
        <w:rPr>
          <w:rFonts w:ascii="Arial" w:hAnsi="Arial" w:cs="Arial"/>
          <w:highlight w:val="green"/>
          <w:lang w:val="en-US"/>
        </w:rPr>
        <w:t>MFLIC</w:t>
      </w:r>
      <w:r w:rsidR="008A2B11" w:rsidRPr="008A2B11">
        <w:rPr>
          <w:rFonts w:ascii="Arial" w:hAnsi="Arial" w:cs="Arial"/>
          <w:highlight w:val="green"/>
        </w:rPr>
        <w:t>_</w:t>
      </w:r>
      <w:r w:rsidR="008A2B11" w:rsidRPr="008A2B11">
        <w:rPr>
          <w:rFonts w:ascii="Arial" w:hAnsi="Arial" w:cs="Arial"/>
          <w:highlight w:val="green"/>
          <w:lang w:val="en-US"/>
        </w:rPr>
        <w:t>OL</w:t>
      </w:r>
      <w:r w:rsidR="008A2B11" w:rsidRPr="008A2B11">
        <w:rPr>
          <w:rFonts w:ascii="Arial" w:hAnsi="Arial" w:cs="Arial"/>
          <w:highlight w:val="green"/>
        </w:rPr>
        <w:t xml:space="preserve"> записать в структуру </w:t>
      </w:r>
      <w:r w:rsidR="008A2B11" w:rsidRPr="008A2B11">
        <w:rPr>
          <w:rFonts w:ascii="Arial" w:hAnsi="Arial" w:cs="Arial"/>
          <w:highlight w:val="green"/>
          <w:lang w:val="en-US"/>
        </w:rPr>
        <w:t>lt</w:t>
      </w:r>
      <w:r w:rsidR="008A2B11" w:rsidRPr="008A2B11">
        <w:rPr>
          <w:rFonts w:ascii="Arial" w:hAnsi="Arial" w:cs="Arial"/>
          <w:highlight w:val="green"/>
        </w:rPr>
        <w:t>_</w:t>
      </w:r>
      <w:r w:rsidR="008A2B11" w:rsidRPr="008A2B11">
        <w:rPr>
          <w:rFonts w:ascii="Arial" w:hAnsi="Arial" w:cs="Arial"/>
          <w:highlight w:val="green"/>
          <w:lang w:val="en-US"/>
        </w:rPr>
        <w:t>document</w:t>
      </w:r>
      <w:r w:rsidR="008A2B11" w:rsidRPr="008A2B11">
        <w:rPr>
          <w:rFonts w:ascii="Arial" w:hAnsi="Arial" w:cs="Arial"/>
          <w:highlight w:val="green"/>
        </w:rPr>
        <w:t>_</w:t>
      </w:r>
      <w:r w:rsidR="008A2B11" w:rsidRPr="008A2B11">
        <w:rPr>
          <w:rFonts w:ascii="Arial" w:hAnsi="Arial" w:cs="Arial"/>
          <w:highlight w:val="green"/>
          <w:lang w:val="en-US"/>
        </w:rPr>
        <w:t>odci</w:t>
      </w:r>
    </w:p>
    <w:p w14:paraId="57BA506B" w14:textId="77777777" w:rsidR="007D56DC" w:rsidRDefault="007D56DC" w:rsidP="007D56DC">
      <w:pPr>
        <w:pStyle w:val="afb"/>
        <w:numPr>
          <w:ilvl w:val="0"/>
          <w:numId w:val="66"/>
        </w:numPr>
        <w:spacing w:before="120" w:line="259" w:lineRule="auto"/>
        <w:contextualSpacing/>
        <w:jc w:val="left"/>
        <w:rPr>
          <w:rFonts w:ascii="Arial" w:hAnsi="Arial" w:cs="Arial"/>
        </w:rPr>
      </w:pPr>
      <w:r>
        <w:rPr>
          <w:rFonts w:ascii="Arial" w:hAnsi="Arial" w:cs="Arial"/>
        </w:rPr>
        <w:t>Определить цену базовую и плановую цену</w:t>
      </w:r>
    </w:p>
    <w:p w14:paraId="21AC019F" w14:textId="0E4D0696" w:rsidR="007D56DC" w:rsidRDefault="007D56DC" w:rsidP="007D56DC">
      <w:pPr>
        <w:spacing w:before="120"/>
        <w:ind w:left="708"/>
        <w:rPr>
          <w:rFonts w:ascii="Arial" w:hAnsi="Arial" w:cs="Arial"/>
        </w:rPr>
      </w:pPr>
      <w:r>
        <w:rPr>
          <w:rFonts w:ascii="Arial" w:hAnsi="Arial" w:cs="Arial"/>
          <w:szCs w:val="24"/>
        </w:rPr>
        <w:t xml:space="preserve">Для определения цены используется </w:t>
      </w:r>
      <w:r w:rsidRPr="003320B1">
        <w:rPr>
          <w:rFonts w:ascii="Arial" w:hAnsi="Arial" w:cs="Arial"/>
          <w:szCs w:val="24"/>
        </w:rPr>
        <w:t>ФМ ZMM_GET_PRICE</w:t>
      </w:r>
      <w:r>
        <w:rPr>
          <w:rFonts w:ascii="Arial" w:hAnsi="Arial" w:cs="Arial"/>
        </w:rPr>
        <w:t>, на вход подать:</w:t>
      </w:r>
    </w:p>
    <w:p w14:paraId="5EC7080D" w14:textId="77777777" w:rsidR="007D56DC" w:rsidRPr="002F3EC5" w:rsidRDefault="007D56DC" w:rsidP="007D56DC">
      <w:pPr>
        <w:pStyle w:val="afb"/>
        <w:numPr>
          <w:ilvl w:val="0"/>
          <w:numId w:val="67"/>
        </w:numPr>
        <w:spacing w:before="12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2F3EC5">
        <w:rPr>
          <w:rFonts w:ascii="Arial" w:hAnsi="Arial" w:cs="Arial"/>
          <w:szCs w:val="24"/>
          <w:lang w:val="en-US"/>
        </w:rPr>
        <w:t xml:space="preserve">IV_BWM_PRICE-bukrs = </w:t>
      </w:r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lang w:val="en-US"/>
        </w:rPr>
        <w:t>lt</w:t>
      </w:r>
      <w:r w:rsidRPr="001857EF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material</w:t>
      </w:r>
      <w:r w:rsidRPr="001857EF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new</w:t>
      </w:r>
      <w:r w:rsidRPr="002F3EC5">
        <w:rPr>
          <w:rFonts w:ascii="Arial" w:hAnsi="Arial" w:cs="Arial"/>
          <w:szCs w:val="24"/>
          <w:lang w:val="en-US"/>
        </w:rPr>
        <w:t>-bukrs</w:t>
      </w:r>
    </w:p>
    <w:p w14:paraId="148CCC04" w14:textId="77777777" w:rsidR="007D56DC" w:rsidRPr="002F3EC5" w:rsidRDefault="007D56DC" w:rsidP="007D56DC">
      <w:pPr>
        <w:pStyle w:val="afb"/>
        <w:numPr>
          <w:ilvl w:val="0"/>
          <w:numId w:val="67"/>
        </w:numPr>
        <w:spacing w:before="12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2F3EC5">
        <w:rPr>
          <w:rFonts w:ascii="Arial" w:hAnsi="Arial" w:cs="Arial"/>
          <w:szCs w:val="24"/>
          <w:lang w:val="en-US"/>
        </w:rPr>
        <w:t xml:space="preserve">IV_BWM_PRICE-werks </w:t>
      </w:r>
      <w:r>
        <w:rPr>
          <w:rFonts w:ascii="Arial" w:hAnsi="Arial" w:cs="Arial"/>
          <w:szCs w:val="24"/>
          <w:lang w:val="en-US"/>
        </w:rPr>
        <w:t xml:space="preserve">= </w:t>
      </w:r>
      <w:r>
        <w:rPr>
          <w:rFonts w:ascii="Arial" w:hAnsi="Arial" w:cs="Arial"/>
          <w:lang w:val="en-US"/>
        </w:rPr>
        <w:t>lt</w:t>
      </w:r>
      <w:r w:rsidRPr="001857EF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material</w:t>
      </w:r>
      <w:r w:rsidRPr="001857EF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new</w:t>
      </w:r>
      <w:r w:rsidRPr="001857EF">
        <w:rPr>
          <w:rFonts w:ascii="Arial" w:hAnsi="Arial" w:cs="Arial"/>
          <w:lang w:val="en-US"/>
        </w:rPr>
        <w:t>-</w:t>
      </w:r>
      <w:r w:rsidRPr="002F3EC5">
        <w:rPr>
          <w:rFonts w:ascii="Arial" w:hAnsi="Arial" w:cs="Arial"/>
          <w:szCs w:val="24"/>
          <w:lang w:val="en-US"/>
        </w:rPr>
        <w:t>werks</w:t>
      </w:r>
    </w:p>
    <w:p w14:paraId="787B8181" w14:textId="77777777" w:rsidR="007D56DC" w:rsidRDefault="007D56DC" w:rsidP="007D56DC">
      <w:pPr>
        <w:pStyle w:val="afb"/>
        <w:numPr>
          <w:ilvl w:val="0"/>
          <w:numId w:val="67"/>
        </w:numPr>
        <w:spacing w:before="12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2F3EC5">
        <w:rPr>
          <w:rFonts w:ascii="Arial" w:hAnsi="Arial" w:cs="Arial"/>
          <w:szCs w:val="24"/>
          <w:lang w:val="en-US"/>
        </w:rPr>
        <w:t xml:space="preserve">IV_BWM_PRICE-matnr = </w:t>
      </w:r>
      <w:r>
        <w:rPr>
          <w:rFonts w:ascii="Arial" w:hAnsi="Arial" w:cs="Arial"/>
          <w:lang w:val="en-US"/>
        </w:rPr>
        <w:t>lt</w:t>
      </w:r>
      <w:r w:rsidRPr="001857EF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material</w:t>
      </w:r>
      <w:r w:rsidRPr="001857EF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new</w:t>
      </w:r>
      <w:r w:rsidRPr="002F3EC5">
        <w:rPr>
          <w:rFonts w:ascii="Arial" w:hAnsi="Arial" w:cs="Arial"/>
          <w:szCs w:val="24"/>
          <w:lang w:val="en-US"/>
        </w:rPr>
        <w:t>-matnr</w:t>
      </w:r>
    </w:p>
    <w:p w14:paraId="352419B7" w14:textId="77777777" w:rsidR="007D56DC" w:rsidRPr="002F3EC5" w:rsidRDefault="007D56DC" w:rsidP="007D56DC">
      <w:pPr>
        <w:pStyle w:val="afb"/>
        <w:numPr>
          <w:ilvl w:val="0"/>
          <w:numId w:val="67"/>
        </w:numPr>
        <w:spacing w:before="12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IV_REPORT = ‘X’</w:t>
      </w:r>
    </w:p>
    <w:p w14:paraId="44FB5207" w14:textId="77777777" w:rsidR="007D56DC" w:rsidRDefault="007D56DC" w:rsidP="007D56DC">
      <w:pPr>
        <w:rPr>
          <w:rFonts w:ascii="Arial" w:hAnsi="Arial" w:cs="Arial"/>
          <w:lang w:val="en-US"/>
        </w:rPr>
      </w:pPr>
    </w:p>
    <w:p w14:paraId="7886BA7F" w14:textId="1C0BEEF0" w:rsidR="007D56DC" w:rsidRPr="00AF7A8A" w:rsidRDefault="007D56DC" w:rsidP="00B616F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На выходе получаем структуру </w:t>
      </w:r>
      <w:r>
        <w:rPr>
          <w:rFonts w:ascii="Arial" w:hAnsi="Arial" w:cs="Arial"/>
          <w:lang w:val="en-US"/>
        </w:rPr>
        <w:t>e</w:t>
      </w:r>
      <w:r w:rsidRPr="001857EF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>
        <w:rPr>
          <w:rFonts w:ascii="Arial" w:hAnsi="Arial" w:cs="Arial"/>
        </w:rPr>
        <w:t xml:space="preserve">. Необходимо прописать значения </w:t>
      </w:r>
      <w:r>
        <w:rPr>
          <w:rFonts w:ascii="Arial" w:hAnsi="Arial" w:cs="Arial"/>
          <w:lang w:val="en-US"/>
        </w:rPr>
        <w:t>e</w:t>
      </w:r>
      <w:r w:rsidRPr="001857EF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1857EF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e</w:t>
      </w:r>
      <w:r w:rsidRPr="00A30104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bpr</w:t>
      </w:r>
      <w:r w:rsidRPr="00A3010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30104">
        <w:rPr>
          <w:rFonts w:ascii="Arial" w:hAnsi="Arial" w:cs="Arial"/>
          <w:lang w:val="en-US"/>
        </w:rPr>
        <w:t>e</w:t>
      </w:r>
      <w:r w:rsidRPr="00A30104">
        <w:rPr>
          <w:rFonts w:ascii="Arial" w:hAnsi="Arial" w:cs="Arial"/>
        </w:rPr>
        <w:t>_</w:t>
      </w:r>
      <w:r w:rsidRPr="00A30104">
        <w:rPr>
          <w:rFonts w:ascii="Arial" w:hAnsi="Arial" w:cs="Arial"/>
          <w:lang w:val="en-US"/>
        </w:rPr>
        <w:t>kpein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 w:rsidRPr="00A30104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waers</w:t>
      </w:r>
      <w:r w:rsidRPr="00A30104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 w:rsidRPr="00A30104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plpr</w:t>
      </w:r>
      <w:r w:rsidRPr="0002678C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 w:rsidRPr="0002678C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contr</w:t>
      </w:r>
      <w:r w:rsidRPr="007C1633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 w:rsidRPr="007C1633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sposob</w:t>
      </w:r>
      <w:r w:rsidRPr="00A301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lt</w:t>
      </w:r>
      <w:r w:rsidRPr="001857EF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material</w:t>
      </w:r>
      <w:r w:rsidRPr="001857EF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new</w:t>
      </w:r>
    </w:p>
    <w:p w14:paraId="10DA37D2" w14:textId="1FFB00A6" w:rsidR="00657C55" w:rsidRPr="00AF7A8A" w:rsidRDefault="00657C55" w:rsidP="007D56DC">
      <w:pPr>
        <w:rPr>
          <w:rFonts w:ascii="Arial" w:hAnsi="Arial" w:cs="Arial"/>
        </w:rPr>
      </w:pPr>
    </w:p>
    <w:p w14:paraId="7B549D98" w14:textId="28A6065D" w:rsidR="00657C55" w:rsidRPr="00215E18" w:rsidRDefault="00657C55" w:rsidP="007D56DC">
      <w:pPr>
        <w:rPr>
          <w:rFonts w:ascii="Arial" w:hAnsi="Arial" w:cs="Arial"/>
          <w:highlight w:val="green"/>
        </w:rPr>
      </w:pPr>
      <w:r w:rsidRPr="00215E18">
        <w:rPr>
          <w:rFonts w:ascii="Arial" w:hAnsi="Arial" w:cs="Arial"/>
          <w:highlight w:val="green"/>
        </w:rPr>
        <w:t xml:space="preserve">Также заполнить поля </w:t>
      </w:r>
      <w:r w:rsidRPr="00215E18">
        <w:rPr>
          <w:rFonts w:ascii="Arial" w:hAnsi="Arial" w:cs="Arial"/>
          <w:highlight w:val="green"/>
          <w:lang w:val="en-US"/>
        </w:rPr>
        <w:t>lt</w:t>
      </w:r>
      <w:r w:rsidRPr="00215E18">
        <w:rPr>
          <w:rFonts w:ascii="Arial" w:hAnsi="Arial" w:cs="Arial"/>
          <w:highlight w:val="green"/>
        </w:rPr>
        <w:t>_</w:t>
      </w:r>
      <w:r w:rsidRPr="00215E18">
        <w:rPr>
          <w:rFonts w:ascii="Arial" w:hAnsi="Arial" w:cs="Arial"/>
          <w:highlight w:val="green"/>
          <w:lang w:val="en-US"/>
        </w:rPr>
        <w:t>material</w:t>
      </w:r>
      <w:r w:rsidRPr="00215E18">
        <w:rPr>
          <w:rFonts w:ascii="Arial" w:hAnsi="Arial" w:cs="Arial"/>
          <w:highlight w:val="green"/>
        </w:rPr>
        <w:t>_</w:t>
      </w:r>
      <w:r w:rsidRPr="00215E18">
        <w:rPr>
          <w:rFonts w:ascii="Arial" w:hAnsi="Arial" w:cs="Arial"/>
          <w:highlight w:val="green"/>
          <w:lang w:val="en-US"/>
        </w:rPr>
        <w:t>new</w:t>
      </w:r>
      <w:r w:rsidRPr="00215E18">
        <w:rPr>
          <w:rFonts w:ascii="Arial" w:hAnsi="Arial" w:cs="Arial"/>
          <w:highlight w:val="green"/>
        </w:rPr>
        <w:t xml:space="preserve"> по следующей логике: </w:t>
      </w:r>
    </w:p>
    <w:p w14:paraId="044EDA8F" w14:textId="63C5D6A4" w:rsidR="00657C55" w:rsidRPr="00785EA6" w:rsidRDefault="00657C55" w:rsidP="007D56DC">
      <w:pPr>
        <w:rPr>
          <w:rFonts w:ascii="Arial" w:hAnsi="Arial" w:cs="Arial"/>
          <w:lang w:val="en-US"/>
        </w:rPr>
      </w:pPr>
      <w:r w:rsidRPr="00215E18">
        <w:rPr>
          <w:rFonts w:ascii="Arial" w:hAnsi="Arial" w:cs="Arial"/>
          <w:highlight w:val="green"/>
          <w:lang w:val="en-US"/>
        </w:rPr>
        <w:t>lt</w:t>
      </w:r>
      <w:r w:rsidRPr="00785EA6">
        <w:rPr>
          <w:rFonts w:ascii="Arial" w:hAnsi="Arial" w:cs="Arial"/>
          <w:highlight w:val="green"/>
          <w:lang w:val="en-US"/>
        </w:rPr>
        <w:t>_</w:t>
      </w:r>
      <w:r w:rsidRPr="00215E18">
        <w:rPr>
          <w:rFonts w:ascii="Arial" w:hAnsi="Arial" w:cs="Arial"/>
          <w:highlight w:val="green"/>
          <w:lang w:val="en-US"/>
        </w:rPr>
        <w:t>material</w:t>
      </w:r>
      <w:r w:rsidRPr="00785EA6">
        <w:rPr>
          <w:rFonts w:ascii="Arial" w:hAnsi="Arial" w:cs="Arial"/>
          <w:highlight w:val="green"/>
          <w:lang w:val="en-US"/>
        </w:rPr>
        <w:t>_</w:t>
      </w:r>
      <w:r w:rsidRPr="00215E18">
        <w:rPr>
          <w:rFonts w:ascii="Arial" w:hAnsi="Arial" w:cs="Arial"/>
          <w:highlight w:val="green"/>
          <w:lang w:val="en-US"/>
        </w:rPr>
        <w:t>new</w:t>
      </w:r>
      <w:r w:rsidRPr="00785EA6">
        <w:rPr>
          <w:rFonts w:ascii="Arial" w:hAnsi="Arial" w:cs="Arial"/>
          <w:highlight w:val="green"/>
          <w:lang w:val="en-US"/>
        </w:rPr>
        <w:t>-</w:t>
      </w:r>
      <w:r w:rsidRPr="00215E18">
        <w:rPr>
          <w:rFonts w:ascii="Arial" w:hAnsi="Arial" w:cs="Arial"/>
          <w:highlight w:val="green"/>
          <w:lang w:val="en-US"/>
        </w:rPr>
        <w:t>datab</w:t>
      </w:r>
      <w:r w:rsidRPr="00785EA6">
        <w:rPr>
          <w:rFonts w:ascii="Arial" w:hAnsi="Arial" w:cs="Arial"/>
          <w:highlight w:val="green"/>
          <w:lang w:val="en-US"/>
        </w:rPr>
        <w:t xml:space="preserve"> = </w:t>
      </w:r>
      <w:r w:rsidR="00785EA6" w:rsidRPr="00785EA6">
        <w:rPr>
          <w:rFonts w:ascii="Arial" w:hAnsi="Arial" w:cs="Arial"/>
          <w:highlight w:val="green"/>
          <w:lang w:val="en-US"/>
        </w:rPr>
        <w:t xml:space="preserve">01.01.YYYY, </w:t>
      </w:r>
      <w:r w:rsidR="00785EA6" w:rsidRPr="00785EA6">
        <w:rPr>
          <w:rFonts w:ascii="Arial" w:hAnsi="Arial" w:cs="Arial"/>
          <w:highlight w:val="green"/>
        </w:rPr>
        <w:t>где</w:t>
      </w:r>
      <w:r w:rsidR="00785EA6" w:rsidRPr="00785EA6">
        <w:rPr>
          <w:rFonts w:ascii="Arial" w:hAnsi="Arial" w:cs="Arial"/>
          <w:highlight w:val="green"/>
          <w:lang w:val="en-US"/>
        </w:rPr>
        <w:t xml:space="preserve"> YYYY = et_material</w:t>
      </w:r>
      <w:r w:rsidR="00785EA6" w:rsidRPr="00E075B9">
        <w:rPr>
          <w:rFonts w:ascii="Arial" w:hAnsi="Arial" w:cs="Arial"/>
          <w:highlight w:val="green"/>
          <w:lang w:val="en-US"/>
        </w:rPr>
        <w:t>_</w:t>
      </w:r>
      <w:r w:rsidR="00785EA6" w:rsidRPr="00215E18">
        <w:rPr>
          <w:rFonts w:ascii="Arial" w:hAnsi="Arial" w:cs="Arial"/>
          <w:highlight w:val="green"/>
          <w:lang w:val="en-US"/>
        </w:rPr>
        <w:t>new</w:t>
      </w:r>
      <w:r w:rsidR="00785EA6" w:rsidRPr="00E075B9">
        <w:rPr>
          <w:rFonts w:ascii="Arial" w:hAnsi="Arial" w:cs="Arial"/>
          <w:highlight w:val="green"/>
          <w:lang w:val="en-US"/>
        </w:rPr>
        <w:t>-</w:t>
      </w:r>
      <w:r w:rsidR="00785EA6" w:rsidRPr="00215E18">
        <w:rPr>
          <w:rFonts w:ascii="Arial" w:hAnsi="Arial" w:cs="Arial"/>
          <w:highlight w:val="green"/>
          <w:lang w:val="en-US"/>
        </w:rPr>
        <w:t>mjahr</w:t>
      </w:r>
    </w:p>
    <w:p w14:paraId="7CFBED10" w14:textId="39CF2DC6" w:rsidR="00215E18" w:rsidRPr="00E075B9" w:rsidRDefault="00215E18" w:rsidP="007D56DC">
      <w:pPr>
        <w:rPr>
          <w:rFonts w:ascii="Arial" w:hAnsi="Arial" w:cs="Arial"/>
          <w:lang w:val="en-US"/>
        </w:rPr>
      </w:pPr>
      <w:r w:rsidRPr="00215E18">
        <w:rPr>
          <w:rFonts w:ascii="Arial" w:hAnsi="Arial" w:cs="Arial"/>
          <w:highlight w:val="green"/>
          <w:lang w:val="en-US"/>
        </w:rPr>
        <w:t>lt</w:t>
      </w:r>
      <w:r w:rsidRPr="00E075B9">
        <w:rPr>
          <w:rFonts w:ascii="Arial" w:hAnsi="Arial" w:cs="Arial"/>
          <w:highlight w:val="green"/>
          <w:lang w:val="en-US"/>
        </w:rPr>
        <w:t>_</w:t>
      </w:r>
      <w:r w:rsidRPr="00215E18">
        <w:rPr>
          <w:rFonts w:ascii="Arial" w:hAnsi="Arial" w:cs="Arial"/>
          <w:highlight w:val="green"/>
          <w:lang w:val="en-US"/>
        </w:rPr>
        <w:t>material</w:t>
      </w:r>
      <w:r w:rsidRPr="00E075B9">
        <w:rPr>
          <w:rFonts w:ascii="Arial" w:hAnsi="Arial" w:cs="Arial"/>
          <w:highlight w:val="green"/>
          <w:lang w:val="en-US"/>
        </w:rPr>
        <w:t>_</w:t>
      </w:r>
      <w:r w:rsidRPr="00215E18">
        <w:rPr>
          <w:rFonts w:ascii="Arial" w:hAnsi="Arial" w:cs="Arial"/>
          <w:highlight w:val="green"/>
          <w:lang w:val="en-US"/>
        </w:rPr>
        <w:t>new</w:t>
      </w:r>
      <w:r w:rsidRPr="00E075B9">
        <w:rPr>
          <w:rFonts w:ascii="Arial" w:hAnsi="Arial" w:cs="Arial"/>
          <w:highlight w:val="green"/>
          <w:lang w:val="en-US"/>
        </w:rPr>
        <w:t>-</w:t>
      </w:r>
      <w:r>
        <w:rPr>
          <w:rFonts w:ascii="Arial" w:hAnsi="Arial" w:cs="Arial"/>
          <w:highlight w:val="green"/>
          <w:lang w:val="en-US"/>
        </w:rPr>
        <w:t>dat</w:t>
      </w:r>
      <w:r w:rsidRPr="00215E18">
        <w:rPr>
          <w:rFonts w:ascii="Arial" w:hAnsi="Arial" w:cs="Arial"/>
          <w:highlight w:val="green"/>
          <w:lang w:val="en-US"/>
        </w:rPr>
        <w:t>b</w:t>
      </w:r>
      <w:r>
        <w:rPr>
          <w:rFonts w:ascii="Arial" w:hAnsi="Arial" w:cs="Arial"/>
          <w:highlight w:val="green"/>
          <w:lang w:val="en-US"/>
        </w:rPr>
        <w:t>i</w:t>
      </w:r>
      <w:r w:rsidRPr="00E075B9">
        <w:rPr>
          <w:rFonts w:ascii="Arial" w:hAnsi="Arial" w:cs="Arial"/>
          <w:highlight w:val="green"/>
          <w:lang w:val="en-US"/>
        </w:rPr>
        <w:t xml:space="preserve"> = 31.12.</w:t>
      </w:r>
      <w:r w:rsidR="00785EA6">
        <w:rPr>
          <w:rFonts w:ascii="Arial" w:hAnsi="Arial" w:cs="Arial"/>
          <w:highlight w:val="green"/>
          <w:lang w:val="en-US"/>
        </w:rPr>
        <w:t>YYYY</w:t>
      </w:r>
      <w:r w:rsidRPr="00E075B9">
        <w:rPr>
          <w:rFonts w:ascii="Arial" w:hAnsi="Arial" w:cs="Arial"/>
          <w:highlight w:val="green"/>
          <w:lang w:val="en-US"/>
        </w:rPr>
        <w:t xml:space="preserve">, </w:t>
      </w:r>
      <w:r>
        <w:rPr>
          <w:rFonts w:ascii="Arial" w:hAnsi="Arial" w:cs="Arial"/>
          <w:highlight w:val="green"/>
        </w:rPr>
        <w:t>где</w:t>
      </w:r>
      <w:r w:rsidR="00E075B9" w:rsidRPr="00E075B9">
        <w:rPr>
          <w:rFonts w:ascii="Arial" w:hAnsi="Arial" w:cs="Arial"/>
          <w:highlight w:val="green"/>
          <w:lang w:val="en-US"/>
        </w:rPr>
        <w:t xml:space="preserve"> </w:t>
      </w:r>
      <w:r w:rsidR="00785EA6">
        <w:rPr>
          <w:rFonts w:ascii="Arial" w:hAnsi="Arial" w:cs="Arial"/>
          <w:highlight w:val="green"/>
          <w:lang w:val="en-US"/>
        </w:rPr>
        <w:t>YYYY=</w:t>
      </w:r>
      <w:r w:rsidRPr="00E075B9">
        <w:rPr>
          <w:rFonts w:ascii="Arial" w:hAnsi="Arial" w:cs="Arial"/>
          <w:highlight w:val="green"/>
          <w:lang w:val="en-US"/>
        </w:rPr>
        <w:t xml:space="preserve"> </w:t>
      </w:r>
      <w:r w:rsidR="00E075B9" w:rsidRPr="00215E18">
        <w:rPr>
          <w:rFonts w:ascii="Arial" w:hAnsi="Arial" w:cs="Arial"/>
          <w:highlight w:val="green"/>
          <w:lang w:val="en-US"/>
        </w:rPr>
        <w:t>et</w:t>
      </w:r>
      <w:r w:rsidR="00E075B9" w:rsidRPr="00E075B9">
        <w:rPr>
          <w:rFonts w:ascii="Arial" w:hAnsi="Arial" w:cs="Arial"/>
          <w:highlight w:val="green"/>
          <w:lang w:val="en-US"/>
        </w:rPr>
        <w:t>_</w:t>
      </w:r>
      <w:r w:rsidR="00E075B9" w:rsidRPr="00215E18">
        <w:rPr>
          <w:rFonts w:ascii="Arial" w:hAnsi="Arial" w:cs="Arial"/>
          <w:highlight w:val="green"/>
          <w:lang w:val="en-US"/>
        </w:rPr>
        <w:t>material</w:t>
      </w:r>
      <w:r w:rsidR="00E075B9" w:rsidRPr="00E075B9">
        <w:rPr>
          <w:rFonts w:ascii="Arial" w:hAnsi="Arial" w:cs="Arial"/>
          <w:highlight w:val="green"/>
          <w:lang w:val="en-US"/>
        </w:rPr>
        <w:t>_</w:t>
      </w:r>
      <w:r w:rsidR="00E075B9" w:rsidRPr="00215E18">
        <w:rPr>
          <w:rFonts w:ascii="Arial" w:hAnsi="Arial" w:cs="Arial"/>
          <w:highlight w:val="green"/>
          <w:lang w:val="en-US"/>
        </w:rPr>
        <w:t>new</w:t>
      </w:r>
      <w:r w:rsidR="00E075B9" w:rsidRPr="00E075B9">
        <w:rPr>
          <w:rFonts w:ascii="Arial" w:hAnsi="Arial" w:cs="Arial"/>
          <w:highlight w:val="green"/>
          <w:lang w:val="en-US"/>
        </w:rPr>
        <w:t>-</w:t>
      </w:r>
      <w:r w:rsidR="00E075B9" w:rsidRPr="00215E18">
        <w:rPr>
          <w:rFonts w:ascii="Arial" w:hAnsi="Arial" w:cs="Arial"/>
          <w:highlight w:val="green"/>
          <w:lang w:val="en-US"/>
        </w:rPr>
        <w:t>mjahr</w:t>
      </w:r>
    </w:p>
    <w:p w14:paraId="2EA39DEB" w14:textId="69990EA8" w:rsidR="007D56DC" w:rsidRDefault="007D56DC" w:rsidP="00102727">
      <w:pPr>
        <w:spacing w:before="120" w:after="120"/>
        <w:rPr>
          <w:rFonts w:ascii="Arial" w:hAnsi="Arial" w:cs="Arial"/>
          <w:b/>
        </w:rPr>
      </w:pPr>
      <w:r w:rsidRPr="00C243A7">
        <w:rPr>
          <w:rFonts w:ascii="Arial" w:hAnsi="Arial" w:cs="Arial"/>
          <w:b/>
        </w:rPr>
        <w:t>Формирование полей отчета</w:t>
      </w:r>
    </w:p>
    <w:p w14:paraId="3EC4CCC7" w14:textId="6BA358CE" w:rsidR="007D56DC" w:rsidRDefault="00064221" w:rsidP="00B616FA">
      <w:pPr>
        <w:ind w:firstLine="708"/>
        <w:rPr>
          <w:rFonts w:ascii="Arial" w:hAnsi="Arial" w:cs="Arial"/>
        </w:rPr>
      </w:pPr>
      <w:r>
        <w:rPr>
          <w:rFonts w:ascii="Arial" w:hAnsi="Arial" w:cs="Arial"/>
          <w:szCs w:val="24"/>
        </w:rPr>
        <w:t xml:space="preserve">Собрать все записи, цены которых на согласовании, утверждены, расценка проведена. </w:t>
      </w:r>
      <w:r w:rsidR="007D56DC" w:rsidRPr="00174FA7">
        <w:rPr>
          <w:rFonts w:ascii="Arial" w:hAnsi="Arial" w:cs="Arial"/>
        </w:rPr>
        <w:t xml:space="preserve">Выбрать все записи </w:t>
      </w:r>
      <w:r w:rsidR="00306111">
        <w:rPr>
          <w:rFonts w:ascii="Arial" w:hAnsi="Arial" w:cs="Arial"/>
          <w:lang w:val="en-US"/>
        </w:rPr>
        <w:t>ZTMM</w:t>
      </w:r>
      <w:r w:rsidR="00306111" w:rsidRPr="00306111">
        <w:rPr>
          <w:rFonts w:ascii="Arial" w:hAnsi="Arial" w:cs="Arial"/>
        </w:rPr>
        <w:t>_</w:t>
      </w:r>
      <w:r w:rsidR="00306111">
        <w:rPr>
          <w:rFonts w:ascii="Arial" w:hAnsi="Arial" w:cs="Arial"/>
          <w:lang w:val="en-US"/>
        </w:rPr>
        <w:t>PRICE</w:t>
      </w:r>
      <w:r w:rsidR="00306111" w:rsidRPr="00306111">
        <w:rPr>
          <w:rFonts w:ascii="Arial" w:hAnsi="Arial" w:cs="Arial"/>
        </w:rPr>
        <w:t>_</w:t>
      </w:r>
      <w:r w:rsidR="00306111">
        <w:rPr>
          <w:rFonts w:ascii="Arial" w:hAnsi="Arial" w:cs="Arial"/>
          <w:lang w:val="en-US"/>
        </w:rPr>
        <w:t>MAIN</w:t>
      </w:r>
      <w:r w:rsidR="009F073D">
        <w:rPr>
          <w:rFonts w:ascii="Arial" w:hAnsi="Arial" w:cs="Arial"/>
        </w:rPr>
        <w:t xml:space="preserve"> и </w:t>
      </w:r>
      <w:r w:rsidR="00306111">
        <w:rPr>
          <w:rFonts w:ascii="Arial" w:hAnsi="Arial" w:cs="Arial"/>
          <w:lang w:val="en-US"/>
        </w:rPr>
        <w:t>ZTMM</w:t>
      </w:r>
      <w:r w:rsidR="00306111" w:rsidRPr="00306111">
        <w:rPr>
          <w:rFonts w:ascii="Arial" w:hAnsi="Arial" w:cs="Arial"/>
        </w:rPr>
        <w:t>_</w:t>
      </w:r>
      <w:r w:rsidR="00306111">
        <w:rPr>
          <w:rFonts w:ascii="Arial" w:hAnsi="Arial" w:cs="Arial"/>
          <w:lang w:val="en-US"/>
        </w:rPr>
        <w:t>PRICE</w:t>
      </w:r>
      <w:r w:rsidR="00306111" w:rsidRPr="00306111">
        <w:rPr>
          <w:rFonts w:ascii="Arial" w:hAnsi="Arial" w:cs="Arial"/>
        </w:rPr>
        <w:t>_</w:t>
      </w:r>
      <w:r w:rsidR="00306111">
        <w:rPr>
          <w:rFonts w:ascii="Arial" w:hAnsi="Arial" w:cs="Arial"/>
          <w:lang w:val="en-US"/>
        </w:rPr>
        <w:t>REQ</w:t>
      </w:r>
      <w:r w:rsidR="007D56DC" w:rsidRPr="00174FA7">
        <w:rPr>
          <w:rFonts w:ascii="Arial" w:hAnsi="Arial" w:cs="Arial"/>
        </w:rPr>
        <w:t xml:space="preserve">, где: </w:t>
      </w:r>
    </w:p>
    <w:p w14:paraId="1EF0CA02" w14:textId="77777777" w:rsidR="007D56DC" w:rsidRPr="00311747" w:rsidRDefault="007D56DC" w:rsidP="007D56DC">
      <w:pPr>
        <w:pStyle w:val="afb"/>
        <w:numPr>
          <w:ilvl w:val="0"/>
          <w:numId w:val="69"/>
        </w:numPr>
        <w:spacing w:before="120" w:line="259" w:lineRule="auto"/>
        <w:contextualSpacing/>
        <w:jc w:val="left"/>
        <w:rPr>
          <w:rFonts w:ascii="Arial" w:hAnsi="Arial" w:cs="Arial"/>
        </w:rPr>
      </w:pPr>
      <w:r w:rsidRPr="00311747">
        <w:rPr>
          <w:rFonts w:ascii="Arial" w:hAnsi="Arial" w:cs="Arial"/>
          <w:lang w:val="en-US"/>
        </w:rPr>
        <w:t>BUKRS</w:t>
      </w:r>
      <w:r w:rsidRPr="00311747">
        <w:rPr>
          <w:rFonts w:ascii="Arial" w:hAnsi="Arial" w:cs="Arial"/>
        </w:rPr>
        <w:t xml:space="preserve"> = </w:t>
      </w:r>
      <w:r w:rsidRPr="00311747">
        <w:rPr>
          <w:rFonts w:ascii="Arial" w:hAnsi="Arial" w:cs="Arial"/>
          <w:lang w:val="en-US"/>
        </w:rPr>
        <w:t>BUKRS</w:t>
      </w:r>
      <w:r w:rsidRPr="00311747">
        <w:rPr>
          <w:rFonts w:ascii="Arial" w:hAnsi="Arial" w:cs="Arial"/>
        </w:rPr>
        <w:t xml:space="preserve"> </w:t>
      </w:r>
      <w:r w:rsidRPr="00311747">
        <w:rPr>
          <w:rFonts w:ascii="Arial" w:hAnsi="Arial" w:cs="Arial"/>
          <w:lang w:val="en-US"/>
        </w:rPr>
        <w:t>c</w:t>
      </w:r>
      <w:r w:rsidRPr="00311747">
        <w:rPr>
          <w:rFonts w:ascii="Arial" w:hAnsi="Arial" w:cs="Arial"/>
        </w:rPr>
        <w:t xml:space="preserve"> селекционного экрана</w:t>
      </w:r>
    </w:p>
    <w:p w14:paraId="16826ECB" w14:textId="77777777" w:rsidR="007D56DC" w:rsidRPr="00E226C0" w:rsidRDefault="007D56DC" w:rsidP="007D56DC">
      <w:pPr>
        <w:pStyle w:val="afb"/>
        <w:numPr>
          <w:ilvl w:val="0"/>
          <w:numId w:val="64"/>
        </w:numPr>
        <w:spacing w:before="120" w:line="259" w:lineRule="auto"/>
        <w:contextualSpacing/>
        <w:jc w:val="left"/>
        <w:rPr>
          <w:rFonts w:ascii="Arial" w:hAnsi="Arial" w:cs="Arial"/>
          <w:szCs w:val="24"/>
        </w:rPr>
      </w:pPr>
      <w:r w:rsidRPr="00E226C0">
        <w:rPr>
          <w:rFonts w:ascii="Arial" w:hAnsi="Arial" w:cs="Arial"/>
          <w:lang w:val="en-US"/>
        </w:rPr>
        <w:t>WERKS</w:t>
      </w:r>
      <w:r w:rsidRPr="00E226C0">
        <w:rPr>
          <w:rFonts w:ascii="Arial" w:hAnsi="Arial" w:cs="Arial"/>
        </w:rPr>
        <w:t xml:space="preserve"> = </w:t>
      </w:r>
      <w:r>
        <w:rPr>
          <w:rFonts w:ascii="Arial" w:hAnsi="Arial" w:cs="Arial"/>
          <w:lang w:val="en-US"/>
        </w:rPr>
        <w:t>WERKS</w:t>
      </w:r>
      <w:r w:rsidRPr="00AC3EB4">
        <w:rPr>
          <w:rFonts w:ascii="Arial" w:hAnsi="Arial" w:cs="Arial"/>
        </w:rPr>
        <w:t xml:space="preserve"> </w:t>
      </w:r>
      <w:r w:rsidRPr="00E226C0">
        <w:rPr>
          <w:rFonts w:ascii="Arial" w:hAnsi="Arial" w:cs="Arial"/>
        </w:rPr>
        <w:t xml:space="preserve">с селекционного экрана, при этом при попадании завода в </w:t>
      </w:r>
      <w:r w:rsidRPr="00E226C0">
        <w:rPr>
          <w:rFonts w:ascii="Arial" w:hAnsi="Arial" w:cs="Arial"/>
          <w:szCs w:val="24"/>
          <w:lang w:val="en-US"/>
        </w:rPr>
        <w:t>Z</w:t>
      </w:r>
      <w:r w:rsidRPr="00E226C0">
        <w:rPr>
          <w:rFonts w:ascii="Arial" w:hAnsi="Arial" w:cs="Arial"/>
          <w:szCs w:val="24"/>
        </w:rPr>
        <w:t>_</w:t>
      </w:r>
      <w:r w:rsidRPr="00E226C0">
        <w:rPr>
          <w:rFonts w:ascii="Arial" w:hAnsi="Arial" w:cs="Arial"/>
          <w:szCs w:val="24"/>
          <w:lang w:val="en-US"/>
        </w:rPr>
        <w:t>MM</w:t>
      </w:r>
      <w:r w:rsidRPr="00E226C0">
        <w:rPr>
          <w:rFonts w:ascii="Arial" w:hAnsi="Arial" w:cs="Arial"/>
          <w:szCs w:val="24"/>
        </w:rPr>
        <w:t>04_</w:t>
      </w:r>
      <w:r w:rsidRPr="00E226C0">
        <w:rPr>
          <w:rFonts w:ascii="Arial" w:hAnsi="Arial" w:cs="Arial"/>
          <w:szCs w:val="24"/>
          <w:lang w:val="en-US"/>
        </w:rPr>
        <w:t>WERKS</w:t>
      </w:r>
      <w:r w:rsidRPr="00E226C0">
        <w:rPr>
          <w:rFonts w:ascii="Arial" w:hAnsi="Arial" w:cs="Arial"/>
          <w:szCs w:val="24"/>
        </w:rPr>
        <w:t>_</w:t>
      </w:r>
      <w:r w:rsidRPr="00E226C0">
        <w:rPr>
          <w:rFonts w:ascii="Arial" w:hAnsi="Arial" w:cs="Arial"/>
          <w:szCs w:val="24"/>
          <w:lang w:val="en-US"/>
        </w:rPr>
        <w:t>IN</w:t>
      </w:r>
      <w:r w:rsidRPr="00E226C0">
        <w:rPr>
          <w:rFonts w:ascii="Arial" w:hAnsi="Arial" w:cs="Arial"/>
          <w:szCs w:val="24"/>
        </w:rPr>
        <w:t xml:space="preserve"> подавать в таблицу значение </w:t>
      </w:r>
      <w:r w:rsidRPr="00E226C0">
        <w:rPr>
          <w:rFonts w:ascii="Arial" w:hAnsi="Arial" w:cs="Arial"/>
          <w:szCs w:val="24"/>
          <w:lang w:val="en-US"/>
        </w:rPr>
        <w:t>WERKS</w:t>
      </w:r>
      <w:r w:rsidRPr="00E226C0">
        <w:rPr>
          <w:rFonts w:ascii="Arial" w:hAnsi="Arial" w:cs="Arial"/>
          <w:szCs w:val="24"/>
        </w:rPr>
        <w:t xml:space="preserve">, иначе искать </w:t>
      </w:r>
      <w:r w:rsidRPr="00E226C0">
        <w:rPr>
          <w:rFonts w:ascii="Arial" w:hAnsi="Arial" w:cs="Arial"/>
          <w:szCs w:val="24"/>
          <w:lang w:val="en-US"/>
        </w:rPr>
        <w:t>T</w:t>
      </w:r>
      <w:r w:rsidRPr="00E226C0">
        <w:rPr>
          <w:rFonts w:ascii="Arial" w:hAnsi="Arial" w:cs="Arial"/>
          <w:szCs w:val="24"/>
        </w:rPr>
        <w:t>001</w:t>
      </w:r>
      <w:r w:rsidRPr="00E226C0">
        <w:rPr>
          <w:rFonts w:ascii="Arial" w:hAnsi="Arial" w:cs="Arial"/>
          <w:szCs w:val="24"/>
          <w:lang w:val="en-US"/>
        </w:rPr>
        <w:t>K</w:t>
      </w:r>
      <w:r w:rsidRPr="00E226C0">
        <w:rPr>
          <w:rFonts w:ascii="Arial" w:hAnsi="Arial" w:cs="Arial"/>
          <w:szCs w:val="24"/>
        </w:rPr>
        <w:t>-</w:t>
      </w:r>
      <w:r w:rsidRPr="00E226C0">
        <w:rPr>
          <w:rFonts w:ascii="Arial" w:hAnsi="Arial" w:cs="Arial"/>
          <w:szCs w:val="24"/>
          <w:lang w:val="en-US"/>
        </w:rPr>
        <w:t>BUKRS</w:t>
      </w:r>
      <w:r w:rsidRPr="00E226C0">
        <w:rPr>
          <w:rFonts w:ascii="Arial" w:hAnsi="Arial" w:cs="Arial"/>
          <w:szCs w:val="24"/>
        </w:rPr>
        <w:t xml:space="preserve"> по </w:t>
      </w:r>
      <w:r w:rsidRPr="00E226C0">
        <w:rPr>
          <w:rFonts w:ascii="Arial" w:hAnsi="Arial" w:cs="Arial"/>
          <w:szCs w:val="24"/>
          <w:lang w:val="en-US"/>
        </w:rPr>
        <w:t>T</w:t>
      </w:r>
      <w:r w:rsidRPr="00E226C0">
        <w:rPr>
          <w:rFonts w:ascii="Arial" w:hAnsi="Arial" w:cs="Arial"/>
          <w:szCs w:val="24"/>
        </w:rPr>
        <w:t>001</w:t>
      </w:r>
      <w:r w:rsidRPr="00E226C0">
        <w:rPr>
          <w:rFonts w:ascii="Arial" w:hAnsi="Arial" w:cs="Arial"/>
          <w:szCs w:val="24"/>
          <w:lang w:val="en-US"/>
        </w:rPr>
        <w:t>K</w:t>
      </w:r>
      <w:r w:rsidRPr="00E226C0">
        <w:rPr>
          <w:rFonts w:ascii="Arial" w:hAnsi="Arial" w:cs="Arial"/>
          <w:szCs w:val="24"/>
        </w:rPr>
        <w:t>-</w:t>
      </w:r>
      <w:r w:rsidRPr="00E226C0">
        <w:rPr>
          <w:rFonts w:ascii="Arial" w:hAnsi="Arial" w:cs="Arial"/>
          <w:szCs w:val="24"/>
          <w:lang w:val="en-US"/>
        </w:rPr>
        <w:t>BWKEY</w:t>
      </w:r>
      <w:r w:rsidRPr="00E226C0">
        <w:rPr>
          <w:rFonts w:ascii="Arial" w:hAnsi="Arial" w:cs="Arial"/>
          <w:szCs w:val="24"/>
        </w:rPr>
        <w:t xml:space="preserve"> = </w:t>
      </w:r>
      <w:r w:rsidRPr="00E226C0">
        <w:rPr>
          <w:rFonts w:ascii="Arial" w:hAnsi="Arial" w:cs="Arial"/>
          <w:szCs w:val="24"/>
          <w:lang w:val="en-US"/>
        </w:rPr>
        <w:t>WERKS</w:t>
      </w:r>
      <w:r w:rsidRPr="00E226C0">
        <w:rPr>
          <w:rFonts w:ascii="Arial" w:hAnsi="Arial" w:cs="Arial"/>
          <w:szCs w:val="24"/>
        </w:rPr>
        <w:t xml:space="preserve"> и ограничивать уже по </w:t>
      </w:r>
      <w:r w:rsidRPr="00E226C0">
        <w:rPr>
          <w:rFonts w:ascii="Arial" w:hAnsi="Arial" w:cs="Arial"/>
          <w:szCs w:val="24"/>
          <w:lang w:val="en-US"/>
        </w:rPr>
        <w:t>BUKRS</w:t>
      </w:r>
      <w:r w:rsidRPr="00E226C0">
        <w:rPr>
          <w:rFonts w:ascii="Arial" w:hAnsi="Arial" w:cs="Arial"/>
          <w:szCs w:val="24"/>
        </w:rPr>
        <w:t xml:space="preserve">, а не по </w:t>
      </w:r>
      <w:r w:rsidRPr="00E226C0">
        <w:rPr>
          <w:rFonts w:ascii="Arial" w:hAnsi="Arial" w:cs="Arial"/>
          <w:szCs w:val="24"/>
          <w:lang w:val="en-US"/>
        </w:rPr>
        <w:t>WERKS</w:t>
      </w:r>
    </w:p>
    <w:p w14:paraId="24E120D6" w14:textId="77777777" w:rsidR="007D56DC" w:rsidRDefault="007D56DC" w:rsidP="007D56DC">
      <w:pPr>
        <w:pStyle w:val="afb"/>
        <w:numPr>
          <w:ilvl w:val="0"/>
          <w:numId w:val="64"/>
        </w:numPr>
        <w:spacing w:before="120" w:line="259" w:lineRule="auto"/>
        <w:contextualSpacing/>
        <w:jc w:val="left"/>
        <w:rPr>
          <w:rFonts w:ascii="Arial" w:hAnsi="Arial" w:cs="Arial"/>
          <w:szCs w:val="24"/>
        </w:rPr>
      </w:pPr>
      <w:r w:rsidRPr="00AC3EB4">
        <w:rPr>
          <w:rFonts w:ascii="Arial" w:hAnsi="Arial" w:cs="Arial"/>
          <w:szCs w:val="24"/>
          <w:lang w:val="en-US"/>
        </w:rPr>
        <w:t>MANTR</w:t>
      </w:r>
      <w:r>
        <w:rPr>
          <w:rFonts w:ascii="Arial" w:hAnsi="Arial" w:cs="Arial"/>
          <w:szCs w:val="24"/>
        </w:rPr>
        <w:t xml:space="preserve"> </w:t>
      </w:r>
      <w:r w:rsidRPr="00AC3EB4">
        <w:rPr>
          <w:rFonts w:ascii="Arial" w:hAnsi="Arial" w:cs="Arial"/>
          <w:szCs w:val="24"/>
        </w:rPr>
        <w:t xml:space="preserve">= </w:t>
      </w:r>
      <w:r>
        <w:rPr>
          <w:rFonts w:ascii="Arial" w:hAnsi="Arial" w:cs="Arial"/>
          <w:szCs w:val="24"/>
        </w:rPr>
        <w:t>В зависимости от заполнения СЭ</w:t>
      </w:r>
    </w:p>
    <w:p w14:paraId="6BB58955" w14:textId="77777777" w:rsidR="007D56DC" w:rsidRDefault="007D56DC" w:rsidP="007D56DC">
      <w:pPr>
        <w:pStyle w:val="afb"/>
        <w:numPr>
          <w:ilvl w:val="0"/>
          <w:numId w:val="70"/>
        </w:numPr>
        <w:spacing w:before="120" w:line="259" w:lineRule="auto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Если заполнено «Материал», то по </w:t>
      </w:r>
      <w:r>
        <w:rPr>
          <w:rFonts w:ascii="Arial" w:hAnsi="Arial" w:cs="Arial"/>
          <w:szCs w:val="24"/>
          <w:lang w:val="en-US"/>
        </w:rPr>
        <w:t>MATNR</w:t>
      </w:r>
      <w:r w:rsidRPr="00AC3EB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с СЭ.</w:t>
      </w:r>
      <w:r w:rsidRPr="00AC3EB4">
        <w:rPr>
          <w:rFonts w:ascii="Arial" w:hAnsi="Arial" w:cs="Arial"/>
          <w:szCs w:val="24"/>
        </w:rPr>
        <w:t xml:space="preserve"> </w:t>
      </w:r>
    </w:p>
    <w:p w14:paraId="2E6268AF" w14:textId="77777777" w:rsidR="007D56DC" w:rsidRDefault="007D56DC" w:rsidP="007D56DC">
      <w:pPr>
        <w:pStyle w:val="afb"/>
        <w:numPr>
          <w:ilvl w:val="0"/>
          <w:numId w:val="70"/>
        </w:numPr>
        <w:spacing w:before="120" w:line="259" w:lineRule="auto"/>
        <w:contextualSpacing/>
        <w:jc w:val="left"/>
        <w:rPr>
          <w:rFonts w:ascii="Arial" w:hAnsi="Arial" w:cs="Arial"/>
          <w:szCs w:val="24"/>
        </w:rPr>
      </w:pPr>
      <w:r w:rsidRPr="008A70C3">
        <w:rPr>
          <w:rFonts w:ascii="Arial" w:hAnsi="Arial" w:cs="Arial"/>
          <w:szCs w:val="24"/>
        </w:rPr>
        <w:lastRenderedPageBreak/>
        <w:t xml:space="preserve">Если заполнено «Группа закупок» </w:t>
      </w:r>
      <w:r w:rsidRPr="008A70C3">
        <w:rPr>
          <w:rFonts w:ascii="Arial" w:hAnsi="Arial" w:cs="Arial"/>
          <w:szCs w:val="24"/>
          <w:lang w:val="en-US"/>
        </w:rPr>
        <w:t>MARC</w:t>
      </w:r>
      <w:r w:rsidRPr="008A70C3">
        <w:rPr>
          <w:rFonts w:ascii="Arial" w:hAnsi="Arial" w:cs="Arial"/>
          <w:szCs w:val="24"/>
        </w:rPr>
        <w:t>-</w:t>
      </w:r>
      <w:r w:rsidRPr="008A70C3">
        <w:rPr>
          <w:rFonts w:ascii="Arial" w:hAnsi="Arial" w:cs="Arial"/>
          <w:szCs w:val="24"/>
          <w:lang w:val="en-US"/>
        </w:rPr>
        <w:t>MATNR</w:t>
      </w:r>
      <w:r w:rsidRPr="008A70C3">
        <w:rPr>
          <w:rFonts w:ascii="Arial" w:hAnsi="Arial" w:cs="Arial"/>
          <w:szCs w:val="24"/>
        </w:rPr>
        <w:t xml:space="preserve">, где </w:t>
      </w:r>
      <w:r w:rsidRPr="008A70C3">
        <w:rPr>
          <w:rFonts w:ascii="Arial" w:hAnsi="Arial" w:cs="Arial"/>
          <w:szCs w:val="24"/>
          <w:lang w:val="en-US"/>
        </w:rPr>
        <w:t>MARC</w:t>
      </w:r>
      <w:r w:rsidRPr="008A70C3">
        <w:rPr>
          <w:rFonts w:ascii="Arial" w:hAnsi="Arial" w:cs="Arial"/>
          <w:szCs w:val="24"/>
        </w:rPr>
        <w:t xml:space="preserve">       </w:t>
      </w:r>
      <w:r w:rsidRPr="008A70C3">
        <w:rPr>
          <w:rFonts w:ascii="Arial" w:hAnsi="Arial" w:cs="Arial"/>
          <w:szCs w:val="24"/>
          <w:lang w:val="en-US"/>
        </w:rPr>
        <w:t>EKGRP</w:t>
      </w:r>
      <w:r w:rsidRPr="008A70C3">
        <w:rPr>
          <w:rFonts w:ascii="Arial" w:hAnsi="Arial" w:cs="Arial"/>
          <w:szCs w:val="24"/>
        </w:rPr>
        <w:t xml:space="preserve"> = значение с СЭ</w:t>
      </w:r>
    </w:p>
    <w:p w14:paraId="6AA2F76D" w14:textId="68833FA3" w:rsidR="007D56DC" w:rsidRPr="005F44B6" w:rsidRDefault="007D56DC" w:rsidP="004464DD">
      <w:pPr>
        <w:pStyle w:val="afb"/>
        <w:numPr>
          <w:ilvl w:val="0"/>
          <w:numId w:val="71"/>
        </w:numPr>
        <w:spacing w:before="120" w:line="259" w:lineRule="auto"/>
        <w:contextualSpacing/>
        <w:jc w:val="left"/>
        <w:rPr>
          <w:rFonts w:ascii="Arial" w:hAnsi="Arial" w:cs="Arial"/>
          <w:szCs w:val="24"/>
        </w:rPr>
      </w:pPr>
      <w:r w:rsidRPr="005F44B6">
        <w:rPr>
          <w:rFonts w:ascii="Arial" w:hAnsi="Arial" w:cs="Arial"/>
          <w:szCs w:val="24"/>
        </w:rPr>
        <w:t xml:space="preserve">Период с селекционного экрана попадает в период по полям </w:t>
      </w:r>
      <w:r w:rsidRPr="005F44B6">
        <w:rPr>
          <w:rFonts w:ascii="Arial" w:hAnsi="Arial" w:cs="Arial"/>
          <w:szCs w:val="24"/>
          <w:lang w:val="en-US"/>
        </w:rPr>
        <w:t>DATAB</w:t>
      </w:r>
      <w:r w:rsidRPr="005F44B6">
        <w:rPr>
          <w:rFonts w:ascii="Arial" w:hAnsi="Arial" w:cs="Arial"/>
          <w:szCs w:val="24"/>
        </w:rPr>
        <w:t xml:space="preserve"> и </w:t>
      </w:r>
      <w:r w:rsidRPr="005F44B6">
        <w:rPr>
          <w:rFonts w:ascii="Arial" w:hAnsi="Arial" w:cs="Arial"/>
          <w:szCs w:val="24"/>
          <w:lang w:val="en-US"/>
        </w:rPr>
        <w:t>DATBI</w:t>
      </w:r>
    </w:p>
    <w:p w14:paraId="77BE669E" w14:textId="1A526C02" w:rsidR="00D8247B" w:rsidRPr="00657C55" w:rsidRDefault="007D56DC" w:rsidP="00D8247B">
      <w:pPr>
        <w:spacing w:before="120"/>
        <w:ind w:left="708"/>
        <w:jc w:val="left"/>
        <w:rPr>
          <w:rFonts w:ascii="Arial" w:hAnsi="Arial" w:cs="Arial"/>
        </w:rPr>
      </w:pPr>
      <w:r>
        <w:rPr>
          <w:rFonts w:ascii="Arial" w:hAnsi="Arial" w:cs="Arial"/>
          <w:szCs w:val="24"/>
        </w:rPr>
        <w:t>Сформировать отчет на основе данных</w:t>
      </w:r>
      <w:r w:rsidR="00947523">
        <w:rPr>
          <w:rFonts w:ascii="Arial" w:hAnsi="Arial" w:cs="Arial"/>
          <w:szCs w:val="24"/>
        </w:rPr>
        <w:t xml:space="preserve"> из структур</w:t>
      </w:r>
      <w:r>
        <w:rPr>
          <w:rFonts w:ascii="Arial" w:hAnsi="Arial" w:cs="Arial"/>
          <w:szCs w:val="24"/>
        </w:rPr>
        <w:t xml:space="preserve"> </w:t>
      </w:r>
      <w:r w:rsidRPr="00D8247B">
        <w:rPr>
          <w:rFonts w:ascii="Arial" w:hAnsi="Arial" w:cs="Arial"/>
          <w:szCs w:val="24"/>
          <w:highlight w:val="green"/>
          <w:lang w:val="en-US"/>
        </w:rPr>
        <w:t>lt</w:t>
      </w:r>
      <w:r w:rsidRPr="00D8247B">
        <w:rPr>
          <w:rFonts w:ascii="Arial" w:hAnsi="Arial" w:cs="Arial"/>
          <w:szCs w:val="24"/>
          <w:highlight w:val="green"/>
        </w:rPr>
        <w:t>_</w:t>
      </w:r>
      <w:r w:rsidRPr="00D8247B">
        <w:rPr>
          <w:rFonts w:ascii="Arial" w:hAnsi="Arial" w:cs="Arial"/>
          <w:szCs w:val="24"/>
          <w:highlight w:val="green"/>
          <w:lang w:val="en-US"/>
        </w:rPr>
        <w:t>price</w:t>
      </w:r>
      <w:r w:rsidRPr="00D8247B">
        <w:rPr>
          <w:rFonts w:ascii="Arial" w:hAnsi="Arial" w:cs="Arial"/>
          <w:szCs w:val="24"/>
          <w:highlight w:val="green"/>
        </w:rPr>
        <w:t>_</w:t>
      </w:r>
      <w:r w:rsidR="00D8247B" w:rsidRPr="00D8247B">
        <w:rPr>
          <w:rFonts w:ascii="Arial" w:hAnsi="Arial" w:cs="Arial"/>
          <w:szCs w:val="24"/>
          <w:highlight w:val="green"/>
          <w:lang w:val="en-US"/>
        </w:rPr>
        <w:t>old</w:t>
      </w:r>
      <w:r w:rsidR="00D8247B">
        <w:rPr>
          <w:rFonts w:ascii="Arial" w:hAnsi="Arial" w:cs="Arial"/>
          <w:szCs w:val="24"/>
        </w:rPr>
        <w:t>,</w:t>
      </w:r>
      <w:r w:rsidR="00947523">
        <w:rPr>
          <w:rFonts w:ascii="Arial" w:hAnsi="Arial" w:cs="Arial"/>
          <w:szCs w:val="24"/>
        </w:rPr>
        <w:t xml:space="preserve"> </w:t>
      </w:r>
      <w:r w:rsidR="00D8247B">
        <w:rPr>
          <w:rFonts w:ascii="Arial" w:hAnsi="Arial" w:cs="Arial"/>
          <w:szCs w:val="24"/>
        </w:rPr>
        <w:t xml:space="preserve">lt_material_new, </w:t>
      </w:r>
      <w:r w:rsidR="00D8247B" w:rsidRPr="008A2B11">
        <w:rPr>
          <w:rFonts w:ascii="Arial" w:hAnsi="Arial" w:cs="Arial"/>
          <w:highlight w:val="green"/>
        </w:rPr>
        <w:t xml:space="preserve">структуру </w:t>
      </w:r>
      <w:r w:rsidR="00D8247B" w:rsidRPr="008A2B11">
        <w:rPr>
          <w:rFonts w:ascii="Arial" w:hAnsi="Arial" w:cs="Arial"/>
          <w:highlight w:val="green"/>
          <w:lang w:val="en-US"/>
        </w:rPr>
        <w:t>lt</w:t>
      </w:r>
      <w:r w:rsidR="00D8247B" w:rsidRPr="008A2B11">
        <w:rPr>
          <w:rFonts w:ascii="Arial" w:hAnsi="Arial" w:cs="Arial"/>
          <w:highlight w:val="green"/>
        </w:rPr>
        <w:t>_</w:t>
      </w:r>
      <w:r w:rsidR="00D8247B" w:rsidRPr="008A2B11">
        <w:rPr>
          <w:rFonts w:ascii="Arial" w:hAnsi="Arial" w:cs="Arial"/>
          <w:highlight w:val="green"/>
          <w:lang w:val="en-US"/>
        </w:rPr>
        <w:t>document</w:t>
      </w:r>
      <w:r w:rsidR="00D8247B" w:rsidRPr="008A2B11">
        <w:rPr>
          <w:rFonts w:ascii="Arial" w:hAnsi="Arial" w:cs="Arial"/>
          <w:highlight w:val="green"/>
        </w:rPr>
        <w:t>_</w:t>
      </w:r>
      <w:r w:rsidR="00D8247B" w:rsidRPr="008A2B11">
        <w:rPr>
          <w:rFonts w:ascii="Arial" w:hAnsi="Arial" w:cs="Arial"/>
          <w:highlight w:val="green"/>
          <w:lang w:val="en-US"/>
        </w:rPr>
        <w:t>odci</w:t>
      </w:r>
      <w:r w:rsidR="00D8247B" w:rsidRPr="00D8247B">
        <w:rPr>
          <w:rFonts w:ascii="Arial" w:hAnsi="Arial" w:cs="Arial"/>
        </w:rPr>
        <w:t xml:space="preserve">. </w:t>
      </w:r>
      <w:r w:rsidR="00D8247B" w:rsidRPr="00D8247B">
        <w:rPr>
          <w:rFonts w:ascii="Arial" w:hAnsi="Arial" w:cs="Arial"/>
          <w:highlight w:val="green"/>
        </w:rPr>
        <w:t xml:space="preserve">Для </w:t>
      </w:r>
      <w:r w:rsidR="008F7DC1">
        <w:rPr>
          <w:rFonts w:ascii="Arial" w:hAnsi="Arial" w:cs="Arial"/>
          <w:highlight w:val="green"/>
        </w:rPr>
        <w:t>удобства общая</w:t>
      </w:r>
      <w:r w:rsidR="00D8247B" w:rsidRPr="00D8247B">
        <w:rPr>
          <w:rFonts w:ascii="Arial" w:hAnsi="Arial" w:cs="Arial"/>
          <w:highlight w:val="green"/>
        </w:rPr>
        <w:t xml:space="preserve"> структура будет </w:t>
      </w:r>
      <w:r w:rsidR="00D8247B" w:rsidRPr="00D8247B">
        <w:rPr>
          <w:rFonts w:ascii="Arial" w:hAnsi="Arial" w:cs="Arial"/>
          <w:highlight w:val="green"/>
          <w:lang w:val="en-US"/>
        </w:rPr>
        <w:t>lt</w:t>
      </w:r>
      <w:r w:rsidR="00D8247B" w:rsidRPr="00657C55">
        <w:rPr>
          <w:rFonts w:ascii="Arial" w:hAnsi="Arial" w:cs="Arial"/>
          <w:highlight w:val="green"/>
        </w:rPr>
        <w:t>_</w:t>
      </w:r>
      <w:r w:rsidR="00D8247B" w:rsidRPr="00D8247B">
        <w:rPr>
          <w:rFonts w:ascii="Arial" w:hAnsi="Arial" w:cs="Arial"/>
          <w:highlight w:val="green"/>
          <w:lang w:val="en-US"/>
        </w:rPr>
        <w:t>price</w:t>
      </w:r>
      <w:r w:rsidR="00D8247B" w:rsidRPr="00657C55">
        <w:rPr>
          <w:rFonts w:ascii="Arial" w:hAnsi="Arial" w:cs="Arial"/>
          <w:highlight w:val="green"/>
        </w:rPr>
        <w:t>_</w:t>
      </w:r>
      <w:r w:rsidR="00D8247B" w:rsidRPr="00D8247B">
        <w:rPr>
          <w:rFonts w:ascii="Arial" w:hAnsi="Arial" w:cs="Arial"/>
          <w:highlight w:val="green"/>
          <w:lang w:val="en-US"/>
        </w:rPr>
        <w:t>all</w:t>
      </w:r>
    </w:p>
    <w:p w14:paraId="6A6EA15A" w14:textId="4349AA2E" w:rsidR="007D56DC" w:rsidRPr="0057366C" w:rsidRDefault="007433A1" w:rsidP="00C061F0">
      <w:pPr>
        <w:spacing w:before="120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Если выбран чек-бок «</w:t>
      </w:r>
      <w:r w:rsidRPr="007433A1">
        <w:rPr>
          <w:rFonts w:ascii="Arial" w:hAnsi="Arial" w:cs="Arial"/>
          <w:szCs w:val="24"/>
        </w:rPr>
        <w:t>Позиции с ценой договора</w:t>
      </w:r>
      <w:r>
        <w:rPr>
          <w:rFonts w:ascii="Arial" w:hAnsi="Arial" w:cs="Arial"/>
          <w:szCs w:val="24"/>
        </w:rPr>
        <w:t xml:space="preserve">», то выводим только те позиции, где </w:t>
      </w:r>
      <w:r w:rsidR="00AE0D61">
        <w:rPr>
          <w:rFonts w:ascii="Arial" w:hAnsi="Arial" w:cs="Arial"/>
          <w:szCs w:val="24"/>
          <w:lang w:val="en-US"/>
        </w:rPr>
        <w:t>lt</w:t>
      </w:r>
      <w:r w:rsidR="00AE0D61" w:rsidRPr="0057366C">
        <w:rPr>
          <w:rFonts w:ascii="Arial" w:hAnsi="Arial" w:cs="Arial"/>
          <w:szCs w:val="24"/>
        </w:rPr>
        <w:t>_</w:t>
      </w:r>
      <w:r w:rsidR="00AE0D61">
        <w:rPr>
          <w:rFonts w:ascii="Arial" w:hAnsi="Arial" w:cs="Arial"/>
          <w:szCs w:val="24"/>
          <w:lang w:val="en-US"/>
        </w:rPr>
        <w:t>price</w:t>
      </w:r>
      <w:r w:rsidR="00AE0D61" w:rsidRPr="0057366C">
        <w:rPr>
          <w:rFonts w:ascii="Arial" w:hAnsi="Arial" w:cs="Arial"/>
          <w:szCs w:val="24"/>
        </w:rPr>
        <w:t>_</w:t>
      </w:r>
      <w:r w:rsidR="00AE0D61">
        <w:rPr>
          <w:rFonts w:ascii="Arial" w:hAnsi="Arial" w:cs="Arial"/>
          <w:szCs w:val="24"/>
          <w:lang w:val="en-US"/>
        </w:rPr>
        <w:t>all</w:t>
      </w:r>
      <w:r w:rsidR="00AE0D61" w:rsidRPr="0057366C">
        <w:rPr>
          <w:rFonts w:ascii="Arial" w:hAnsi="Arial" w:cs="Arial"/>
          <w:szCs w:val="24"/>
        </w:rPr>
        <w:t>-</w:t>
      </w:r>
      <w:r w:rsidR="00A710D9">
        <w:rPr>
          <w:rFonts w:ascii="Arial" w:hAnsi="Arial" w:cs="Arial"/>
          <w:szCs w:val="24"/>
          <w:lang w:val="en-US"/>
        </w:rPr>
        <w:t>ZBPAM</w:t>
      </w:r>
      <w:r w:rsidR="00AE0D61" w:rsidRPr="0057366C">
        <w:rPr>
          <w:rFonts w:ascii="Arial" w:hAnsi="Arial" w:cs="Arial"/>
          <w:szCs w:val="24"/>
        </w:rPr>
        <w:t>=</w:t>
      </w:r>
      <w:r w:rsidR="00AE0D61" w:rsidRPr="00AE0D61">
        <w:rPr>
          <w:rFonts w:ascii="Arial" w:hAnsi="Arial" w:cs="Arial"/>
          <w:szCs w:val="24"/>
          <w:lang w:val="en-US"/>
        </w:rPr>
        <w:t>Z</w:t>
      </w:r>
      <w:r w:rsidR="003B770E">
        <w:rPr>
          <w:rFonts w:ascii="Arial" w:hAnsi="Arial" w:cs="Arial"/>
          <w:szCs w:val="24"/>
        </w:rPr>
        <w:t>_</w:t>
      </w:r>
      <w:r w:rsidR="00AE0D61" w:rsidRPr="00AE0D61">
        <w:rPr>
          <w:rFonts w:ascii="Arial" w:hAnsi="Arial" w:cs="Arial"/>
          <w:szCs w:val="24"/>
          <w:lang w:val="en-US"/>
        </w:rPr>
        <w:t>MM</w:t>
      </w:r>
      <w:r w:rsidR="00AE0D61" w:rsidRPr="0057366C">
        <w:rPr>
          <w:rFonts w:ascii="Arial" w:hAnsi="Arial" w:cs="Arial"/>
          <w:szCs w:val="24"/>
        </w:rPr>
        <w:t>04_</w:t>
      </w:r>
      <w:r w:rsidR="00AE0D61" w:rsidRPr="00AE0D61">
        <w:rPr>
          <w:rFonts w:ascii="Arial" w:hAnsi="Arial" w:cs="Arial"/>
          <w:szCs w:val="24"/>
          <w:lang w:val="en-US"/>
        </w:rPr>
        <w:t>PRICE</w:t>
      </w:r>
      <w:r w:rsidR="00AE0D61" w:rsidRPr="0057366C">
        <w:rPr>
          <w:rFonts w:ascii="Arial" w:hAnsi="Arial" w:cs="Arial"/>
          <w:szCs w:val="24"/>
        </w:rPr>
        <w:t>_</w:t>
      </w:r>
      <w:r w:rsidR="00AE0D61" w:rsidRPr="00AE0D61">
        <w:rPr>
          <w:rFonts w:ascii="Arial" w:hAnsi="Arial" w:cs="Arial"/>
          <w:szCs w:val="24"/>
          <w:lang w:val="en-US"/>
        </w:rPr>
        <w:t>SP</w:t>
      </w:r>
      <w:r w:rsidR="00AE0D61" w:rsidRPr="0057366C">
        <w:rPr>
          <w:rFonts w:ascii="Arial" w:hAnsi="Arial" w:cs="Arial"/>
          <w:szCs w:val="24"/>
        </w:rPr>
        <w:t xml:space="preserve">1 </w:t>
      </w:r>
      <w:r w:rsidR="00AE0D61">
        <w:rPr>
          <w:rFonts w:ascii="Arial" w:hAnsi="Arial" w:cs="Arial"/>
          <w:szCs w:val="24"/>
        </w:rPr>
        <w:t>при</w:t>
      </w:r>
      <w:r w:rsidR="00AE0D61" w:rsidRPr="0057366C">
        <w:rPr>
          <w:rFonts w:ascii="Arial" w:hAnsi="Arial" w:cs="Arial"/>
          <w:szCs w:val="24"/>
        </w:rPr>
        <w:t xml:space="preserve"> </w:t>
      </w:r>
      <w:r w:rsidR="00AE0D61">
        <w:rPr>
          <w:rFonts w:ascii="Arial" w:hAnsi="Arial" w:cs="Arial"/>
          <w:szCs w:val="24"/>
        </w:rPr>
        <w:t>всех</w:t>
      </w:r>
      <w:r w:rsidR="00AE0D61" w:rsidRPr="0057366C">
        <w:rPr>
          <w:rFonts w:ascii="Arial" w:hAnsi="Arial" w:cs="Arial"/>
          <w:szCs w:val="24"/>
        </w:rPr>
        <w:t xml:space="preserve"> </w:t>
      </w:r>
      <w:r w:rsidR="00AE0D61">
        <w:rPr>
          <w:rFonts w:ascii="Arial" w:hAnsi="Arial" w:cs="Arial"/>
          <w:szCs w:val="24"/>
        </w:rPr>
        <w:t>вариантах</w:t>
      </w:r>
      <w:r w:rsidR="00AE0D61" w:rsidRPr="0057366C">
        <w:rPr>
          <w:rFonts w:ascii="Arial" w:hAnsi="Arial" w:cs="Arial"/>
          <w:szCs w:val="24"/>
        </w:rPr>
        <w:t xml:space="preserve"> </w:t>
      </w:r>
      <w:r w:rsidR="00AE0D61">
        <w:rPr>
          <w:rFonts w:ascii="Arial" w:hAnsi="Arial" w:cs="Arial"/>
          <w:szCs w:val="24"/>
        </w:rPr>
        <w:t>выбора</w:t>
      </w:r>
    </w:p>
    <w:p w14:paraId="72272A95" w14:textId="126E9D5B" w:rsidR="0077286C" w:rsidRPr="00B616FA" w:rsidRDefault="00B616FA" w:rsidP="00B616FA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20. Алгоритм заполнения </w:t>
      </w:r>
      <w:r w:rsidR="003B770E">
        <w:rPr>
          <w:rFonts w:ascii="Arial" w:hAnsi="Arial" w:cs="Arial"/>
        </w:rPr>
        <w:tab/>
      </w:r>
      <w:r>
        <w:rPr>
          <w:rFonts w:ascii="Arial" w:hAnsi="Arial" w:cs="Arial"/>
        </w:rPr>
        <w:t>полей</w:t>
      </w:r>
      <w:r w:rsidR="0077286C" w:rsidRPr="00A33FEF">
        <w:rPr>
          <w:rFonts w:ascii="Arial" w:hAnsi="Arial" w:cs="Arial"/>
        </w:rPr>
        <w:t xml:space="preserve"> </w:t>
      </w:r>
      <w:r w:rsidR="006B17A0">
        <w:rPr>
          <w:rFonts w:ascii="Arial" w:hAnsi="Arial" w:cs="Arial"/>
          <w:lang w:val="en-US"/>
        </w:rPr>
        <w:t>ALV</w:t>
      </w:r>
      <w:r w:rsidR="006B17A0" w:rsidRPr="00B616FA">
        <w:rPr>
          <w:rFonts w:ascii="Arial" w:hAnsi="Arial" w:cs="Arial"/>
        </w:rPr>
        <w:t>-</w:t>
      </w:r>
      <w:r w:rsidR="006B17A0">
        <w:rPr>
          <w:rFonts w:ascii="Arial" w:hAnsi="Arial" w:cs="Arial"/>
          <w:lang w:val="en-US"/>
        </w:rPr>
        <w:t>grid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ZMM</w:t>
      </w:r>
      <w:r w:rsidRPr="00B616F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5670"/>
      </w:tblGrid>
      <w:tr w:rsidR="005C719A" w:rsidRPr="00A33FEF" w14:paraId="5D1674DE" w14:textId="77777777" w:rsidTr="005C719A">
        <w:tc>
          <w:tcPr>
            <w:tcW w:w="1555" w:type="dxa"/>
            <w:shd w:val="clear" w:color="auto" w:fill="FFC000"/>
          </w:tcPr>
          <w:p w14:paraId="6399956E" w14:textId="77777777" w:rsidR="005C719A" w:rsidRPr="006B17A0" w:rsidRDefault="005C719A" w:rsidP="00FD76E0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6B17A0">
              <w:rPr>
                <w:rFonts w:ascii="Arial" w:hAnsi="Arial" w:cs="Arial"/>
                <w:b/>
                <w:color w:val="000000"/>
                <w:sz w:val="20"/>
              </w:rPr>
              <w:t>Поле</w:t>
            </w:r>
          </w:p>
        </w:tc>
        <w:tc>
          <w:tcPr>
            <w:tcW w:w="2976" w:type="dxa"/>
            <w:shd w:val="clear" w:color="auto" w:fill="FFC000"/>
          </w:tcPr>
          <w:p w14:paraId="16068E2E" w14:textId="77777777" w:rsidR="005C719A" w:rsidRPr="006B17A0" w:rsidRDefault="005C719A" w:rsidP="00FD76E0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6B17A0">
              <w:rPr>
                <w:rFonts w:ascii="Arial" w:hAnsi="Arial" w:cs="Arial"/>
                <w:b/>
                <w:color w:val="000000"/>
                <w:sz w:val="20"/>
              </w:rPr>
              <w:t>Название</w:t>
            </w:r>
          </w:p>
        </w:tc>
        <w:tc>
          <w:tcPr>
            <w:tcW w:w="5670" w:type="dxa"/>
            <w:shd w:val="clear" w:color="auto" w:fill="FFC000"/>
          </w:tcPr>
          <w:p w14:paraId="70613AB7" w14:textId="77777777" w:rsidR="005C719A" w:rsidRPr="006B17A0" w:rsidRDefault="005C719A" w:rsidP="00FD76E0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6B17A0">
              <w:rPr>
                <w:rFonts w:ascii="Arial" w:hAnsi="Arial" w:cs="Arial"/>
                <w:b/>
                <w:color w:val="000000"/>
                <w:sz w:val="20"/>
              </w:rPr>
              <w:t>Алгоритм заполнения</w:t>
            </w:r>
          </w:p>
        </w:tc>
      </w:tr>
      <w:tr w:rsidR="005C719A" w:rsidRPr="00A33FEF" w14:paraId="5340431A" w14:textId="77777777" w:rsidTr="005C719A">
        <w:tc>
          <w:tcPr>
            <w:tcW w:w="1555" w:type="dxa"/>
            <w:vAlign w:val="center"/>
          </w:tcPr>
          <w:p w14:paraId="418E4230" w14:textId="2753EDB6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ZKNUMH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98E079A" w14:textId="746BD67D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Номер записи условия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DD58447" w14:textId="18093DEF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lt_price_all-zknumh</w:t>
            </w:r>
          </w:p>
        </w:tc>
      </w:tr>
      <w:tr w:rsidR="005C719A" w:rsidRPr="00A33FEF" w14:paraId="61245B68" w14:textId="77777777" w:rsidTr="005C719A">
        <w:tc>
          <w:tcPr>
            <w:tcW w:w="1555" w:type="dxa"/>
            <w:vAlign w:val="center"/>
          </w:tcPr>
          <w:p w14:paraId="568F4BF1" w14:textId="59D31823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ZKSCHL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2613065" w14:textId="68106446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Вид условия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BEAFE23" w14:textId="3599AA61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lt_price_all-zkschl</w:t>
            </w:r>
          </w:p>
        </w:tc>
      </w:tr>
      <w:tr w:rsidR="005C719A" w:rsidRPr="00EC2EC0" w14:paraId="484665F1" w14:textId="77777777" w:rsidTr="005C719A">
        <w:tc>
          <w:tcPr>
            <w:tcW w:w="1555" w:type="dxa"/>
            <w:vAlign w:val="center"/>
          </w:tcPr>
          <w:p w14:paraId="75D773CD" w14:textId="1251D953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NAME1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5826393" w14:textId="57E3CA96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Наименование условия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B7B67B4" w14:textId="6C865AFA" w:rsidR="005C719A" w:rsidRPr="00500E33" w:rsidRDefault="005C719A" w:rsidP="002C676B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ZTMM_PRICE_ZKSCHL-NAME1 </w:t>
            </w:r>
            <w:r w:rsidRPr="00500E33">
              <w:rPr>
                <w:rFonts w:ascii="Arial" w:hAnsi="Arial" w:cs="Arial"/>
                <w:sz w:val="20"/>
                <w:szCs w:val="20"/>
              </w:rPr>
              <w:t>по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 ZTMM_PRICE_ZKSCHL–ZKSCHL= lt_price_all-zkschl</w:t>
            </w:r>
          </w:p>
        </w:tc>
      </w:tr>
      <w:tr w:rsidR="005C719A" w:rsidRPr="00A33FEF" w14:paraId="0FB31FFC" w14:textId="77777777" w:rsidTr="005C719A">
        <w:tc>
          <w:tcPr>
            <w:tcW w:w="1555" w:type="dxa"/>
            <w:vAlign w:val="center"/>
          </w:tcPr>
          <w:p w14:paraId="4F963588" w14:textId="690AFA20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ZSTATUS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090701B" w14:textId="58DFD1AE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 xml:space="preserve">Статус 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8729B0D" w14:textId="61285598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lt_price_all-zstatus</w:t>
            </w:r>
          </w:p>
        </w:tc>
      </w:tr>
      <w:tr w:rsidR="005C719A" w:rsidRPr="00EC2EC0" w14:paraId="23D1BE92" w14:textId="77777777" w:rsidTr="005C719A">
        <w:tc>
          <w:tcPr>
            <w:tcW w:w="1555" w:type="dxa"/>
            <w:vAlign w:val="center"/>
          </w:tcPr>
          <w:p w14:paraId="647ED6D1" w14:textId="652A8792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NAME1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103F66D" w14:textId="1D7BDD59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Наименование статуса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3688E32" w14:textId="038EB8DD" w:rsidR="005C719A" w:rsidRPr="00500E33" w:rsidRDefault="005C719A" w:rsidP="002C676B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ZTMM_PRICE_STATUS-NAME1 </w:t>
            </w:r>
            <w:r w:rsidRPr="00500E33">
              <w:rPr>
                <w:rFonts w:ascii="Arial" w:hAnsi="Arial" w:cs="Arial"/>
                <w:sz w:val="20"/>
                <w:szCs w:val="20"/>
              </w:rPr>
              <w:t>по</w:t>
            </w:r>
          </w:p>
          <w:p w14:paraId="7F34B35C" w14:textId="3AE356AF" w:rsidR="005C719A" w:rsidRPr="00500E33" w:rsidRDefault="005C719A" w:rsidP="002C676B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ZTMM_PRICE_STATUS_T-ZSTATUS = lt_price_all-zstatus</w:t>
            </w:r>
          </w:p>
        </w:tc>
      </w:tr>
      <w:tr w:rsidR="005C719A" w:rsidRPr="00A33FEF" w14:paraId="3574981C" w14:textId="77777777" w:rsidTr="005C719A">
        <w:tc>
          <w:tcPr>
            <w:tcW w:w="1555" w:type="dxa"/>
            <w:vAlign w:val="center"/>
          </w:tcPr>
          <w:p w14:paraId="6D294F1B" w14:textId="2B9FE619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BURKS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4CCB305" w14:textId="33E770B5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Балансовая единица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9D96E98" w14:textId="27A7BFF1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lt_price_all-bukrs </w:t>
            </w:r>
          </w:p>
        </w:tc>
      </w:tr>
      <w:tr w:rsidR="005C719A" w:rsidRPr="00EC2EC0" w14:paraId="444AC1FF" w14:textId="77777777" w:rsidTr="005C719A">
        <w:tc>
          <w:tcPr>
            <w:tcW w:w="1555" w:type="dxa"/>
            <w:vAlign w:val="center"/>
          </w:tcPr>
          <w:p w14:paraId="564B702F" w14:textId="304B22CD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BUTXT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71BA5D9" w14:textId="50DB8D45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Наименование БЕ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E2CB5E3" w14:textId="23B2DD2E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T001-NAME по T001-BUKRS = lt_price_all-bukrs</w:t>
            </w:r>
          </w:p>
        </w:tc>
      </w:tr>
      <w:tr w:rsidR="005C719A" w:rsidRPr="00A33FEF" w14:paraId="248E1397" w14:textId="77777777" w:rsidTr="005C719A">
        <w:tc>
          <w:tcPr>
            <w:tcW w:w="1555" w:type="dxa"/>
            <w:vAlign w:val="center"/>
          </w:tcPr>
          <w:p w14:paraId="09AEB30D" w14:textId="4D82E485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WERKS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E17B25F" w14:textId="11C76EC7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Завод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251BB5F" w14:textId="4A1AADE2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lt_price_all-werks </w:t>
            </w:r>
          </w:p>
        </w:tc>
      </w:tr>
      <w:tr w:rsidR="005C719A" w:rsidRPr="00EC2EC0" w14:paraId="3397CD39" w14:textId="77777777" w:rsidTr="005C719A">
        <w:tc>
          <w:tcPr>
            <w:tcW w:w="1555" w:type="dxa"/>
            <w:vAlign w:val="center"/>
          </w:tcPr>
          <w:p w14:paraId="7DDFC4DF" w14:textId="3185982F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NAME1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C909866" w14:textId="2AF1928C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Наименование завода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2EE8602" w14:textId="654AC560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T001W-NAME1 </w:t>
            </w:r>
            <w:r w:rsidRPr="00500E33">
              <w:rPr>
                <w:rFonts w:ascii="Arial" w:hAnsi="Arial" w:cs="Arial"/>
                <w:sz w:val="20"/>
                <w:szCs w:val="20"/>
              </w:rPr>
              <w:t>по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 T001W-WERKS = lt_price_all-werks</w:t>
            </w:r>
          </w:p>
        </w:tc>
      </w:tr>
      <w:tr w:rsidR="005C719A" w:rsidRPr="006B17A0" w14:paraId="7D6A1FA0" w14:textId="77777777" w:rsidTr="005C719A">
        <w:tc>
          <w:tcPr>
            <w:tcW w:w="1555" w:type="dxa"/>
            <w:vAlign w:val="center"/>
          </w:tcPr>
          <w:p w14:paraId="3F690C3C" w14:textId="6D2C230E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MATNR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C074312" w14:textId="108FDEED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Код ОЗМ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AE1A455" w14:textId="0E36688D" w:rsidR="005C719A" w:rsidRPr="00500E33" w:rsidRDefault="005C719A" w:rsidP="005F5282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lt_price_all-matnr </w:t>
            </w:r>
          </w:p>
        </w:tc>
      </w:tr>
      <w:tr w:rsidR="005C719A" w:rsidRPr="00EC2EC0" w14:paraId="4374FE2B" w14:textId="77777777" w:rsidTr="005C719A">
        <w:tc>
          <w:tcPr>
            <w:tcW w:w="1555" w:type="dxa"/>
            <w:vAlign w:val="center"/>
          </w:tcPr>
          <w:p w14:paraId="1B89138A" w14:textId="5149C413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MAKTX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4BF630E" w14:textId="7A67EA4F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Наименование ОЗМ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855926F" w14:textId="77777777" w:rsidR="005C719A" w:rsidRPr="00500E33" w:rsidRDefault="005C719A" w:rsidP="005F528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MAKT-MAKTX </w:t>
            </w:r>
          </w:p>
          <w:p w14:paraId="001BBED7" w14:textId="65DF826A" w:rsidR="005C719A" w:rsidRPr="00500E33" w:rsidRDefault="005C719A" w:rsidP="005F5282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по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 MAKT-MATNR = MAKT-SPRAS = SY-LANGU and lt_price_all-matnr </w:t>
            </w:r>
          </w:p>
        </w:tc>
      </w:tr>
      <w:tr w:rsidR="005C719A" w:rsidRPr="00EC2EC0" w14:paraId="4E5CB472" w14:textId="77777777" w:rsidTr="005C719A">
        <w:tc>
          <w:tcPr>
            <w:tcW w:w="1555" w:type="dxa"/>
            <w:vAlign w:val="center"/>
          </w:tcPr>
          <w:p w14:paraId="070E1973" w14:textId="15F3EDA3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MATKL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2F30E72" w14:textId="7F94CC16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Группа материалов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A9B1165" w14:textId="77777777" w:rsidR="005C719A" w:rsidRPr="00500E33" w:rsidRDefault="005C719A" w:rsidP="005F528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MARA-MATKL по </w:t>
            </w:r>
          </w:p>
          <w:p w14:paraId="57AE220A" w14:textId="39F73751" w:rsidR="005C719A" w:rsidRPr="00500E33" w:rsidRDefault="005C719A" w:rsidP="005F5282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MARA-MATNR = lt_price_all-matnr </w:t>
            </w:r>
          </w:p>
        </w:tc>
      </w:tr>
      <w:tr w:rsidR="005C719A" w:rsidRPr="00EC2EC0" w14:paraId="493A06FC" w14:textId="77777777" w:rsidTr="005C719A">
        <w:tc>
          <w:tcPr>
            <w:tcW w:w="1555" w:type="dxa"/>
            <w:vAlign w:val="center"/>
          </w:tcPr>
          <w:p w14:paraId="746BE831" w14:textId="49F04CCC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WGBEZ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AB791C4" w14:textId="0A665DB5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Наименование группы материалов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20048" w14:textId="77777777" w:rsidR="005C719A" w:rsidRPr="00500E33" w:rsidRDefault="005C719A" w:rsidP="005F5282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T023T–WGBEZ</w:t>
            </w:r>
          </w:p>
          <w:p w14:paraId="3EA1334E" w14:textId="39A1AC8A" w:rsidR="005C719A" w:rsidRPr="00500E33" w:rsidRDefault="005C719A" w:rsidP="005F5282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По T023T-MATKL = MARA-MATKL и T023T</w:t>
            </w:r>
            <w:r w:rsidRPr="00500E3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= SY-LANGU</w:t>
            </w:r>
          </w:p>
        </w:tc>
      </w:tr>
      <w:tr w:rsidR="005C719A" w:rsidRPr="00A33FEF" w14:paraId="3DFA2EF0" w14:textId="77777777" w:rsidTr="005C719A">
        <w:tc>
          <w:tcPr>
            <w:tcW w:w="1555" w:type="dxa"/>
            <w:vAlign w:val="center"/>
          </w:tcPr>
          <w:p w14:paraId="6985923C" w14:textId="374A9D33" w:rsidR="005C719A" w:rsidRPr="00500E33" w:rsidRDefault="000414A2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BPR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4480647" w14:textId="1425AA05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Базовая цена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FF75164" w14:textId="6E7F6BD3" w:rsidR="005C719A" w:rsidRPr="00500E33" w:rsidRDefault="005C719A" w:rsidP="005F5282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  <w:r w:rsidRPr="00500E33">
              <w:rPr>
                <w:rFonts w:ascii="Arial" w:hAnsi="Arial" w:cs="Arial"/>
                <w:sz w:val="20"/>
                <w:szCs w:val="20"/>
              </w:rPr>
              <w:t>-</w:t>
            </w:r>
            <w:r w:rsidR="000414A2">
              <w:rPr>
                <w:rFonts w:ascii="Arial" w:hAnsi="Arial" w:cs="Arial"/>
                <w:sz w:val="20"/>
                <w:szCs w:val="20"/>
                <w:lang w:val="en-US"/>
              </w:rPr>
              <w:t>bpr</w:t>
            </w:r>
            <w:r w:rsidRPr="00500E33">
              <w:rPr>
                <w:rFonts w:ascii="Arial" w:hAnsi="Arial" w:cs="Arial"/>
                <w:sz w:val="20"/>
                <w:szCs w:val="20"/>
              </w:rPr>
              <w:t>. Возможен ручной ввод</w:t>
            </w:r>
          </w:p>
        </w:tc>
      </w:tr>
      <w:tr w:rsidR="005C719A" w:rsidRPr="00A33FEF" w14:paraId="43113F78" w14:textId="77777777" w:rsidTr="005C719A">
        <w:tc>
          <w:tcPr>
            <w:tcW w:w="1555" w:type="dxa"/>
            <w:vAlign w:val="center"/>
          </w:tcPr>
          <w:p w14:paraId="4B28EFAE" w14:textId="163BFFF8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WAERS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C7FD613" w14:textId="03F83D50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Валюта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67C8BF0" w14:textId="7CFB9A14" w:rsidR="005C719A" w:rsidRPr="00500E33" w:rsidRDefault="005C719A" w:rsidP="005F5282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  <w:r w:rsidRPr="00500E33">
              <w:rPr>
                <w:rFonts w:ascii="Arial" w:hAnsi="Arial" w:cs="Arial"/>
                <w:sz w:val="20"/>
                <w:szCs w:val="20"/>
              </w:rPr>
              <w:t>-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waers</w:t>
            </w:r>
            <w:r w:rsidRPr="00500E33">
              <w:rPr>
                <w:rFonts w:ascii="Arial" w:hAnsi="Arial" w:cs="Arial"/>
                <w:sz w:val="20"/>
                <w:szCs w:val="20"/>
              </w:rPr>
              <w:t>. Возможен ручной ввод</w:t>
            </w:r>
          </w:p>
        </w:tc>
      </w:tr>
      <w:tr w:rsidR="005C719A" w:rsidRPr="00A33FEF" w14:paraId="2E4E484F" w14:textId="77777777" w:rsidTr="005C719A">
        <w:tc>
          <w:tcPr>
            <w:tcW w:w="1555" w:type="dxa"/>
            <w:vAlign w:val="center"/>
          </w:tcPr>
          <w:p w14:paraId="5BE5F085" w14:textId="16D787C4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KPEIN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F491142" w14:textId="6554E214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Единица цены условия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1517DA8" w14:textId="6B54C2F6" w:rsidR="005C719A" w:rsidRPr="00500E33" w:rsidRDefault="005C719A" w:rsidP="005F5282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  <w:r w:rsidRPr="00500E33">
              <w:rPr>
                <w:rFonts w:ascii="Arial" w:hAnsi="Arial" w:cs="Arial"/>
                <w:sz w:val="20"/>
                <w:szCs w:val="20"/>
              </w:rPr>
              <w:t>-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kpein</w:t>
            </w:r>
            <w:r w:rsidRPr="00500E33">
              <w:rPr>
                <w:rFonts w:ascii="Arial" w:hAnsi="Arial" w:cs="Arial"/>
                <w:sz w:val="20"/>
                <w:szCs w:val="20"/>
              </w:rPr>
              <w:t>. Возможен ручной ввод</w:t>
            </w:r>
          </w:p>
        </w:tc>
      </w:tr>
      <w:tr w:rsidR="005C719A" w:rsidRPr="00A33FEF" w14:paraId="6A36D0E5" w14:textId="77777777" w:rsidTr="005C719A">
        <w:tc>
          <w:tcPr>
            <w:tcW w:w="1555" w:type="dxa"/>
            <w:vAlign w:val="center"/>
          </w:tcPr>
          <w:p w14:paraId="27DC1C9C" w14:textId="41F8A8CD" w:rsidR="005C719A" w:rsidRPr="00500E33" w:rsidRDefault="005C719A" w:rsidP="006B17A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KMEIN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2425F65" w14:textId="068B9C8A" w:rsidR="005C719A" w:rsidRPr="00500E33" w:rsidRDefault="005C719A" w:rsidP="006B17A0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Единица условия цены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041751F" w14:textId="6C9053B5" w:rsidR="005C719A" w:rsidRPr="00500E33" w:rsidRDefault="005C719A" w:rsidP="005F528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  <w:r w:rsidRPr="00500E33">
              <w:rPr>
                <w:rFonts w:ascii="Arial" w:hAnsi="Arial" w:cs="Arial"/>
                <w:sz w:val="20"/>
                <w:szCs w:val="20"/>
              </w:rPr>
              <w:t>-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kmein</w:t>
            </w:r>
          </w:p>
        </w:tc>
      </w:tr>
      <w:tr w:rsidR="005C719A" w:rsidRPr="00A33FEF" w14:paraId="50C82D63" w14:textId="77777777" w:rsidTr="005C719A">
        <w:tc>
          <w:tcPr>
            <w:tcW w:w="1555" w:type="dxa"/>
            <w:vAlign w:val="center"/>
          </w:tcPr>
          <w:p w14:paraId="31726609" w14:textId="6580264B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ZBPAM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CC1459C" w14:textId="04720611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Способ присвоения базовой цены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F07294B" w14:textId="47D26783" w:rsidR="005C719A" w:rsidRPr="00575513" w:rsidRDefault="005C719A" w:rsidP="00506351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  <w:r w:rsidRPr="00500E33">
              <w:rPr>
                <w:rFonts w:ascii="Arial" w:hAnsi="Arial" w:cs="Arial"/>
                <w:sz w:val="20"/>
                <w:szCs w:val="20"/>
              </w:rPr>
              <w:t>-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zbpam</w:t>
            </w:r>
            <w:r w:rsidR="00506351">
              <w:rPr>
                <w:rFonts w:ascii="Arial" w:hAnsi="Arial" w:cs="Arial"/>
                <w:sz w:val="20"/>
                <w:szCs w:val="20"/>
              </w:rPr>
              <w:t>. Возможно</w:t>
            </w:r>
            <w:r w:rsidRPr="00500E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6351">
              <w:rPr>
                <w:rFonts w:ascii="Arial" w:hAnsi="Arial" w:cs="Arial"/>
                <w:sz w:val="20"/>
                <w:szCs w:val="20"/>
              </w:rPr>
              <w:t>заполнение</w:t>
            </w:r>
            <w:r w:rsidRPr="00500E33">
              <w:rPr>
                <w:rFonts w:ascii="Arial" w:hAnsi="Arial" w:cs="Arial"/>
                <w:sz w:val="20"/>
                <w:szCs w:val="20"/>
              </w:rPr>
              <w:t xml:space="preserve"> из справочника</w:t>
            </w:r>
            <w:r w:rsidR="00575513">
              <w:rPr>
                <w:rFonts w:ascii="Arial" w:hAnsi="Arial" w:cs="Arial"/>
                <w:sz w:val="20"/>
                <w:szCs w:val="20"/>
              </w:rPr>
              <w:t>.</w:t>
            </w:r>
            <w:r w:rsidR="00575513" w:rsidRPr="00575513">
              <w:rPr>
                <w:rFonts w:ascii="Arial" w:hAnsi="Arial" w:cs="Arial"/>
                <w:sz w:val="20"/>
                <w:szCs w:val="20"/>
                <w:highlight w:val="green"/>
              </w:rPr>
              <w:t xml:space="preserve">Создать средство поиска со значениями 05-09 из талицы </w:t>
            </w:r>
            <w:r w:rsidR="00575513" w:rsidRPr="00575513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ZTMM</w:t>
            </w:r>
            <w:r w:rsidR="00575513" w:rsidRPr="00575513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 w:rsidR="00575513" w:rsidRPr="00575513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PRICE</w:t>
            </w:r>
            <w:r w:rsidR="00575513" w:rsidRPr="00575513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 w:rsidR="00575513" w:rsidRPr="00575513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BASE</w:t>
            </w:r>
          </w:p>
        </w:tc>
      </w:tr>
      <w:tr w:rsidR="005C719A" w:rsidRPr="00EC2EC0" w14:paraId="0F2C7BF5" w14:textId="77777777" w:rsidTr="005C719A">
        <w:tc>
          <w:tcPr>
            <w:tcW w:w="1555" w:type="dxa"/>
            <w:vAlign w:val="center"/>
          </w:tcPr>
          <w:p w14:paraId="0CCBFB20" w14:textId="0049FF04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NAME1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86DBD8A" w14:textId="255F63C3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Наименование способа присвоения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18AA6C5" w14:textId="757E80A4" w:rsidR="005C719A" w:rsidRPr="00500E33" w:rsidRDefault="005C719A" w:rsidP="005F5282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ZTMM_PRICE_BASE-NAME1 </w:t>
            </w:r>
            <w:r w:rsidRPr="00500E33">
              <w:rPr>
                <w:rFonts w:ascii="Arial" w:hAnsi="Arial" w:cs="Arial"/>
                <w:sz w:val="20"/>
                <w:szCs w:val="20"/>
              </w:rPr>
              <w:t>по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 ZTMM_PRICE_BASE-ZBPAM = lt_price_all-zbpam</w:t>
            </w:r>
          </w:p>
        </w:tc>
      </w:tr>
      <w:tr w:rsidR="005C719A" w:rsidRPr="00A33FEF" w14:paraId="4475D7C2" w14:textId="77777777" w:rsidTr="005C719A">
        <w:tc>
          <w:tcPr>
            <w:tcW w:w="1555" w:type="dxa"/>
            <w:vAlign w:val="center"/>
          </w:tcPr>
          <w:p w14:paraId="7CD32127" w14:textId="31C8E1EB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ZDATE1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AABDB11" w14:textId="57830269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Дата включения ОЗМ в перечень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D118707" w14:textId="090C36D0" w:rsidR="005C719A" w:rsidRPr="00500E33" w:rsidRDefault="005C719A" w:rsidP="005F5282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  <w:r w:rsidRPr="00500E33">
              <w:rPr>
                <w:rFonts w:ascii="Arial" w:hAnsi="Arial" w:cs="Arial"/>
                <w:sz w:val="20"/>
                <w:szCs w:val="20"/>
              </w:rPr>
              <w:t>-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zdate</w:t>
            </w:r>
            <w:r w:rsidRPr="00500E33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</w:tr>
      <w:tr w:rsidR="005C719A" w:rsidRPr="00A33FEF" w14:paraId="7D40ADFC" w14:textId="77777777" w:rsidTr="005C719A">
        <w:tc>
          <w:tcPr>
            <w:tcW w:w="1555" w:type="dxa"/>
            <w:vAlign w:val="center"/>
          </w:tcPr>
          <w:p w14:paraId="1BE4B9E9" w14:textId="3E173536" w:rsidR="005C719A" w:rsidRPr="00500E33" w:rsidRDefault="005C719A" w:rsidP="00250232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ZDATE4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0BCE2EE" w14:textId="5800566D" w:rsidR="005C719A" w:rsidRPr="00500E33" w:rsidRDefault="005C719A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Плановая дата расценки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49F82CF" w14:textId="77777777" w:rsidR="005C719A" w:rsidRPr="00500E33" w:rsidRDefault="005C719A" w:rsidP="005F528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 xml:space="preserve">Взять 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  <w:r w:rsidRPr="00500E33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zdate</w:t>
            </w:r>
            <w:r w:rsidRPr="00500E33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  <w:p w14:paraId="051E7A26" w14:textId="2C58DC6E" w:rsidR="005C719A" w:rsidRPr="00500E33" w:rsidRDefault="005C719A" w:rsidP="00111A5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 xml:space="preserve">и прибавить дни на расценку 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ZMM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="00111A5E">
              <w:rPr>
                <w:rFonts w:ascii="Arial" w:hAnsi="Arial" w:cs="Arial"/>
                <w:sz w:val="20"/>
                <w:szCs w:val="20"/>
                <w:lang w:val="en-US"/>
              </w:rPr>
              <w:t>SETT</w:t>
            </w:r>
            <w:r w:rsidR="00111A5E" w:rsidRPr="00500E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0E33">
              <w:rPr>
                <w:rFonts w:ascii="Arial" w:hAnsi="Arial" w:cs="Arial"/>
                <w:sz w:val="20"/>
                <w:szCs w:val="20"/>
              </w:rPr>
              <w:t xml:space="preserve">-  в по ключам </w:t>
            </w:r>
            <w:r w:rsidR="00111A5E">
              <w:rPr>
                <w:rFonts w:ascii="Arial" w:hAnsi="Arial" w:cs="Arial"/>
                <w:sz w:val="20"/>
                <w:szCs w:val="20"/>
                <w:lang w:val="en-US"/>
              </w:rPr>
              <w:t>BUKRS</w:t>
            </w:r>
            <w:r w:rsidR="00111A5E" w:rsidRPr="00111A5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11A5E">
              <w:rPr>
                <w:rFonts w:ascii="Arial" w:hAnsi="Arial" w:cs="Arial"/>
                <w:sz w:val="20"/>
                <w:szCs w:val="20"/>
                <w:lang w:val="en-US"/>
              </w:rPr>
              <w:t>WERKS</w:t>
            </w:r>
            <w:r w:rsidR="00111A5E" w:rsidRPr="00111A5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ZKSCHL</w:t>
            </w:r>
            <w:r w:rsidRPr="00500E3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ZSTATUS</w:t>
            </w:r>
            <w:r w:rsidRPr="00500E33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500E33">
              <w:rPr>
                <w:rFonts w:ascii="Arial" w:hAnsi="Arial" w:cs="Arial"/>
                <w:sz w:val="20"/>
                <w:szCs w:val="20"/>
              </w:rPr>
              <w:t>04_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  <w:r w:rsidRPr="00500E33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</w:tr>
      <w:tr w:rsidR="005C719A" w:rsidRPr="00DC65A4" w14:paraId="67055495" w14:textId="77777777" w:rsidTr="005C719A">
        <w:tc>
          <w:tcPr>
            <w:tcW w:w="1555" w:type="dxa"/>
            <w:vAlign w:val="center"/>
          </w:tcPr>
          <w:p w14:paraId="518A643B" w14:textId="60DE5992" w:rsidR="005C719A" w:rsidRPr="00500E33" w:rsidRDefault="005C719A" w:rsidP="006B17A0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Светофор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5341096" w14:textId="6762E189" w:rsidR="005C719A" w:rsidRPr="00500E33" w:rsidRDefault="00E71315" w:rsidP="006B17A0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срок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C53D453" w14:textId="236AB69C" w:rsidR="00DC65A4" w:rsidRPr="00DC65A4" w:rsidRDefault="00DC65A4" w:rsidP="00DC65A4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DC65A4">
              <w:rPr>
                <w:rFonts w:ascii="Arial" w:hAnsi="Arial" w:cs="Arial"/>
                <w:sz w:val="20"/>
                <w:szCs w:val="20"/>
                <w:lang w:val="en-US"/>
              </w:rPr>
              <w:t>Логика описана ниже</w:t>
            </w:r>
          </w:p>
        </w:tc>
      </w:tr>
      <w:tr w:rsidR="005C719A" w:rsidRPr="00A33FEF" w14:paraId="6E120E86" w14:textId="77777777" w:rsidTr="005C719A">
        <w:tc>
          <w:tcPr>
            <w:tcW w:w="1555" w:type="dxa"/>
            <w:vAlign w:val="center"/>
          </w:tcPr>
          <w:p w14:paraId="434C2267" w14:textId="36F09E3B" w:rsidR="005C719A" w:rsidRPr="00500E33" w:rsidRDefault="005C719A" w:rsidP="0040214E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ZDATE2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AD0A43B" w14:textId="5FEA3FC4" w:rsidR="005C719A" w:rsidRPr="00500E33" w:rsidRDefault="005C719A" w:rsidP="0040214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Фактическая дата расценки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DFDD645" w14:textId="5BB24A96" w:rsidR="005C719A" w:rsidRPr="00500E33" w:rsidRDefault="005C719A" w:rsidP="0040214E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lt_price_all – zdate2</w:t>
            </w:r>
          </w:p>
        </w:tc>
      </w:tr>
      <w:tr w:rsidR="005C719A" w:rsidRPr="006B17A0" w14:paraId="760CD513" w14:textId="77777777" w:rsidTr="005C719A">
        <w:tc>
          <w:tcPr>
            <w:tcW w:w="1555" w:type="dxa"/>
            <w:vAlign w:val="center"/>
          </w:tcPr>
          <w:p w14:paraId="035EB549" w14:textId="34E728EE" w:rsidR="005C719A" w:rsidRPr="00500E33" w:rsidRDefault="005C719A" w:rsidP="0040214E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ZLOGIN1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35D6239" w14:textId="0D9033BA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ФИО пользователя, определившего цену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2CCCE23" w14:textId="38BFD2D3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lt_price_all-zlogin1</w:t>
            </w:r>
            <w:r w:rsidRPr="00500E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C719A" w:rsidRPr="006B17A0" w14:paraId="2D4D96C6" w14:textId="77777777" w:rsidTr="005C719A">
        <w:tc>
          <w:tcPr>
            <w:tcW w:w="1555" w:type="dxa"/>
            <w:vAlign w:val="center"/>
          </w:tcPr>
          <w:p w14:paraId="000771A8" w14:textId="2319F90C" w:rsidR="005C719A" w:rsidRPr="00500E33" w:rsidRDefault="005C719A" w:rsidP="0040214E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DATAB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89FE74A" w14:textId="701D280E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Дата начала действия цены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AE8BAA8" w14:textId="005E2EE4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  <w:r w:rsidRPr="00500E33">
              <w:rPr>
                <w:rFonts w:ascii="Arial" w:hAnsi="Arial" w:cs="Arial"/>
                <w:sz w:val="20"/>
                <w:szCs w:val="20"/>
              </w:rPr>
              <w:t>-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datab</w:t>
            </w:r>
            <w:r w:rsidRPr="00500E33">
              <w:rPr>
                <w:rFonts w:ascii="Arial" w:hAnsi="Arial" w:cs="Arial"/>
                <w:sz w:val="20"/>
                <w:szCs w:val="20"/>
              </w:rPr>
              <w:t>. Возможен ручной ввод</w:t>
            </w:r>
          </w:p>
        </w:tc>
      </w:tr>
      <w:tr w:rsidR="005C719A" w:rsidRPr="006B17A0" w14:paraId="305235C5" w14:textId="77777777" w:rsidTr="005C719A">
        <w:tc>
          <w:tcPr>
            <w:tcW w:w="1555" w:type="dxa"/>
            <w:vAlign w:val="center"/>
          </w:tcPr>
          <w:p w14:paraId="20CCA93C" w14:textId="3673F8E2" w:rsidR="005C719A" w:rsidRPr="00500E33" w:rsidRDefault="005C719A" w:rsidP="0040214E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DATBI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6852C00" w14:textId="299697D9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Дата окончания действия цены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DC2AC20" w14:textId="62F79811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500E33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  <w:r w:rsidRPr="00500E33">
              <w:rPr>
                <w:rFonts w:ascii="Arial" w:hAnsi="Arial" w:cs="Arial"/>
                <w:sz w:val="20"/>
                <w:szCs w:val="20"/>
              </w:rPr>
              <w:t>-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datbi</w:t>
            </w:r>
            <w:r w:rsidRPr="00500E33">
              <w:rPr>
                <w:rFonts w:ascii="Arial" w:hAnsi="Arial" w:cs="Arial"/>
                <w:sz w:val="20"/>
                <w:szCs w:val="20"/>
              </w:rPr>
              <w:t>. Возможен ручной ввод</w:t>
            </w:r>
          </w:p>
        </w:tc>
      </w:tr>
      <w:tr w:rsidR="005C719A" w:rsidRPr="004464DD" w14:paraId="72537669" w14:textId="77777777" w:rsidTr="005C719A">
        <w:tc>
          <w:tcPr>
            <w:tcW w:w="1555" w:type="dxa"/>
            <w:vAlign w:val="center"/>
          </w:tcPr>
          <w:p w14:paraId="2F8DA7F7" w14:textId="06F29F98" w:rsidR="005C719A" w:rsidRPr="00500E33" w:rsidRDefault="005C719A" w:rsidP="0040214E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ZPRICE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8717CBB" w14:textId="69790555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84536C8" w14:textId="0D7367B7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lt_price_all-zprice</w:t>
            </w:r>
          </w:p>
        </w:tc>
      </w:tr>
      <w:tr w:rsidR="005C719A" w:rsidRPr="004464DD" w14:paraId="02A89C1F" w14:textId="77777777" w:rsidTr="005C719A">
        <w:tc>
          <w:tcPr>
            <w:tcW w:w="1555" w:type="dxa"/>
            <w:vAlign w:val="center"/>
          </w:tcPr>
          <w:p w14:paraId="49663817" w14:textId="24366DF1" w:rsidR="005C719A" w:rsidRPr="00500E33" w:rsidRDefault="005C719A" w:rsidP="0040214E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ZDATE3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182A28B" w14:textId="4B4DABFB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Дата утверждение цены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9E14889" w14:textId="71601C72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lt_price_all-zdate3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5C719A" w:rsidRPr="006062DE" w14:paraId="3BE9D305" w14:textId="77777777" w:rsidTr="005C719A">
        <w:tc>
          <w:tcPr>
            <w:tcW w:w="1555" w:type="dxa"/>
            <w:vAlign w:val="center"/>
          </w:tcPr>
          <w:p w14:paraId="3E3C8088" w14:textId="14514E12" w:rsidR="005C719A" w:rsidRPr="00500E33" w:rsidRDefault="005C719A" w:rsidP="0040214E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lastRenderedPageBreak/>
              <w:t>ZLOGIN2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21BC3CA" w14:textId="5ADC4C9B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ФИО пользователя утвердившего цену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1343BE0" w14:textId="5D63595A" w:rsidR="005C719A" w:rsidRPr="00500E33" w:rsidRDefault="005C719A" w:rsidP="00D8247B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lt_price_all-zlogin2 </w:t>
            </w:r>
          </w:p>
        </w:tc>
      </w:tr>
      <w:tr w:rsidR="00B40853" w:rsidRPr="006B17A0" w14:paraId="18169FCF" w14:textId="77777777" w:rsidTr="002A4A66">
        <w:tc>
          <w:tcPr>
            <w:tcW w:w="1555" w:type="dxa"/>
            <w:vAlign w:val="center"/>
          </w:tcPr>
          <w:p w14:paraId="11C0F8CB" w14:textId="4726C2EC" w:rsidR="00B40853" w:rsidRPr="00500E33" w:rsidRDefault="00B40853" w:rsidP="00B40853">
            <w:pPr>
              <w:rPr>
                <w:rFonts w:ascii="Arial" w:hAnsi="Arial" w:cs="Arial"/>
                <w:sz w:val="20"/>
                <w:szCs w:val="20"/>
              </w:rPr>
            </w:pPr>
            <w:r w:rsidRPr="00B40853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ZCOMREJ</w:t>
            </w:r>
          </w:p>
        </w:tc>
        <w:tc>
          <w:tcPr>
            <w:tcW w:w="2976" w:type="dxa"/>
            <w:shd w:val="clear" w:color="auto" w:fill="auto"/>
          </w:tcPr>
          <w:p w14:paraId="3315344D" w14:textId="5AC159DC" w:rsidR="00B40853" w:rsidRPr="00500E33" w:rsidRDefault="00B40853" w:rsidP="00B40853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B40853">
              <w:rPr>
                <w:rFonts w:ascii="Arial" w:hAnsi="Arial" w:cs="Arial"/>
                <w:color w:val="000000"/>
                <w:sz w:val="20"/>
                <w:highlight w:val="green"/>
              </w:rPr>
              <w:t>Комментарий к отклонению цены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F0EDBE5" w14:textId="1B4A9FA1" w:rsidR="00B40853" w:rsidRPr="00CB7E3E" w:rsidRDefault="005D54F3" w:rsidP="00B40853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highlight w:val="green"/>
                <w:lang w:val="en-US"/>
              </w:rPr>
            </w:pPr>
            <w:r w:rsidRPr="00CB7E3E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ZMM_</w:t>
            </w:r>
            <w:r w:rsidR="00CB7E3E" w:rsidRPr="00CB7E3E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PRICE_TEXT-</w:t>
            </w:r>
            <w:r w:rsidR="00CB7E3E" w:rsidRPr="00CB7E3E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ZCOMREJ</w:t>
            </w:r>
          </w:p>
        </w:tc>
      </w:tr>
      <w:tr w:rsidR="00CB7E3E" w:rsidRPr="006B17A0" w14:paraId="65177FF7" w14:textId="77777777" w:rsidTr="002A4A66">
        <w:tc>
          <w:tcPr>
            <w:tcW w:w="1555" w:type="dxa"/>
            <w:vAlign w:val="center"/>
          </w:tcPr>
          <w:p w14:paraId="3CFAFCF8" w14:textId="31C89C73" w:rsidR="00CB7E3E" w:rsidRPr="00500E33" w:rsidRDefault="00CB7E3E" w:rsidP="00CB7E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highlight w:val="green"/>
              </w:rPr>
              <w:t>Z</w:t>
            </w:r>
            <w:r w:rsidRPr="00B40853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COMJUST</w:t>
            </w:r>
          </w:p>
        </w:tc>
        <w:tc>
          <w:tcPr>
            <w:tcW w:w="2976" w:type="dxa"/>
            <w:shd w:val="clear" w:color="auto" w:fill="auto"/>
          </w:tcPr>
          <w:p w14:paraId="03C77CFB" w14:textId="0004516A" w:rsidR="00CB7E3E" w:rsidRPr="00500E33" w:rsidRDefault="00CB7E3E" w:rsidP="00CB7E3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B40853">
              <w:rPr>
                <w:rFonts w:ascii="Arial" w:hAnsi="Arial" w:cs="Arial"/>
                <w:color w:val="000000"/>
                <w:sz w:val="20"/>
                <w:highlight w:val="green"/>
              </w:rPr>
              <w:t>Обоснование изменения цены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5825C30" w14:textId="011351AF" w:rsidR="00CB7E3E" w:rsidRPr="00CB7E3E" w:rsidRDefault="00CB7E3E" w:rsidP="00CB7E3E">
            <w:pPr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highlight w:val="green"/>
                <w:lang w:val="en-US"/>
              </w:rPr>
            </w:pPr>
            <w:r w:rsidRPr="00CB7E3E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ZMM_PRICE_TEXT-</w:t>
            </w:r>
            <w:r w:rsidRPr="00CB7E3E">
              <w:rPr>
                <w:highlight w:val="green"/>
              </w:rPr>
              <w:t xml:space="preserve"> </w:t>
            </w:r>
            <w:r w:rsidRPr="00CB7E3E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ZCOMJUST</w:t>
            </w:r>
          </w:p>
        </w:tc>
      </w:tr>
      <w:tr w:rsidR="005C719A" w:rsidRPr="00EC2EC0" w14:paraId="10BD4F74" w14:textId="77777777" w:rsidTr="005C719A">
        <w:tc>
          <w:tcPr>
            <w:tcW w:w="1555" w:type="dxa"/>
            <w:vAlign w:val="center"/>
          </w:tcPr>
          <w:p w14:paraId="62734F34" w14:textId="499DD74D" w:rsidR="005C719A" w:rsidRPr="00500E33" w:rsidRDefault="005C719A" w:rsidP="0040214E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EKGRP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CB26B6F" w14:textId="690AADE3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Группа закупок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E7C4704" w14:textId="18C45783" w:rsidR="005C719A" w:rsidRPr="00500E33" w:rsidRDefault="005C719A" w:rsidP="0040214E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MARC-EKGRP </w:t>
            </w:r>
            <w:r w:rsidRPr="00500E33">
              <w:rPr>
                <w:rFonts w:ascii="Arial" w:hAnsi="Arial" w:cs="Arial"/>
                <w:sz w:val="20"/>
                <w:szCs w:val="20"/>
              </w:rPr>
              <w:t>по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 MARC-MATNR = lt_price_all-matnr, MARC-WERKS = lt_price_all - werks</w:t>
            </w:r>
          </w:p>
        </w:tc>
      </w:tr>
      <w:tr w:rsidR="005C719A" w:rsidRPr="006B17A0" w14:paraId="16EFCE3D" w14:textId="77777777" w:rsidTr="005C719A">
        <w:tc>
          <w:tcPr>
            <w:tcW w:w="1555" w:type="dxa"/>
            <w:vAlign w:val="center"/>
          </w:tcPr>
          <w:p w14:paraId="22DA534F" w14:textId="406F8AE1" w:rsidR="005C719A" w:rsidRPr="00500E33" w:rsidRDefault="005C719A" w:rsidP="0040214E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ZCONTR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CBAD07F" w14:textId="122FBDEC" w:rsidR="005C719A" w:rsidRPr="00500E33" w:rsidRDefault="005C719A" w:rsidP="0040214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Договор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9C3C880" w14:textId="263DE4FE" w:rsidR="005C719A" w:rsidRPr="00500E33" w:rsidRDefault="005C719A" w:rsidP="0040214E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lt_price_all-zcontr</w:t>
            </w:r>
          </w:p>
        </w:tc>
      </w:tr>
      <w:tr w:rsidR="005C719A" w:rsidRPr="00EC2EC0" w14:paraId="7DC52AEC" w14:textId="77777777" w:rsidTr="005C719A">
        <w:tc>
          <w:tcPr>
            <w:tcW w:w="1555" w:type="dxa"/>
            <w:vAlign w:val="center"/>
          </w:tcPr>
          <w:p w14:paraId="1EB07775" w14:textId="2F869979" w:rsidR="005C719A" w:rsidRPr="00500E33" w:rsidRDefault="005C719A" w:rsidP="0040214E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LIFNR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2E39639" w14:textId="59BA8F72" w:rsidR="005C719A" w:rsidRPr="00500E33" w:rsidRDefault="005C719A" w:rsidP="0040214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Поставщик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63BC36E" w14:textId="49776703" w:rsidR="005C719A" w:rsidRPr="00500E33" w:rsidRDefault="005C719A" w:rsidP="0040214E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EKKO-LIFNR </w:t>
            </w:r>
            <w:r w:rsidRPr="00500E33">
              <w:rPr>
                <w:rFonts w:ascii="Arial" w:hAnsi="Arial" w:cs="Arial"/>
                <w:sz w:val="20"/>
                <w:szCs w:val="20"/>
              </w:rPr>
              <w:t>по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 EKKO-EBELN = lt_price_all-zcontr</w:t>
            </w:r>
          </w:p>
        </w:tc>
      </w:tr>
      <w:tr w:rsidR="005C719A" w:rsidRPr="00EC2EC0" w14:paraId="729E5D22" w14:textId="77777777" w:rsidTr="005C719A">
        <w:tc>
          <w:tcPr>
            <w:tcW w:w="1555" w:type="dxa"/>
            <w:vAlign w:val="center"/>
          </w:tcPr>
          <w:p w14:paraId="37AAEE5B" w14:textId="04B7CBF0" w:rsidR="005C719A" w:rsidRPr="00500E33" w:rsidRDefault="005C719A" w:rsidP="0040214E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NAME1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386F406" w14:textId="1A17749B" w:rsidR="005C719A" w:rsidRPr="00500E33" w:rsidRDefault="005C719A" w:rsidP="0040214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Наименование поставщика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9D745D3" w14:textId="27376964" w:rsidR="005C719A" w:rsidRPr="00500E33" w:rsidRDefault="005C719A" w:rsidP="0040214E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eastAsiaTheme="minorHAnsi" w:hAnsi="Arial" w:cs="Arial"/>
                <w:sz w:val="20"/>
                <w:szCs w:val="20"/>
                <w:lang w:val="en-US"/>
              </w:rPr>
              <w:t xml:space="preserve">LFA1-NAME1 </w:t>
            </w:r>
            <w:r w:rsidRPr="00500E33">
              <w:rPr>
                <w:rFonts w:ascii="Arial" w:eastAsiaTheme="minorHAnsi" w:hAnsi="Arial" w:cs="Arial"/>
                <w:sz w:val="20"/>
                <w:szCs w:val="20"/>
              </w:rPr>
              <w:t>по</w:t>
            </w:r>
            <w:r w:rsidRPr="00500E33">
              <w:rPr>
                <w:rFonts w:ascii="Arial" w:eastAsiaTheme="minorHAnsi" w:hAnsi="Arial" w:cs="Arial"/>
                <w:sz w:val="20"/>
                <w:szCs w:val="20"/>
                <w:lang w:val="en-US"/>
              </w:rPr>
              <w:t xml:space="preserve"> LFA1-LIFNR = EKKO-LIFNR</w:t>
            </w:r>
          </w:p>
        </w:tc>
      </w:tr>
      <w:tr w:rsidR="005C719A" w:rsidRPr="00EC2EC0" w14:paraId="2C6EAFF1" w14:textId="77777777" w:rsidTr="005C719A">
        <w:tc>
          <w:tcPr>
            <w:tcW w:w="1555" w:type="dxa"/>
            <w:vAlign w:val="center"/>
          </w:tcPr>
          <w:p w14:paraId="1407AF42" w14:textId="13D2D987" w:rsidR="005C719A" w:rsidRPr="00500E33" w:rsidRDefault="005C719A" w:rsidP="0040214E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KDATB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5DB4222" w14:textId="1AEFCC5D" w:rsidR="005C719A" w:rsidRPr="00500E33" w:rsidRDefault="005C719A" w:rsidP="0040214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Дата заключения договора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CB73B67" w14:textId="4D1E1066" w:rsidR="005C719A" w:rsidRPr="00500E33" w:rsidRDefault="005C719A" w:rsidP="0040214E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EKKO-KDATB </w:t>
            </w:r>
            <w:r w:rsidRPr="00500E33">
              <w:rPr>
                <w:rFonts w:ascii="Arial" w:hAnsi="Arial" w:cs="Arial"/>
                <w:sz w:val="20"/>
                <w:szCs w:val="20"/>
              </w:rPr>
              <w:t>по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 EKKO-EBELN = lt_price_all-zcontr</w:t>
            </w:r>
          </w:p>
        </w:tc>
      </w:tr>
      <w:tr w:rsidR="005C719A" w:rsidRPr="00EC2EC0" w14:paraId="1F966F1B" w14:textId="77777777" w:rsidTr="005C719A">
        <w:tc>
          <w:tcPr>
            <w:tcW w:w="1555" w:type="dxa"/>
            <w:vAlign w:val="center"/>
          </w:tcPr>
          <w:p w14:paraId="6D2616B5" w14:textId="1567ED34" w:rsidR="005C719A" w:rsidRPr="00500E33" w:rsidRDefault="005C719A" w:rsidP="0040214E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KDATE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942011B" w14:textId="4F0396B1" w:rsidR="005C719A" w:rsidRPr="00500E33" w:rsidRDefault="005C719A" w:rsidP="0040214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Дата окончания договора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5C77313" w14:textId="57B8E3FC" w:rsidR="005C719A" w:rsidRPr="00500E33" w:rsidRDefault="005C719A" w:rsidP="0040214E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EKKO-KDATE </w:t>
            </w:r>
            <w:r w:rsidRPr="00500E33">
              <w:rPr>
                <w:rFonts w:ascii="Arial" w:hAnsi="Arial" w:cs="Arial"/>
                <w:sz w:val="20"/>
                <w:szCs w:val="20"/>
              </w:rPr>
              <w:t>по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 xml:space="preserve"> EKKO-EBELN = lt_price_all-zcontr</w:t>
            </w:r>
          </w:p>
        </w:tc>
      </w:tr>
      <w:tr w:rsidR="005C719A" w:rsidRPr="002E584F" w14:paraId="0D780728" w14:textId="77777777" w:rsidTr="00B639CA">
        <w:tc>
          <w:tcPr>
            <w:tcW w:w="1555" w:type="dxa"/>
            <w:vAlign w:val="center"/>
          </w:tcPr>
          <w:p w14:paraId="4B71F0F1" w14:textId="162A5B2D" w:rsidR="005C719A" w:rsidRPr="00EA0B59" w:rsidRDefault="00EA0B59" w:rsidP="004021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PPZ1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D351E19" w14:textId="484D290F" w:rsidR="005C719A" w:rsidRPr="00500E33" w:rsidRDefault="005C719A" w:rsidP="00B639CA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Иерархия ППЗ. Уровень 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0260419" w14:textId="6BD526EE" w:rsidR="005C719A" w:rsidRPr="00B639CA" w:rsidRDefault="00B639CA" w:rsidP="00024457">
            <w:pPr>
              <w:jc w:val="left"/>
              <w:rPr>
                <w:rFonts w:ascii="Arial" w:eastAsiaTheme="minorHAnsi" w:hAnsi="Arial" w:cs="Arial"/>
                <w:i/>
                <w:color w:val="808080" w:themeColor="background1" w:themeShade="80"/>
                <w:sz w:val="20"/>
                <w:szCs w:val="20"/>
                <w:highlight w:val="green"/>
              </w:rPr>
            </w:pP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 xml:space="preserve">Идем в CAWN-ATINN = AUSP-ATINN, CAWN-ATWRT = 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PPZ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2 берем CAWN-ATZHH идем в CAWN с CAWN-ATINN = AUSP-ATINN, CAWN-ATZHL = CAWN-ATZHH (из предыдцщей) получаем CAWN-ATWRT и lt_price_all - ppz4 = CAWN-ATWRT</w:t>
            </w:r>
          </w:p>
        </w:tc>
      </w:tr>
      <w:tr w:rsidR="00EA0B59" w:rsidRPr="00493DCE" w14:paraId="44FB268C" w14:textId="77777777" w:rsidTr="00B639CA">
        <w:tc>
          <w:tcPr>
            <w:tcW w:w="1555" w:type="dxa"/>
            <w:vAlign w:val="center"/>
          </w:tcPr>
          <w:p w14:paraId="539A7DA3" w14:textId="0D831EFC" w:rsidR="00EA0B59" w:rsidRDefault="00EA0B59" w:rsidP="004021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8D2C5B3" w14:textId="008AFC88" w:rsidR="00EA0B59" w:rsidRPr="00B639CA" w:rsidRDefault="00B639CA" w:rsidP="00493DC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  <w:r w:rsidRPr="00B639C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ППЗ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8F75EC2" w14:textId="7F63D84F" w:rsidR="00EA0B59" w:rsidRPr="00493DCE" w:rsidRDefault="00B639CA" w:rsidP="00024457">
            <w:pPr>
              <w:jc w:val="left"/>
              <w:rPr>
                <w:rFonts w:ascii="Arial" w:eastAsiaTheme="minorHAnsi" w:hAnsi="Arial" w:cs="Arial"/>
                <w:sz w:val="20"/>
                <w:szCs w:val="20"/>
                <w:highlight w:val="green"/>
              </w:rPr>
            </w:pP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CAWNT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-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ATWTB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 xml:space="preserve"> 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по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 xml:space="preserve"> 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CAWNT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-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ATINN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 xml:space="preserve"> = 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PPZ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 xml:space="preserve">, 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CAWNT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-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ATZHL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 xml:space="preserve"> = 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CAWN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-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ATZHL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 xml:space="preserve">, 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CAWNT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-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SPRAS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 xml:space="preserve"> - 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SY</w:t>
            </w:r>
            <w:r w:rsidRPr="00493DCE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-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LANGU</w:t>
            </w:r>
          </w:p>
        </w:tc>
      </w:tr>
      <w:tr w:rsidR="005C719A" w:rsidRPr="00192BBE" w14:paraId="5158F63D" w14:textId="77777777" w:rsidTr="00B639CA">
        <w:tc>
          <w:tcPr>
            <w:tcW w:w="1555" w:type="dxa"/>
            <w:vAlign w:val="center"/>
          </w:tcPr>
          <w:p w14:paraId="43C1F09C" w14:textId="6F29331C" w:rsidR="005C719A" w:rsidRPr="00B639CA" w:rsidRDefault="00EA0B59" w:rsidP="004021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PPZ2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2386738" w14:textId="1720724C" w:rsidR="005C719A" w:rsidRPr="00500E33" w:rsidRDefault="005C719A" w:rsidP="00B639CA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Иерархия</w:t>
            </w:r>
            <w:r w:rsidRPr="00B639C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ППЗ</w:t>
            </w:r>
            <w:r w:rsidRPr="00B639C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. </w:t>
            </w: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Уровень</w:t>
            </w:r>
            <w:r w:rsidRPr="00B639C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D65B18B" w14:textId="1D1D8314" w:rsidR="005C719A" w:rsidRPr="00B639CA" w:rsidRDefault="00B639CA" w:rsidP="00024457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 xml:space="preserve">Идем в CAWN-ATINN = AUSP-ATINN, CAWN-ATWRT = 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PPZ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3 берем CAWN-ATZHH идем в CAWN с CAWN-ATINN = AUSP-ATINN, CAWN-ATZHL = CAWN-ATZHH (из предыдцщей) получаем CAWN-ATWRT и lt_price_all - ppz4 = CAWN-ATWRT</w:t>
            </w:r>
          </w:p>
        </w:tc>
      </w:tr>
      <w:tr w:rsidR="00EA0B59" w:rsidRPr="00192BBE" w14:paraId="504D40F6" w14:textId="77777777" w:rsidTr="00B639CA">
        <w:tc>
          <w:tcPr>
            <w:tcW w:w="1555" w:type="dxa"/>
            <w:vAlign w:val="center"/>
          </w:tcPr>
          <w:p w14:paraId="1861B621" w14:textId="49029A1A" w:rsidR="00EA0B59" w:rsidRPr="00500E33" w:rsidRDefault="00EA0B59" w:rsidP="004021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794C46F" w14:textId="01B9D20F" w:rsidR="00EA0B59" w:rsidRPr="00500E33" w:rsidRDefault="00493DCE" w:rsidP="00B639CA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  <w:r w:rsidRPr="00B639C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ППЗ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140DC39" w14:textId="0F58907C" w:rsidR="00EA0B59" w:rsidRPr="00B639CA" w:rsidRDefault="00B639CA" w:rsidP="00024457">
            <w:pPr>
              <w:jc w:val="left"/>
              <w:rPr>
                <w:rFonts w:ascii="Arial" w:eastAsiaTheme="minorHAnsi" w:hAnsi="Arial" w:cs="Arial"/>
                <w:sz w:val="20"/>
                <w:szCs w:val="20"/>
                <w:highlight w:val="green"/>
              </w:rPr>
            </w:pP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CAWNT-ATWTB по CAWNT-ATINN = PPZ, CAWNT-ATZHL = CAWN-ATZHL, CAWNT-SPRAS - SY-LANGU</w:t>
            </w:r>
          </w:p>
        </w:tc>
      </w:tr>
      <w:tr w:rsidR="005C719A" w:rsidRPr="00192BBE" w14:paraId="33FFED48" w14:textId="77777777" w:rsidTr="00B639CA">
        <w:tc>
          <w:tcPr>
            <w:tcW w:w="1555" w:type="dxa"/>
            <w:vAlign w:val="center"/>
          </w:tcPr>
          <w:p w14:paraId="4AB64DC3" w14:textId="5D135ED0" w:rsidR="005C719A" w:rsidRPr="00500E33" w:rsidRDefault="00EA0B59" w:rsidP="004021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PPZ3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ED20875" w14:textId="4569FF54" w:rsidR="005C719A" w:rsidRPr="00500E33" w:rsidRDefault="005C719A" w:rsidP="00B639CA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Иерархия ППЗ. Уровень 3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25D6531" w14:textId="403FFD4D" w:rsidR="005C719A" w:rsidRPr="00B639CA" w:rsidRDefault="00B639CA" w:rsidP="00024457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 xml:space="preserve">Идем в CAWN-ATINN = AUSP-ATINN, CAWN-ATWRT = 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PPZ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4 берем CAWN-ATZHH идем в CAWN с CAWN-ATINN = AUSP-ATINN, CAWN-ATZHL = CAWN-ATZHH (из предыдцщей) получаем CAWN-ATWRT и lt_price_all - ppz4 = CAWN-ATWRT</w:t>
            </w:r>
          </w:p>
        </w:tc>
      </w:tr>
      <w:tr w:rsidR="00EA0B59" w:rsidRPr="00192BBE" w14:paraId="4842CBFD" w14:textId="77777777" w:rsidTr="00B639CA">
        <w:tc>
          <w:tcPr>
            <w:tcW w:w="1555" w:type="dxa"/>
            <w:vAlign w:val="center"/>
          </w:tcPr>
          <w:p w14:paraId="7255976F" w14:textId="7CEB1625" w:rsidR="00EA0B59" w:rsidRPr="00500E33" w:rsidRDefault="00EA0B59" w:rsidP="004021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89F79EE" w14:textId="1FA43A4D" w:rsidR="00EA0B59" w:rsidRPr="00500E33" w:rsidRDefault="00493DCE" w:rsidP="00B639CA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  <w:r w:rsidRPr="00B639C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ППЗ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9157BFF" w14:textId="07A2B082" w:rsidR="00EA0B59" w:rsidRPr="00B639CA" w:rsidRDefault="00B639CA" w:rsidP="00024457">
            <w:pPr>
              <w:jc w:val="left"/>
              <w:rPr>
                <w:rFonts w:ascii="Arial" w:eastAsiaTheme="minorHAnsi" w:hAnsi="Arial" w:cs="Arial"/>
                <w:sz w:val="20"/>
                <w:szCs w:val="20"/>
                <w:highlight w:val="green"/>
              </w:rPr>
            </w:pP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CAWNT-ATWTB по CAWNT-ATINN = PPZ, CAWNT-ATZHL = CAWN-ATZHL, CAWNT-SPRAS - SY-LANGU</w:t>
            </w:r>
          </w:p>
        </w:tc>
      </w:tr>
      <w:tr w:rsidR="005C719A" w:rsidRPr="00192BBE" w14:paraId="65D1194C" w14:textId="77777777" w:rsidTr="00B639CA">
        <w:tc>
          <w:tcPr>
            <w:tcW w:w="1555" w:type="dxa"/>
            <w:vAlign w:val="center"/>
          </w:tcPr>
          <w:p w14:paraId="40FE2F08" w14:textId="519B6418" w:rsidR="005C719A" w:rsidRPr="00500E33" w:rsidRDefault="00EA0B59" w:rsidP="004021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PPZ4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25F0AC3" w14:textId="2ED92A76" w:rsidR="005C719A" w:rsidRPr="00500E33" w:rsidRDefault="005C719A" w:rsidP="00B639CA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Иерархия ППЗ. Уровень 4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A71AB9B" w14:textId="052DD2B0" w:rsidR="005C719A" w:rsidRPr="00B639CA" w:rsidRDefault="00B639CA" w:rsidP="00024457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 xml:space="preserve">Идем в CAWN-ATINN = AUSP-ATINN, CAWN-ATWRT = 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  <w:t>PPZ</w:t>
            </w: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5 берем CAWN-ATZHH идем в CAWN с CAWN-ATINN = AUSP-ATINN, CAWN-ATZHL = CAWN-ATZHH (из предыдцщей) получаем CAWN-ATWRT и lt_price_all - ppz4 = CAWN-ATWRT</w:t>
            </w:r>
          </w:p>
        </w:tc>
      </w:tr>
      <w:tr w:rsidR="00EA0B59" w:rsidRPr="00192BBE" w14:paraId="71E2B784" w14:textId="77777777" w:rsidTr="00B639CA">
        <w:tc>
          <w:tcPr>
            <w:tcW w:w="1555" w:type="dxa"/>
            <w:vAlign w:val="center"/>
          </w:tcPr>
          <w:p w14:paraId="19C664F4" w14:textId="0442BA5A" w:rsidR="00EA0B59" w:rsidRPr="00500E33" w:rsidRDefault="00EA0B59" w:rsidP="004021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B1B9A36" w14:textId="0EB70DA1" w:rsidR="00EA0B59" w:rsidRPr="00500E33" w:rsidRDefault="00493DCE" w:rsidP="00B639CA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  <w:r w:rsidRPr="00B639C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ППЗ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CF804F4" w14:textId="0AB8E96B" w:rsidR="00EA0B59" w:rsidRPr="00B639CA" w:rsidRDefault="00B639CA" w:rsidP="00024457">
            <w:pPr>
              <w:jc w:val="left"/>
              <w:rPr>
                <w:rFonts w:ascii="Arial" w:eastAsiaTheme="minorHAnsi" w:hAnsi="Arial" w:cs="Arial"/>
                <w:sz w:val="20"/>
                <w:szCs w:val="20"/>
                <w:highlight w:val="green"/>
              </w:rPr>
            </w:pP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CAWNT-ATWTB по CAWNT-ATINN = PPZ, CAWNT-ATZHL = CAWN-ATZHL, CAWNT-SPRAS - SY-LANGU</w:t>
            </w:r>
          </w:p>
        </w:tc>
      </w:tr>
      <w:tr w:rsidR="005C719A" w:rsidRPr="00192BBE" w14:paraId="3262BD0F" w14:textId="77777777" w:rsidTr="00B639CA">
        <w:tc>
          <w:tcPr>
            <w:tcW w:w="1555" w:type="dxa"/>
            <w:vAlign w:val="center"/>
          </w:tcPr>
          <w:p w14:paraId="5EC4423E" w14:textId="5A155CF2" w:rsidR="005C719A" w:rsidRPr="00500E33" w:rsidRDefault="00EA0B59" w:rsidP="004021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PPZ5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A2E24E2" w14:textId="1CB9BD4A" w:rsidR="005C719A" w:rsidRPr="00500E33" w:rsidRDefault="005C719A" w:rsidP="00B639CA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Иерархия ППЗ. Уровень 5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2C60961" w14:textId="274834A2" w:rsidR="005C719A" w:rsidRPr="00EA0B59" w:rsidRDefault="00EA0B59" w:rsidP="0002445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AUSP-ATWRT, по AUSP-OBJEK = lt_price_all - matnr (С преобразованием нулей), AUSP-AT</w:t>
            </w:r>
            <w:r w:rsidR="00B639CA"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INN = 'PPZ', AUSP-KLART = '001'</w:t>
            </w:r>
            <w:r w:rsidRPr="00EA0B59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</w:p>
        </w:tc>
      </w:tr>
      <w:tr w:rsidR="00EA0B59" w:rsidRPr="00192BBE" w14:paraId="6DF4A928" w14:textId="77777777" w:rsidTr="00B639CA">
        <w:tc>
          <w:tcPr>
            <w:tcW w:w="1555" w:type="dxa"/>
            <w:vAlign w:val="center"/>
          </w:tcPr>
          <w:p w14:paraId="38FCCAE5" w14:textId="6730B427" w:rsidR="00EA0B59" w:rsidRPr="00500E33" w:rsidRDefault="00EA0B59" w:rsidP="004021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50091D3" w14:textId="395D5E15" w:rsidR="00EA0B59" w:rsidRPr="00500E33" w:rsidRDefault="00493DCE" w:rsidP="00B639CA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  <w:r w:rsidRPr="00B639C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ППЗ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1E7354E" w14:textId="2235CCA7" w:rsidR="00EA0B59" w:rsidRPr="00B639CA" w:rsidRDefault="00B639CA" w:rsidP="0040214E">
            <w:pPr>
              <w:rPr>
                <w:rFonts w:ascii="Arial" w:eastAsiaTheme="minorHAnsi" w:hAnsi="Arial" w:cs="Arial"/>
                <w:sz w:val="20"/>
                <w:szCs w:val="20"/>
                <w:highlight w:val="green"/>
              </w:rPr>
            </w:pPr>
            <w:r w:rsidRPr="00B639CA">
              <w:rPr>
                <w:rFonts w:ascii="Arial" w:eastAsiaTheme="minorHAnsi" w:hAnsi="Arial" w:cs="Arial"/>
                <w:sz w:val="20"/>
                <w:szCs w:val="20"/>
                <w:highlight w:val="green"/>
              </w:rPr>
              <w:t>CAWNT-ATWTB по CAWNT-ATINN = PPZ, CAWNT-ATZHL = CAWN-ATZHL, CAWNT-SPRAS - SY-LANGU</w:t>
            </w:r>
          </w:p>
        </w:tc>
      </w:tr>
      <w:tr w:rsidR="005C719A" w:rsidRPr="00111A5E" w14:paraId="5B333575" w14:textId="77777777" w:rsidTr="005C719A">
        <w:tc>
          <w:tcPr>
            <w:tcW w:w="1555" w:type="dxa"/>
            <w:vAlign w:val="center"/>
          </w:tcPr>
          <w:p w14:paraId="5B8387C9" w14:textId="1816C4EA" w:rsidR="005C719A" w:rsidRPr="00500E33" w:rsidRDefault="005C719A" w:rsidP="0040214E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ZODCI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FFD1DEF" w14:textId="3C8D1448" w:rsidR="005C719A" w:rsidRPr="00500E33" w:rsidRDefault="005C719A" w:rsidP="0040214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Индикатор ОДЦИ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431F290" w14:textId="2C65AFE7" w:rsidR="005C719A" w:rsidRPr="00EA0B59" w:rsidRDefault="00EA0B59" w:rsidP="003514F9">
            <w:pPr>
              <w:jc w:val="left"/>
              <w:rPr>
                <w:rFonts w:ascii="Arial" w:eastAsiaTheme="minorHAnsi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Логика будет определена позже</w:t>
            </w:r>
          </w:p>
        </w:tc>
      </w:tr>
      <w:tr w:rsidR="005C719A" w:rsidRPr="00111A5E" w14:paraId="6A529C5B" w14:textId="77777777" w:rsidTr="005C719A">
        <w:tc>
          <w:tcPr>
            <w:tcW w:w="1555" w:type="dxa"/>
            <w:vAlign w:val="center"/>
          </w:tcPr>
          <w:p w14:paraId="7E7E87BD" w14:textId="3C3A346E" w:rsidR="005C719A" w:rsidRPr="00F82EF0" w:rsidRDefault="005C719A" w:rsidP="00F82E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TZ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72A674D" w14:textId="0CDB3140" w:rsidR="005C719A" w:rsidRPr="00500E33" w:rsidRDefault="005C719A" w:rsidP="00F82EF0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Индикатор ОЛ/ТЗ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CF2667D" w14:textId="539943E5" w:rsidR="005C719A" w:rsidRPr="003514F9" w:rsidRDefault="00EA0B59" w:rsidP="00EA0B59">
            <w:pPr>
              <w:jc w:val="left"/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Lt-price_all -</w:t>
            </w:r>
            <w:r w:rsidR="005C719A" w:rsidRPr="003514F9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 xml:space="preserve">ZOLTZ </w:t>
            </w:r>
          </w:p>
        </w:tc>
      </w:tr>
      <w:tr w:rsidR="005C719A" w:rsidRPr="00B33192" w14:paraId="28A6B06C" w14:textId="77777777" w:rsidTr="00BD4F91">
        <w:tc>
          <w:tcPr>
            <w:tcW w:w="1555" w:type="dxa"/>
            <w:vAlign w:val="center"/>
          </w:tcPr>
          <w:p w14:paraId="2D8678B0" w14:textId="3ED40617" w:rsidR="005C719A" w:rsidRPr="00500E33" w:rsidRDefault="005C719A" w:rsidP="00F82EF0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RSNUM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AD0B8A4" w14:textId="42EC8763" w:rsidR="005C719A" w:rsidRPr="00500E33" w:rsidRDefault="00BD4F91" w:rsidP="00BD4F9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Номер резервирования</w:t>
            </w:r>
            <w:r w:rsidR="005C719A" w:rsidRPr="00500E33">
              <w:rPr>
                <w:rFonts w:ascii="Arial" w:hAnsi="Arial" w:cs="Arial"/>
                <w:color w:val="000000"/>
                <w:sz w:val="20"/>
                <w:szCs w:val="20"/>
              </w:rPr>
              <w:t xml:space="preserve"> ОДЦИ, ОЛ/ТЗ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FDA66CD" w14:textId="2FB01E60" w:rsidR="005C719A" w:rsidRPr="003514F9" w:rsidRDefault="005C719A" w:rsidP="00163EC6">
            <w:pPr>
              <w:jc w:val="left"/>
              <w:rPr>
                <w:rFonts w:ascii="Arial" w:eastAsiaTheme="minorHAnsi" w:hAnsi="Arial" w:cs="Arial"/>
                <w:sz w:val="20"/>
                <w:szCs w:val="20"/>
                <w:highlight w:val="green"/>
                <w:lang w:val="en-US"/>
              </w:rPr>
            </w:pPr>
            <w:r w:rsidRPr="003514F9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lt_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price_all</w:t>
            </w:r>
            <w:r w:rsidRPr="008F7DC1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-</w:t>
            </w:r>
            <w:r w:rsidR="00581747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rsnum</w:t>
            </w:r>
          </w:p>
        </w:tc>
      </w:tr>
      <w:tr w:rsidR="00581747" w:rsidRPr="00B33192" w14:paraId="0046AC8B" w14:textId="77777777" w:rsidTr="005C719A">
        <w:tc>
          <w:tcPr>
            <w:tcW w:w="1555" w:type="dxa"/>
            <w:vAlign w:val="center"/>
          </w:tcPr>
          <w:p w14:paraId="14839839" w14:textId="5849A0CB" w:rsidR="00581747" w:rsidRPr="00581747" w:rsidRDefault="00581747" w:rsidP="00F82EF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1747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RSPOS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77370DE" w14:textId="528FE931" w:rsidR="00581747" w:rsidRPr="00500E33" w:rsidRDefault="00581747" w:rsidP="00BD4F9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Позиция </w:t>
            </w:r>
            <w:r w:rsidR="00BD4F91">
              <w:rPr>
                <w:rFonts w:ascii="Arial" w:hAnsi="Arial" w:cs="Arial"/>
                <w:color w:val="000000"/>
                <w:sz w:val="20"/>
                <w:szCs w:val="20"/>
              </w:rPr>
              <w:t>резервирования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2BDA3EE" w14:textId="29FAC0DD" w:rsidR="00581747" w:rsidRPr="003514F9" w:rsidRDefault="00581747" w:rsidP="00581747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514F9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lt_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price_all</w:t>
            </w:r>
            <w:r w:rsidRPr="008F7DC1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rspos</w:t>
            </w:r>
          </w:p>
        </w:tc>
      </w:tr>
      <w:tr w:rsidR="00BD4F91" w:rsidRPr="00A33FEF" w14:paraId="5062DEC7" w14:textId="77777777" w:rsidTr="005C719A">
        <w:tc>
          <w:tcPr>
            <w:tcW w:w="1555" w:type="dxa"/>
            <w:vAlign w:val="center"/>
          </w:tcPr>
          <w:p w14:paraId="1E6BA2F9" w14:textId="1718E2F7" w:rsidR="00BD4F91" w:rsidRPr="00500E33" w:rsidRDefault="00BD4F91" w:rsidP="00BD4F91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ZNO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257DF22" w14:textId="30C7D16F" w:rsidR="00BD4F91" w:rsidRPr="00BD4F91" w:rsidRDefault="00BD4F91" w:rsidP="00BD4F9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Отклонено</w:t>
            </w:r>
          </w:p>
        </w:tc>
        <w:tc>
          <w:tcPr>
            <w:tcW w:w="5670" w:type="dxa"/>
            <w:shd w:val="clear" w:color="auto" w:fill="auto"/>
          </w:tcPr>
          <w:p w14:paraId="2017E96E" w14:textId="500D2584" w:rsidR="00BD4F91" w:rsidRPr="00500E33" w:rsidRDefault="00BD4F91" w:rsidP="00BD4F91">
            <w:p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  <w:r w:rsidRPr="004D48F8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4D48F8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  <w:r w:rsidRPr="004D48F8">
              <w:rPr>
                <w:rFonts w:ascii="Arial" w:hAnsi="Arial" w:cs="Arial"/>
                <w:sz w:val="20"/>
                <w:szCs w:val="20"/>
              </w:rPr>
              <w:t>-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zno</w:t>
            </w:r>
          </w:p>
        </w:tc>
      </w:tr>
      <w:tr w:rsidR="00BD4F91" w:rsidRPr="00A33FEF" w14:paraId="04AFCD6C" w14:textId="77777777" w:rsidTr="005C719A">
        <w:tc>
          <w:tcPr>
            <w:tcW w:w="1555" w:type="dxa"/>
            <w:vAlign w:val="center"/>
          </w:tcPr>
          <w:p w14:paraId="31E07CD3" w14:textId="007DB6B7" w:rsidR="00BD4F91" w:rsidRPr="00500E33" w:rsidRDefault="00BD4F91" w:rsidP="00BD4F91">
            <w:pPr>
              <w:rPr>
                <w:rFonts w:ascii="Arial" w:hAnsi="Arial" w:cs="Arial"/>
                <w:sz w:val="20"/>
                <w:szCs w:val="20"/>
              </w:rPr>
            </w:pPr>
            <w:r w:rsidRPr="00500E33">
              <w:rPr>
                <w:rFonts w:ascii="Arial" w:hAnsi="Arial" w:cs="Arial"/>
                <w:sz w:val="20"/>
                <w:szCs w:val="20"/>
              </w:rPr>
              <w:t>ZCHG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C217103" w14:textId="71D737E2" w:rsidR="00BD4F91" w:rsidRPr="00500E33" w:rsidRDefault="00BD4F91" w:rsidP="00BD4F9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E33">
              <w:rPr>
                <w:rFonts w:ascii="Arial" w:hAnsi="Arial" w:cs="Arial"/>
                <w:color w:val="000000"/>
                <w:sz w:val="20"/>
                <w:szCs w:val="20"/>
              </w:rPr>
              <w:t>Изменение</w:t>
            </w:r>
          </w:p>
        </w:tc>
        <w:tc>
          <w:tcPr>
            <w:tcW w:w="5670" w:type="dxa"/>
            <w:shd w:val="clear" w:color="auto" w:fill="auto"/>
          </w:tcPr>
          <w:p w14:paraId="6B750E3B" w14:textId="5E924C38" w:rsidR="00BD4F91" w:rsidRPr="00500E33" w:rsidRDefault="00BD4F91" w:rsidP="00BD4F91">
            <w:pPr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  <w:r w:rsidRPr="004D48F8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  <w:r w:rsidRPr="004D48F8">
              <w:rPr>
                <w:rFonts w:ascii="Arial" w:hAnsi="Arial" w:cs="Arial"/>
                <w:sz w:val="20"/>
                <w:szCs w:val="20"/>
              </w:rPr>
              <w:t>_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  <w:r w:rsidRPr="004D48F8">
              <w:rPr>
                <w:rFonts w:ascii="Arial" w:hAnsi="Arial" w:cs="Arial"/>
                <w:sz w:val="20"/>
                <w:szCs w:val="20"/>
              </w:rPr>
              <w:t>-</w:t>
            </w:r>
            <w:r w:rsidRPr="00500E33">
              <w:rPr>
                <w:rFonts w:ascii="Arial" w:hAnsi="Arial" w:cs="Arial"/>
                <w:sz w:val="20"/>
                <w:szCs w:val="20"/>
                <w:lang w:val="en-US"/>
              </w:rPr>
              <w:t>zchg</w:t>
            </w:r>
          </w:p>
        </w:tc>
      </w:tr>
      <w:tr w:rsidR="00BD4F91" w:rsidRPr="00A33FEF" w14:paraId="0A80A7B8" w14:textId="77777777" w:rsidTr="005C719A">
        <w:tc>
          <w:tcPr>
            <w:tcW w:w="1555" w:type="dxa"/>
            <w:vAlign w:val="center"/>
          </w:tcPr>
          <w:p w14:paraId="78F6CF9F" w14:textId="447E95E9" w:rsidR="00BD4F91" w:rsidRPr="007455E0" w:rsidRDefault="00BD4F91" w:rsidP="00BD4F91">
            <w:pP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7455E0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ZPERIOD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F87FFFF" w14:textId="2F419331" w:rsidR="00BD4F91" w:rsidRPr="007455E0" w:rsidRDefault="00BD4F91" w:rsidP="00BD4F9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7455E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Период прогнозной цены</w:t>
            </w:r>
          </w:p>
        </w:tc>
        <w:tc>
          <w:tcPr>
            <w:tcW w:w="5670" w:type="dxa"/>
            <w:shd w:val="clear" w:color="auto" w:fill="auto"/>
          </w:tcPr>
          <w:p w14:paraId="0F74AF95" w14:textId="6311D0B7" w:rsidR="00BD4F91" w:rsidRPr="007455E0" w:rsidRDefault="00BD4F91" w:rsidP="00BD4F91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7455E0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lt_price_all-zperiod</w:t>
            </w:r>
          </w:p>
        </w:tc>
      </w:tr>
      <w:tr w:rsidR="00493DCE" w:rsidRPr="00A33FEF" w14:paraId="4A24B9DE" w14:textId="77777777" w:rsidTr="005C719A">
        <w:tc>
          <w:tcPr>
            <w:tcW w:w="1555" w:type="dxa"/>
            <w:vAlign w:val="center"/>
          </w:tcPr>
          <w:p w14:paraId="07BF1C9C" w14:textId="38734C7E" w:rsidR="00493DCE" w:rsidRPr="007455E0" w:rsidRDefault="00493DCE" w:rsidP="00BD4F91">
            <w:pP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ZNORM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9B94218" w14:textId="67CC144F" w:rsidR="00493DCE" w:rsidRPr="007455E0" w:rsidRDefault="00493DCE" w:rsidP="00BD4F9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Номируемый</w:t>
            </w:r>
          </w:p>
        </w:tc>
        <w:tc>
          <w:tcPr>
            <w:tcW w:w="5670" w:type="dxa"/>
            <w:shd w:val="clear" w:color="auto" w:fill="auto"/>
          </w:tcPr>
          <w:p w14:paraId="6329801D" w14:textId="67C413CA" w:rsidR="00493DCE" w:rsidRPr="007455E0" w:rsidRDefault="00493DCE" w:rsidP="00BD4F91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lt_price_all-znorm</w:t>
            </w:r>
          </w:p>
        </w:tc>
      </w:tr>
      <w:tr w:rsidR="00493DCE" w:rsidRPr="00493DCE" w14:paraId="242E181F" w14:textId="77777777" w:rsidTr="005C719A">
        <w:tc>
          <w:tcPr>
            <w:tcW w:w="1555" w:type="dxa"/>
            <w:vAlign w:val="center"/>
          </w:tcPr>
          <w:p w14:paraId="3AAC7A5A" w14:textId="54474AFD" w:rsidR="00493DCE" w:rsidRPr="007455E0" w:rsidRDefault="00493DCE" w:rsidP="00493DCE">
            <w:pP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AUFNR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5DE9641" w14:textId="4E14B08A" w:rsidR="00493DCE" w:rsidRPr="007455E0" w:rsidRDefault="00493DCE" w:rsidP="00493DC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497A1A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Документ потребности</w:t>
            </w:r>
          </w:p>
        </w:tc>
        <w:tc>
          <w:tcPr>
            <w:tcW w:w="5670" w:type="dxa"/>
            <w:shd w:val="clear" w:color="auto" w:fill="auto"/>
          </w:tcPr>
          <w:p w14:paraId="473700FF" w14:textId="44EF5430" w:rsidR="00493DCE" w:rsidRPr="007455E0" w:rsidRDefault="00590ED1" w:rsidP="00493DCE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lt_price_all-aufnr</w:t>
            </w:r>
          </w:p>
        </w:tc>
      </w:tr>
      <w:tr w:rsidR="00493DCE" w:rsidRPr="00493DCE" w14:paraId="126EC651" w14:textId="77777777" w:rsidTr="005C719A">
        <w:tc>
          <w:tcPr>
            <w:tcW w:w="1555" w:type="dxa"/>
            <w:vAlign w:val="center"/>
          </w:tcPr>
          <w:p w14:paraId="376866A7" w14:textId="763F958C" w:rsidR="00493DCE" w:rsidRPr="007455E0" w:rsidRDefault="00493DCE" w:rsidP="00493DCE">
            <w:pP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KOSTL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B36E6B7" w14:textId="00590596" w:rsidR="00493DCE" w:rsidRPr="007455E0" w:rsidRDefault="00493DCE" w:rsidP="00493DC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Позиция потребности</w:t>
            </w:r>
          </w:p>
        </w:tc>
        <w:tc>
          <w:tcPr>
            <w:tcW w:w="5670" w:type="dxa"/>
            <w:shd w:val="clear" w:color="auto" w:fill="auto"/>
          </w:tcPr>
          <w:p w14:paraId="443DD059" w14:textId="63F62F34" w:rsidR="00493DCE" w:rsidRPr="00590ED1" w:rsidRDefault="00590ED1" w:rsidP="00493DCE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lt_price_all-kostl</w:t>
            </w:r>
          </w:p>
        </w:tc>
      </w:tr>
    </w:tbl>
    <w:p w14:paraId="66183001" w14:textId="4193BDEC" w:rsidR="00DC65A4" w:rsidRPr="004F3E49" w:rsidRDefault="00DC65A4" w:rsidP="00EE3E9C">
      <w:pPr>
        <w:pStyle w:val="Text"/>
        <w:spacing w:before="120" w:after="120"/>
        <w:rPr>
          <w:b/>
          <w:sz w:val="24"/>
          <w:highlight w:val="green"/>
          <w:lang w:val="ru-RU"/>
        </w:rPr>
      </w:pPr>
      <w:r w:rsidRPr="004F3E49">
        <w:rPr>
          <w:b/>
          <w:sz w:val="22"/>
          <w:highlight w:val="green"/>
          <w:lang w:val="ru-RU"/>
        </w:rPr>
        <w:lastRenderedPageBreak/>
        <w:t>Логика работы светового индикатора</w:t>
      </w:r>
    </w:p>
    <w:p w14:paraId="7896B9AA" w14:textId="73FC00E1" w:rsidR="00DC65A4" w:rsidRPr="00FD31B3" w:rsidRDefault="004F3E49" w:rsidP="00F9649B">
      <w:pPr>
        <w:spacing w:line="276" w:lineRule="auto"/>
        <w:jc w:val="left"/>
        <w:rPr>
          <w:rFonts w:ascii="Arial" w:hAnsi="Arial" w:cs="Arial"/>
          <w:szCs w:val="20"/>
          <w:highlight w:val="green"/>
        </w:rPr>
      </w:pPr>
      <w:r w:rsidRPr="00FD31B3">
        <w:rPr>
          <w:rFonts w:ascii="Arial" w:hAnsi="Arial" w:cs="Arial"/>
          <w:szCs w:val="20"/>
          <w:highlight w:val="green"/>
        </w:rPr>
        <w:t xml:space="preserve">Если режим отчета входит в </w:t>
      </w:r>
      <w:r w:rsidRPr="00FD31B3">
        <w:rPr>
          <w:rFonts w:ascii="Arial" w:hAnsi="Arial" w:cs="Arial"/>
          <w:szCs w:val="20"/>
          <w:highlight w:val="green"/>
          <w:lang w:val="en-US"/>
        </w:rPr>
        <w:t>Z</w:t>
      </w:r>
      <w:r w:rsidRPr="00FD31B3">
        <w:rPr>
          <w:rFonts w:ascii="Arial" w:hAnsi="Arial" w:cs="Arial"/>
          <w:szCs w:val="20"/>
          <w:highlight w:val="green"/>
        </w:rPr>
        <w:t>_</w:t>
      </w:r>
      <w:r w:rsidRPr="00FD31B3">
        <w:rPr>
          <w:rFonts w:ascii="Arial" w:hAnsi="Arial" w:cs="Arial"/>
          <w:szCs w:val="20"/>
          <w:highlight w:val="green"/>
          <w:lang w:val="en-US"/>
        </w:rPr>
        <w:t>MM</w:t>
      </w:r>
      <w:r w:rsidRPr="00FD31B3">
        <w:rPr>
          <w:rFonts w:ascii="Arial" w:hAnsi="Arial" w:cs="Arial"/>
          <w:szCs w:val="20"/>
          <w:highlight w:val="green"/>
        </w:rPr>
        <w:t>04_</w:t>
      </w:r>
      <w:r w:rsidRPr="00FD31B3">
        <w:rPr>
          <w:rFonts w:ascii="Arial" w:hAnsi="Arial" w:cs="Arial"/>
          <w:szCs w:val="20"/>
          <w:highlight w:val="green"/>
          <w:lang w:val="en-US"/>
        </w:rPr>
        <w:t>ZMODE</w:t>
      </w:r>
      <w:r w:rsidRPr="00FD31B3">
        <w:rPr>
          <w:rFonts w:ascii="Arial" w:hAnsi="Arial" w:cs="Arial"/>
          <w:szCs w:val="20"/>
          <w:highlight w:val="green"/>
        </w:rPr>
        <w:t>_</w:t>
      </w:r>
      <w:r w:rsidRPr="00FD31B3">
        <w:rPr>
          <w:rFonts w:ascii="Arial" w:hAnsi="Arial" w:cs="Arial"/>
          <w:szCs w:val="20"/>
          <w:highlight w:val="green"/>
          <w:lang w:val="en-US"/>
        </w:rPr>
        <w:t>LIGHT</w:t>
      </w:r>
      <w:r w:rsidRPr="00FD31B3">
        <w:rPr>
          <w:rFonts w:ascii="Arial" w:hAnsi="Arial" w:cs="Arial"/>
          <w:szCs w:val="20"/>
          <w:highlight w:val="green"/>
        </w:rPr>
        <w:t xml:space="preserve">1 </w:t>
      </w:r>
    </w:p>
    <w:p w14:paraId="4F57A983" w14:textId="47A53519" w:rsidR="00DC65A4" w:rsidRPr="00FD31B3" w:rsidRDefault="004F3E49" w:rsidP="00F9649B">
      <w:pPr>
        <w:spacing w:line="276" w:lineRule="auto"/>
        <w:ind w:left="396"/>
        <w:jc w:val="left"/>
        <w:rPr>
          <w:rFonts w:ascii="Arial" w:hAnsi="Arial" w:cs="Arial"/>
          <w:szCs w:val="20"/>
          <w:highlight w:val="green"/>
          <w:lang w:val="en-US"/>
        </w:rPr>
      </w:pPr>
      <w:r w:rsidRPr="00FD31B3">
        <w:rPr>
          <w:rFonts w:ascii="Arial" w:hAnsi="Arial" w:cs="Arial"/>
          <w:szCs w:val="20"/>
          <w:highlight w:val="green"/>
        </w:rPr>
        <w:t>Для</w:t>
      </w:r>
      <w:r w:rsidRPr="00FD31B3">
        <w:rPr>
          <w:rFonts w:ascii="Arial" w:hAnsi="Arial" w:cs="Arial"/>
          <w:szCs w:val="20"/>
          <w:highlight w:val="green"/>
          <w:lang w:val="en-US"/>
        </w:rPr>
        <w:t xml:space="preserve"> </w:t>
      </w:r>
      <w:r w:rsidRPr="00FD31B3">
        <w:rPr>
          <w:rFonts w:ascii="Arial" w:hAnsi="Arial" w:cs="Arial"/>
          <w:szCs w:val="20"/>
          <w:highlight w:val="green"/>
        </w:rPr>
        <w:t>позиции</w:t>
      </w:r>
      <w:r w:rsidRPr="00FD31B3">
        <w:rPr>
          <w:rFonts w:ascii="Arial" w:hAnsi="Arial" w:cs="Arial"/>
          <w:szCs w:val="20"/>
          <w:highlight w:val="green"/>
          <w:lang w:val="en-US"/>
        </w:rPr>
        <w:t xml:space="preserve">, </w:t>
      </w:r>
      <w:r w:rsidRPr="00FD31B3">
        <w:rPr>
          <w:rFonts w:ascii="Arial" w:hAnsi="Arial" w:cs="Arial"/>
          <w:szCs w:val="20"/>
          <w:highlight w:val="green"/>
        </w:rPr>
        <w:t>где</w:t>
      </w:r>
      <w:r w:rsidR="00DC65A4" w:rsidRPr="00FD31B3">
        <w:rPr>
          <w:rFonts w:ascii="Arial" w:hAnsi="Arial" w:cs="Arial"/>
          <w:szCs w:val="20"/>
          <w:highlight w:val="green"/>
          <w:lang w:val="en-US"/>
        </w:rPr>
        <w:t xml:space="preserve"> lt_price_all-zkschl = Z_MM04_</w:t>
      </w:r>
      <w:r w:rsidR="00FD0D1C">
        <w:rPr>
          <w:rFonts w:ascii="Arial" w:hAnsi="Arial" w:cs="Arial"/>
          <w:szCs w:val="20"/>
          <w:highlight w:val="green"/>
          <w:lang w:val="en-US"/>
        </w:rPr>
        <w:t>ZKSCHL</w:t>
      </w:r>
      <w:r w:rsidR="00DC65A4" w:rsidRPr="00FD31B3">
        <w:rPr>
          <w:rFonts w:ascii="Arial" w:hAnsi="Arial" w:cs="Arial"/>
          <w:szCs w:val="20"/>
          <w:highlight w:val="green"/>
          <w:lang w:val="en-US"/>
        </w:rPr>
        <w:t xml:space="preserve"> </w:t>
      </w:r>
      <w:r w:rsidRPr="00FD31B3">
        <w:rPr>
          <w:rFonts w:ascii="Arial" w:hAnsi="Arial" w:cs="Arial"/>
          <w:szCs w:val="20"/>
          <w:highlight w:val="green"/>
        </w:rPr>
        <w:t>и</w:t>
      </w:r>
      <w:r w:rsidRPr="00FD31B3">
        <w:rPr>
          <w:rFonts w:ascii="Arial" w:hAnsi="Arial" w:cs="Arial"/>
          <w:szCs w:val="20"/>
          <w:highlight w:val="green"/>
          <w:lang w:val="en-US"/>
        </w:rPr>
        <w:t xml:space="preserve"> lt_price_all-ztatus = Z_MM04_STATUS1:</w:t>
      </w:r>
    </w:p>
    <w:p w14:paraId="710EF2C9" w14:textId="44B6A130" w:rsidR="00DC65A4" w:rsidRPr="00FD31B3" w:rsidRDefault="00DC65A4" w:rsidP="00F9649B">
      <w:pPr>
        <w:spacing w:line="276" w:lineRule="auto"/>
        <w:ind w:firstLine="708"/>
        <w:jc w:val="left"/>
        <w:rPr>
          <w:rFonts w:ascii="Arial" w:hAnsi="Arial" w:cs="Arial"/>
          <w:szCs w:val="20"/>
          <w:highlight w:val="green"/>
          <w:lang w:val="en-US"/>
        </w:rPr>
      </w:pPr>
      <w:r w:rsidRPr="00FD31B3">
        <w:rPr>
          <w:rFonts w:ascii="Arial" w:hAnsi="Arial" w:cs="Arial"/>
          <w:szCs w:val="20"/>
          <w:highlight w:val="green"/>
        </w:rPr>
        <w:t>При</w:t>
      </w:r>
      <w:r w:rsidR="00E71315">
        <w:rPr>
          <w:rFonts w:ascii="Arial" w:hAnsi="Arial" w:cs="Arial"/>
          <w:szCs w:val="20"/>
          <w:highlight w:val="green"/>
          <w:lang w:val="en-US"/>
        </w:rPr>
        <w:t xml:space="preserve"> ZDATE1</w:t>
      </w:r>
      <w:r w:rsidRPr="00FD31B3">
        <w:rPr>
          <w:rFonts w:ascii="Arial" w:hAnsi="Arial" w:cs="Arial"/>
          <w:szCs w:val="20"/>
          <w:highlight w:val="green"/>
          <w:lang w:val="en-US"/>
        </w:rPr>
        <w:t xml:space="preserve"> is initial</w:t>
      </w:r>
    </w:p>
    <w:p w14:paraId="5DD9B353" w14:textId="6CA12D36" w:rsidR="00FD31B3" w:rsidRPr="00BF1488" w:rsidRDefault="004F3E49" w:rsidP="00F9649B">
      <w:pPr>
        <w:spacing w:line="276" w:lineRule="auto"/>
        <w:ind w:left="708"/>
        <w:jc w:val="left"/>
        <w:rPr>
          <w:rFonts w:ascii="Arial" w:hAnsi="Arial" w:cs="Arial"/>
          <w:szCs w:val="20"/>
          <w:highlight w:val="green"/>
          <w:lang w:val="en-US"/>
        </w:rPr>
      </w:pPr>
      <w:r w:rsidRPr="00F42052">
        <w:rPr>
          <w:rFonts w:ascii="Arial" w:hAnsi="Arial" w:cs="Arial"/>
          <w:szCs w:val="20"/>
          <w:highlight w:val="green"/>
          <w:lang w:val="en-US"/>
        </w:rPr>
        <w:t xml:space="preserve">      </w:t>
      </w:r>
      <w:r w:rsidRPr="00FD31B3">
        <w:rPr>
          <w:rFonts w:ascii="Arial" w:hAnsi="Arial" w:cs="Arial"/>
          <w:szCs w:val="20"/>
          <w:highlight w:val="green"/>
        </w:rPr>
        <w:t>Когда</w:t>
      </w:r>
      <w:r w:rsidR="00DC65A4" w:rsidRPr="00BF1488">
        <w:rPr>
          <w:rFonts w:ascii="Arial" w:hAnsi="Arial" w:cs="Arial"/>
          <w:szCs w:val="20"/>
          <w:highlight w:val="green"/>
          <w:lang w:val="en-US"/>
        </w:rPr>
        <w:t xml:space="preserve"> </w:t>
      </w:r>
      <w:r w:rsidR="00DC65A4" w:rsidRPr="00FD31B3">
        <w:rPr>
          <w:rFonts w:ascii="Arial" w:hAnsi="Arial" w:cs="Arial"/>
          <w:szCs w:val="20"/>
          <w:highlight w:val="green"/>
          <w:lang w:val="en-US"/>
        </w:rPr>
        <w:t>ZDATE</w:t>
      </w:r>
      <w:r w:rsidR="00DC65A4" w:rsidRPr="00BF1488">
        <w:rPr>
          <w:rFonts w:ascii="Arial" w:hAnsi="Arial" w:cs="Arial"/>
          <w:szCs w:val="20"/>
          <w:highlight w:val="green"/>
          <w:lang w:val="en-US"/>
        </w:rPr>
        <w:t xml:space="preserve">4 &lt; </w:t>
      </w:r>
      <w:r w:rsidR="00DC65A4" w:rsidRPr="00FD31B3">
        <w:rPr>
          <w:rFonts w:ascii="Arial" w:hAnsi="Arial" w:cs="Arial"/>
          <w:szCs w:val="20"/>
          <w:highlight w:val="green"/>
          <w:lang w:val="en-US"/>
        </w:rPr>
        <w:t>SY</w:t>
      </w:r>
      <w:r w:rsidR="00DC65A4" w:rsidRPr="00BF1488">
        <w:rPr>
          <w:rFonts w:ascii="Arial" w:hAnsi="Arial" w:cs="Arial"/>
          <w:szCs w:val="20"/>
          <w:highlight w:val="green"/>
          <w:lang w:val="en-US"/>
        </w:rPr>
        <w:t>-</w:t>
      </w:r>
      <w:r w:rsidR="00DC65A4" w:rsidRPr="00FD31B3">
        <w:rPr>
          <w:rFonts w:ascii="Arial" w:hAnsi="Arial" w:cs="Arial"/>
          <w:szCs w:val="20"/>
          <w:highlight w:val="green"/>
          <w:lang w:val="en-US"/>
        </w:rPr>
        <w:t>DATUM</w:t>
      </w:r>
      <w:r w:rsidR="00DC65A4" w:rsidRPr="00BF1488">
        <w:rPr>
          <w:rFonts w:ascii="Arial" w:hAnsi="Arial" w:cs="Arial"/>
          <w:szCs w:val="20"/>
          <w:highlight w:val="green"/>
          <w:lang w:val="en-US"/>
        </w:rPr>
        <w:t xml:space="preserve">, </w:t>
      </w:r>
      <w:r w:rsidR="00DC65A4" w:rsidRPr="00FD31B3">
        <w:rPr>
          <w:rFonts w:ascii="Arial" w:hAnsi="Arial" w:cs="Arial"/>
          <w:szCs w:val="20"/>
          <w:highlight w:val="green"/>
        </w:rPr>
        <w:t>то</w:t>
      </w:r>
      <w:r w:rsidR="00DC65A4" w:rsidRPr="00BF1488">
        <w:rPr>
          <w:rFonts w:ascii="Arial" w:hAnsi="Arial" w:cs="Arial"/>
          <w:szCs w:val="20"/>
          <w:highlight w:val="green"/>
          <w:lang w:val="en-US"/>
        </w:rPr>
        <w:t xml:space="preserve"> </w:t>
      </w:r>
      <w:r w:rsidR="00E71315">
        <w:rPr>
          <w:rFonts w:ascii="Arial" w:hAnsi="Arial" w:cs="Arial"/>
          <w:szCs w:val="20"/>
          <w:highlight w:val="green"/>
        </w:rPr>
        <w:t>зеленый</w:t>
      </w:r>
    </w:p>
    <w:p w14:paraId="0ED075F5" w14:textId="629AF183" w:rsidR="00E71315" w:rsidRPr="00E71315" w:rsidRDefault="00E71315" w:rsidP="00E71315">
      <w:pPr>
        <w:spacing w:line="276" w:lineRule="auto"/>
        <w:ind w:left="708"/>
        <w:jc w:val="left"/>
        <w:rPr>
          <w:rFonts w:ascii="Arial" w:hAnsi="Arial" w:cs="Arial"/>
          <w:szCs w:val="20"/>
          <w:highlight w:val="green"/>
        </w:rPr>
      </w:pPr>
      <w:r w:rsidRPr="00BF1488">
        <w:rPr>
          <w:rFonts w:ascii="Arial" w:hAnsi="Arial" w:cs="Arial"/>
          <w:szCs w:val="20"/>
          <w:highlight w:val="green"/>
          <w:lang w:val="en-US"/>
        </w:rPr>
        <w:t xml:space="preserve">      </w:t>
      </w:r>
      <w:r w:rsidRPr="00FD31B3">
        <w:rPr>
          <w:rFonts w:ascii="Arial" w:hAnsi="Arial" w:cs="Arial"/>
          <w:szCs w:val="20"/>
          <w:highlight w:val="green"/>
        </w:rPr>
        <w:t>Когда</w:t>
      </w:r>
      <w:r w:rsidRPr="00E71315">
        <w:rPr>
          <w:rFonts w:ascii="Arial" w:hAnsi="Arial" w:cs="Arial"/>
          <w:szCs w:val="20"/>
          <w:highlight w:val="green"/>
        </w:rPr>
        <w:t xml:space="preserve"> </w:t>
      </w:r>
      <w:r w:rsidRPr="00FD31B3">
        <w:rPr>
          <w:rFonts w:ascii="Arial" w:hAnsi="Arial" w:cs="Arial"/>
          <w:szCs w:val="20"/>
          <w:highlight w:val="green"/>
          <w:lang w:val="en-US"/>
        </w:rPr>
        <w:t>ZDATE</w:t>
      </w:r>
      <w:r w:rsidRPr="00E71315">
        <w:rPr>
          <w:rFonts w:ascii="Arial" w:hAnsi="Arial" w:cs="Arial"/>
          <w:szCs w:val="20"/>
          <w:highlight w:val="green"/>
        </w:rPr>
        <w:t xml:space="preserve">4 </w:t>
      </w:r>
      <w:r>
        <w:rPr>
          <w:rFonts w:ascii="Arial" w:hAnsi="Arial" w:cs="Arial"/>
          <w:szCs w:val="20"/>
          <w:highlight w:val="green"/>
        </w:rPr>
        <w:t>=</w:t>
      </w:r>
      <w:r w:rsidRPr="00E71315">
        <w:rPr>
          <w:rFonts w:ascii="Arial" w:hAnsi="Arial" w:cs="Arial"/>
          <w:szCs w:val="20"/>
          <w:highlight w:val="green"/>
        </w:rPr>
        <w:t xml:space="preserve"> </w:t>
      </w:r>
      <w:r w:rsidRPr="00FD31B3">
        <w:rPr>
          <w:rFonts w:ascii="Arial" w:hAnsi="Arial" w:cs="Arial"/>
          <w:szCs w:val="20"/>
          <w:highlight w:val="green"/>
          <w:lang w:val="en-US"/>
        </w:rPr>
        <w:t>SY</w:t>
      </w:r>
      <w:r w:rsidRPr="00E71315">
        <w:rPr>
          <w:rFonts w:ascii="Arial" w:hAnsi="Arial" w:cs="Arial"/>
          <w:szCs w:val="20"/>
          <w:highlight w:val="green"/>
        </w:rPr>
        <w:t>-</w:t>
      </w:r>
      <w:r w:rsidRPr="00FD31B3">
        <w:rPr>
          <w:rFonts w:ascii="Arial" w:hAnsi="Arial" w:cs="Arial"/>
          <w:szCs w:val="20"/>
          <w:highlight w:val="green"/>
          <w:lang w:val="en-US"/>
        </w:rPr>
        <w:t>DATUM</w:t>
      </w:r>
      <w:r w:rsidRPr="00E71315">
        <w:rPr>
          <w:rFonts w:ascii="Arial" w:hAnsi="Arial" w:cs="Arial"/>
          <w:szCs w:val="20"/>
          <w:highlight w:val="green"/>
        </w:rPr>
        <w:t xml:space="preserve">, </w:t>
      </w:r>
      <w:r w:rsidRPr="00FD31B3">
        <w:rPr>
          <w:rFonts w:ascii="Arial" w:hAnsi="Arial" w:cs="Arial"/>
          <w:szCs w:val="20"/>
          <w:highlight w:val="green"/>
        </w:rPr>
        <w:t>то</w:t>
      </w:r>
      <w:r w:rsidRPr="00E71315">
        <w:rPr>
          <w:rFonts w:ascii="Arial" w:hAnsi="Arial" w:cs="Arial"/>
          <w:szCs w:val="20"/>
          <w:highlight w:val="green"/>
        </w:rPr>
        <w:t xml:space="preserve"> </w:t>
      </w:r>
      <w:r w:rsidRPr="00FD31B3">
        <w:rPr>
          <w:rFonts w:ascii="Arial" w:hAnsi="Arial" w:cs="Arial"/>
          <w:szCs w:val="20"/>
          <w:highlight w:val="green"/>
        </w:rPr>
        <w:t>желтый</w:t>
      </w:r>
    </w:p>
    <w:p w14:paraId="75832F4B" w14:textId="5461A4B8" w:rsidR="00DC65A4" w:rsidRDefault="00FD31B3" w:rsidP="00F9649B">
      <w:pPr>
        <w:spacing w:line="276" w:lineRule="auto"/>
        <w:ind w:firstLine="708"/>
        <w:jc w:val="left"/>
        <w:rPr>
          <w:rFonts w:ascii="Arial" w:hAnsi="Arial" w:cs="Arial"/>
          <w:szCs w:val="20"/>
        </w:rPr>
      </w:pPr>
      <w:r w:rsidRPr="00E71315">
        <w:rPr>
          <w:rFonts w:ascii="Arial" w:hAnsi="Arial" w:cs="Arial"/>
          <w:szCs w:val="20"/>
          <w:highlight w:val="green"/>
        </w:rPr>
        <w:t xml:space="preserve">      </w:t>
      </w:r>
      <w:r w:rsidR="004F3E49" w:rsidRPr="00FD31B3">
        <w:rPr>
          <w:rFonts w:ascii="Arial" w:hAnsi="Arial" w:cs="Arial"/>
          <w:szCs w:val="20"/>
          <w:highlight w:val="green"/>
        </w:rPr>
        <w:t>Когда</w:t>
      </w:r>
      <w:r w:rsidR="00DC65A4" w:rsidRPr="00FD31B3">
        <w:rPr>
          <w:rFonts w:ascii="Arial" w:hAnsi="Arial" w:cs="Arial"/>
          <w:szCs w:val="20"/>
          <w:highlight w:val="green"/>
        </w:rPr>
        <w:t xml:space="preserve"> </w:t>
      </w:r>
      <w:r w:rsidR="00DC65A4" w:rsidRPr="00FD31B3">
        <w:rPr>
          <w:rFonts w:ascii="Arial" w:hAnsi="Arial" w:cs="Arial"/>
          <w:szCs w:val="20"/>
          <w:highlight w:val="green"/>
          <w:lang w:val="en-US"/>
        </w:rPr>
        <w:t>ZDATE</w:t>
      </w:r>
      <w:r w:rsidR="00DC65A4" w:rsidRPr="00FD31B3">
        <w:rPr>
          <w:rFonts w:ascii="Arial" w:hAnsi="Arial" w:cs="Arial"/>
          <w:szCs w:val="20"/>
          <w:highlight w:val="green"/>
        </w:rPr>
        <w:t xml:space="preserve">4 &gt; </w:t>
      </w:r>
      <w:r w:rsidR="00DC65A4" w:rsidRPr="00FD31B3">
        <w:rPr>
          <w:rFonts w:ascii="Arial" w:hAnsi="Arial" w:cs="Arial"/>
          <w:szCs w:val="20"/>
          <w:highlight w:val="green"/>
          <w:lang w:val="en-US"/>
        </w:rPr>
        <w:t>SY</w:t>
      </w:r>
      <w:r w:rsidR="00DC65A4" w:rsidRPr="00FD31B3">
        <w:rPr>
          <w:rFonts w:ascii="Arial" w:hAnsi="Arial" w:cs="Arial"/>
          <w:szCs w:val="20"/>
          <w:highlight w:val="green"/>
        </w:rPr>
        <w:t>-</w:t>
      </w:r>
      <w:r w:rsidR="00DC65A4" w:rsidRPr="00FD31B3">
        <w:rPr>
          <w:rFonts w:ascii="Arial" w:hAnsi="Arial" w:cs="Arial"/>
          <w:szCs w:val="20"/>
          <w:highlight w:val="green"/>
          <w:lang w:val="en-US"/>
        </w:rPr>
        <w:t>DATUM</w:t>
      </w:r>
      <w:r w:rsidR="00DC65A4" w:rsidRPr="00FD31B3">
        <w:rPr>
          <w:rFonts w:ascii="Arial" w:hAnsi="Arial" w:cs="Arial"/>
          <w:szCs w:val="20"/>
          <w:highlight w:val="green"/>
        </w:rPr>
        <w:t>, то красный</w:t>
      </w:r>
    </w:p>
    <w:p w14:paraId="32D69643" w14:textId="6F4007C5" w:rsidR="00FD31B3" w:rsidRPr="00E71315" w:rsidRDefault="00FD31B3" w:rsidP="00F9649B">
      <w:pPr>
        <w:spacing w:line="276" w:lineRule="auto"/>
        <w:ind w:firstLine="708"/>
        <w:jc w:val="left"/>
        <w:rPr>
          <w:rFonts w:ascii="Arial" w:hAnsi="Arial" w:cs="Arial"/>
          <w:strike/>
          <w:szCs w:val="20"/>
          <w:highlight w:val="red"/>
          <w:lang w:val="en-US"/>
        </w:rPr>
      </w:pPr>
      <w:r w:rsidRPr="00E71315">
        <w:rPr>
          <w:rFonts w:ascii="Arial" w:hAnsi="Arial" w:cs="Arial"/>
          <w:strike/>
          <w:szCs w:val="20"/>
          <w:highlight w:val="red"/>
        </w:rPr>
        <w:t>При</w:t>
      </w:r>
      <w:r w:rsidRPr="00E71315">
        <w:rPr>
          <w:rFonts w:ascii="Arial" w:hAnsi="Arial" w:cs="Arial"/>
          <w:strike/>
          <w:szCs w:val="20"/>
          <w:highlight w:val="red"/>
          <w:lang w:val="en-US"/>
        </w:rPr>
        <w:t xml:space="preserve"> ZDATE2 is not initial</w:t>
      </w:r>
    </w:p>
    <w:p w14:paraId="06771006" w14:textId="5456021D" w:rsidR="00FD31B3" w:rsidRPr="00BF1488" w:rsidRDefault="00FD31B3" w:rsidP="00F9649B">
      <w:pPr>
        <w:spacing w:line="276" w:lineRule="auto"/>
        <w:ind w:firstLine="708"/>
        <w:jc w:val="left"/>
        <w:rPr>
          <w:rFonts w:ascii="Arial" w:hAnsi="Arial" w:cs="Arial"/>
          <w:strike/>
          <w:szCs w:val="20"/>
          <w:highlight w:val="red"/>
          <w:lang w:val="en-US"/>
        </w:rPr>
      </w:pPr>
      <w:r w:rsidRPr="00E71315">
        <w:rPr>
          <w:rFonts w:ascii="Arial" w:hAnsi="Arial" w:cs="Arial"/>
          <w:strike/>
          <w:szCs w:val="20"/>
          <w:highlight w:val="red"/>
          <w:lang w:val="en-US"/>
        </w:rPr>
        <w:t xml:space="preserve">      </w:t>
      </w:r>
      <w:r w:rsidRPr="00E71315">
        <w:rPr>
          <w:rFonts w:ascii="Arial" w:hAnsi="Arial" w:cs="Arial"/>
          <w:strike/>
          <w:szCs w:val="20"/>
          <w:highlight w:val="red"/>
        </w:rPr>
        <w:t>Когда</w:t>
      </w:r>
      <w:r w:rsidRPr="00BF1488">
        <w:rPr>
          <w:rFonts w:ascii="Arial" w:hAnsi="Arial" w:cs="Arial"/>
          <w:strike/>
          <w:szCs w:val="20"/>
          <w:highlight w:val="red"/>
          <w:lang w:val="en-US"/>
        </w:rPr>
        <w:t xml:space="preserve"> </w:t>
      </w:r>
      <w:r w:rsidRPr="00E71315">
        <w:rPr>
          <w:rFonts w:ascii="Arial" w:hAnsi="Arial" w:cs="Arial"/>
          <w:strike/>
          <w:szCs w:val="20"/>
          <w:highlight w:val="red"/>
          <w:lang w:val="en-US"/>
        </w:rPr>
        <w:t>ZDATE</w:t>
      </w:r>
      <w:r w:rsidRPr="00BF1488">
        <w:rPr>
          <w:rFonts w:ascii="Arial" w:hAnsi="Arial" w:cs="Arial"/>
          <w:strike/>
          <w:szCs w:val="20"/>
          <w:highlight w:val="red"/>
          <w:lang w:val="en-US"/>
        </w:rPr>
        <w:t xml:space="preserve">4 &gt;= </w:t>
      </w:r>
      <w:r w:rsidRPr="00E71315">
        <w:rPr>
          <w:rFonts w:ascii="Arial" w:hAnsi="Arial" w:cs="Arial"/>
          <w:strike/>
          <w:szCs w:val="20"/>
          <w:highlight w:val="red"/>
          <w:lang w:val="en-US"/>
        </w:rPr>
        <w:t>ZDATE</w:t>
      </w:r>
      <w:r w:rsidRPr="00BF1488">
        <w:rPr>
          <w:rFonts w:ascii="Arial" w:hAnsi="Arial" w:cs="Arial"/>
          <w:strike/>
          <w:szCs w:val="20"/>
          <w:highlight w:val="red"/>
          <w:lang w:val="en-US"/>
        </w:rPr>
        <w:t xml:space="preserve">2, </w:t>
      </w:r>
      <w:r w:rsidRPr="00E71315">
        <w:rPr>
          <w:rFonts w:ascii="Arial" w:hAnsi="Arial" w:cs="Arial"/>
          <w:strike/>
          <w:szCs w:val="20"/>
          <w:highlight w:val="red"/>
        </w:rPr>
        <w:t>то</w:t>
      </w:r>
      <w:r w:rsidRPr="00BF1488">
        <w:rPr>
          <w:rFonts w:ascii="Arial" w:hAnsi="Arial" w:cs="Arial"/>
          <w:strike/>
          <w:szCs w:val="20"/>
          <w:highlight w:val="red"/>
          <w:lang w:val="en-US"/>
        </w:rPr>
        <w:t xml:space="preserve"> </w:t>
      </w:r>
      <w:r w:rsidRPr="00E71315">
        <w:rPr>
          <w:rFonts w:ascii="Arial" w:hAnsi="Arial" w:cs="Arial"/>
          <w:strike/>
          <w:szCs w:val="20"/>
          <w:highlight w:val="red"/>
        </w:rPr>
        <w:t>зеленый</w:t>
      </w:r>
    </w:p>
    <w:p w14:paraId="1DA149A0" w14:textId="6B9AD7F8" w:rsidR="00FD31B3" w:rsidRPr="00E71315" w:rsidRDefault="00FD31B3" w:rsidP="00F9649B">
      <w:pPr>
        <w:spacing w:line="276" w:lineRule="auto"/>
        <w:ind w:firstLine="708"/>
        <w:jc w:val="left"/>
        <w:rPr>
          <w:rFonts w:ascii="Arial" w:hAnsi="Arial" w:cs="Arial"/>
          <w:strike/>
          <w:szCs w:val="20"/>
          <w:highlight w:val="red"/>
        </w:rPr>
      </w:pPr>
      <w:r w:rsidRPr="00BF1488">
        <w:rPr>
          <w:rFonts w:ascii="Arial" w:hAnsi="Arial" w:cs="Arial"/>
          <w:strike/>
          <w:szCs w:val="20"/>
          <w:highlight w:val="red"/>
          <w:lang w:val="en-US"/>
        </w:rPr>
        <w:t xml:space="preserve">      </w:t>
      </w:r>
      <w:r w:rsidRPr="00E71315">
        <w:rPr>
          <w:rFonts w:ascii="Arial" w:hAnsi="Arial" w:cs="Arial"/>
          <w:strike/>
          <w:szCs w:val="20"/>
          <w:highlight w:val="red"/>
        </w:rPr>
        <w:t xml:space="preserve">Когда </w:t>
      </w:r>
      <w:r w:rsidRPr="00E71315">
        <w:rPr>
          <w:rFonts w:ascii="Arial" w:hAnsi="Arial" w:cs="Arial"/>
          <w:strike/>
          <w:szCs w:val="20"/>
          <w:highlight w:val="red"/>
          <w:lang w:val="en-US"/>
        </w:rPr>
        <w:t>ZDATE</w:t>
      </w:r>
      <w:r w:rsidRPr="00E71315">
        <w:rPr>
          <w:rFonts w:ascii="Arial" w:hAnsi="Arial" w:cs="Arial"/>
          <w:strike/>
          <w:szCs w:val="20"/>
          <w:highlight w:val="red"/>
        </w:rPr>
        <w:t xml:space="preserve">4 &lt; </w:t>
      </w:r>
      <w:r w:rsidRPr="00E71315">
        <w:rPr>
          <w:rFonts w:ascii="Arial" w:hAnsi="Arial" w:cs="Arial"/>
          <w:strike/>
          <w:szCs w:val="20"/>
          <w:highlight w:val="red"/>
          <w:lang w:val="en-US"/>
        </w:rPr>
        <w:t>ZDATE</w:t>
      </w:r>
      <w:r w:rsidRPr="00E71315">
        <w:rPr>
          <w:rFonts w:ascii="Arial" w:hAnsi="Arial" w:cs="Arial"/>
          <w:strike/>
          <w:szCs w:val="20"/>
          <w:highlight w:val="red"/>
        </w:rPr>
        <w:t>2, то красный</w:t>
      </w:r>
    </w:p>
    <w:p w14:paraId="1317397E" w14:textId="77777777" w:rsidR="00FD31B3" w:rsidRPr="00FD31B3" w:rsidRDefault="00FD31B3" w:rsidP="00F9649B">
      <w:pPr>
        <w:spacing w:line="276" w:lineRule="auto"/>
        <w:jc w:val="left"/>
        <w:rPr>
          <w:rFonts w:ascii="Arial" w:hAnsi="Arial" w:cs="Arial"/>
          <w:szCs w:val="20"/>
        </w:rPr>
      </w:pPr>
    </w:p>
    <w:p w14:paraId="427A8ECA" w14:textId="71FC08DB" w:rsidR="00DC65A4" w:rsidRDefault="004F3E49" w:rsidP="00F9649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Если режим</w:t>
      </w:r>
      <w:r w:rsidRPr="004F3E49">
        <w:rPr>
          <w:rFonts w:ascii="Arial" w:hAnsi="Arial" w:cs="Arial"/>
          <w:highlight w:val="green"/>
        </w:rPr>
        <w:t xml:space="preserve"> отчета входит в </w:t>
      </w:r>
      <w:r w:rsidRPr="004F3E49">
        <w:rPr>
          <w:rFonts w:ascii="Arial" w:hAnsi="Arial" w:cs="Arial"/>
          <w:highlight w:val="green"/>
          <w:lang w:val="en-US"/>
        </w:rPr>
        <w:t>Z</w:t>
      </w:r>
      <w:r w:rsidRPr="004F3E49">
        <w:rPr>
          <w:rFonts w:ascii="Arial" w:hAnsi="Arial" w:cs="Arial"/>
          <w:highlight w:val="green"/>
        </w:rPr>
        <w:t>_</w:t>
      </w:r>
      <w:r w:rsidRPr="004F3E49">
        <w:rPr>
          <w:rFonts w:ascii="Arial" w:hAnsi="Arial" w:cs="Arial"/>
          <w:highlight w:val="green"/>
          <w:lang w:val="en-US"/>
        </w:rPr>
        <w:t>MM</w:t>
      </w:r>
      <w:r w:rsidRPr="004F3E49">
        <w:rPr>
          <w:rFonts w:ascii="Arial" w:hAnsi="Arial" w:cs="Arial"/>
          <w:highlight w:val="green"/>
        </w:rPr>
        <w:t>04_</w:t>
      </w:r>
      <w:r w:rsidRPr="004F3E49">
        <w:rPr>
          <w:rFonts w:ascii="Arial" w:hAnsi="Arial" w:cs="Arial"/>
          <w:highlight w:val="green"/>
          <w:lang w:val="en-US"/>
        </w:rPr>
        <w:t>ZMODE</w:t>
      </w:r>
      <w:r w:rsidRPr="004F3E49">
        <w:rPr>
          <w:rFonts w:ascii="Arial" w:hAnsi="Arial" w:cs="Arial"/>
          <w:highlight w:val="green"/>
        </w:rPr>
        <w:t>_</w:t>
      </w:r>
      <w:r w:rsidRPr="004F3E49">
        <w:rPr>
          <w:rFonts w:ascii="Arial" w:hAnsi="Arial" w:cs="Arial"/>
          <w:highlight w:val="green"/>
          <w:lang w:val="en-US"/>
        </w:rPr>
        <w:t>LIGHT</w:t>
      </w:r>
      <w:r w:rsidRPr="004F3E49">
        <w:rPr>
          <w:rFonts w:ascii="Arial" w:hAnsi="Arial" w:cs="Arial"/>
          <w:highlight w:val="green"/>
        </w:rPr>
        <w:t>2</w:t>
      </w:r>
      <w:r w:rsidRPr="004F3E49">
        <w:rPr>
          <w:rFonts w:ascii="Arial" w:hAnsi="Arial" w:cs="Arial"/>
        </w:rPr>
        <w:t xml:space="preserve"> </w:t>
      </w:r>
    </w:p>
    <w:p w14:paraId="6CECAE72" w14:textId="2AD881D2" w:rsidR="004F3E49" w:rsidRDefault="00555EA8" w:rsidP="00F9649B">
      <w:pPr>
        <w:spacing w:line="276" w:lineRule="auto"/>
        <w:ind w:left="420"/>
        <w:jc w:val="left"/>
        <w:rPr>
          <w:rFonts w:ascii="Arial" w:hAnsi="Arial" w:cs="Arial"/>
          <w:szCs w:val="20"/>
          <w:lang w:val="en-US"/>
        </w:rPr>
      </w:pPr>
      <w:r w:rsidRPr="00FD31B3">
        <w:rPr>
          <w:rFonts w:ascii="Arial" w:hAnsi="Arial" w:cs="Arial"/>
          <w:szCs w:val="20"/>
          <w:highlight w:val="green"/>
        </w:rPr>
        <w:t>Для</w:t>
      </w:r>
      <w:r w:rsidRPr="00FD31B3">
        <w:rPr>
          <w:rFonts w:ascii="Arial" w:hAnsi="Arial" w:cs="Arial"/>
          <w:szCs w:val="20"/>
          <w:highlight w:val="green"/>
          <w:lang w:val="en-US"/>
        </w:rPr>
        <w:t xml:space="preserve"> </w:t>
      </w:r>
      <w:r w:rsidRPr="00FD31B3">
        <w:rPr>
          <w:rFonts w:ascii="Arial" w:hAnsi="Arial" w:cs="Arial"/>
          <w:szCs w:val="20"/>
          <w:highlight w:val="green"/>
        </w:rPr>
        <w:t>позиции</w:t>
      </w:r>
      <w:r w:rsidRPr="00FD31B3">
        <w:rPr>
          <w:rFonts w:ascii="Arial" w:hAnsi="Arial" w:cs="Arial"/>
          <w:szCs w:val="20"/>
          <w:highlight w:val="green"/>
          <w:lang w:val="en-US"/>
        </w:rPr>
        <w:t xml:space="preserve">, </w:t>
      </w:r>
      <w:r w:rsidRPr="00FD31B3">
        <w:rPr>
          <w:rFonts w:ascii="Arial" w:hAnsi="Arial" w:cs="Arial"/>
          <w:szCs w:val="20"/>
          <w:highlight w:val="green"/>
        </w:rPr>
        <w:t>где</w:t>
      </w:r>
      <w:r w:rsidRPr="00FD31B3">
        <w:rPr>
          <w:rFonts w:ascii="Arial" w:hAnsi="Arial" w:cs="Arial"/>
          <w:szCs w:val="20"/>
          <w:highlight w:val="green"/>
          <w:lang w:val="en-US"/>
        </w:rPr>
        <w:t xml:space="preserve"> lt_price_all-zkschl = Z_MM04_</w:t>
      </w:r>
      <w:r w:rsidR="00FD0D1C">
        <w:rPr>
          <w:rFonts w:ascii="Arial" w:hAnsi="Arial" w:cs="Arial"/>
          <w:szCs w:val="20"/>
          <w:highlight w:val="green"/>
          <w:lang w:val="en-US"/>
        </w:rPr>
        <w:t>ZKSCHL</w:t>
      </w:r>
      <w:r w:rsidRPr="00FD31B3">
        <w:rPr>
          <w:rFonts w:ascii="Arial" w:hAnsi="Arial" w:cs="Arial"/>
          <w:szCs w:val="20"/>
          <w:highlight w:val="green"/>
          <w:lang w:val="en-US"/>
        </w:rPr>
        <w:t xml:space="preserve"> </w:t>
      </w:r>
      <w:r w:rsidRPr="00FD31B3">
        <w:rPr>
          <w:rFonts w:ascii="Arial" w:hAnsi="Arial" w:cs="Arial"/>
          <w:szCs w:val="20"/>
          <w:highlight w:val="green"/>
        </w:rPr>
        <w:t>и</w:t>
      </w:r>
      <w:r w:rsidRPr="00FD31B3">
        <w:rPr>
          <w:rFonts w:ascii="Arial" w:hAnsi="Arial" w:cs="Arial"/>
          <w:szCs w:val="20"/>
          <w:highlight w:val="green"/>
          <w:lang w:val="en-US"/>
        </w:rPr>
        <w:t xml:space="preserve"> lt_price_all-ztatus = Z_MM04_STATU</w:t>
      </w:r>
      <w:r w:rsidRPr="00555EA8">
        <w:rPr>
          <w:rFonts w:ascii="Arial" w:hAnsi="Arial" w:cs="Arial"/>
          <w:szCs w:val="20"/>
          <w:highlight w:val="green"/>
          <w:lang w:val="en-US"/>
        </w:rPr>
        <w:t>S2</w:t>
      </w:r>
    </w:p>
    <w:p w14:paraId="1DCD42C4" w14:textId="77777777" w:rsidR="00555EA8" w:rsidRDefault="00555EA8" w:rsidP="00F9649B">
      <w:pPr>
        <w:spacing w:line="276" w:lineRule="auto"/>
        <w:ind w:firstLine="708"/>
        <w:jc w:val="left"/>
        <w:rPr>
          <w:rFonts w:ascii="Arial" w:hAnsi="Arial" w:cs="Arial"/>
          <w:szCs w:val="20"/>
          <w:highlight w:val="green"/>
        </w:rPr>
      </w:pPr>
      <w:r w:rsidRPr="00AF7A8A">
        <w:rPr>
          <w:rFonts w:ascii="Arial" w:hAnsi="Arial" w:cs="Arial"/>
          <w:szCs w:val="20"/>
          <w:lang w:val="en-US"/>
        </w:rPr>
        <w:t xml:space="preserve">      </w:t>
      </w:r>
      <w:r>
        <w:rPr>
          <w:rFonts w:ascii="Arial" w:hAnsi="Arial" w:cs="Arial"/>
          <w:szCs w:val="20"/>
          <w:highlight w:val="green"/>
        </w:rPr>
        <w:t>Когда</w:t>
      </w:r>
      <w:r w:rsidRPr="00FD31B3">
        <w:rPr>
          <w:rFonts w:ascii="Arial" w:hAnsi="Arial" w:cs="Arial"/>
          <w:szCs w:val="20"/>
          <w:highlight w:val="green"/>
        </w:rPr>
        <w:t xml:space="preserve"> </w:t>
      </w:r>
      <w:r w:rsidRPr="004F3E49">
        <w:rPr>
          <w:rFonts w:ascii="Arial" w:hAnsi="Arial" w:cs="Arial"/>
          <w:szCs w:val="20"/>
          <w:highlight w:val="green"/>
          <w:lang w:val="en-US"/>
        </w:rPr>
        <w:t>ZDATE</w:t>
      </w:r>
      <w:r w:rsidRPr="004F3E49">
        <w:rPr>
          <w:rFonts w:ascii="Arial" w:hAnsi="Arial" w:cs="Arial"/>
          <w:szCs w:val="20"/>
          <w:highlight w:val="green"/>
        </w:rPr>
        <w:t>4</w:t>
      </w:r>
      <w:r>
        <w:rPr>
          <w:rFonts w:ascii="Arial" w:hAnsi="Arial" w:cs="Arial"/>
          <w:szCs w:val="20"/>
          <w:highlight w:val="green"/>
        </w:rPr>
        <w:t xml:space="preserve"> </w:t>
      </w:r>
      <w:r w:rsidRPr="00FD31B3">
        <w:rPr>
          <w:rFonts w:ascii="Arial" w:hAnsi="Arial" w:cs="Arial"/>
          <w:szCs w:val="20"/>
          <w:highlight w:val="green"/>
        </w:rPr>
        <w:t xml:space="preserve">&gt;= </w:t>
      </w:r>
      <w:r>
        <w:rPr>
          <w:rFonts w:ascii="Arial" w:hAnsi="Arial" w:cs="Arial"/>
          <w:szCs w:val="20"/>
          <w:highlight w:val="green"/>
          <w:lang w:val="en-US"/>
        </w:rPr>
        <w:t>ZDATE</w:t>
      </w:r>
      <w:r w:rsidRPr="00FD31B3">
        <w:rPr>
          <w:rFonts w:ascii="Arial" w:hAnsi="Arial" w:cs="Arial"/>
          <w:szCs w:val="20"/>
          <w:highlight w:val="green"/>
        </w:rPr>
        <w:t>2</w:t>
      </w:r>
      <w:r>
        <w:rPr>
          <w:rFonts w:ascii="Arial" w:hAnsi="Arial" w:cs="Arial"/>
          <w:szCs w:val="20"/>
          <w:highlight w:val="green"/>
        </w:rPr>
        <w:t>, то зеленый</w:t>
      </w:r>
    </w:p>
    <w:p w14:paraId="66871CB6" w14:textId="228FAA93" w:rsidR="00555EA8" w:rsidRDefault="00555EA8" w:rsidP="00F9649B">
      <w:pPr>
        <w:spacing w:line="276" w:lineRule="auto"/>
        <w:ind w:firstLine="708"/>
        <w:jc w:val="left"/>
        <w:rPr>
          <w:rFonts w:ascii="Arial" w:hAnsi="Arial" w:cs="Arial"/>
          <w:szCs w:val="20"/>
          <w:highlight w:val="green"/>
        </w:rPr>
      </w:pPr>
      <w:r>
        <w:rPr>
          <w:rFonts w:ascii="Arial" w:hAnsi="Arial" w:cs="Arial"/>
          <w:szCs w:val="20"/>
          <w:highlight w:val="green"/>
        </w:rPr>
        <w:t xml:space="preserve">      Когда </w:t>
      </w:r>
      <w:r>
        <w:rPr>
          <w:rFonts w:ascii="Arial" w:hAnsi="Arial" w:cs="Arial"/>
          <w:szCs w:val="20"/>
          <w:highlight w:val="green"/>
          <w:lang w:val="en-US"/>
        </w:rPr>
        <w:t>ZDATE</w:t>
      </w:r>
      <w:r w:rsidRPr="00FD31B3">
        <w:rPr>
          <w:rFonts w:ascii="Arial" w:hAnsi="Arial" w:cs="Arial"/>
          <w:szCs w:val="20"/>
          <w:highlight w:val="green"/>
        </w:rPr>
        <w:t xml:space="preserve">4 &lt; </w:t>
      </w:r>
      <w:r>
        <w:rPr>
          <w:rFonts w:ascii="Arial" w:hAnsi="Arial" w:cs="Arial"/>
          <w:szCs w:val="20"/>
          <w:highlight w:val="green"/>
          <w:lang w:val="en-US"/>
        </w:rPr>
        <w:t>ZDATE</w:t>
      </w:r>
      <w:r w:rsidRPr="00555EA8">
        <w:rPr>
          <w:rFonts w:ascii="Arial" w:hAnsi="Arial" w:cs="Arial"/>
          <w:szCs w:val="20"/>
          <w:highlight w:val="green"/>
        </w:rPr>
        <w:t>2</w:t>
      </w:r>
      <w:r>
        <w:rPr>
          <w:rFonts w:ascii="Arial" w:hAnsi="Arial" w:cs="Arial"/>
          <w:szCs w:val="20"/>
          <w:highlight w:val="green"/>
        </w:rPr>
        <w:t>, то желтый</w:t>
      </w:r>
    </w:p>
    <w:p w14:paraId="1DFF633E" w14:textId="0351843E" w:rsidR="00555EA8" w:rsidRPr="00A710D9" w:rsidRDefault="00555EA8" w:rsidP="00F9649B">
      <w:pPr>
        <w:spacing w:line="276" w:lineRule="auto"/>
        <w:ind w:left="420"/>
        <w:jc w:val="left"/>
        <w:rPr>
          <w:rFonts w:ascii="Arial" w:hAnsi="Arial" w:cs="Arial"/>
        </w:rPr>
      </w:pPr>
      <w:r w:rsidRPr="00486328">
        <w:rPr>
          <w:rFonts w:ascii="Arial" w:hAnsi="Arial" w:cs="Arial"/>
          <w:highlight w:val="green"/>
        </w:rPr>
        <w:t>Если</w:t>
      </w:r>
      <w:r w:rsidRPr="00A710D9">
        <w:rPr>
          <w:rFonts w:ascii="Arial" w:hAnsi="Arial" w:cs="Arial"/>
          <w:highlight w:val="green"/>
        </w:rPr>
        <w:t xml:space="preserve"> </w:t>
      </w:r>
      <w:r w:rsidRPr="00486328">
        <w:rPr>
          <w:rFonts w:ascii="Arial" w:hAnsi="Arial" w:cs="Arial"/>
          <w:szCs w:val="20"/>
          <w:highlight w:val="green"/>
          <w:lang w:val="en-US"/>
        </w:rPr>
        <w:t>lt</w:t>
      </w:r>
      <w:r w:rsidRPr="00A710D9">
        <w:rPr>
          <w:rFonts w:ascii="Arial" w:hAnsi="Arial" w:cs="Arial"/>
          <w:szCs w:val="20"/>
          <w:highlight w:val="green"/>
        </w:rPr>
        <w:t>_</w:t>
      </w:r>
      <w:r w:rsidRPr="00486328">
        <w:rPr>
          <w:rFonts w:ascii="Arial" w:hAnsi="Arial" w:cs="Arial"/>
          <w:szCs w:val="20"/>
          <w:highlight w:val="green"/>
          <w:lang w:val="en-US"/>
        </w:rPr>
        <w:t>price</w:t>
      </w:r>
      <w:r w:rsidRPr="00A710D9">
        <w:rPr>
          <w:rFonts w:ascii="Arial" w:hAnsi="Arial" w:cs="Arial"/>
          <w:szCs w:val="20"/>
          <w:highlight w:val="green"/>
        </w:rPr>
        <w:t>_</w:t>
      </w:r>
      <w:r w:rsidRPr="00486328">
        <w:rPr>
          <w:rFonts w:ascii="Arial" w:hAnsi="Arial" w:cs="Arial"/>
          <w:szCs w:val="20"/>
          <w:highlight w:val="green"/>
          <w:lang w:val="en-US"/>
        </w:rPr>
        <w:t>all</w:t>
      </w:r>
      <w:r w:rsidR="00486328" w:rsidRPr="00A710D9">
        <w:rPr>
          <w:rFonts w:ascii="Arial" w:hAnsi="Arial" w:cs="Arial"/>
          <w:szCs w:val="20"/>
          <w:highlight w:val="green"/>
        </w:rPr>
        <w:t>-</w:t>
      </w:r>
      <w:r w:rsidR="00486328" w:rsidRPr="00486328">
        <w:rPr>
          <w:rFonts w:ascii="Arial" w:hAnsi="Arial" w:cs="Arial"/>
          <w:szCs w:val="20"/>
          <w:highlight w:val="green"/>
          <w:lang w:val="en-US"/>
        </w:rPr>
        <w:t>zchg</w:t>
      </w:r>
      <w:r w:rsidR="00486328" w:rsidRPr="00A710D9">
        <w:rPr>
          <w:rFonts w:ascii="Arial" w:hAnsi="Arial" w:cs="Arial"/>
          <w:szCs w:val="20"/>
          <w:highlight w:val="green"/>
        </w:rPr>
        <w:t xml:space="preserve"> </w:t>
      </w:r>
      <w:r w:rsidR="00E71315">
        <w:rPr>
          <w:rFonts w:ascii="Arial" w:hAnsi="Arial" w:cs="Arial"/>
          <w:szCs w:val="20"/>
          <w:highlight w:val="green"/>
        </w:rPr>
        <w:t>= 11</w:t>
      </w:r>
      <w:r w:rsidR="00486328" w:rsidRPr="00A710D9">
        <w:rPr>
          <w:rFonts w:ascii="Arial" w:hAnsi="Arial" w:cs="Arial"/>
          <w:szCs w:val="20"/>
          <w:highlight w:val="green"/>
        </w:rPr>
        <w:t xml:space="preserve">, </w:t>
      </w:r>
      <w:r w:rsidR="00486328" w:rsidRPr="00486328">
        <w:rPr>
          <w:rFonts w:ascii="Arial" w:hAnsi="Arial" w:cs="Arial"/>
          <w:szCs w:val="20"/>
          <w:highlight w:val="green"/>
        </w:rPr>
        <w:t>то</w:t>
      </w:r>
      <w:r w:rsidR="00486328" w:rsidRPr="00A710D9">
        <w:rPr>
          <w:rFonts w:ascii="Arial" w:hAnsi="Arial" w:cs="Arial"/>
          <w:szCs w:val="20"/>
          <w:highlight w:val="green"/>
        </w:rPr>
        <w:t xml:space="preserve"> </w:t>
      </w:r>
      <w:r w:rsidR="00486328" w:rsidRPr="00486328">
        <w:rPr>
          <w:rFonts w:ascii="Arial" w:hAnsi="Arial" w:cs="Arial"/>
          <w:szCs w:val="20"/>
          <w:highlight w:val="green"/>
        </w:rPr>
        <w:t>красный</w:t>
      </w:r>
    </w:p>
    <w:p w14:paraId="68F330C2" w14:textId="63CA3484" w:rsidR="00397F7D" w:rsidRPr="00397F7D" w:rsidRDefault="00397F7D" w:rsidP="00F9649B">
      <w:pPr>
        <w:pStyle w:val="Text"/>
        <w:spacing w:before="120" w:after="120"/>
        <w:rPr>
          <w:b/>
          <w:sz w:val="22"/>
          <w:lang w:val="ru-RU"/>
        </w:rPr>
      </w:pPr>
      <w:r w:rsidRPr="00397F7D">
        <w:rPr>
          <w:b/>
          <w:sz w:val="22"/>
          <w:lang w:val="ru-RU"/>
        </w:rPr>
        <w:t>Вариант работы отчета «Позиции для расценки»</w:t>
      </w:r>
    </w:p>
    <w:p w14:paraId="75B92A34" w14:textId="77777777" w:rsidR="00397F7D" w:rsidRDefault="00397F7D" w:rsidP="00F9649B">
      <w:pPr>
        <w:spacing w:line="276" w:lineRule="auto"/>
        <w:rPr>
          <w:rFonts w:ascii="Arial" w:hAnsi="Arial" w:cs="Arial"/>
          <w:szCs w:val="24"/>
        </w:rPr>
      </w:pPr>
      <w:r w:rsidRPr="00E65F8A">
        <w:rPr>
          <w:rFonts w:ascii="Arial" w:hAnsi="Arial" w:cs="Arial"/>
          <w:szCs w:val="24"/>
        </w:rPr>
        <w:t xml:space="preserve">Если выбран вариант работы отчета «Позиции для расценки», то в отчет выводим только те позиции, где </w:t>
      </w:r>
    </w:p>
    <w:p w14:paraId="5B950C1E" w14:textId="47A62144" w:rsidR="00397F7D" w:rsidRDefault="00397F7D" w:rsidP="00F9649B">
      <w:pPr>
        <w:pStyle w:val="afb"/>
        <w:numPr>
          <w:ilvl w:val="0"/>
          <w:numId w:val="72"/>
        </w:numPr>
        <w:spacing w:line="276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B309B6">
        <w:rPr>
          <w:rFonts w:ascii="Arial" w:hAnsi="Arial" w:cs="Arial"/>
          <w:szCs w:val="24"/>
          <w:lang w:val="en-US"/>
        </w:rPr>
        <w:t>lt_price_all-zkschl = Z_MM04_</w:t>
      </w:r>
      <w:r w:rsidR="00FD0D1C">
        <w:rPr>
          <w:rFonts w:ascii="Arial" w:hAnsi="Arial" w:cs="Arial"/>
          <w:szCs w:val="24"/>
          <w:lang w:val="en-US"/>
        </w:rPr>
        <w:t>ZKSCHL</w:t>
      </w:r>
      <w:r>
        <w:rPr>
          <w:rFonts w:ascii="Arial" w:hAnsi="Arial" w:cs="Arial"/>
          <w:szCs w:val="24"/>
          <w:lang w:val="en-US"/>
        </w:rPr>
        <w:t xml:space="preserve">, </w:t>
      </w:r>
      <w:r w:rsidRPr="00B309B6">
        <w:rPr>
          <w:rFonts w:ascii="Arial" w:hAnsi="Arial" w:cs="Arial"/>
          <w:szCs w:val="24"/>
          <w:lang w:val="en-US"/>
        </w:rPr>
        <w:t>lt_price_all = Z_MM04_STATUS1</w:t>
      </w:r>
    </w:p>
    <w:p w14:paraId="6BE0EBE1" w14:textId="77777777" w:rsidR="00397F7D" w:rsidRDefault="00397F7D" w:rsidP="00F9649B">
      <w:pPr>
        <w:spacing w:line="276" w:lineRule="auto"/>
        <w:ind w:firstLine="360"/>
        <w:rPr>
          <w:rFonts w:ascii="Arial" w:hAnsi="Arial" w:cs="Arial"/>
          <w:szCs w:val="24"/>
        </w:rPr>
      </w:pPr>
      <w:r w:rsidRPr="00A45932">
        <w:rPr>
          <w:rFonts w:ascii="Arial" w:hAnsi="Arial" w:cs="Arial"/>
          <w:strike/>
          <w:szCs w:val="24"/>
          <w:highlight w:val="red"/>
        </w:rPr>
        <w:t xml:space="preserve">Пользователь, которые имеет полномочия на объект </w:t>
      </w:r>
      <w:r w:rsidRPr="00A45932">
        <w:rPr>
          <w:rFonts w:ascii="Arial" w:hAnsi="Arial" w:cs="Arial"/>
          <w:strike/>
          <w:szCs w:val="24"/>
          <w:highlight w:val="red"/>
          <w:lang w:val="en-US"/>
        </w:rPr>
        <w:t>Z</w:t>
      </w:r>
      <w:r w:rsidRPr="00A45932">
        <w:rPr>
          <w:rFonts w:ascii="Arial" w:hAnsi="Arial" w:cs="Arial"/>
          <w:strike/>
          <w:szCs w:val="24"/>
          <w:highlight w:val="red"/>
        </w:rPr>
        <w:t>_</w:t>
      </w:r>
      <w:r w:rsidRPr="00A45932">
        <w:rPr>
          <w:rFonts w:ascii="Arial" w:hAnsi="Arial" w:cs="Arial"/>
          <w:strike/>
          <w:szCs w:val="24"/>
          <w:highlight w:val="red"/>
          <w:lang w:val="en-US"/>
        </w:rPr>
        <w:t>PRC</w:t>
      </w:r>
      <w:r w:rsidRPr="00A45932">
        <w:rPr>
          <w:rFonts w:ascii="Arial" w:hAnsi="Arial" w:cs="Arial"/>
          <w:strike/>
          <w:szCs w:val="24"/>
          <w:highlight w:val="red"/>
        </w:rPr>
        <w:t>_</w:t>
      </w:r>
      <w:r w:rsidRPr="00A45932">
        <w:rPr>
          <w:rFonts w:ascii="Arial" w:hAnsi="Arial" w:cs="Arial"/>
          <w:strike/>
          <w:szCs w:val="24"/>
          <w:highlight w:val="red"/>
          <w:lang w:val="en-US"/>
        </w:rPr>
        <w:t>MODE</w:t>
      </w:r>
      <w:r w:rsidRPr="00A45932">
        <w:rPr>
          <w:rFonts w:ascii="Arial" w:hAnsi="Arial" w:cs="Arial"/>
          <w:strike/>
          <w:szCs w:val="24"/>
          <w:highlight w:val="red"/>
        </w:rPr>
        <w:t xml:space="preserve">, </w:t>
      </w:r>
      <w:r w:rsidRPr="00A45932">
        <w:rPr>
          <w:rFonts w:ascii="Arial" w:hAnsi="Arial" w:cs="Arial"/>
          <w:strike/>
          <w:szCs w:val="24"/>
          <w:highlight w:val="red"/>
          <w:lang w:val="en-US"/>
        </w:rPr>
        <w:t>Z</w:t>
      </w:r>
      <w:r w:rsidRPr="00A45932">
        <w:rPr>
          <w:rFonts w:ascii="Arial" w:hAnsi="Arial" w:cs="Arial"/>
          <w:strike/>
          <w:szCs w:val="24"/>
          <w:highlight w:val="red"/>
        </w:rPr>
        <w:t>_</w:t>
      </w:r>
      <w:r w:rsidRPr="00A45932">
        <w:rPr>
          <w:rFonts w:ascii="Arial" w:hAnsi="Arial" w:cs="Arial"/>
          <w:strike/>
          <w:szCs w:val="24"/>
          <w:highlight w:val="red"/>
          <w:lang w:val="en-US"/>
        </w:rPr>
        <w:t>MODE</w:t>
      </w:r>
      <w:r w:rsidRPr="00A45932">
        <w:rPr>
          <w:rFonts w:ascii="Arial" w:hAnsi="Arial" w:cs="Arial"/>
          <w:strike/>
          <w:szCs w:val="24"/>
          <w:highlight w:val="red"/>
        </w:rPr>
        <w:t xml:space="preserve"> = ‘1’, </w:t>
      </w:r>
      <w:r w:rsidRPr="00A45932">
        <w:rPr>
          <w:rFonts w:ascii="Arial" w:hAnsi="Arial" w:cs="Arial"/>
          <w:strike/>
          <w:szCs w:val="24"/>
          <w:highlight w:val="red"/>
          <w:lang w:val="en-US"/>
        </w:rPr>
        <w:t>ACTVT</w:t>
      </w:r>
      <w:r w:rsidRPr="00A45932">
        <w:rPr>
          <w:rFonts w:ascii="Arial" w:hAnsi="Arial" w:cs="Arial"/>
          <w:strike/>
          <w:szCs w:val="24"/>
          <w:highlight w:val="red"/>
        </w:rPr>
        <w:t xml:space="preserve"> = ‘03’. Может только просматривать позиции, функции, описанные ниже ему не видны. Пользователь с </w:t>
      </w:r>
      <w:r w:rsidRPr="00A45932">
        <w:rPr>
          <w:rFonts w:ascii="Arial" w:hAnsi="Arial" w:cs="Arial"/>
          <w:strike/>
          <w:szCs w:val="24"/>
          <w:highlight w:val="red"/>
          <w:lang w:val="en-US"/>
        </w:rPr>
        <w:t>ACTVT</w:t>
      </w:r>
      <w:r w:rsidRPr="00A45932">
        <w:rPr>
          <w:rFonts w:ascii="Arial" w:hAnsi="Arial" w:cs="Arial"/>
          <w:strike/>
          <w:szCs w:val="24"/>
          <w:highlight w:val="red"/>
        </w:rPr>
        <w:t xml:space="preserve"> = ‘02’ имеет доступ к функциям</w:t>
      </w:r>
      <w:r w:rsidRPr="00A45932">
        <w:rPr>
          <w:rFonts w:ascii="Arial" w:hAnsi="Arial" w:cs="Arial"/>
          <w:szCs w:val="24"/>
          <w:highlight w:val="red"/>
        </w:rPr>
        <w:t>.</w:t>
      </w:r>
    </w:p>
    <w:p w14:paraId="7CBC17B7" w14:textId="7FB77180" w:rsidR="00397F7D" w:rsidRDefault="00397F7D" w:rsidP="00F9649B">
      <w:pPr>
        <w:spacing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В данном варианте работы отчета пользователю напрямую должны быть доступны для изменения поля: </w:t>
      </w:r>
      <w:r w:rsidR="00A710D9" w:rsidRPr="00A710D9">
        <w:rPr>
          <w:rFonts w:ascii="Arial" w:hAnsi="Arial" w:cs="Arial"/>
          <w:szCs w:val="24"/>
          <w:lang w:val="en-US"/>
        </w:rPr>
        <w:t>BPR</w:t>
      </w:r>
      <w:r w:rsidRPr="00B44CDE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DATBI</w:t>
      </w:r>
      <w:r w:rsidRPr="00261AE6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DATAB</w:t>
      </w:r>
      <w:r w:rsidRPr="00B44CDE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WAERS</w:t>
      </w:r>
      <w:r w:rsidRPr="00B44CDE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KMEIN</w:t>
      </w:r>
      <w:r w:rsidRPr="00B44CDE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KPEIN</w:t>
      </w:r>
      <w:r w:rsidRPr="00B44CDE">
        <w:rPr>
          <w:rFonts w:ascii="Arial" w:hAnsi="Arial" w:cs="Arial"/>
          <w:szCs w:val="24"/>
        </w:rPr>
        <w:t xml:space="preserve">, </w:t>
      </w:r>
      <w:r w:rsidR="00A710D9">
        <w:rPr>
          <w:rFonts w:ascii="Arial" w:hAnsi="Arial" w:cs="Arial"/>
          <w:szCs w:val="24"/>
          <w:lang w:val="en-US"/>
        </w:rPr>
        <w:t>ZBPAM</w:t>
      </w:r>
      <w:r w:rsidRPr="00B44CDE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Исключением служат позиции, в которых </w:t>
      </w:r>
      <w:r w:rsidR="00A710D9">
        <w:rPr>
          <w:rFonts w:ascii="Arial" w:hAnsi="Arial" w:cs="Arial"/>
          <w:szCs w:val="24"/>
          <w:lang w:val="en-US"/>
        </w:rPr>
        <w:t>ZBPAM</w:t>
      </w:r>
      <w:r w:rsidRPr="00B44CDE">
        <w:rPr>
          <w:rFonts w:ascii="Arial" w:hAnsi="Arial" w:cs="Arial"/>
          <w:szCs w:val="24"/>
        </w:rPr>
        <w:t xml:space="preserve"> = </w:t>
      </w:r>
      <w:r>
        <w:rPr>
          <w:rFonts w:ascii="Arial" w:hAnsi="Arial" w:cs="Arial"/>
          <w:szCs w:val="24"/>
        </w:rPr>
        <w:t xml:space="preserve">Z_MM04_PRICE_SP1, в данном случае доступны для изменения поля: </w:t>
      </w:r>
      <w:r>
        <w:rPr>
          <w:rFonts w:ascii="Arial" w:hAnsi="Arial" w:cs="Arial"/>
          <w:szCs w:val="24"/>
          <w:lang w:val="en-US"/>
        </w:rPr>
        <w:t>DATBI</w:t>
      </w:r>
      <w:r w:rsidRPr="00261AE6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DATAB</w:t>
      </w:r>
      <w:r w:rsidR="00876BF6">
        <w:rPr>
          <w:rFonts w:ascii="Arial" w:hAnsi="Arial" w:cs="Arial"/>
          <w:szCs w:val="24"/>
        </w:rPr>
        <w:t xml:space="preserve">. Данные поля являются обязательными для заполнения. </w:t>
      </w:r>
    </w:p>
    <w:p w14:paraId="50B9D7A8" w14:textId="2E5B7F15" w:rsidR="00A710D9" w:rsidRDefault="00A710D9" w:rsidP="00F9649B">
      <w:pPr>
        <w:spacing w:line="276" w:lineRule="auto"/>
        <w:ind w:firstLine="708"/>
        <w:rPr>
          <w:rFonts w:ascii="Arial" w:hAnsi="Arial" w:cs="Arial"/>
          <w:szCs w:val="24"/>
        </w:rPr>
      </w:pPr>
      <w:r w:rsidRPr="00A710D9">
        <w:rPr>
          <w:rFonts w:ascii="Arial" w:hAnsi="Arial" w:cs="Arial"/>
          <w:szCs w:val="24"/>
          <w:highlight w:val="green"/>
        </w:rPr>
        <w:t xml:space="preserve">При изменении </w:t>
      </w:r>
      <w:r w:rsidRPr="00A710D9">
        <w:rPr>
          <w:rFonts w:ascii="Arial" w:hAnsi="Arial" w:cs="Arial"/>
          <w:szCs w:val="24"/>
          <w:highlight w:val="green"/>
          <w:lang w:val="en-US"/>
        </w:rPr>
        <w:t>BPR</w:t>
      </w:r>
      <w:r w:rsidRPr="00A710D9">
        <w:rPr>
          <w:rFonts w:ascii="Arial" w:hAnsi="Arial" w:cs="Arial"/>
          <w:szCs w:val="24"/>
          <w:highlight w:val="green"/>
        </w:rPr>
        <w:t xml:space="preserve"> необходимо сбрасывать значение </w:t>
      </w:r>
      <w:r w:rsidRPr="00A710D9">
        <w:rPr>
          <w:rFonts w:ascii="Arial" w:hAnsi="Arial" w:cs="Arial"/>
          <w:szCs w:val="24"/>
          <w:highlight w:val="green"/>
          <w:lang w:val="en-US"/>
        </w:rPr>
        <w:t>zbpam</w:t>
      </w:r>
      <w:r w:rsidRPr="00A710D9">
        <w:rPr>
          <w:rFonts w:ascii="Arial" w:hAnsi="Arial" w:cs="Arial"/>
          <w:szCs w:val="24"/>
          <w:highlight w:val="green"/>
        </w:rPr>
        <w:t>.</w:t>
      </w:r>
      <w:r>
        <w:rPr>
          <w:rFonts w:ascii="Arial" w:hAnsi="Arial" w:cs="Arial"/>
          <w:szCs w:val="24"/>
        </w:rPr>
        <w:t xml:space="preserve"> </w:t>
      </w:r>
    </w:p>
    <w:p w14:paraId="0727155C" w14:textId="662FD7EF" w:rsidR="00306111" w:rsidRDefault="00306111" w:rsidP="00F9649B">
      <w:pPr>
        <w:spacing w:line="276" w:lineRule="auto"/>
        <w:ind w:firstLine="708"/>
        <w:rPr>
          <w:rFonts w:ascii="Arial" w:hAnsi="Arial" w:cs="Arial"/>
          <w:szCs w:val="24"/>
          <w:highlight w:val="green"/>
        </w:rPr>
      </w:pPr>
      <w:r w:rsidRPr="00306111">
        <w:rPr>
          <w:rFonts w:ascii="Arial" w:hAnsi="Arial" w:cs="Arial"/>
          <w:szCs w:val="24"/>
          <w:highlight w:val="green"/>
        </w:rPr>
        <w:t xml:space="preserve">Если </w:t>
      </w:r>
      <w:r w:rsidRPr="00306111">
        <w:rPr>
          <w:rFonts w:ascii="Arial" w:hAnsi="Arial" w:cs="Arial"/>
          <w:szCs w:val="24"/>
          <w:highlight w:val="green"/>
          <w:lang w:val="en-US"/>
        </w:rPr>
        <w:t>lt</w:t>
      </w:r>
      <w:r w:rsidRPr="00306111">
        <w:rPr>
          <w:rFonts w:ascii="Arial" w:hAnsi="Arial" w:cs="Arial"/>
          <w:szCs w:val="24"/>
          <w:highlight w:val="green"/>
        </w:rPr>
        <w:t>_</w:t>
      </w:r>
      <w:r w:rsidRPr="00306111">
        <w:rPr>
          <w:rFonts w:ascii="Arial" w:hAnsi="Arial" w:cs="Arial"/>
          <w:szCs w:val="24"/>
          <w:highlight w:val="green"/>
          <w:lang w:val="en-US"/>
        </w:rPr>
        <w:t>price</w:t>
      </w:r>
      <w:r w:rsidRPr="00306111">
        <w:rPr>
          <w:rFonts w:ascii="Arial" w:hAnsi="Arial" w:cs="Arial"/>
          <w:szCs w:val="24"/>
          <w:highlight w:val="green"/>
        </w:rPr>
        <w:t>_</w:t>
      </w:r>
      <w:r w:rsidRPr="00306111">
        <w:rPr>
          <w:rFonts w:ascii="Arial" w:hAnsi="Arial" w:cs="Arial"/>
          <w:szCs w:val="24"/>
          <w:highlight w:val="green"/>
          <w:lang w:val="en-US"/>
        </w:rPr>
        <w:t>all</w:t>
      </w:r>
      <w:r w:rsidRPr="00306111">
        <w:rPr>
          <w:rFonts w:ascii="Arial" w:hAnsi="Arial" w:cs="Arial"/>
          <w:szCs w:val="24"/>
          <w:highlight w:val="green"/>
        </w:rPr>
        <w:t>-</w:t>
      </w:r>
      <w:r w:rsidRPr="00306111">
        <w:rPr>
          <w:rFonts w:ascii="Arial" w:hAnsi="Arial" w:cs="Arial"/>
          <w:szCs w:val="24"/>
          <w:highlight w:val="green"/>
          <w:lang w:val="en-US"/>
        </w:rPr>
        <w:t>kmein</w:t>
      </w:r>
      <w:r w:rsidRPr="00306111">
        <w:rPr>
          <w:rFonts w:ascii="Arial" w:hAnsi="Arial" w:cs="Arial"/>
          <w:szCs w:val="24"/>
          <w:highlight w:val="green"/>
        </w:rPr>
        <w:t xml:space="preserve"> пусто, то предзаполнить </w:t>
      </w:r>
      <w:r w:rsidRPr="00306111">
        <w:rPr>
          <w:rFonts w:ascii="Arial" w:hAnsi="Arial" w:cs="Arial"/>
          <w:szCs w:val="24"/>
          <w:highlight w:val="green"/>
          <w:lang w:val="en-US"/>
        </w:rPr>
        <w:t>mara</w:t>
      </w:r>
      <w:r w:rsidRPr="00306111">
        <w:rPr>
          <w:rFonts w:ascii="Arial" w:hAnsi="Arial" w:cs="Arial"/>
          <w:szCs w:val="24"/>
          <w:highlight w:val="green"/>
        </w:rPr>
        <w:t>-</w:t>
      </w:r>
      <w:r w:rsidRPr="00306111">
        <w:rPr>
          <w:rFonts w:ascii="Arial" w:hAnsi="Arial" w:cs="Arial"/>
          <w:szCs w:val="24"/>
          <w:highlight w:val="green"/>
          <w:lang w:val="en-US"/>
        </w:rPr>
        <w:t>meins</w:t>
      </w:r>
      <w:r w:rsidRPr="00306111">
        <w:rPr>
          <w:rFonts w:ascii="Arial" w:hAnsi="Arial" w:cs="Arial"/>
          <w:szCs w:val="24"/>
          <w:highlight w:val="green"/>
        </w:rPr>
        <w:t xml:space="preserve"> по </w:t>
      </w:r>
      <w:r w:rsidRPr="00306111">
        <w:rPr>
          <w:rFonts w:ascii="Arial" w:hAnsi="Arial" w:cs="Arial"/>
          <w:szCs w:val="24"/>
          <w:highlight w:val="green"/>
          <w:lang w:val="en-US"/>
        </w:rPr>
        <w:t>mara</w:t>
      </w:r>
      <w:r w:rsidRPr="00306111">
        <w:rPr>
          <w:rFonts w:ascii="Arial" w:hAnsi="Arial" w:cs="Arial"/>
          <w:szCs w:val="24"/>
          <w:highlight w:val="green"/>
        </w:rPr>
        <w:t>-</w:t>
      </w:r>
      <w:r w:rsidRPr="00306111">
        <w:rPr>
          <w:rFonts w:ascii="Arial" w:hAnsi="Arial" w:cs="Arial"/>
          <w:szCs w:val="24"/>
          <w:highlight w:val="green"/>
          <w:lang w:val="en-US"/>
        </w:rPr>
        <w:t>matnr</w:t>
      </w:r>
      <w:r w:rsidRPr="00306111">
        <w:rPr>
          <w:rFonts w:ascii="Arial" w:hAnsi="Arial" w:cs="Arial"/>
          <w:szCs w:val="24"/>
          <w:highlight w:val="green"/>
        </w:rPr>
        <w:t xml:space="preserve"> = </w:t>
      </w:r>
      <w:r w:rsidRPr="00306111">
        <w:rPr>
          <w:rFonts w:ascii="Arial" w:hAnsi="Arial" w:cs="Arial"/>
          <w:szCs w:val="24"/>
          <w:highlight w:val="green"/>
          <w:lang w:val="en-US"/>
        </w:rPr>
        <w:t>lt</w:t>
      </w:r>
      <w:r w:rsidRPr="00306111">
        <w:rPr>
          <w:rFonts w:ascii="Arial" w:hAnsi="Arial" w:cs="Arial"/>
          <w:szCs w:val="24"/>
          <w:highlight w:val="green"/>
        </w:rPr>
        <w:t>_</w:t>
      </w:r>
      <w:r w:rsidRPr="00306111">
        <w:rPr>
          <w:rFonts w:ascii="Arial" w:hAnsi="Arial" w:cs="Arial"/>
          <w:szCs w:val="24"/>
          <w:highlight w:val="green"/>
          <w:lang w:val="en-US"/>
        </w:rPr>
        <w:t>price</w:t>
      </w:r>
      <w:r w:rsidRPr="00306111">
        <w:rPr>
          <w:rFonts w:ascii="Arial" w:hAnsi="Arial" w:cs="Arial"/>
          <w:szCs w:val="24"/>
          <w:highlight w:val="green"/>
        </w:rPr>
        <w:t>_</w:t>
      </w:r>
      <w:r w:rsidRPr="00306111">
        <w:rPr>
          <w:rFonts w:ascii="Arial" w:hAnsi="Arial" w:cs="Arial"/>
          <w:szCs w:val="24"/>
          <w:highlight w:val="green"/>
          <w:lang w:val="en-US"/>
        </w:rPr>
        <w:t>all</w:t>
      </w:r>
      <w:r w:rsidRPr="00306111">
        <w:rPr>
          <w:rFonts w:ascii="Arial" w:hAnsi="Arial" w:cs="Arial"/>
          <w:szCs w:val="24"/>
          <w:highlight w:val="green"/>
        </w:rPr>
        <w:t>-</w:t>
      </w:r>
      <w:r w:rsidRPr="00306111">
        <w:rPr>
          <w:rFonts w:ascii="Arial" w:hAnsi="Arial" w:cs="Arial"/>
          <w:szCs w:val="24"/>
          <w:highlight w:val="green"/>
          <w:lang w:val="en-US"/>
        </w:rPr>
        <w:t>matnr</w:t>
      </w:r>
    </w:p>
    <w:p w14:paraId="15D231C0" w14:textId="211A585B" w:rsidR="00306111" w:rsidRPr="002E4CBD" w:rsidRDefault="00306111" w:rsidP="00F9649B">
      <w:pPr>
        <w:spacing w:line="276" w:lineRule="auto"/>
        <w:ind w:firstLine="708"/>
        <w:rPr>
          <w:rFonts w:ascii="Arial" w:hAnsi="Arial" w:cs="Arial"/>
          <w:szCs w:val="24"/>
          <w:highlight w:val="green"/>
        </w:rPr>
      </w:pPr>
      <w:r w:rsidRPr="00306111">
        <w:rPr>
          <w:rFonts w:ascii="Arial" w:hAnsi="Arial" w:cs="Arial"/>
          <w:szCs w:val="24"/>
          <w:highlight w:val="green"/>
        </w:rPr>
        <w:t xml:space="preserve">Если </w:t>
      </w:r>
      <w:r w:rsidRPr="00306111">
        <w:rPr>
          <w:rFonts w:ascii="Arial" w:hAnsi="Arial" w:cs="Arial"/>
          <w:szCs w:val="24"/>
          <w:highlight w:val="green"/>
          <w:lang w:val="en-US"/>
        </w:rPr>
        <w:t>lt</w:t>
      </w:r>
      <w:r w:rsidRPr="00306111">
        <w:rPr>
          <w:rFonts w:ascii="Arial" w:hAnsi="Arial" w:cs="Arial"/>
          <w:szCs w:val="24"/>
          <w:highlight w:val="green"/>
        </w:rPr>
        <w:t>_</w:t>
      </w:r>
      <w:r w:rsidRPr="00306111">
        <w:rPr>
          <w:rFonts w:ascii="Arial" w:hAnsi="Arial" w:cs="Arial"/>
          <w:szCs w:val="24"/>
          <w:highlight w:val="green"/>
          <w:lang w:val="en-US"/>
        </w:rPr>
        <w:t>price</w:t>
      </w:r>
      <w:r w:rsidRPr="00306111">
        <w:rPr>
          <w:rFonts w:ascii="Arial" w:hAnsi="Arial" w:cs="Arial"/>
          <w:szCs w:val="24"/>
          <w:highlight w:val="green"/>
        </w:rPr>
        <w:t>_</w:t>
      </w:r>
      <w:r w:rsidRPr="00306111">
        <w:rPr>
          <w:rFonts w:ascii="Arial" w:hAnsi="Arial" w:cs="Arial"/>
          <w:szCs w:val="24"/>
          <w:highlight w:val="green"/>
          <w:lang w:val="en-US"/>
        </w:rPr>
        <w:t>all</w:t>
      </w:r>
      <w:r w:rsidRPr="00306111">
        <w:rPr>
          <w:rFonts w:ascii="Arial" w:hAnsi="Arial" w:cs="Arial"/>
          <w:szCs w:val="24"/>
          <w:highlight w:val="green"/>
        </w:rPr>
        <w:t>-</w:t>
      </w:r>
      <w:r w:rsidRPr="00306111">
        <w:rPr>
          <w:rFonts w:ascii="Arial" w:hAnsi="Arial" w:cs="Arial"/>
          <w:szCs w:val="24"/>
          <w:highlight w:val="green"/>
          <w:lang w:val="en-US"/>
        </w:rPr>
        <w:t>kmein</w:t>
      </w:r>
      <w:r w:rsidRPr="00306111">
        <w:rPr>
          <w:rFonts w:ascii="Arial" w:hAnsi="Arial" w:cs="Arial"/>
          <w:szCs w:val="24"/>
          <w:highlight w:val="green"/>
        </w:rPr>
        <w:t xml:space="preserve"> пусто, то предзаполнить значением 1. </w:t>
      </w:r>
    </w:p>
    <w:p w14:paraId="65248BDC" w14:textId="04061A77" w:rsidR="00306111" w:rsidRPr="00306111" w:rsidRDefault="00306111" w:rsidP="00306111">
      <w:pPr>
        <w:spacing w:line="276" w:lineRule="auto"/>
        <w:ind w:firstLine="708"/>
        <w:rPr>
          <w:rFonts w:ascii="Arial" w:hAnsi="Arial" w:cs="Arial"/>
          <w:szCs w:val="24"/>
        </w:rPr>
      </w:pPr>
      <w:r w:rsidRPr="00306111">
        <w:rPr>
          <w:rFonts w:ascii="Arial" w:hAnsi="Arial" w:cs="Arial"/>
          <w:szCs w:val="24"/>
          <w:highlight w:val="green"/>
        </w:rPr>
        <w:t xml:space="preserve">Если </w:t>
      </w:r>
      <w:r w:rsidRPr="00306111">
        <w:rPr>
          <w:rFonts w:ascii="Arial" w:hAnsi="Arial" w:cs="Arial"/>
          <w:szCs w:val="24"/>
          <w:highlight w:val="green"/>
          <w:lang w:val="en-US"/>
        </w:rPr>
        <w:t>lt</w:t>
      </w:r>
      <w:r w:rsidRPr="00306111">
        <w:rPr>
          <w:rFonts w:ascii="Arial" w:hAnsi="Arial" w:cs="Arial"/>
          <w:szCs w:val="24"/>
          <w:highlight w:val="green"/>
        </w:rPr>
        <w:t>_</w:t>
      </w:r>
      <w:r w:rsidRPr="00306111">
        <w:rPr>
          <w:rFonts w:ascii="Arial" w:hAnsi="Arial" w:cs="Arial"/>
          <w:szCs w:val="24"/>
          <w:highlight w:val="green"/>
          <w:lang w:val="en-US"/>
        </w:rPr>
        <w:t>price</w:t>
      </w:r>
      <w:r w:rsidRPr="00306111">
        <w:rPr>
          <w:rFonts w:ascii="Arial" w:hAnsi="Arial" w:cs="Arial"/>
          <w:szCs w:val="24"/>
          <w:highlight w:val="green"/>
        </w:rPr>
        <w:t>_</w:t>
      </w:r>
      <w:r w:rsidRPr="00306111">
        <w:rPr>
          <w:rFonts w:ascii="Arial" w:hAnsi="Arial" w:cs="Arial"/>
          <w:szCs w:val="24"/>
          <w:highlight w:val="green"/>
          <w:lang w:val="en-US"/>
        </w:rPr>
        <w:t>all</w:t>
      </w:r>
      <w:r w:rsidRPr="00306111">
        <w:rPr>
          <w:rFonts w:ascii="Arial" w:hAnsi="Arial" w:cs="Arial"/>
          <w:szCs w:val="24"/>
          <w:highlight w:val="green"/>
        </w:rPr>
        <w:t>-</w:t>
      </w:r>
      <w:r w:rsidRPr="00306111">
        <w:rPr>
          <w:rFonts w:ascii="Arial" w:hAnsi="Arial" w:cs="Arial"/>
          <w:szCs w:val="24"/>
          <w:highlight w:val="green"/>
          <w:lang w:val="en-US"/>
        </w:rPr>
        <w:t>waers</w:t>
      </w:r>
      <w:r w:rsidRPr="00306111">
        <w:rPr>
          <w:rFonts w:ascii="Arial" w:hAnsi="Arial" w:cs="Arial"/>
          <w:szCs w:val="24"/>
          <w:highlight w:val="green"/>
        </w:rPr>
        <w:t xml:space="preserve"> пусто, то предзаполнить значением </w:t>
      </w:r>
      <w:r w:rsidRPr="00306111">
        <w:rPr>
          <w:rFonts w:ascii="Arial" w:hAnsi="Arial" w:cs="Arial"/>
          <w:szCs w:val="24"/>
          <w:highlight w:val="green"/>
          <w:lang w:val="en-US"/>
        </w:rPr>
        <w:t>RUB</w:t>
      </w:r>
      <w:r w:rsidRPr="00306111">
        <w:rPr>
          <w:rFonts w:ascii="Arial" w:hAnsi="Arial" w:cs="Arial"/>
          <w:szCs w:val="24"/>
          <w:highlight w:val="green"/>
        </w:rPr>
        <w:t>.</w:t>
      </w:r>
      <w:r>
        <w:rPr>
          <w:rFonts w:ascii="Arial" w:hAnsi="Arial" w:cs="Arial"/>
          <w:szCs w:val="24"/>
        </w:rPr>
        <w:t xml:space="preserve"> </w:t>
      </w:r>
    </w:p>
    <w:p w14:paraId="0ABC68C3" w14:textId="1CCB728D" w:rsidR="00306111" w:rsidRPr="00306111" w:rsidRDefault="00306111" w:rsidP="00F9649B">
      <w:pPr>
        <w:spacing w:line="276" w:lineRule="auto"/>
        <w:ind w:firstLine="708"/>
        <w:rPr>
          <w:rFonts w:ascii="Arial" w:hAnsi="Arial" w:cs="Arial"/>
          <w:szCs w:val="24"/>
        </w:rPr>
      </w:pPr>
    </w:p>
    <w:p w14:paraId="6D20AE9B" w14:textId="6132D402" w:rsidR="00397F7D" w:rsidRDefault="00397F7D" w:rsidP="00F9649B">
      <w:pPr>
        <w:spacing w:before="120" w:after="120" w:line="276" w:lineRule="auto"/>
        <w:rPr>
          <w:rFonts w:ascii="Arial" w:hAnsi="Arial" w:cs="Arial"/>
          <w:b/>
          <w:sz w:val="20"/>
          <w:szCs w:val="24"/>
        </w:rPr>
      </w:pPr>
      <w:r w:rsidRPr="00397F7D">
        <w:rPr>
          <w:rFonts w:ascii="Arial" w:hAnsi="Arial" w:cs="Arial"/>
          <w:b/>
          <w:sz w:val="20"/>
          <w:szCs w:val="24"/>
        </w:rPr>
        <w:t>Функция «Массовое изменение»</w:t>
      </w:r>
    </w:p>
    <w:p w14:paraId="5764BC23" w14:textId="4BA71746" w:rsidR="00EA3631" w:rsidRDefault="00397F7D" w:rsidP="00F9649B">
      <w:pPr>
        <w:spacing w:line="276" w:lineRule="auto"/>
        <w:ind w:firstLine="708"/>
        <w:rPr>
          <w:rFonts w:ascii="Arial" w:hAnsi="Arial" w:cs="Arial"/>
        </w:rPr>
      </w:pPr>
      <w:r w:rsidRPr="003F612F">
        <w:rPr>
          <w:rFonts w:ascii="Arial" w:hAnsi="Arial" w:cs="Arial"/>
        </w:rPr>
        <w:t>До отправки на согласования Планировщик цен имеет возможность массово изменить</w:t>
      </w:r>
      <w:r>
        <w:rPr>
          <w:rFonts w:ascii="Arial" w:hAnsi="Arial" w:cs="Arial"/>
        </w:rPr>
        <w:t xml:space="preserve"> поля </w:t>
      </w:r>
      <w:r w:rsidR="000414A2">
        <w:rPr>
          <w:rFonts w:ascii="Arial" w:hAnsi="Arial" w:cs="Arial"/>
          <w:szCs w:val="24"/>
          <w:lang w:val="en-US"/>
        </w:rPr>
        <w:t>BPR</w:t>
      </w:r>
      <w:r w:rsidRPr="00B44CDE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DATBI</w:t>
      </w:r>
      <w:r w:rsidRPr="00261AE6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DATAB</w:t>
      </w:r>
      <w:r w:rsidRPr="00B44CDE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WAERS</w:t>
      </w:r>
      <w:r w:rsidRPr="00B44CDE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KMEIN</w:t>
      </w:r>
      <w:r w:rsidRPr="00B44CDE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KPEIN</w:t>
      </w:r>
      <w:r w:rsidRPr="00B44CDE">
        <w:rPr>
          <w:rFonts w:ascii="Arial" w:hAnsi="Arial" w:cs="Arial"/>
          <w:szCs w:val="24"/>
        </w:rPr>
        <w:t xml:space="preserve">, </w:t>
      </w:r>
      <w:r w:rsidR="00A710D9">
        <w:rPr>
          <w:rFonts w:ascii="Arial" w:hAnsi="Arial" w:cs="Arial"/>
          <w:szCs w:val="24"/>
          <w:lang w:val="en-US"/>
        </w:rPr>
        <w:t>ZBPAM</w:t>
      </w:r>
      <w:r w:rsidRPr="003F612F">
        <w:rPr>
          <w:rFonts w:ascii="Arial" w:hAnsi="Arial" w:cs="Arial"/>
        </w:rPr>
        <w:t xml:space="preserve">. Для этого требуется добавить кнопку «Массовое изменение» в верхнее меню «Обработать» и на экран отчета, которая позволит изменять выделенные позиции отчета. </w:t>
      </w:r>
    </w:p>
    <w:p w14:paraId="650CF5A3" w14:textId="6EF1429A" w:rsidR="00397F7D" w:rsidRDefault="00397F7D" w:rsidP="00F9649B">
      <w:pPr>
        <w:spacing w:line="276" w:lineRule="auto"/>
        <w:ind w:firstLine="708"/>
      </w:pPr>
      <w:r w:rsidRPr="003F612F">
        <w:rPr>
          <w:rFonts w:ascii="Arial" w:hAnsi="Arial" w:cs="Arial"/>
        </w:rPr>
        <w:lastRenderedPageBreak/>
        <w:t>При нажатии на кнопку появляется всплывающие окно</w:t>
      </w:r>
      <w:r>
        <w:rPr>
          <w:rFonts w:ascii="Arial" w:hAnsi="Arial" w:cs="Arial"/>
        </w:rPr>
        <w:t xml:space="preserve">, где можно ввести значение в </w:t>
      </w:r>
      <w:r w:rsidRPr="003F612F">
        <w:rPr>
          <w:rFonts w:ascii="Arial" w:hAnsi="Arial" w:cs="Arial"/>
        </w:rPr>
        <w:t xml:space="preserve">требуемое поле </w:t>
      </w:r>
      <w:r>
        <w:rPr>
          <w:rFonts w:ascii="Arial" w:hAnsi="Arial" w:cs="Arial"/>
        </w:rPr>
        <w:t xml:space="preserve">и при нажатии «ОК» оно будет изменено. Если поле пустое, то оставить его без изменений. Для позиций, </w:t>
      </w:r>
      <w:r>
        <w:rPr>
          <w:rFonts w:ascii="Arial" w:hAnsi="Arial" w:cs="Arial"/>
          <w:szCs w:val="24"/>
        </w:rPr>
        <w:t xml:space="preserve">в которых </w:t>
      </w:r>
      <w:r w:rsidR="00A710D9">
        <w:rPr>
          <w:rFonts w:ascii="Arial" w:hAnsi="Arial" w:cs="Arial"/>
          <w:szCs w:val="24"/>
          <w:lang w:val="en-US"/>
        </w:rPr>
        <w:t>ZBPAM</w:t>
      </w:r>
      <w:r w:rsidRPr="00B44CDE">
        <w:rPr>
          <w:rFonts w:ascii="Arial" w:hAnsi="Arial" w:cs="Arial"/>
          <w:szCs w:val="24"/>
        </w:rPr>
        <w:t xml:space="preserve"> = </w:t>
      </w:r>
      <w:r>
        <w:rPr>
          <w:rFonts w:ascii="Arial" w:hAnsi="Arial" w:cs="Arial"/>
          <w:szCs w:val="24"/>
        </w:rPr>
        <w:t xml:space="preserve">Z_MM04_PRICE_SP1 доступны для изменения только поля </w:t>
      </w:r>
      <w:r>
        <w:rPr>
          <w:rFonts w:ascii="Arial" w:hAnsi="Arial" w:cs="Arial"/>
          <w:szCs w:val="24"/>
          <w:lang w:val="en-US"/>
        </w:rPr>
        <w:t>DATBI</w:t>
      </w:r>
      <w:r w:rsidRPr="00261AE6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  <w:lang w:val="en-US"/>
        </w:rPr>
        <w:t>DATAB</w:t>
      </w:r>
      <w:r>
        <w:rPr>
          <w:rFonts w:ascii="Arial" w:hAnsi="Arial" w:cs="Arial"/>
          <w:szCs w:val="24"/>
        </w:rPr>
        <w:t>.</w:t>
      </w:r>
      <w:r w:rsidR="00F238B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Для вступления в силу изменений необходимо нажать кнопку «Сформировать цену»</w:t>
      </w:r>
      <w:r>
        <w:t xml:space="preserve"> </w:t>
      </w:r>
    </w:p>
    <w:p w14:paraId="1F88C09E" w14:textId="77777777" w:rsidR="00397F7D" w:rsidRPr="00A710D9" w:rsidRDefault="00397F7D" w:rsidP="00F9649B">
      <w:pPr>
        <w:spacing w:before="120" w:after="120" w:line="276" w:lineRule="auto"/>
        <w:rPr>
          <w:rFonts w:ascii="Arial" w:hAnsi="Arial" w:cs="Arial"/>
          <w:b/>
          <w:highlight w:val="green"/>
        </w:rPr>
      </w:pPr>
      <w:r w:rsidRPr="00A710D9">
        <w:rPr>
          <w:rFonts w:ascii="Arial" w:hAnsi="Arial" w:cs="Arial"/>
          <w:b/>
          <w:sz w:val="20"/>
          <w:szCs w:val="24"/>
          <w:highlight w:val="green"/>
        </w:rPr>
        <w:t xml:space="preserve">Функция «Скопировать позицию» </w:t>
      </w:r>
    </w:p>
    <w:p w14:paraId="5C5229A4" w14:textId="74ACC9C5" w:rsidR="00397F7D" w:rsidRPr="00A710D9" w:rsidRDefault="00397F7D" w:rsidP="00F9649B">
      <w:pPr>
        <w:spacing w:line="276" w:lineRule="auto"/>
        <w:ind w:firstLine="708"/>
        <w:rPr>
          <w:rFonts w:ascii="Arial" w:hAnsi="Arial" w:cs="Arial"/>
          <w:highlight w:val="green"/>
        </w:rPr>
      </w:pPr>
      <w:r w:rsidRPr="00A710D9">
        <w:rPr>
          <w:rFonts w:ascii="Arial" w:hAnsi="Arial" w:cs="Arial"/>
          <w:highlight w:val="green"/>
        </w:rPr>
        <w:t>Если необходимо разбить цену материала по различным периодам, Планировщик цен может выделить соответствующую позицию и нажать кнопку «</w:t>
      </w:r>
      <w:r w:rsidR="00A45932" w:rsidRPr="00A710D9">
        <w:rPr>
          <w:rFonts w:ascii="Arial" w:hAnsi="Arial" w:cs="Arial"/>
          <w:highlight w:val="green"/>
        </w:rPr>
        <w:t>Скопировать позицию</w:t>
      </w:r>
      <w:r w:rsidRPr="00A710D9">
        <w:rPr>
          <w:rFonts w:ascii="Arial" w:hAnsi="Arial" w:cs="Arial"/>
          <w:highlight w:val="green"/>
        </w:rPr>
        <w:t xml:space="preserve">». При этом копируются все данные выделенной позиции кроме </w:t>
      </w:r>
      <w:r w:rsidR="000414A2">
        <w:rPr>
          <w:rFonts w:ascii="Arial" w:hAnsi="Arial" w:cs="Arial"/>
          <w:highlight w:val="green"/>
          <w:lang w:val="en-US"/>
        </w:rPr>
        <w:t>bpr</w:t>
      </w:r>
      <w:r w:rsidRPr="00A710D9">
        <w:rPr>
          <w:rFonts w:ascii="Arial" w:hAnsi="Arial" w:cs="Arial"/>
          <w:highlight w:val="green"/>
        </w:rPr>
        <w:t xml:space="preserve"> (базовая цена), </w:t>
      </w:r>
      <w:r w:rsidRPr="00A710D9">
        <w:rPr>
          <w:rFonts w:ascii="Arial" w:hAnsi="Arial" w:cs="Arial"/>
          <w:highlight w:val="green"/>
          <w:lang w:val="en-US"/>
        </w:rPr>
        <w:t>waers</w:t>
      </w:r>
      <w:r w:rsidRPr="00A710D9">
        <w:rPr>
          <w:rFonts w:ascii="Arial" w:hAnsi="Arial" w:cs="Arial"/>
          <w:highlight w:val="green"/>
        </w:rPr>
        <w:t xml:space="preserve"> (валюта), </w:t>
      </w:r>
      <w:r w:rsidRPr="00A710D9">
        <w:rPr>
          <w:rFonts w:ascii="Arial" w:hAnsi="Arial" w:cs="Arial"/>
          <w:highlight w:val="green"/>
          <w:lang w:val="en-US"/>
        </w:rPr>
        <w:t>kpein</w:t>
      </w:r>
      <w:r w:rsidRPr="00A710D9">
        <w:rPr>
          <w:rFonts w:ascii="Arial" w:hAnsi="Arial" w:cs="Arial"/>
          <w:highlight w:val="green"/>
        </w:rPr>
        <w:t xml:space="preserve"> (единица цены условия), </w:t>
      </w:r>
      <w:r w:rsidRPr="00A710D9">
        <w:rPr>
          <w:rFonts w:ascii="Arial" w:hAnsi="Arial" w:cs="Arial"/>
          <w:highlight w:val="green"/>
          <w:lang w:val="en-US"/>
        </w:rPr>
        <w:t>datab</w:t>
      </w:r>
      <w:r w:rsidRPr="00A710D9">
        <w:rPr>
          <w:rFonts w:ascii="Arial" w:hAnsi="Arial" w:cs="Arial"/>
          <w:highlight w:val="green"/>
        </w:rPr>
        <w:t xml:space="preserve"> (действительно с), </w:t>
      </w:r>
      <w:r w:rsidRPr="00A710D9">
        <w:rPr>
          <w:rFonts w:ascii="Arial" w:hAnsi="Arial" w:cs="Arial"/>
          <w:highlight w:val="green"/>
          <w:lang w:val="en-US"/>
        </w:rPr>
        <w:t>datbi</w:t>
      </w:r>
      <w:r w:rsidRPr="00A710D9">
        <w:rPr>
          <w:rFonts w:ascii="Arial" w:hAnsi="Arial" w:cs="Arial"/>
          <w:highlight w:val="green"/>
        </w:rPr>
        <w:t xml:space="preserve"> (действительно по). Их требуется заполнить.</w:t>
      </w:r>
    </w:p>
    <w:p w14:paraId="41E421F5" w14:textId="7E538E7B" w:rsidR="00397F7D" w:rsidRPr="00480DFE" w:rsidRDefault="00397F7D" w:rsidP="00F9649B">
      <w:pPr>
        <w:spacing w:line="276" w:lineRule="auto"/>
        <w:ind w:firstLine="708"/>
        <w:rPr>
          <w:rFonts w:ascii="Arial" w:hAnsi="Arial" w:cs="Arial"/>
        </w:rPr>
      </w:pPr>
      <w:r w:rsidRPr="00A710D9">
        <w:rPr>
          <w:rFonts w:ascii="Arial" w:hAnsi="Arial" w:cs="Arial"/>
          <w:highlight w:val="green"/>
        </w:rPr>
        <w:t>При этом для номера вида условия генерится следующий номер в диапазоне номеров. После этого требуется также нажать «Сформировать цену» для сохранения результатов.</w:t>
      </w:r>
      <w:r w:rsidR="00A2050B" w:rsidRPr="00A710D9">
        <w:rPr>
          <w:rFonts w:ascii="Arial" w:hAnsi="Arial" w:cs="Arial"/>
          <w:highlight w:val="green"/>
        </w:rPr>
        <w:t xml:space="preserve"> </w:t>
      </w:r>
      <w:r w:rsidRPr="00A710D9">
        <w:rPr>
          <w:rFonts w:ascii="Arial" w:hAnsi="Arial" w:cs="Arial"/>
          <w:highlight w:val="green"/>
        </w:rPr>
        <w:t>Также должна быть возможность удалить добавленную позицию.</w:t>
      </w:r>
    </w:p>
    <w:p w14:paraId="67F787B2" w14:textId="39F326E2" w:rsidR="00397F7D" w:rsidRPr="00EA3631" w:rsidRDefault="00397F7D" w:rsidP="00F9649B">
      <w:pPr>
        <w:pStyle w:val="Text"/>
        <w:spacing w:before="120" w:after="120" w:line="276" w:lineRule="auto"/>
        <w:rPr>
          <w:b/>
          <w:lang w:val="ru-RU"/>
        </w:rPr>
      </w:pPr>
      <w:r w:rsidRPr="00EA3631">
        <w:rPr>
          <w:b/>
          <w:lang w:val="ru-RU"/>
        </w:rPr>
        <w:t>Функция «Сформировать цену»</w:t>
      </w:r>
    </w:p>
    <w:p w14:paraId="7485786E" w14:textId="04A89BD9" w:rsidR="00397F7D" w:rsidRDefault="00397F7D" w:rsidP="00F9649B">
      <w:pPr>
        <w:spacing w:line="276" w:lineRule="auto"/>
        <w:ind w:firstLine="708"/>
        <w:rPr>
          <w:rFonts w:ascii="Arial" w:hAnsi="Arial" w:cs="Arial"/>
          <w:szCs w:val="24"/>
        </w:rPr>
      </w:pPr>
      <w:r w:rsidRPr="00AA5A64">
        <w:rPr>
          <w:rFonts w:ascii="Arial" w:hAnsi="Arial" w:cs="Arial"/>
          <w:szCs w:val="24"/>
        </w:rPr>
        <w:t xml:space="preserve">Пользователь может </w:t>
      </w:r>
      <w:r>
        <w:rPr>
          <w:rFonts w:ascii="Arial" w:hAnsi="Arial" w:cs="Arial"/>
          <w:szCs w:val="24"/>
        </w:rPr>
        <w:t>ввести/</w:t>
      </w:r>
      <w:r w:rsidRPr="00AA5A64">
        <w:rPr>
          <w:rFonts w:ascii="Arial" w:hAnsi="Arial" w:cs="Arial"/>
          <w:szCs w:val="24"/>
        </w:rPr>
        <w:t>изменить базовую цену, валюту, единицу цены условия, способ определения цены, даты действия, при этом для вступления в силу изменений ему необходимо нажать кнопку «Сформировать цену</w:t>
      </w:r>
      <w:r w:rsidR="00A2050B">
        <w:rPr>
          <w:rFonts w:ascii="Arial" w:hAnsi="Arial" w:cs="Arial"/>
          <w:szCs w:val="24"/>
        </w:rPr>
        <w:t>»</w:t>
      </w:r>
      <w:r>
        <w:rPr>
          <w:rFonts w:ascii="Arial" w:hAnsi="Arial" w:cs="Arial"/>
          <w:szCs w:val="24"/>
        </w:rPr>
        <w:t xml:space="preserve">. </w:t>
      </w:r>
      <w:r w:rsidRPr="00AA5A64">
        <w:rPr>
          <w:rFonts w:ascii="Arial" w:hAnsi="Arial" w:cs="Arial"/>
          <w:szCs w:val="24"/>
        </w:rPr>
        <w:t>Требуется добавить кнопку «Сформировать цену» в верхнее меню и на экран отчета.</w:t>
      </w:r>
      <w:r>
        <w:rPr>
          <w:rFonts w:ascii="Arial" w:hAnsi="Arial" w:cs="Arial"/>
          <w:szCs w:val="24"/>
        </w:rPr>
        <w:t xml:space="preserve"> </w:t>
      </w:r>
      <w:r w:rsidRPr="00AA5A64">
        <w:rPr>
          <w:rFonts w:ascii="Arial" w:hAnsi="Arial" w:cs="Arial"/>
          <w:szCs w:val="24"/>
        </w:rPr>
        <w:t xml:space="preserve">При нажатии на кнопку для всех выделенных позиций необходимо: </w:t>
      </w:r>
    </w:p>
    <w:p w14:paraId="79C93762" w14:textId="59A34BC0" w:rsidR="00397F7D" w:rsidRDefault="008A51DD" w:rsidP="00D6626C">
      <w:pPr>
        <w:spacing w:before="120" w:after="12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  <w:szCs w:val="24"/>
          <w:lang w:val="en-US"/>
        </w:rPr>
        <w:t>C</w:t>
      </w:r>
      <w:r w:rsidR="00397F7D">
        <w:rPr>
          <w:rFonts w:ascii="Arial" w:hAnsi="Arial" w:cs="Arial"/>
          <w:szCs w:val="24"/>
        </w:rPr>
        <w:t xml:space="preserve"> помощью ФМ </w:t>
      </w:r>
      <w:r w:rsidR="00397F7D">
        <w:rPr>
          <w:rFonts w:ascii="Arial" w:hAnsi="Arial" w:cs="Arial"/>
          <w:lang w:val="en-US"/>
        </w:rPr>
        <w:t>ZMM</w:t>
      </w:r>
      <w:r w:rsidR="00397F7D" w:rsidRPr="00BC7E46">
        <w:rPr>
          <w:rFonts w:ascii="Arial" w:hAnsi="Arial" w:cs="Arial"/>
        </w:rPr>
        <w:t>_</w:t>
      </w:r>
      <w:r w:rsidR="00397F7D">
        <w:rPr>
          <w:rFonts w:ascii="Arial" w:hAnsi="Arial" w:cs="Arial"/>
          <w:lang w:val="en-US"/>
        </w:rPr>
        <w:t>GET</w:t>
      </w:r>
      <w:r w:rsidR="00397F7D" w:rsidRPr="00BC7E46">
        <w:rPr>
          <w:rFonts w:ascii="Arial" w:hAnsi="Arial" w:cs="Arial"/>
        </w:rPr>
        <w:t>_</w:t>
      </w:r>
      <w:r w:rsidR="00CB53B8">
        <w:rPr>
          <w:rFonts w:ascii="Arial" w:hAnsi="Arial" w:cs="Arial"/>
          <w:lang w:val="en-US"/>
        </w:rPr>
        <w:t>MACROPAR</w:t>
      </w:r>
      <w:r w:rsidR="00397F7D">
        <w:rPr>
          <w:rFonts w:ascii="Arial" w:hAnsi="Arial" w:cs="Arial"/>
        </w:rPr>
        <w:t xml:space="preserve"> определить макропараметры, на вход подать минимальную дату потребности и максимальную дату потребности</w:t>
      </w:r>
    </w:p>
    <w:p w14:paraId="375EA975" w14:textId="1B063132" w:rsidR="00397F7D" w:rsidRPr="00AA5A64" w:rsidRDefault="00397F7D" w:rsidP="00F9649B">
      <w:pPr>
        <w:spacing w:line="276" w:lineRule="auto"/>
        <w:ind w:left="708"/>
        <w:rPr>
          <w:rFonts w:ascii="Arial" w:hAnsi="Arial" w:cs="Arial"/>
          <w:szCs w:val="24"/>
        </w:rPr>
      </w:pPr>
      <w:r w:rsidRPr="00AA5A64">
        <w:rPr>
          <w:rFonts w:ascii="Arial" w:hAnsi="Arial" w:cs="Arial"/>
          <w:szCs w:val="24"/>
        </w:rPr>
        <w:t xml:space="preserve">Если </w:t>
      </w:r>
      <w:r w:rsidRPr="00AA5A64">
        <w:rPr>
          <w:rFonts w:ascii="Arial" w:hAnsi="Arial" w:cs="Arial"/>
          <w:szCs w:val="24"/>
          <w:lang w:val="en-US"/>
        </w:rPr>
        <w:t>lt</w:t>
      </w:r>
      <w:r w:rsidRPr="00AA5A64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price</w:t>
      </w:r>
      <w:r w:rsidRPr="00AA5A64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all</w:t>
      </w:r>
      <w:r w:rsidRPr="00AA5A64">
        <w:rPr>
          <w:rFonts w:ascii="Arial" w:hAnsi="Arial" w:cs="Arial"/>
          <w:szCs w:val="24"/>
        </w:rPr>
        <w:t>–</w:t>
      </w:r>
      <w:r w:rsidRPr="00AA5A64">
        <w:rPr>
          <w:rFonts w:ascii="Arial" w:hAnsi="Arial" w:cs="Arial"/>
          <w:szCs w:val="24"/>
          <w:lang w:val="en-US"/>
        </w:rPr>
        <w:t>zbpam</w:t>
      </w:r>
      <w:r w:rsidRPr="00AA5A64">
        <w:rPr>
          <w:rFonts w:ascii="Arial" w:hAnsi="Arial" w:cs="Arial"/>
          <w:szCs w:val="24"/>
        </w:rPr>
        <w:t xml:space="preserve"> входит в </w:t>
      </w:r>
      <w:r w:rsidRPr="00AA5A64">
        <w:rPr>
          <w:rFonts w:ascii="Arial" w:hAnsi="Arial" w:cs="Arial"/>
          <w:szCs w:val="24"/>
          <w:lang w:val="en-US"/>
        </w:rPr>
        <w:t>Z</w:t>
      </w:r>
      <w:r w:rsidRPr="00AA5A64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MM</w:t>
      </w:r>
      <w:r w:rsidRPr="00AA5A64">
        <w:rPr>
          <w:rFonts w:ascii="Arial" w:hAnsi="Arial" w:cs="Arial"/>
          <w:szCs w:val="24"/>
        </w:rPr>
        <w:t>04_</w:t>
      </w:r>
      <w:r w:rsidRPr="00AA5A64">
        <w:rPr>
          <w:rFonts w:ascii="Arial" w:hAnsi="Arial" w:cs="Arial"/>
          <w:szCs w:val="24"/>
          <w:lang w:val="en-US"/>
        </w:rPr>
        <w:t>SPOSOB</w:t>
      </w:r>
      <w:r w:rsidRPr="00AA5A64">
        <w:rPr>
          <w:rFonts w:ascii="Arial" w:hAnsi="Arial" w:cs="Arial"/>
          <w:szCs w:val="24"/>
        </w:rPr>
        <w:t xml:space="preserve">, то плановая цена считается по формуле: </w:t>
      </w:r>
    </w:p>
    <w:p w14:paraId="4597B4E9" w14:textId="7935DB65" w:rsidR="00397F7D" w:rsidRPr="00957EC9" w:rsidRDefault="00397F7D" w:rsidP="00F9649B">
      <w:pPr>
        <w:spacing w:line="276" w:lineRule="auto"/>
        <w:ind w:left="708" w:firstLine="708"/>
        <w:rPr>
          <w:rFonts w:ascii="Arial" w:hAnsi="Arial" w:cs="Arial"/>
          <w:szCs w:val="24"/>
          <w:lang w:val="en-US"/>
        </w:rPr>
      </w:pPr>
      <w:r w:rsidRPr="00AA5A64">
        <w:rPr>
          <w:rFonts w:ascii="Arial" w:hAnsi="Arial" w:cs="Arial"/>
          <w:szCs w:val="24"/>
          <w:lang w:val="en-US"/>
        </w:rPr>
        <w:t>lt_price_all-zprice = lt_price_all-</w:t>
      </w:r>
      <w:r w:rsidR="000414A2">
        <w:rPr>
          <w:rFonts w:ascii="Arial" w:hAnsi="Arial" w:cs="Arial"/>
          <w:szCs w:val="24"/>
          <w:lang w:val="en-US"/>
        </w:rPr>
        <w:t>bpr</w:t>
      </w:r>
      <w:r w:rsidRPr="00957EC9">
        <w:rPr>
          <w:rFonts w:ascii="Arial" w:hAnsi="Arial" w:cs="Arial"/>
          <w:szCs w:val="24"/>
          <w:lang w:val="en-US"/>
        </w:rPr>
        <w:t>*wkurs</w:t>
      </w:r>
    </w:p>
    <w:p w14:paraId="68042C74" w14:textId="77777777" w:rsidR="00397F7D" w:rsidRPr="00957EC9" w:rsidRDefault="00397F7D" w:rsidP="00F9649B">
      <w:pPr>
        <w:spacing w:line="276" w:lineRule="auto"/>
        <w:ind w:left="708"/>
        <w:rPr>
          <w:rFonts w:ascii="Arial" w:hAnsi="Arial" w:cs="Arial"/>
          <w:szCs w:val="24"/>
          <w:lang w:val="en-US"/>
        </w:rPr>
      </w:pPr>
      <w:r w:rsidRPr="00957EC9">
        <w:rPr>
          <w:rFonts w:ascii="Arial" w:hAnsi="Arial" w:cs="Arial"/>
          <w:szCs w:val="24"/>
        </w:rPr>
        <w:t>Иначе</w:t>
      </w:r>
      <w:r w:rsidRPr="00957EC9">
        <w:rPr>
          <w:rFonts w:ascii="Arial" w:hAnsi="Arial" w:cs="Arial"/>
          <w:szCs w:val="24"/>
          <w:lang w:val="en-US"/>
        </w:rPr>
        <w:t xml:space="preserve"> </w:t>
      </w:r>
      <w:r w:rsidRPr="00957EC9">
        <w:rPr>
          <w:rFonts w:ascii="Arial" w:hAnsi="Arial" w:cs="Arial"/>
          <w:szCs w:val="24"/>
        </w:rPr>
        <w:t>рассчитать</w:t>
      </w:r>
      <w:r w:rsidRPr="00957EC9">
        <w:rPr>
          <w:rFonts w:ascii="Arial" w:hAnsi="Arial" w:cs="Arial"/>
          <w:szCs w:val="24"/>
          <w:lang w:val="en-US"/>
        </w:rPr>
        <w:t xml:space="preserve"> </w:t>
      </w:r>
      <w:r w:rsidRPr="00957EC9">
        <w:rPr>
          <w:rFonts w:ascii="Arial" w:hAnsi="Arial" w:cs="Arial"/>
          <w:szCs w:val="24"/>
        </w:rPr>
        <w:t>по</w:t>
      </w:r>
      <w:r w:rsidRPr="00957EC9">
        <w:rPr>
          <w:rFonts w:ascii="Arial" w:hAnsi="Arial" w:cs="Arial"/>
          <w:szCs w:val="24"/>
          <w:lang w:val="en-US"/>
        </w:rPr>
        <w:t xml:space="preserve"> </w:t>
      </w:r>
      <w:r w:rsidRPr="00957EC9">
        <w:rPr>
          <w:rFonts w:ascii="Arial" w:hAnsi="Arial" w:cs="Arial"/>
          <w:szCs w:val="24"/>
        </w:rPr>
        <w:t>формуле</w:t>
      </w:r>
      <w:r w:rsidRPr="00957EC9">
        <w:rPr>
          <w:rFonts w:ascii="Arial" w:hAnsi="Arial" w:cs="Arial"/>
          <w:szCs w:val="24"/>
          <w:lang w:val="en-US"/>
        </w:rPr>
        <w:t>:</w:t>
      </w:r>
    </w:p>
    <w:p w14:paraId="032A47DE" w14:textId="32B15ED3" w:rsidR="00397F7D" w:rsidRPr="00957EC9" w:rsidRDefault="00397F7D" w:rsidP="00F9649B">
      <w:pPr>
        <w:spacing w:line="276" w:lineRule="auto"/>
        <w:ind w:left="1416"/>
        <w:rPr>
          <w:rFonts w:ascii="Arial" w:hAnsi="Arial" w:cs="Arial"/>
          <w:szCs w:val="24"/>
          <w:lang w:val="en-US"/>
        </w:rPr>
      </w:pPr>
      <w:r w:rsidRPr="00957EC9">
        <w:rPr>
          <w:rFonts w:ascii="Arial" w:hAnsi="Arial" w:cs="Arial"/>
          <w:szCs w:val="24"/>
          <w:lang w:val="en-US"/>
        </w:rPr>
        <w:t>lt_price_all-zprice = lt_price_all-</w:t>
      </w:r>
      <w:r w:rsidR="000414A2">
        <w:rPr>
          <w:rFonts w:ascii="Arial" w:hAnsi="Arial" w:cs="Arial"/>
          <w:szCs w:val="24"/>
          <w:lang w:val="en-US"/>
        </w:rPr>
        <w:t>bpr</w:t>
      </w:r>
      <w:r w:rsidRPr="00957EC9">
        <w:rPr>
          <w:rFonts w:ascii="Arial" w:hAnsi="Arial" w:cs="Arial"/>
          <w:szCs w:val="24"/>
          <w:lang w:val="en-US"/>
        </w:rPr>
        <w:t>*wkurs*indinf</w:t>
      </w:r>
    </w:p>
    <w:p w14:paraId="0813CE71" w14:textId="17066E3E" w:rsidR="00397F7D" w:rsidRPr="009D0D61" w:rsidRDefault="00397F7D" w:rsidP="00F9649B">
      <w:pPr>
        <w:pStyle w:val="afb"/>
        <w:spacing w:after="120" w:line="276" w:lineRule="auto"/>
        <w:rPr>
          <w:rFonts w:ascii="Arial" w:hAnsi="Arial" w:cs="Arial"/>
          <w:szCs w:val="24"/>
        </w:rPr>
      </w:pPr>
      <w:r w:rsidRPr="00957EC9">
        <w:rPr>
          <w:rFonts w:ascii="Arial" w:hAnsi="Arial" w:cs="Arial"/>
          <w:szCs w:val="24"/>
        </w:rPr>
        <w:t xml:space="preserve">Если </w:t>
      </w:r>
      <w:r w:rsidRPr="00957EC9">
        <w:rPr>
          <w:rFonts w:ascii="Arial" w:hAnsi="Arial" w:cs="Arial"/>
          <w:szCs w:val="24"/>
          <w:lang w:val="en-US"/>
        </w:rPr>
        <w:t>lt</w:t>
      </w:r>
      <w:r w:rsidRPr="00957EC9">
        <w:rPr>
          <w:rFonts w:ascii="Arial" w:hAnsi="Arial" w:cs="Arial"/>
          <w:szCs w:val="24"/>
        </w:rPr>
        <w:t>_</w:t>
      </w:r>
      <w:r w:rsidRPr="00957EC9">
        <w:rPr>
          <w:rFonts w:ascii="Arial" w:hAnsi="Arial" w:cs="Arial"/>
          <w:szCs w:val="24"/>
          <w:lang w:val="en-US"/>
        </w:rPr>
        <w:t>price</w:t>
      </w:r>
      <w:r w:rsidRPr="00957EC9">
        <w:rPr>
          <w:rFonts w:ascii="Arial" w:hAnsi="Arial" w:cs="Arial"/>
          <w:szCs w:val="24"/>
        </w:rPr>
        <w:t>_</w:t>
      </w:r>
      <w:r w:rsidRPr="00957EC9">
        <w:rPr>
          <w:rFonts w:ascii="Arial" w:hAnsi="Arial" w:cs="Arial"/>
          <w:szCs w:val="24"/>
          <w:lang w:val="en-US"/>
        </w:rPr>
        <w:t>all</w:t>
      </w:r>
      <w:r w:rsidRPr="00957EC9">
        <w:rPr>
          <w:rFonts w:ascii="Arial" w:hAnsi="Arial" w:cs="Arial"/>
          <w:szCs w:val="24"/>
        </w:rPr>
        <w:t>-</w:t>
      </w:r>
      <w:r w:rsidRPr="00957EC9">
        <w:rPr>
          <w:rFonts w:ascii="Arial" w:hAnsi="Arial" w:cs="Arial"/>
          <w:szCs w:val="24"/>
          <w:lang w:val="en-US"/>
        </w:rPr>
        <w:t>zprice</w:t>
      </w:r>
      <w:r w:rsidRPr="00957EC9">
        <w:rPr>
          <w:rFonts w:ascii="Arial" w:hAnsi="Arial" w:cs="Arial"/>
          <w:szCs w:val="24"/>
        </w:rPr>
        <w:t xml:space="preserve"> </w:t>
      </w:r>
      <w:r w:rsidRPr="00957EC9">
        <w:rPr>
          <w:rFonts w:ascii="Arial" w:hAnsi="Arial" w:cs="Arial"/>
          <w:szCs w:val="24"/>
          <w:lang w:val="en-US"/>
        </w:rPr>
        <w:t>is</w:t>
      </w:r>
      <w:r w:rsidRPr="00957EC9">
        <w:rPr>
          <w:rFonts w:ascii="Arial" w:hAnsi="Arial" w:cs="Arial"/>
          <w:szCs w:val="24"/>
        </w:rPr>
        <w:t xml:space="preserve"> </w:t>
      </w:r>
      <w:r w:rsidRPr="00957EC9">
        <w:rPr>
          <w:rFonts w:ascii="Arial" w:hAnsi="Arial" w:cs="Arial"/>
          <w:szCs w:val="24"/>
          <w:lang w:val="en-US"/>
        </w:rPr>
        <w:t>initial</w:t>
      </w:r>
      <w:r w:rsidRPr="00957EC9">
        <w:rPr>
          <w:rFonts w:ascii="Arial" w:hAnsi="Arial" w:cs="Arial"/>
          <w:szCs w:val="24"/>
        </w:rPr>
        <w:t xml:space="preserve">, то в журнал ошибок вывести сообщение </w:t>
      </w:r>
      <w:r w:rsidRPr="00957EC9">
        <w:rPr>
          <w:rFonts w:ascii="Arial" w:hAnsi="Arial" w:cs="Arial"/>
          <w:szCs w:val="24"/>
          <w:lang w:val="en-US"/>
        </w:rPr>
        <w:t>Z</w:t>
      </w:r>
      <w:r w:rsidRPr="00957EC9">
        <w:rPr>
          <w:rFonts w:ascii="Arial" w:hAnsi="Arial" w:cs="Arial"/>
          <w:szCs w:val="24"/>
        </w:rPr>
        <w:t>_</w:t>
      </w:r>
      <w:r w:rsidRPr="00957EC9">
        <w:rPr>
          <w:rFonts w:ascii="Arial" w:hAnsi="Arial" w:cs="Arial"/>
          <w:szCs w:val="24"/>
          <w:lang w:val="en-US"/>
        </w:rPr>
        <w:t>MM</w:t>
      </w:r>
      <w:r w:rsidRPr="00957EC9">
        <w:rPr>
          <w:rFonts w:ascii="Arial" w:hAnsi="Arial" w:cs="Arial"/>
          <w:szCs w:val="24"/>
        </w:rPr>
        <w:t>04 00</w:t>
      </w:r>
      <w:r w:rsidR="00670A51" w:rsidRPr="00957EC9">
        <w:rPr>
          <w:rFonts w:ascii="Arial" w:hAnsi="Arial" w:cs="Arial"/>
          <w:szCs w:val="24"/>
        </w:rPr>
        <w:t>2</w:t>
      </w:r>
      <w:r w:rsidRPr="00957EC9">
        <w:rPr>
          <w:rFonts w:ascii="Arial" w:hAnsi="Arial" w:cs="Arial"/>
          <w:szCs w:val="24"/>
        </w:rPr>
        <w:t xml:space="preserve"> «Плановая цена не определена. Проверьте наличие</w:t>
      </w:r>
      <w:r>
        <w:rPr>
          <w:rFonts w:ascii="Arial" w:hAnsi="Arial" w:cs="Arial"/>
          <w:szCs w:val="24"/>
        </w:rPr>
        <w:t xml:space="preserve"> базовой цены или макропараметров»</w:t>
      </w:r>
      <w:r w:rsidR="00E721A6">
        <w:rPr>
          <w:rFonts w:ascii="Arial" w:hAnsi="Arial" w:cs="Arial"/>
          <w:szCs w:val="24"/>
        </w:rPr>
        <w:t>.</w:t>
      </w:r>
    </w:p>
    <w:p w14:paraId="74E241B5" w14:textId="5A06A9CD" w:rsidR="00957EC9" w:rsidRPr="00306111" w:rsidRDefault="00957EC9" w:rsidP="00F9649B">
      <w:pPr>
        <w:spacing w:after="120" w:line="276" w:lineRule="auto"/>
        <w:ind w:firstLine="708"/>
        <w:rPr>
          <w:rFonts w:ascii="Arial" w:hAnsi="Arial" w:cs="Arial"/>
          <w:szCs w:val="24"/>
        </w:rPr>
      </w:pPr>
      <w:r w:rsidRPr="00102727">
        <w:rPr>
          <w:rFonts w:ascii="Arial" w:hAnsi="Arial" w:cs="Arial"/>
          <w:szCs w:val="24"/>
        </w:rPr>
        <w:t xml:space="preserve">Запустить </w:t>
      </w:r>
      <w:r w:rsidR="005D7A93" w:rsidRPr="00102727">
        <w:rPr>
          <w:rFonts w:ascii="Arial" w:hAnsi="Arial" w:cs="Arial"/>
          <w:szCs w:val="24"/>
        </w:rPr>
        <w:t xml:space="preserve">ФМ </w:t>
      </w:r>
      <w:r w:rsidR="005D7A93" w:rsidRPr="00102727">
        <w:rPr>
          <w:rFonts w:ascii="Arial" w:hAnsi="Arial" w:cs="Arial"/>
          <w:szCs w:val="24"/>
          <w:highlight w:val="green"/>
          <w:lang w:val="en-US"/>
        </w:rPr>
        <w:t>ZMM</w:t>
      </w:r>
      <w:r w:rsidR="005D7A93" w:rsidRPr="00102727">
        <w:rPr>
          <w:rFonts w:ascii="Arial" w:hAnsi="Arial" w:cs="Arial"/>
          <w:szCs w:val="24"/>
          <w:highlight w:val="green"/>
        </w:rPr>
        <w:t>_</w:t>
      </w:r>
      <w:r w:rsidR="005D7A93" w:rsidRPr="00102727">
        <w:rPr>
          <w:rFonts w:ascii="Arial" w:hAnsi="Arial" w:cs="Arial"/>
          <w:szCs w:val="24"/>
          <w:highlight w:val="green"/>
          <w:lang w:val="en-US"/>
        </w:rPr>
        <w:t>CHANGE</w:t>
      </w:r>
      <w:r w:rsidR="005D7A93" w:rsidRPr="00102727">
        <w:rPr>
          <w:rFonts w:ascii="Arial" w:hAnsi="Arial" w:cs="Arial"/>
          <w:szCs w:val="24"/>
          <w:highlight w:val="green"/>
        </w:rPr>
        <w:t>_</w:t>
      </w:r>
      <w:r w:rsidR="005D7A93" w:rsidRPr="00102727">
        <w:rPr>
          <w:rFonts w:ascii="Arial" w:hAnsi="Arial" w:cs="Arial"/>
          <w:szCs w:val="24"/>
          <w:highlight w:val="green"/>
          <w:lang w:val="en-US"/>
        </w:rPr>
        <w:t>PRICE</w:t>
      </w:r>
      <w:r w:rsidRPr="00102727">
        <w:rPr>
          <w:rFonts w:ascii="Arial" w:hAnsi="Arial" w:cs="Arial"/>
          <w:szCs w:val="24"/>
        </w:rPr>
        <w:t xml:space="preserve">, которое по всем выделенным позициям пропишет в таблицу </w:t>
      </w:r>
      <w:r w:rsidR="00306111">
        <w:rPr>
          <w:rFonts w:ascii="Arial" w:hAnsi="Arial" w:cs="Arial"/>
          <w:szCs w:val="24"/>
          <w:lang w:val="en-US"/>
        </w:rPr>
        <w:t>ZTMM</w:t>
      </w:r>
      <w:r w:rsidR="00306111" w:rsidRPr="00306111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PRICE</w:t>
      </w:r>
      <w:r w:rsidR="00306111" w:rsidRPr="00306111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MAIN</w:t>
      </w:r>
      <w:r w:rsidR="00581747">
        <w:rPr>
          <w:rFonts w:ascii="Arial" w:hAnsi="Arial" w:cs="Arial"/>
          <w:szCs w:val="24"/>
        </w:rPr>
        <w:t xml:space="preserve"> и </w:t>
      </w:r>
      <w:r w:rsidR="00306111">
        <w:rPr>
          <w:rFonts w:ascii="Arial" w:hAnsi="Arial" w:cs="Arial"/>
          <w:szCs w:val="24"/>
          <w:lang w:val="en-US"/>
        </w:rPr>
        <w:t>ZTMM</w:t>
      </w:r>
      <w:r w:rsidR="00306111" w:rsidRPr="00306111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PRICE</w:t>
      </w:r>
      <w:r w:rsidR="00306111" w:rsidRPr="00306111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REQ</w:t>
      </w:r>
      <w:r w:rsidRPr="00102727">
        <w:rPr>
          <w:rFonts w:ascii="Arial" w:hAnsi="Arial" w:cs="Arial"/>
          <w:szCs w:val="24"/>
        </w:rPr>
        <w:t xml:space="preserve"> обновленные характеристики цены, а также новые позиции, которые в таблице отстуствуют. </w:t>
      </w:r>
      <w:r w:rsidR="00581747">
        <w:rPr>
          <w:rFonts w:ascii="Arial" w:hAnsi="Arial" w:cs="Arial"/>
          <w:szCs w:val="24"/>
        </w:rPr>
        <w:t xml:space="preserve">Если </w:t>
      </w:r>
      <w:r w:rsidR="00581747">
        <w:rPr>
          <w:rFonts w:ascii="Arial" w:hAnsi="Arial" w:cs="Arial"/>
          <w:szCs w:val="24"/>
          <w:lang w:val="en-US"/>
        </w:rPr>
        <w:t>lt</w:t>
      </w:r>
      <w:r w:rsidR="00581747" w:rsidRPr="00581747">
        <w:rPr>
          <w:rFonts w:ascii="Arial" w:hAnsi="Arial" w:cs="Arial"/>
          <w:szCs w:val="24"/>
        </w:rPr>
        <w:t>_</w:t>
      </w:r>
      <w:r w:rsidR="00581747">
        <w:rPr>
          <w:rFonts w:ascii="Arial" w:hAnsi="Arial" w:cs="Arial"/>
          <w:szCs w:val="24"/>
          <w:lang w:val="en-US"/>
        </w:rPr>
        <w:t>price</w:t>
      </w:r>
      <w:r w:rsidR="00581747" w:rsidRPr="00581747">
        <w:rPr>
          <w:rFonts w:ascii="Arial" w:hAnsi="Arial" w:cs="Arial"/>
          <w:szCs w:val="24"/>
        </w:rPr>
        <w:t>_</w:t>
      </w:r>
      <w:r w:rsidR="00581747">
        <w:rPr>
          <w:rFonts w:ascii="Arial" w:hAnsi="Arial" w:cs="Arial"/>
          <w:szCs w:val="24"/>
          <w:lang w:val="en-US"/>
        </w:rPr>
        <w:t>all</w:t>
      </w:r>
      <w:r w:rsidR="00581747" w:rsidRPr="00581747">
        <w:rPr>
          <w:rFonts w:ascii="Arial" w:hAnsi="Arial" w:cs="Arial"/>
          <w:szCs w:val="24"/>
        </w:rPr>
        <w:t>-</w:t>
      </w:r>
      <w:r w:rsidR="00581747">
        <w:rPr>
          <w:rFonts w:ascii="Arial" w:hAnsi="Arial" w:cs="Arial"/>
          <w:szCs w:val="24"/>
          <w:lang w:val="en-US"/>
        </w:rPr>
        <w:t>odci</w:t>
      </w:r>
      <w:r w:rsidR="00581747" w:rsidRPr="00581747">
        <w:rPr>
          <w:rFonts w:ascii="Arial" w:hAnsi="Arial" w:cs="Arial"/>
          <w:szCs w:val="24"/>
        </w:rPr>
        <w:t xml:space="preserve"> </w:t>
      </w:r>
      <w:r w:rsidR="00581747">
        <w:rPr>
          <w:rFonts w:ascii="Arial" w:hAnsi="Arial" w:cs="Arial"/>
          <w:szCs w:val="24"/>
        </w:rPr>
        <w:t xml:space="preserve">или </w:t>
      </w:r>
      <w:r w:rsidR="00581747">
        <w:rPr>
          <w:rFonts w:ascii="Arial" w:hAnsi="Arial" w:cs="Arial"/>
          <w:szCs w:val="24"/>
          <w:lang w:val="en-US"/>
        </w:rPr>
        <w:t>lt</w:t>
      </w:r>
      <w:r w:rsidR="00581747" w:rsidRPr="00581747">
        <w:rPr>
          <w:rFonts w:ascii="Arial" w:hAnsi="Arial" w:cs="Arial"/>
          <w:szCs w:val="24"/>
        </w:rPr>
        <w:t>_</w:t>
      </w:r>
      <w:r w:rsidR="00581747">
        <w:rPr>
          <w:rFonts w:ascii="Arial" w:hAnsi="Arial" w:cs="Arial"/>
          <w:szCs w:val="24"/>
          <w:lang w:val="en-US"/>
        </w:rPr>
        <w:t>price</w:t>
      </w:r>
      <w:r w:rsidR="00581747" w:rsidRPr="00581747">
        <w:rPr>
          <w:rFonts w:ascii="Arial" w:hAnsi="Arial" w:cs="Arial"/>
          <w:szCs w:val="24"/>
        </w:rPr>
        <w:t>_</w:t>
      </w:r>
      <w:r w:rsidR="00581747">
        <w:rPr>
          <w:rFonts w:ascii="Arial" w:hAnsi="Arial" w:cs="Arial"/>
          <w:szCs w:val="24"/>
          <w:lang w:val="en-US"/>
        </w:rPr>
        <w:t>all</w:t>
      </w:r>
      <w:r w:rsidR="00581747" w:rsidRPr="00581747">
        <w:rPr>
          <w:rFonts w:ascii="Arial" w:hAnsi="Arial" w:cs="Arial"/>
          <w:szCs w:val="24"/>
        </w:rPr>
        <w:t xml:space="preserve"> </w:t>
      </w:r>
      <w:r w:rsidR="00581747">
        <w:rPr>
          <w:rFonts w:ascii="Arial" w:hAnsi="Arial" w:cs="Arial"/>
          <w:szCs w:val="24"/>
        </w:rPr>
        <w:t>–</w:t>
      </w:r>
      <w:r w:rsidR="00581747" w:rsidRPr="00581747">
        <w:rPr>
          <w:rFonts w:ascii="Arial" w:hAnsi="Arial" w:cs="Arial"/>
          <w:szCs w:val="24"/>
        </w:rPr>
        <w:t xml:space="preserve"> ZOLTZ </w:t>
      </w:r>
      <w:r w:rsidR="00581747">
        <w:rPr>
          <w:rFonts w:ascii="Arial" w:hAnsi="Arial" w:cs="Arial"/>
          <w:szCs w:val="24"/>
          <w:lang w:val="en-US"/>
        </w:rPr>
        <w:t>is</w:t>
      </w:r>
      <w:r w:rsidR="00581747" w:rsidRPr="00581747">
        <w:rPr>
          <w:rFonts w:ascii="Arial" w:hAnsi="Arial" w:cs="Arial"/>
          <w:szCs w:val="24"/>
        </w:rPr>
        <w:t xml:space="preserve"> </w:t>
      </w:r>
      <w:r w:rsidR="00581747">
        <w:rPr>
          <w:rFonts w:ascii="Arial" w:hAnsi="Arial" w:cs="Arial"/>
          <w:szCs w:val="24"/>
          <w:lang w:val="en-US"/>
        </w:rPr>
        <w:t>not</w:t>
      </w:r>
      <w:r w:rsidR="00581747" w:rsidRPr="00581747">
        <w:rPr>
          <w:rFonts w:ascii="Arial" w:hAnsi="Arial" w:cs="Arial"/>
          <w:szCs w:val="24"/>
        </w:rPr>
        <w:t xml:space="preserve"> </w:t>
      </w:r>
      <w:r w:rsidR="00581747">
        <w:rPr>
          <w:rFonts w:ascii="Arial" w:hAnsi="Arial" w:cs="Arial"/>
          <w:szCs w:val="24"/>
          <w:lang w:val="en-US"/>
        </w:rPr>
        <w:t>initial</w:t>
      </w:r>
      <w:r w:rsidR="00163EC6">
        <w:rPr>
          <w:rFonts w:ascii="Arial" w:hAnsi="Arial" w:cs="Arial"/>
          <w:szCs w:val="24"/>
        </w:rPr>
        <w:t xml:space="preserve">, то заполняем таблицу </w:t>
      </w:r>
      <w:r w:rsidR="00306111">
        <w:rPr>
          <w:rFonts w:ascii="Arial" w:hAnsi="Arial" w:cs="Arial"/>
          <w:szCs w:val="24"/>
          <w:lang w:val="en-US"/>
        </w:rPr>
        <w:t>ZTMM</w:t>
      </w:r>
      <w:r w:rsidR="00306111" w:rsidRPr="00306111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PRICE</w:t>
      </w:r>
      <w:r w:rsidR="00306111" w:rsidRPr="00306111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REQ</w:t>
      </w:r>
      <w:r w:rsidR="00306111">
        <w:rPr>
          <w:rFonts w:ascii="Arial" w:hAnsi="Arial" w:cs="Arial"/>
          <w:szCs w:val="24"/>
        </w:rPr>
        <w:t xml:space="preserve">, иначе </w:t>
      </w:r>
      <w:r w:rsidR="00306111">
        <w:rPr>
          <w:rFonts w:ascii="Arial" w:hAnsi="Arial" w:cs="Arial"/>
          <w:szCs w:val="24"/>
          <w:lang w:val="en-US"/>
        </w:rPr>
        <w:t>ZTMM</w:t>
      </w:r>
      <w:r w:rsidR="00306111" w:rsidRPr="00306111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PRICE</w:t>
      </w:r>
      <w:r w:rsidR="00306111" w:rsidRPr="00306111">
        <w:rPr>
          <w:rFonts w:ascii="Arial" w:hAnsi="Arial" w:cs="Arial"/>
          <w:szCs w:val="24"/>
        </w:rPr>
        <w:t>_</w:t>
      </w:r>
      <w:r w:rsidR="00306111">
        <w:rPr>
          <w:rFonts w:ascii="Arial" w:hAnsi="Arial" w:cs="Arial"/>
          <w:szCs w:val="24"/>
          <w:lang w:val="en-US"/>
        </w:rPr>
        <w:t>MAIN</w:t>
      </w:r>
    </w:p>
    <w:p w14:paraId="380B36E9" w14:textId="63535D11" w:rsidR="00397F7D" w:rsidRPr="002F7F15" w:rsidRDefault="00397F7D" w:rsidP="00F9649B">
      <w:pPr>
        <w:pStyle w:val="Text"/>
        <w:spacing w:before="120" w:after="120" w:line="276" w:lineRule="auto"/>
        <w:rPr>
          <w:b/>
          <w:lang w:val="ru-RU"/>
        </w:rPr>
      </w:pPr>
      <w:r w:rsidRPr="002F7F15">
        <w:rPr>
          <w:b/>
          <w:lang w:val="ru-RU"/>
        </w:rPr>
        <w:t>Функция «</w:t>
      </w:r>
      <w:r w:rsidR="00D5715C">
        <w:rPr>
          <w:b/>
          <w:lang w:val="ru-RU"/>
        </w:rPr>
        <w:t>Авто</w:t>
      </w:r>
      <w:r w:rsidRPr="002F7F15">
        <w:rPr>
          <w:b/>
          <w:lang w:val="ru-RU"/>
        </w:rPr>
        <w:t xml:space="preserve">расчет </w:t>
      </w:r>
      <w:r w:rsidR="00D5715C">
        <w:rPr>
          <w:b/>
          <w:lang w:val="ru-RU"/>
        </w:rPr>
        <w:t xml:space="preserve">базовой </w:t>
      </w:r>
      <w:r w:rsidRPr="002F7F15">
        <w:rPr>
          <w:b/>
          <w:lang w:val="ru-RU"/>
        </w:rPr>
        <w:t>цены»</w:t>
      </w:r>
    </w:p>
    <w:p w14:paraId="21464B2F" w14:textId="52AEA141" w:rsidR="00397F7D" w:rsidRDefault="00397F7D" w:rsidP="00D6125A">
      <w:pPr>
        <w:spacing w:line="276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szCs w:val="24"/>
        </w:rPr>
        <w:t>Для того чтобы можно было обновить расчет цены необходимо добавить кнопку «</w:t>
      </w:r>
      <w:r w:rsidR="00D5715C">
        <w:rPr>
          <w:rFonts w:ascii="Arial" w:hAnsi="Arial" w:cs="Arial"/>
          <w:szCs w:val="24"/>
        </w:rPr>
        <w:t>Авторасчет базовой цены</w:t>
      </w:r>
      <w:r>
        <w:rPr>
          <w:rFonts w:ascii="Arial" w:hAnsi="Arial" w:cs="Arial"/>
          <w:szCs w:val="24"/>
        </w:rPr>
        <w:t xml:space="preserve">» </w:t>
      </w:r>
      <w:r w:rsidRPr="00661DEB">
        <w:rPr>
          <w:rFonts w:ascii="Arial" w:hAnsi="Arial" w:cs="Arial"/>
        </w:rPr>
        <w:t>в верхнее меню и на экран отчета</w:t>
      </w:r>
      <w:r>
        <w:rPr>
          <w:rFonts w:ascii="Arial" w:hAnsi="Arial" w:cs="Arial"/>
        </w:rPr>
        <w:t xml:space="preserve">. </w:t>
      </w:r>
    </w:p>
    <w:p w14:paraId="20BF08F1" w14:textId="1B3E70B6" w:rsidR="00397F7D" w:rsidRPr="00306111" w:rsidRDefault="00397F7D" w:rsidP="00F9649B">
      <w:pPr>
        <w:spacing w:after="120"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По выделенным позициям запустить ФМ </w:t>
      </w:r>
      <w:r>
        <w:rPr>
          <w:rFonts w:ascii="Arial" w:hAnsi="Arial" w:cs="Arial"/>
          <w:szCs w:val="24"/>
          <w:lang w:val="en-US"/>
        </w:rPr>
        <w:t>ZMM</w:t>
      </w:r>
      <w:r w:rsidRPr="00926BB9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GET</w:t>
      </w:r>
      <w:r w:rsidRPr="00926BB9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>
        <w:rPr>
          <w:rFonts w:ascii="Arial" w:hAnsi="Arial" w:cs="Arial"/>
          <w:szCs w:val="24"/>
        </w:rPr>
        <w:t xml:space="preserve">. Возможно только для позиций, где </w:t>
      </w:r>
      <w:r>
        <w:rPr>
          <w:rFonts w:ascii="Arial" w:hAnsi="Arial" w:cs="Arial"/>
          <w:szCs w:val="24"/>
          <w:lang w:val="en-US"/>
        </w:rPr>
        <w:t>lt</w:t>
      </w:r>
      <w:r w:rsidRPr="00926BB9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926BB9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all</w:t>
      </w:r>
      <w:r w:rsidRPr="00926BB9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  <w:lang w:val="en-US"/>
        </w:rPr>
        <w:t>zstatus</w:t>
      </w:r>
      <w:r w:rsidR="00102727">
        <w:rPr>
          <w:rFonts w:ascii="Arial" w:hAnsi="Arial" w:cs="Arial"/>
          <w:szCs w:val="24"/>
        </w:rPr>
        <w:t xml:space="preserve"> = Z_MM04_STATUS1.</w:t>
      </w:r>
      <w:r w:rsidR="00306111" w:rsidRPr="00306111">
        <w:rPr>
          <w:rFonts w:ascii="Arial" w:hAnsi="Arial" w:cs="Arial"/>
          <w:szCs w:val="24"/>
        </w:rPr>
        <w:t xml:space="preserve"> </w:t>
      </w:r>
      <w:r w:rsidR="004837ED">
        <w:rPr>
          <w:rFonts w:ascii="Arial" w:hAnsi="Arial" w:cs="Arial"/>
          <w:szCs w:val="24"/>
        </w:rPr>
        <w:t xml:space="preserve">Предзаполнение позиций аналогично описанному выше. </w:t>
      </w:r>
    </w:p>
    <w:p w14:paraId="73FC98F5" w14:textId="4657314D" w:rsidR="00397F7D" w:rsidRPr="00FC4EFD" w:rsidRDefault="00397F7D" w:rsidP="00102727">
      <w:pPr>
        <w:pStyle w:val="Text"/>
        <w:spacing w:before="120" w:after="120"/>
        <w:rPr>
          <w:b/>
          <w:lang w:val="ru-RU"/>
        </w:rPr>
      </w:pPr>
      <w:r w:rsidRPr="00FC4EFD">
        <w:rPr>
          <w:b/>
          <w:lang w:val="ru-RU"/>
        </w:rPr>
        <w:t xml:space="preserve">Функция «Отправить на согласование» </w:t>
      </w:r>
    </w:p>
    <w:p w14:paraId="3C84F62D" w14:textId="77777777" w:rsidR="00397F7D" w:rsidRPr="00661DEB" w:rsidRDefault="00397F7D" w:rsidP="00F9649B">
      <w:pPr>
        <w:spacing w:after="120" w:line="276" w:lineRule="auto"/>
        <w:ind w:firstLine="360"/>
        <w:rPr>
          <w:rFonts w:ascii="Arial" w:hAnsi="Arial" w:cs="Arial"/>
        </w:rPr>
      </w:pPr>
      <w:r w:rsidRPr="00661DEB">
        <w:rPr>
          <w:rFonts w:ascii="Arial" w:hAnsi="Arial" w:cs="Arial"/>
        </w:rPr>
        <w:t xml:space="preserve">После того как Планировщик цен провел оценку и сформировал цены, ему </w:t>
      </w:r>
      <w:r>
        <w:rPr>
          <w:rFonts w:ascii="Arial" w:hAnsi="Arial" w:cs="Arial"/>
        </w:rPr>
        <w:t>требуется</w:t>
      </w:r>
      <w:r w:rsidRPr="00661DEB">
        <w:rPr>
          <w:rFonts w:ascii="Arial" w:hAnsi="Arial" w:cs="Arial"/>
        </w:rPr>
        <w:t xml:space="preserve"> согласовать их с Руководителем. Для этих целей необходимо добавить кнопку «Отправить на согласование» в верхнее меню и на экран отчета. При нажатии кнопки «Отправить на согласование»</w:t>
      </w:r>
      <w:r>
        <w:rPr>
          <w:rFonts w:ascii="Arial" w:hAnsi="Arial" w:cs="Arial"/>
        </w:rPr>
        <w:t xml:space="preserve"> необходимо</w:t>
      </w:r>
      <w:r w:rsidRPr="00661DEB">
        <w:rPr>
          <w:rFonts w:ascii="Arial" w:hAnsi="Arial" w:cs="Arial"/>
        </w:rPr>
        <w:t xml:space="preserve">: </w:t>
      </w:r>
    </w:p>
    <w:p w14:paraId="53E4E9E6" w14:textId="77777777" w:rsidR="00397F7D" w:rsidRPr="009D0D61" w:rsidRDefault="00397F7D" w:rsidP="00F9649B">
      <w:pPr>
        <w:pStyle w:val="afb"/>
        <w:numPr>
          <w:ilvl w:val="0"/>
          <w:numId w:val="74"/>
        </w:numPr>
        <w:spacing w:after="160" w:line="276" w:lineRule="auto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Проставить статус «На согласовании»</w:t>
      </w:r>
    </w:p>
    <w:p w14:paraId="7BC6454B" w14:textId="77777777" w:rsidR="00DA545E" w:rsidRDefault="00397F7D" w:rsidP="00F9649B">
      <w:pPr>
        <w:spacing w:line="276" w:lineRule="auto"/>
        <w:ind w:left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По выделенным позициям требуется проставить значение</w:t>
      </w:r>
      <w:r w:rsidR="00DA545E">
        <w:rPr>
          <w:rFonts w:ascii="Arial" w:hAnsi="Arial" w:cs="Arial"/>
          <w:szCs w:val="24"/>
        </w:rPr>
        <w:t>:</w:t>
      </w:r>
    </w:p>
    <w:p w14:paraId="3DB93985" w14:textId="25612AA2" w:rsidR="00DA545E" w:rsidRDefault="00DA545E" w:rsidP="00F9649B">
      <w:pPr>
        <w:spacing w:line="276" w:lineRule="auto"/>
        <w:ind w:left="708"/>
        <w:rPr>
          <w:rFonts w:ascii="Arial" w:hAnsi="Arial" w:cs="Arial"/>
          <w:szCs w:val="24"/>
          <w:lang w:val="en-US"/>
        </w:rPr>
      </w:pPr>
      <w:r w:rsidRPr="00DA545E">
        <w:rPr>
          <w:rFonts w:ascii="Arial" w:hAnsi="Arial" w:cs="Arial"/>
          <w:szCs w:val="24"/>
          <w:lang w:val="en-US"/>
        </w:rPr>
        <w:t xml:space="preserve">- </w:t>
      </w:r>
      <w:r w:rsidR="00397F7D">
        <w:rPr>
          <w:rFonts w:ascii="Arial" w:hAnsi="Arial" w:cs="Arial"/>
          <w:szCs w:val="24"/>
          <w:lang w:val="en-US"/>
        </w:rPr>
        <w:t>lt</w:t>
      </w:r>
      <w:r w:rsidR="00397F7D" w:rsidRPr="00DA545E">
        <w:rPr>
          <w:rFonts w:ascii="Arial" w:hAnsi="Arial" w:cs="Arial"/>
          <w:szCs w:val="24"/>
          <w:lang w:val="en-US"/>
        </w:rPr>
        <w:t>_</w:t>
      </w:r>
      <w:r w:rsidR="00397F7D">
        <w:rPr>
          <w:rFonts w:ascii="Arial" w:hAnsi="Arial" w:cs="Arial"/>
          <w:szCs w:val="24"/>
          <w:lang w:val="en-US"/>
        </w:rPr>
        <w:t>price</w:t>
      </w:r>
      <w:r w:rsidR="00397F7D" w:rsidRPr="00DA545E">
        <w:rPr>
          <w:rFonts w:ascii="Arial" w:hAnsi="Arial" w:cs="Arial"/>
          <w:szCs w:val="24"/>
          <w:lang w:val="en-US"/>
        </w:rPr>
        <w:t>_</w:t>
      </w:r>
      <w:r w:rsidR="00397F7D">
        <w:rPr>
          <w:rFonts w:ascii="Arial" w:hAnsi="Arial" w:cs="Arial"/>
          <w:szCs w:val="24"/>
          <w:lang w:val="en-US"/>
        </w:rPr>
        <w:t>all</w:t>
      </w:r>
      <w:r w:rsidR="00397F7D" w:rsidRPr="00DA545E">
        <w:rPr>
          <w:rFonts w:ascii="Arial" w:hAnsi="Arial" w:cs="Arial"/>
          <w:szCs w:val="24"/>
          <w:lang w:val="en-US"/>
        </w:rPr>
        <w:t>-</w:t>
      </w:r>
      <w:r w:rsidR="00397F7D">
        <w:rPr>
          <w:rFonts w:ascii="Arial" w:hAnsi="Arial" w:cs="Arial"/>
          <w:szCs w:val="24"/>
          <w:lang w:val="en-US"/>
        </w:rPr>
        <w:t>zstatus</w:t>
      </w:r>
      <w:r w:rsidRPr="00DA545E">
        <w:rPr>
          <w:rFonts w:ascii="Arial" w:hAnsi="Arial" w:cs="Arial"/>
          <w:szCs w:val="24"/>
          <w:lang w:val="en-US"/>
        </w:rPr>
        <w:t xml:space="preserve"> = Z_MM04_STATUS2 </w:t>
      </w:r>
      <w:r w:rsidR="00163EC6" w:rsidRPr="00DA545E">
        <w:rPr>
          <w:rFonts w:ascii="Arial" w:hAnsi="Arial" w:cs="Arial"/>
          <w:szCs w:val="24"/>
          <w:lang w:val="en-US"/>
        </w:rPr>
        <w:t xml:space="preserve"> </w:t>
      </w:r>
    </w:p>
    <w:p w14:paraId="1BAD41E0" w14:textId="79D88B6C" w:rsidR="00DA545E" w:rsidRPr="00DA545E" w:rsidRDefault="00DA545E" w:rsidP="00DA545E">
      <w:pPr>
        <w:spacing w:line="276" w:lineRule="auto"/>
        <w:ind w:left="708"/>
        <w:rPr>
          <w:rFonts w:ascii="Arial" w:hAnsi="Arial" w:cs="Arial"/>
          <w:szCs w:val="24"/>
          <w:lang w:val="en-US"/>
        </w:rPr>
      </w:pPr>
      <w:r w:rsidRPr="009F0C64">
        <w:rPr>
          <w:rFonts w:ascii="Arial" w:hAnsi="Arial" w:cs="Arial"/>
          <w:szCs w:val="24"/>
          <w:highlight w:val="green"/>
        </w:rPr>
        <w:t>Если</w:t>
      </w:r>
      <w:r w:rsidRPr="008D3DF0">
        <w:rPr>
          <w:rFonts w:ascii="Arial" w:hAnsi="Arial" w:cs="Arial"/>
          <w:szCs w:val="24"/>
          <w:highlight w:val="green"/>
          <w:lang w:val="en-US"/>
        </w:rPr>
        <w:t xml:space="preserve">  </w:t>
      </w:r>
      <w:r w:rsidRPr="009F0C64">
        <w:rPr>
          <w:rFonts w:ascii="Arial" w:hAnsi="Arial" w:cs="Arial"/>
          <w:szCs w:val="24"/>
          <w:highlight w:val="green"/>
          <w:lang w:val="en-US"/>
        </w:rPr>
        <w:t>lt</w:t>
      </w:r>
      <w:r w:rsidRPr="008D3DF0">
        <w:rPr>
          <w:rFonts w:ascii="Arial" w:hAnsi="Arial" w:cs="Arial"/>
          <w:szCs w:val="24"/>
          <w:highlight w:val="green"/>
          <w:lang w:val="en-US"/>
        </w:rPr>
        <w:t>_</w:t>
      </w:r>
      <w:r w:rsidRPr="009F0C64">
        <w:rPr>
          <w:rFonts w:ascii="Arial" w:hAnsi="Arial" w:cs="Arial"/>
          <w:szCs w:val="24"/>
          <w:highlight w:val="green"/>
          <w:lang w:val="en-US"/>
        </w:rPr>
        <w:t>price</w:t>
      </w:r>
      <w:r w:rsidRPr="008D3DF0">
        <w:rPr>
          <w:rFonts w:ascii="Arial" w:hAnsi="Arial" w:cs="Arial"/>
          <w:szCs w:val="24"/>
          <w:highlight w:val="green"/>
          <w:lang w:val="en-US"/>
        </w:rPr>
        <w:t>_</w:t>
      </w:r>
      <w:r w:rsidRPr="009F0C64">
        <w:rPr>
          <w:rFonts w:ascii="Arial" w:hAnsi="Arial" w:cs="Arial"/>
          <w:szCs w:val="24"/>
          <w:highlight w:val="green"/>
          <w:lang w:val="en-US"/>
        </w:rPr>
        <w:t>all</w:t>
      </w:r>
      <w:r w:rsidRPr="008D3DF0">
        <w:rPr>
          <w:rFonts w:ascii="Arial" w:hAnsi="Arial" w:cs="Arial"/>
          <w:szCs w:val="24"/>
          <w:highlight w:val="green"/>
          <w:lang w:val="en-US"/>
        </w:rPr>
        <w:t>_</w:t>
      </w:r>
      <w:r w:rsidRPr="009F0C64">
        <w:rPr>
          <w:rFonts w:ascii="Arial" w:hAnsi="Arial" w:cs="Arial"/>
          <w:szCs w:val="24"/>
          <w:highlight w:val="green"/>
          <w:lang w:val="en-US"/>
        </w:rPr>
        <w:t>zchg</w:t>
      </w:r>
      <w:r w:rsidRPr="008D3DF0">
        <w:rPr>
          <w:rFonts w:ascii="Arial" w:hAnsi="Arial" w:cs="Arial"/>
          <w:szCs w:val="24"/>
          <w:highlight w:val="green"/>
          <w:lang w:val="en-US"/>
        </w:rPr>
        <w:t xml:space="preserve"> = ‘11’, </w:t>
      </w:r>
      <w:r w:rsidRPr="009F0C64">
        <w:rPr>
          <w:rFonts w:ascii="Arial" w:hAnsi="Arial" w:cs="Arial"/>
          <w:szCs w:val="24"/>
          <w:highlight w:val="green"/>
        </w:rPr>
        <w:t>то</w:t>
      </w:r>
      <w:r w:rsidRPr="008D3DF0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64">
        <w:rPr>
          <w:rFonts w:ascii="Arial" w:hAnsi="Arial" w:cs="Arial"/>
          <w:szCs w:val="24"/>
          <w:highlight w:val="green"/>
        </w:rPr>
        <w:t>изменить</w:t>
      </w:r>
      <w:r w:rsidRPr="008D3DF0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64">
        <w:rPr>
          <w:rFonts w:ascii="Arial" w:hAnsi="Arial" w:cs="Arial"/>
          <w:szCs w:val="24"/>
          <w:highlight w:val="green"/>
        </w:rPr>
        <w:t>на</w:t>
      </w:r>
      <w:r w:rsidRPr="008D3DF0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9F0C64">
        <w:rPr>
          <w:rFonts w:ascii="Arial" w:hAnsi="Arial" w:cs="Arial"/>
          <w:szCs w:val="24"/>
          <w:highlight w:val="green"/>
          <w:lang w:val="en-US"/>
        </w:rPr>
        <w:t>lt</w:t>
      </w:r>
      <w:r w:rsidRPr="008D3DF0">
        <w:rPr>
          <w:rFonts w:ascii="Arial" w:hAnsi="Arial" w:cs="Arial"/>
          <w:szCs w:val="24"/>
          <w:highlight w:val="green"/>
          <w:lang w:val="en-US"/>
        </w:rPr>
        <w:t>_</w:t>
      </w:r>
      <w:r w:rsidRPr="009F0C64">
        <w:rPr>
          <w:rFonts w:ascii="Arial" w:hAnsi="Arial" w:cs="Arial"/>
          <w:szCs w:val="24"/>
          <w:highlight w:val="green"/>
          <w:lang w:val="en-US"/>
        </w:rPr>
        <w:t>price</w:t>
      </w:r>
      <w:r w:rsidRPr="008D3DF0">
        <w:rPr>
          <w:rFonts w:ascii="Arial" w:hAnsi="Arial" w:cs="Arial"/>
          <w:szCs w:val="24"/>
          <w:highlight w:val="green"/>
          <w:lang w:val="en-US"/>
        </w:rPr>
        <w:t>_</w:t>
      </w:r>
      <w:r w:rsidRPr="009F0C64">
        <w:rPr>
          <w:rFonts w:ascii="Arial" w:hAnsi="Arial" w:cs="Arial"/>
          <w:szCs w:val="24"/>
          <w:highlight w:val="green"/>
          <w:lang w:val="en-US"/>
        </w:rPr>
        <w:t>all</w:t>
      </w:r>
      <w:r w:rsidRPr="008D3DF0">
        <w:rPr>
          <w:rFonts w:ascii="Arial" w:hAnsi="Arial" w:cs="Arial"/>
          <w:szCs w:val="24"/>
          <w:highlight w:val="green"/>
          <w:lang w:val="en-US"/>
        </w:rPr>
        <w:t>_</w:t>
      </w:r>
      <w:r w:rsidRPr="009F0C64">
        <w:rPr>
          <w:rFonts w:ascii="Arial" w:hAnsi="Arial" w:cs="Arial"/>
          <w:szCs w:val="24"/>
          <w:highlight w:val="green"/>
          <w:lang w:val="en-US"/>
        </w:rPr>
        <w:t>zchg</w:t>
      </w:r>
      <w:r w:rsidRPr="008D3DF0">
        <w:rPr>
          <w:rFonts w:ascii="Arial" w:hAnsi="Arial" w:cs="Arial"/>
          <w:szCs w:val="24"/>
          <w:highlight w:val="green"/>
          <w:lang w:val="en-US"/>
        </w:rPr>
        <w:t xml:space="preserve"> = ‘1</w:t>
      </w:r>
      <w:r w:rsidRPr="009F0C64">
        <w:rPr>
          <w:rFonts w:ascii="Arial" w:hAnsi="Arial" w:cs="Arial"/>
          <w:szCs w:val="24"/>
          <w:highlight w:val="green"/>
          <w:lang w:val="en-US"/>
        </w:rPr>
        <w:t>2</w:t>
      </w:r>
      <w:r w:rsidRPr="008D3DF0">
        <w:rPr>
          <w:rFonts w:ascii="Arial" w:hAnsi="Arial" w:cs="Arial"/>
          <w:szCs w:val="24"/>
          <w:highlight w:val="green"/>
          <w:lang w:val="en-US"/>
        </w:rPr>
        <w:t>’</w:t>
      </w:r>
    </w:p>
    <w:p w14:paraId="0FEDF652" w14:textId="55F2B440" w:rsidR="00397F7D" w:rsidRPr="002E4CBD" w:rsidRDefault="00163EC6" w:rsidP="00F9649B">
      <w:pPr>
        <w:spacing w:line="276" w:lineRule="auto"/>
        <w:ind w:left="708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Для</w:t>
      </w:r>
      <w:r w:rsidRPr="002E4CBD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изменения</w:t>
      </w:r>
      <w:r w:rsidRPr="002E4CBD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значений</w:t>
      </w:r>
      <w:r w:rsidRPr="002E4CBD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таблиц</w:t>
      </w:r>
      <w:r w:rsidR="00397F7D" w:rsidRPr="002E4CBD">
        <w:rPr>
          <w:rFonts w:ascii="Arial" w:hAnsi="Arial" w:cs="Arial"/>
          <w:szCs w:val="24"/>
          <w:lang w:val="en-US"/>
        </w:rPr>
        <w:t xml:space="preserve"> </w:t>
      </w:r>
      <w:r w:rsidR="00306111">
        <w:rPr>
          <w:rFonts w:ascii="Arial" w:hAnsi="Arial" w:cs="Arial"/>
          <w:szCs w:val="24"/>
          <w:lang w:val="en-US"/>
        </w:rPr>
        <w:t>ZTMM</w:t>
      </w:r>
      <w:r w:rsidR="00306111" w:rsidRPr="002E4CBD">
        <w:rPr>
          <w:rFonts w:ascii="Arial" w:hAnsi="Arial" w:cs="Arial"/>
          <w:szCs w:val="24"/>
          <w:lang w:val="en-US"/>
        </w:rPr>
        <w:t>_</w:t>
      </w:r>
      <w:r w:rsidR="00306111">
        <w:rPr>
          <w:rFonts w:ascii="Arial" w:hAnsi="Arial" w:cs="Arial"/>
          <w:szCs w:val="24"/>
          <w:lang w:val="en-US"/>
        </w:rPr>
        <w:t>PRICE</w:t>
      </w:r>
      <w:r w:rsidR="00306111" w:rsidRPr="002E4CBD">
        <w:rPr>
          <w:rFonts w:ascii="Arial" w:hAnsi="Arial" w:cs="Arial"/>
          <w:szCs w:val="24"/>
          <w:lang w:val="en-US"/>
        </w:rPr>
        <w:t>_</w:t>
      </w:r>
      <w:r w:rsidR="00306111">
        <w:rPr>
          <w:rFonts w:ascii="Arial" w:hAnsi="Arial" w:cs="Arial"/>
          <w:szCs w:val="24"/>
          <w:lang w:val="en-US"/>
        </w:rPr>
        <w:t>MAIN</w:t>
      </w:r>
      <w:r w:rsidR="00397F7D" w:rsidRPr="002E4CBD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и</w:t>
      </w:r>
      <w:r w:rsidRPr="002E4CBD">
        <w:rPr>
          <w:rFonts w:ascii="Arial" w:hAnsi="Arial" w:cs="Arial"/>
          <w:szCs w:val="24"/>
          <w:lang w:val="en-US"/>
        </w:rPr>
        <w:t xml:space="preserve"> </w:t>
      </w:r>
      <w:r w:rsidR="00306111">
        <w:rPr>
          <w:rFonts w:ascii="Arial" w:hAnsi="Arial" w:cs="Arial"/>
          <w:szCs w:val="24"/>
          <w:lang w:val="en-US"/>
        </w:rPr>
        <w:t>ZTMM</w:t>
      </w:r>
      <w:r w:rsidR="00306111" w:rsidRPr="002E4CBD">
        <w:rPr>
          <w:rFonts w:ascii="Arial" w:hAnsi="Arial" w:cs="Arial"/>
          <w:szCs w:val="24"/>
          <w:lang w:val="en-US"/>
        </w:rPr>
        <w:t>_</w:t>
      </w:r>
      <w:r w:rsidR="00306111">
        <w:rPr>
          <w:rFonts w:ascii="Arial" w:hAnsi="Arial" w:cs="Arial"/>
          <w:szCs w:val="24"/>
          <w:lang w:val="en-US"/>
        </w:rPr>
        <w:t>PRICE</w:t>
      </w:r>
      <w:r w:rsidR="00306111" w:rsidRPr="002E4CBD">
        <w:rPr>
          <w:rFonts w:ascii="Arial" w:hAnsi="Arial" w:cs="Arial"/>
          <w:szCs w:val="24"/>
          <w:lang w:val="en-US"/>
        </w:rPr>
        <w:t>_</w:t>
      </w:r>
      <w:r w:rsidR="00306111">
        <w:rPr>
          <w:rFonts w:ascii="Arial" w:hAnsi="Arial" w:cs="Arial"/>
          <w:szCs w:val="24"/>
          <w:lang w:val="en-US"/>
        </w:rPr>
        <w:t>REQ</w:t>
      </w:r>
      <w:r w:rsidRPr="002E4CBD">
        <w:rPr>
          <w:rFonts w:ascii="Arial" w:hAnsi="Arial" w:cs="Arial"/>
          <w:szCs w:val="24"/>
          <w:lang w:val="en-US"/>
        </w:rPr>
        <w:t xml:space="preserve"> </w:t>
      </w:r>
      <w:r w:rsidR="00397F7D">
        <w:rPr>
          <w:rFonts w:ascii="Arial" w:hAnsi="Arial" w:cs="Arial"/>
          <w:szCs w:val="24"/>
        </w:rPr>
        <w:t>в</w:t>
      </w:r>
      <w:r w:rsidR="00397F7D" w:rsidRPr="00AA5A64">
        <w:rPr>
          <w:rFonts w:ascii="Arial" w:hAnsi="Arial" w:cs="Arial"/>
          <w:szCs w:val="24"/>
        </w:rPr>
        <w:t>ызвать</w:t>
      </w:r>
      <w:r w:rsidR="00397F7D" w:rsidRPr="002E4CBD">
        <w:rPr>
          <w:rFonts w:ascii="Arial" w:hAnsi="Arial" w:cs="Arial"/>
          <w:szCs w:val="24"/>
          <w:lang w:val="en-US"/>
        </w:rPr>
        <w:t xml:space="preserve"> </w:t>
      </w:r>
      <w:r w:rsidR="00397F7D" w:rsidRPr="00AA5A64">
        <w:rPr>
          <w:rFonts w:ascii="Arial" w:hAnsi="Arial" w:cs="Arial"/>
          <w:szCs w:val="24"/>
        </w:rPr>
        <w:t>ФМ</w:t>
      </w:r>
      <w:r w:rsidR="00397F7D" w:rsidRPr="002E4CBD">
        <w:rPr>
          <w:rFonts w:ascii="Arial" w:hAnsi="Arial" w:cs="Arial"/>
          <w:szCs w:val="24"/>
          <w:lang w:val="en-US"/>
        </w:rPr>
        <w:t xml:space="preserve"> </w:t>
      </w:r>
      <w:r w:rsidR="00397F7D" w:rsidRPr="00AA5A64">
        <w:rPr>
          <w:rFonts w:ascii="Arial" w:hAnsi="Arial" w:cs="Arial"/>
          <w:szCs w:val="24"/>
          <w:lang w:val="en-US"/>
        </w:rPr>
        <w:t>ZMM</w:t>
      </w:r>
      <w:r w:rsidR="00397F7D" w:rsidRPr="002E4CBD">
        <w:rPr>
          <w:rFonts w:ascii="Arial" w:hAnsi="Arial" w:cs="Arial"/>
          <w:szCs w:val="24"/>
          <w:lang w:val="en-US"/>
        </w:rPr>
        <w:t>_</w:t>
      </w:r>
      <w:r w:rsidR="00397F7D" w:rsidRPr="00AA5A64">
        <w:rPr>
          <w:rFonts w:ascii="Arial" w:hAnsi="Arial" w:cs="Arial"/>
          <w:szCs w:val="24"/>
          <w:lang w:val="en-US"/>
        </w:rPr>
        <w:t>CHANGE</w:t>
      </w:r>
      <w:r w:rsidR="00397F7D" w:rsidRPr="002E4CBD">
        <w:rPr>
          <w:rFonts w:ascii="Arial" w:hAnsi="Arial" w:cs="Arial"/>
          <w:szCs w:val="24"/>
          <w:lang w:val="en-US"/>
        </w:rPr>
        <w:t>_</w:t>
      </w:r>
      <w:r w:rsidR="00397F7D" w:rsidRPr="00AA5A64">
        <w:rPr>
          <w:rFonts w:ascii="Arial" w:hAnsi="Arial" w:cs="Arial"/>
          <w:szCs w:val="24"/>
          <w:lang w:val="en-US"/>
        </w:rPr>
        <w:t>PRICE</w:t>
      </w:r>
      <w:r w:rsidR="00397F7D" w:rsidRPr="002E4CBD">
        <w:rPr>
          <w:rFonts w:ascii="Arial" w:hAnsi="Arial" w:cs="Arial"/>
          <w:szCs w:val="24"/>
          <w:lang w:val="en-US"/>
        </w:rPr>
        <w:t xml:space="preserve"> </w:t>
      </w:r>
      <w:r w:rsidR="00397F7D" w:rsidRPr="00AA5A64">
        <w:rPr>
          <w:rFonts w:ascii="Arial" w:hAnsi="Arial" w:cs="Arial"/>
          <w:szCs w:val="24"/>
        </w:rPr>
        <w:t>с</w:t>
      </w:r>
      <w:r w:rsidR="00397F7D" w:rsidRPr="002E4CBD">
        <w:rPr>
          <w:rFonts w:ascii="Arial" w:hAnsi="Arial" w:cs="Arial"/>
          <w:szCs w:val="24"/>
          <w:lang w:val="en-US"/>
        </w:rPr>
        <w:t xml:space="preserve"> </w:t>
      </w:r>
      <w:r w:rsidR="00397F7D" w:rsidRPr="00AA5A64">
        <w:rPr>
          <w:rFonts w:ascii="Arial" w:hAnsi="Arial" w:cs="Arial"/>
          <w:szCs w:val="24"/>
        </w:rPr>
        <w:t>входными</w:t>
      </w:r>
      <w:r w:rsidR="00397F7D" w:rsidRPr="002E4CBD">
        <w:rPr>
          <w:rFonts w:ascii="Arial" w:hAnsi="Arial" w:cs="Arial"/>
          <w:szCs w:val="24"/>
          <w:lang w:val="en-US"/>
        </w:rPr>
        <w:t xml:space="preserve"> </w:t>
      </w:r>
      <w:r w:rsidR="00397F7D" w:rsidRPr="00AA5A64">
        <w:rPr>
          <w:rFonts w:ascii="Arial" w:hAnsi="Arial" w:cs="Arial"/>
          <w:szCs w:val="24"/>
        </w:rPr>
        <w:t>параметрами</w:t>
      </w:r>
      <w:r w:rsidR="00397F7D" w:rsidRPr="002E4CBD">
        <w:rPr>
          <w:rFonts w:ascii="Arial" w:hAnsi="Arial" w:cs="Arial"/>
          <w:szCs w:val="24"/>
          <w:lang w:val="en-US"/>
        </w:rPr>
        <w:t>:</w:t>
      </w:r>
    </w:p>
    <w:p w14:paraId="370F727E" w14:textId="77777777" w:rsidR="00397F7D" w:rsidRPr="00AA5A64" w:rsidRDefault="00397F7D" w:rsidP="00F9649B">
      <w:pPr>
        <w:pStyle w:val="afb"/>
        <w:numPr>
          <w:ilvl w:val="0"/>
          <w:numId w:val="73"/>
        </w:numPr>
        <w:spacing w:after="160" w:line="276" w:lineRule="auto"/>
        <w:contextualSpacing/>
        <w:jc w:val="left"/>
        <w:rPr>
          <w:rFonts w:ascii="Arial" w:hAnsi="Arial" w:cs="Arial"/>
          <w:szCs w:val="24"/>
        </w:rPr>
      </w:pPr>
      <w:r w:rsidRPr="00AA5A64">
        <w:rPr>
          <w:rFonts w:ascii="Arial" w:hAnsi="Arial" w:cs="Arial"/>
          <w:szCs w:val="24"/>
        </w:rPr>
        <w:t xml:space="preserve">Выделенные позиции </w:t>
      </w:r>
      <w:r w:rsidRPr="00AA5A64">
        <w:rPr>
          <w:rFonts w:ascii="Arial" w:hAnsi="Arial" w:cs="Arial"/>
          <w:szCs w:val="24"/>
          <w:lang w:val="en-US"/>
        </w:rPr>
        <w:t>lt</w:t>
      </w:r>
      <w:r w:rsidRPr="00AA5A64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price</w:t>
      </w:r>
      <w:r w:rsidRPr="00AA5A64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all</w:t>
      </w:r>
      <w:r w:rsidRPr="00AA5A64">
        <w:rPr>
          <w:rFonts w:ascii="Arial" w:hAnsi="Arial" w:cs="Arial"/>
          <w:szCs w:val="24"/>
        </w:rPr>
        <w:t xml:space="preserve"> </w:t>
      </w:r>
    </w:p>
    <w:p w14:paraId="5C44A35E" w14:textId="77777777" w:rsidR="00397F7D" w:rsidRPr="00C168AA" w:rsidRDefault="00397F7D" w:rsidP="00F9649B">
      <w:pPr>
        <w:pStyle w:val="afb"/>
        <w:numPr>
          <w:ilvl w:val="0"/>
          <w:numId w:val="74"/>
        </w:numPr>
        <w:spacing w:after="160" w:line="276" w:lineRule="auto"/>
        <w:contextualSpacing/>
        <w:jc w:val="left"/>
        <w:rPr>
          <w:rFonts w:ascii="Arial" w:hAnsi="Arial" w:cs="Arial"/>
        </w:rPr>
      </w:pPr>
      <w:r w:rsidRPr="00C168AA">
        <w:rPr>
          <w:rFonts w:ascii="Arial" w:hAnsi="Arial" w:cs="Arial"/>
        </w:rPr>
        <w:t>Проверить, что плановая/прогнозная цена заполнена</w:t>
      </w:r>
    </w:p>
    <w:p w14:paraId="503C42C9" w14:textId="4B5F0FDB" w:rsidR="00397F7D" w:rsidRDefault="00397F7D" w:rsidP="00F9649B">
      <w:pPr>
        <w:spacing w:line="276" w:lineRule="auto"/>
        <w:ind w:left="709"/>
        <w:rPr>
          <w:rFonts w:ascii="Arial" w:hAnsi="Arial" w:cs="Arial"/>
        </w:rPr>
      </w:pPr>
      <w:r w:rsidRPr="00590434">
        <w:rPr>
          <w:rFonts w:ascii="Arial" w:hAnsi="Arial" w:cs="Arial"/>
        </w:rPr>
        <w:t xml:space="preserve">Если </w:t>
      </w:r>
      <w:r w:rsidRPr="00590434">
        <w:rPr>
          <w:rFonts w:ascii="Arial" w:hAnsi="Arial" w:cs="Arial"/>
          <w:lang w:val="en-US"/>
        </w:rPr>
        <w:t>lt</w:t>
      </w:r>
      <w:r w:rsidRPr="00590434">
        <w:rPr>
          <w:rFonts w:ascii="Arial" w:hAnsi="Arial" w:cs="Arial"/>
        </w:rPr>
        <w:t>_</w:t>
      </w:r>
      <w:r w:rsidRPr="00590434">
        <w:rPr>
          <w:rFonts w:ascii="Arial" w:hAnsi="Arial" w:cs="Arial"/>
          <w:lang w:val="en-US"/>
        </w:rPr>
        <w:t>price</w:t>
      </w:r>
      <w:r w:rsidRPr="00590434">
        <w:rPr>
          <w:rFonts w:ascii="Arial" w:hAnsi="Arial" w:cs="Arial"/>
        </w:rPr>
        <w:t>_</w:t>
      </w:r>
      <w:r w:rsidRPr="00590434">
        <w:rPr>
          <w:rFonts w:ascii="Arial" w:hAnsi="Arial" w:cs="Arial"/>
          <w:lang w:val="en-US"/>
        </w:rPr>
        <w:t>all</w:t>
      </w:r>
      <w:r w:rsidRPr="00590434">
        <w:rPr>
          <w:rFonts w:ascii="Arial" w:hAnsi="Arial" w:cs="Arial"/>
        </w:rPr>
        <w:t>-</w:t>
      </w:r>
      <w:r w:rsidRPr="00590434">
        <w:rPr>
          <w:rFonts w:ascii="Arial" w:hAnsi="Arial" w:cs="Arial"/>
          <w:lang w:val="en-US"/>
        </w:rPr>
        <w:t>zprice</w:t>
      </w:r>
      <w:r w:rsidRPr="00590434">
        <w:rPr>
          <w:rFonts w:ascii="Arial" w:hAnsi="Arial" w:cs="Arial"/>
        </w:rPr>
        <w:t xml:space="preserve"> </w:t>
      </w:r>
      <w:r w:rsidRPr="00590434">
        <w:rPr>
          <w:rFonts w:ascii="Arial" w:hAnsi="Arial" w:cs="Arial"/>
          <w:lang w:val="en-US"/>
        </w:rPr>
        <w:t>is</w:t>
      </w:r>
      <w:r w:rsidRPr="00590434">
        <w:rPr>
          <w:rFonts w:ascii="Arial" w:hAnsi="Arial" w:cs="Arial"/>
        </w:rPr>
        <w:t xml:space="preserve"> </w:t>
      </w:r>
      <w:r w:rsidRPr="00590434">
        <w:rPr>
          <w:rFonts w:ascii="Arial" w:hAnsi="Arial" w:cs="Arial"/>
          <w:lang w:val="en-US"/>
        </w:rPr>
        <w:t>initial</w:t>
      </w:r>
      <w:r w:rsidRPr="00590434">
        <w:rPr>
          <w:rFonts w:ascii="Arial" w:hAnsi="Arial" w:cs="Arial"/>
        </w:rPr>
        <w:t xml:space="preserve">, то записывать в журнал ошибок особую ситуацию </w:t>
      </w:r>
      <w:r w:rsidRPr="00590434">
        <w:rPr>
          <w:rFonts w:ascii="Arial" w:hAnsi="Arial" w:cs="Arial"/>
          <w:lang w:val="en-US"/>
        </w:rPr>
        <w:t>Z</w:t>
      </w:r>
      <w:r>
        <w:rPr>
          <w:rFonts w:ascii="Arial" w:hAnsi="Arial" w:cs="Arial"/>
        </w:rPr>
        <w:t>_ММ04 003 «Плановая цена</w:t>
      </w:r>
      <w:r w:rsidRPr="00590434">
        <w:rPr>
          <w:rFonts w:ascii="Arial" w:hAnsi="Arial" w:cs="Arial"/>
        </w:rPr>
        <w:t xml:space="preserve"> не определена</w:t>
      </w:r>
      <w:r w:rsidR="00876BF6">
        <w:rPr>
          <w:rFonts w:ascii="Arial" w:hAnsi="Arial" w:cs="Arial"/>
        </w:rPr>
        <w:t>. Проверьте базовую цену или макропараметры</w:t>
      </w:r>
      <w:r w:rsidRPr="00590434">
        <w:rPr>
          <w:rFonts w:ascii="Arial" w:hAnsi="Arial" w:cs="Arial"/>
        </w:rPr>
        <w:t>»</w:t>
      </w:r>
    </w:p>
    <w:p w14:paraId="18F011E3" w14:textId="4F0BB92B" w:rsidR="00876BF6" w:rsidRPr="00876BF6" w:rsidRDefault="00876BF6" w:rsidP="00F9649B">
      <w:pPr>
        <w:spacing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Если</w:t>
      </w:r>
      <w:r w:rsidRPr="00876B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один</w:t>
      </w:r>
      <w:r w:rsidRPr="00876B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</w:t>
      </w:r>
      <w:r w:rsidRPr="00876B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параметров</w:t>
      </w:r>
      <w:r w:rsidRPr="00876BF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lt</w:t>
      </w:r>
      <w:r w:rsidRPr="00876BF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876BF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all</w:t>
      </w:r>
      <w:r w:rsidRPr="00876BF6">
        <w:rPr>
          <w:rFonts w:ascii="Arial" w:hAnsi="Arial" w:cs="Arial"/>
        </w:rPr>
        <w:t>-</w:t>
      </w:r>
      <w:r w:rsidR="000414A2">
        <w:rPr>
          <w:rFonts w:ascii="Arial" w:hAnsi="Arial" w:cs="Arial"/>
          <w:lang w:val="en-US"/>
        </w:rPr>
        <w:t>bpr</w:t>
      </w:r>
      <w:r w:rsidRPr="00876BF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lt</w:t>
      </w:r>
      <w:r w:rsidRPr="00876BF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876BF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all</w:t>
      </w:r>
      <w:r w:rsidRPr="00876BF6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kpein</w:t>
      </w:r>
      <w:r w:rsidRPr="00876BF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lt</w:t>
      </w:r>
      <w:r w:rsidRPr="00876BF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876BF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all</w:t>
      </w:r>
      <w:r w:rsidRPr="00876BF6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datbi</w:t>
      </w:r>
      <w:r w:rsidRPr="00876BF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lt</w:t>
      </w:r>
      <w:r w:rsidRPr="00876BF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876BF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all</w:t>
      </w:r>
      <w:r w:rsidRPr="00876BF6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datab</w:t>
      </w:r>
      <w:r w:rsidRPr="00876BF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lt</w:t>
      </w:r>
      <w:r w:rsidRPr="00876BF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876BF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all</w:t>
      </w:r>
      <w:r w:rsidRPr="00876BF6">
        <w:rPr>
          <w:rFonts w:ascii="Arial" w:hAnsi="Arial" w:cs="Arial"/>
        </w:rPr>
        <w:t>-</w:t>
      </w:r>
      <w:r w:rsidR="00A710D9">
        <w:rPr>
          <w:rFonts w:ascii="Arial" w:hAnsi="Arial" w:cs="Arial"/>
          <w:lang w:val="en-US"/>
        </w:rPr>
        <w:t>ZBPAM</w:t>
      </w:r>
      <w:r w:rsidRPr="00876BF6">
        <w:rPr>
          <w:rFonts w:ascii="Arial" w:hAnsi="Arial" w:cs="Arial"/>
        </w:rPr>
        <w:t xml:space="preserve">, то вывести ошибку </w:t>
      </w:r>
      <w:r w:rsidRPr="00876BF6">
        <w:rPr>
          <w:rFonts w:ascii="Arial" w:hAnsi="Arial" w:cs="Arial"/>
          <w:lang w:val="en-US"/>
        </w:rPr>
        <w:t>M</w:t>
      </w:r>
      <w:r w:rsidRPr="00876BF6">
        <w:rPr>
          <w:rFonts w:ascii="Arial" w:hAnsi="Arial" w:cs="Arial"/>
        </w:rPr>
        <w:t>3</w:t>
      </w:r>
      <w:r>
        <w:rPr>
          <w:rFonts w:ascii="Arial" w:hAnsi="Arial" w:cs="Arial"/>
          <w:lang w:val="en-US"/>
        </w:rPr>
        <w:t> </w:t>
      </w:r>
      <w:r w:rsidRPr="00876BF6">
        <w:rPr>
          <w:rFonts w:ascii="Arial" w:hAnsi="Arial" w:cs="Arial"/>
        </w:rPr>
        <w:t xml:space="preserve">880 </w:t>
      </w:r>
      <w:r>
        <w:rPr>
          <w:rFonts w:ascii="Arial" w:hAnsi="Arial" w:cs="Arial"/>
        </w:rPr>
        <w:t>«</w:t>
      </w:r>
      <w:r w:rsidRPr="00876BF6">
        <w:rPr>
          <w:rFonts w:ascii="Arial" w:hAnsi="Arial" w:cs="Arial"/>
        </w:rPr>
        <w:t>Заполните все обязательные поля</w:t>
      </w:r>
      <w:r>
        <w:rPr>
          <w:rFonts w:ascii="Arial" w:hAnsi="Arial" w:cs="Arial"/>
        </w:rPr>
        <w:t>»</w:t>
      </w:r>
    </w:p>
    <w:p w14:paraId="2BEEE1C5" w14:textId="7662E8D9" w:rsidR="00397F7D" w:rsidRPr="00FC4EFD" w:rsidRDefault="00397F7D" w:rsidP="00F9649B">
      <w:pPr>
        <w:pStyle w:val="Text"/>
        <w:spacing w:before="120" w:after="120" w:line="276" w:lineRule="auto"/>
        <w:rPr>
          <w:b/>
          <w:lang w:val="ru-RU"/>
        </w:rPr>
      </w:pPr>
      <w:r w:rsidRPr="00FC4EFD">
        <w:rPr>
          <w:b/>
          <w:lang w:val="ru-RU"/>
        </w:rPr>
        <w:t xml:space="preserve">Функция «Снят с производства» </w:t>
      </w:r>
    </w:p>
    <w:p w14:paraId="06580C26" w14:textId="77777777" w:rsidR="00397F7D" w:rsidRDefault="00397F7D" w:rsidP="00F9649B">
      <w:pPr>
        <w:spacing w:line="276" w:lineRule="auto"/>
        <w:ind w:firstLine="708"/>
        <w:rPr>
          <w:rFonts w:ascii="Arial" w:hAnsi="Arial" w:cs="Arial"/>
        </w:rPr>
      </w:pPr>
      <w:r w:rsidRPr="00D833A1">
        <w:rPr>
          <w:rFonts w:ascii="Arial" w:hAnsi="Arial" w:cs="Arial"/>
        </w:rPr>
        <w:t>Если в результате анализа рынка выяснилось, что материал снят с производства, то Планировщик цен должен проставить статус цены «Снят с производства</w:t>
      </w:r>
      <w:r>
        <w:rPr>
          <w:rFonts w:ascii="Arial" w:hAnsi="Arial" w:cs="Arial"/>
        </w:rPr>
        <w:t xml:space="preserve">». Если есть запас по данному материалу, то тогда установить цену запаса и в способ определения цены проставить «Снят с производства, цена запаса». Если запаса нет, то оставить поле пустым. </w:t>
      </w:r>
    </w:p>
    <w:p w14:paraId="7AD6CF83" w14:textId="5DCA002F" w:rsidR="00397F7D" w:rsidRDefault="00397F7D" w:rsidP="00F9649B">
      <w:pPr>
        <w:spacing w:line="276" w:lineRule="auto"/>
        <w:ind w:firstLine="360"/>
        <w:rPr>
          <w:rFonts w:ascii="Arial" w:hAnsi="Arial" w:cs="Arial"/>
        </w:rPr>
      </w:pPr>
      <w:r w:rsidRPr="00D833A1">
        <w:rPr>
          <w:rFonts w:ascii="Arial" w:hAnsi="Arial" w:cs="Arial"/>
        </w:rPr>
        <w:t>Для этого требуется добавить кнопку «Снят с производства» в верхнее меню «Обработать» и на экран отчета</w:t>
      </w:r>
      <w:r>
        <w:rPr>
          <w:rFonts w:ascii="Arial" w:hAnsi="Arial" w:cs="Arial"/>
        </w:rPr>
        <w:t xml:space="preserve">. После нажатия на кнопку необходимо: </w:t>
      </w:r>
    </w:p>
    <w:p w14:paraId="1DE3E042" w14:textId="53D4DA10" w:rsidR="00397F7D" w:rsidRPr="00C10360" w:rsidRDefault="00397F7D" w:rsidP="00F9649B">
      <w:pPr>
        <w:pStyle w:val="afb"/>
        <w:numPr>
          <w:ilvl w:val="0"/>
          <w:numId w:val="77"/>
        </w:numPr>
        <w:spacing w:before="120" w:after="120" w:line="276" w:lineRule="auto"/>
        <w:ind w:left="714" w:hanging="357"/>
        <w:contextualSpacing/>
        <w:jc w:val="left"/>
        <w:rPr>
          <w:rFonts w:ascii="Arial" w:hAnsi="Arial" w:cs="Arial"/>
          <w:lang w:val="en-US"/>
        </w:rPr>
      </w:pPr>
      <w:r w:rsidRPr="00A96E59">
        <w:rPr>
          <w:rFonts w:ascii="Arial" w:hAnsi="Arial" w:cs="Arial"/>
        </w:rPr>
        <w:t>Найти</w:t>
      </w:r>
      <w:r w:rsidRPr="00C10360">
        <w:rPr>
          <w:rFonts w:ascii="Arial" w:hAnsi="Arial" w:cs="Arial"/>
          <w:lang w:val="en-US"/>
        </w:rPr>
        <w:t xml:space="preserve"> </w:t>
      </w:r>
      <w:r w:rsidRPr="00A96E59">
        <w:rPr>
          <w:rFonts w:ascii="Arial" w:hAnsi="Arial" w:cs="Arial"/>
        </w:rPr>
        <w:t>цену</w:t>
      </w:r>
      <w:r w:rsidRPr="00C10360">
        <w:rPr>
          <w:rFonts w:ascii="Arial" w:hAnsi="Arial" w:cs="Arial"/>
          <w:lang w:val="en-US"/>
        </w:rPr>
        <w:t xml:space="preserve"> </w:t>
      </w:r>
      <w:r w:rsidRPr="00A96E59">
        <w:rPr>
          <w:rFonts w:ascii="Arial" w:hAnsi="Arial" w:cs="Arial"/>
        </w:rPr>
        <w:t>материала</w:t>
      </w:r>
      <w:r w:rsidRPr="00C10360">
        <w:rPr>
          <w:rFonts w:ascii="Arial" w:hAnsi="Arial" w:cs="Arial"/>
          <w:lang w:val="en-US"/>
        </w:rPr>
        <w:t xml:space="preserve"> </w:t>
      </w:r>
      <w:r w:rsidRPr="00A96E59">
        <w:rPr>
          <w:rFonts w:ascii="Arial" w:hAnsi="Arial" w:cs="Arial"/>
        </w:rPr>
        <w:t>запаса</w:t>
      </w:r>
    </w:p>
    <w:p w14:paraId="4A1F0DA1" w14:textId="77777777" w:rsidR="00397F7D" w:rsidRPr="00C10360" w:rsidRDefault="00397F7D" w:rsidP="00397F7D">
      <w:pPr>
        <w:ind w:firstLine="708"/>
        <w:rPr>
          <w:rFonts w:ascii="Arial" w:hAnsi="Arial" w:cs="Arial"/>
          <w:szCs w:val="24"/>
          <w:lang w:val="en-US"/>
        </w:rPr>
      </w:pPr>
      <w:r w:rsidRPr="008C0946">
        <w:rPr>
          <w:rFonts w:ascii="Arial" w:hAnsi="Arial" w:cs="Arial"/>
          <w:szCs w:val="24"/>
        </w:rPr>
        <w:t>Выбрать</w:t>
      </w:r>
      <w:r w:rsidRPr="00C10360">
        <w:rPr>
          <w:rFonts w:ascii="Arial" w:hAnsi="Arial" w:cs="Arial"/>
          <w:szCs w:val="24"/>
          <w:lang w:val="en-US"/>
        </w:rPr>
        <w:t xml:space="preserve"> </w:t>
      </w:r>
      <w:r w:rsidRPr="008C0946">
        <w:rPr>
          <w:rFonts w:ascii="Arial" w:hAnsi="Arial" w:cs="Arial"/>
          <w:szCs w:val="24"/>
          <w:lang w:val="en-US"/>
        </w:rPr>
        <w:t>MBEW</w:t>
      </w:r>
      <w:r w:rsidRPr="00C10360">
        <w:rPr>
          <w:rFonts w:ascii="Arial" w:hAnsi="Arial" w:cs="Arial"/>
          <w:szCs w:val="24"/>
          <w:lang w:val="en-US"/>
        </w:rPr>
        <w:t>-</w:t>
      </w:r>
      <w:r w:rsidRPr="008C0946">
        <w:rPr>
          <w:rFonts w:ascii="Arial" w:hAnsi="Arial" w:cs="Arial"/>
          <w:szCs w:val="24"/>
          <w:lang w:val="en-US"/>
        </w:rPr>
        <w:t>STPRS</w:t>
      </w:r>
      <w:r w:rsidRPr="00C10360">
        <w:rPr>
          <w:rFonts w:ascii="Arial" w:hAnsi="Arial" w:cs="Arial"/>
          <w:szCs w:val="24"/>
          <w:lang w:val="en-US"/>
        </w:rPr>
        <w:t xml:space="preserve">, </w:t>
      </w:r>
      <w:r>
        <w:rPr>
          <w:rFonts w:ascii="Arial" w:hAnsi="Arial" w:cs="Arial"/>
          <w:szCs w:val="24"/>
          <w:lang w:val="en-US"/>
        </w:rPr>
        <w:t>MBEW</w:t>
      </w:r>
      <w:r w:rsidRPr="00C10360">
        <w:rPr>
          <w:rFonts w:ascii="Arial" w:hAnsi="Arial" w:cs="Arial"/>
          <w:szCs w:val="24"/>
          <w:lang w:val="en-US"/>
        </w:rPr>
        <w:t>-</w:t>
      </w:r>
      <w:r>
        <w:rPr>
          <w:rFonts w:ascii="Arial" w:hAnsi="Arial" w:cs="Arial"/>
          <w:szCs w:val="24"/>
          <w:lang w:val="en-US"/>
        </w:rPr>
        <w:t>PHEIN</w:t>
      </w:r>
      <w:r w:rsidRPr="00C10360">
        <w:rPr>
          <w:rFonts w:ascii="Arial" w:hAnsi="Arial" w:cs="Arial"/>
          <w:szCs w:val="24"/>
          <w:lang w:val="en-US"/>
        </w:rPr>
        <w:t xml:space="preserve"> </w:t>
      </w:r>
      <w:r w:rsidRPr="008C0946">
        <w:rPr>
          <w:rFonts w:ascii="Arial" w:hAnsi="Arial" w:cs="Arial"/>
          <w:szCs w:val="24"/>
        </w:rPr>
        <w:t>по</w:t>
      </w:r>
      <w:r w:rsidRPr="00C10360">
        <w:rPr>
          <w:rFonts w:ascii="Arial" w:hAnsi="Arial" w:cs="Arial"/>
          <w:szCs w:val="24"/>
          <w:lang w:val="en-US"/>
        </w:rPr>
        <w:t xml:space="preserve"> </w:t>
      </w:r>
      <w:r w:rsidRPr="008C0946">
        <w:rPr>
          <w:rFonts w:ascii="Arial" w:hAnsi="Arial" w:cs="Arial"/>
          <w:szCs w:val="24"/>
        </w:rPr>
        <w:t>ключам</w:t>
      </w:r>
      <w:r w:rsidRPr="00C10360">
        <w:rPr>
          <w:rFonts w:ascii="Arial" w:hAnsi="Arial" w:cs="Arial"/>
          <w:szCs w:val="24"/>
          <w:lang w:val="en-US"/>
        </w:rPr>
        <w:t>:</w:t>
      </w:r>
    </w:p>
    <w:p w14:paraId="245AC889" w14:textId="77777777" w:rsidR="00397F7D" w:rsidRPr="008F6A5A" w:rsidRDefault="00397F7D" w:rsidP="00397F7D">
      <w:pPr>
        <w:pStyle w:val="afb"/>
        <w:numPr>
          <w:ilvl w:val="0"/>
          <w:numId w:val="61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8F6A5A">
        <w:rPr>
          <w:rFonts w:ascii="Arial" w:hAnsi="Arial" w:cs="Arial"/>
          <w:szCs w:val="24"/>
          <w:lang w:val="en-US"/>
        </w:rPr>
        <w:t xml:space="preserve">MBEW-MATNR = </w:t>
      </w:r>
      <w:r>
        <w:rPr>
          <w:rFonts w:ascii="Arial" w:hAnsi="Arial" w:cs="Arial"/>
          <w:szCs w:val="24"/>
          <w:lang w:val="en-US"/>
        </w:rPr>
        <w:t>lt_price_all-matnr</w:t>
      </w:r>
    </w:p>
    <w:p w14:paraId="49CBEA97" w14:textId="77777777" w:rsidR="00397F7D" w:rsidRPr="008F6A5A" w:rsidRDefault="00397F7D" w:rsidP="00397F7D">
      <w:pPr>
        <w:pStyle w:val="afb"/>
        <w:numPr>
          <w:ilvl w:val="0"/>
          <w:numId w:val="61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8F6A5A">
        <w:rPr>
          <w:rFonts w:ascii="Arial" w:hAnsi="Arial" w:cs="Arial"/>
          <w:szCs w:val="24"/>
          <w:lang w:val="en-US"/>
        </w:rPr>
        <w:t xml:space="preserve">MBEW-BWKEY= </w:t>
      </w:r>
      <w:r>
        <w:rPr>
          <w:rFonts w:ascii="Arial" w:hAnsi="Arial" w:cs="Arial"/>
          <w:szCs w:val="24"/>
          <w:lang w:val="en-US"/>
        </w:rPr>
        <w:t>lt_price_all-werks</w:t>
      </w:r>
    </w:p>
    <w:p w14:paraId="2EF36CE3" w14:textId="77777777" w:rsidR="00397F7D" w:rsidRDefault="00397F7D" w:rsidP="00397F7D">
      <w:pPr>
        <w:pStyle w:val="afb"/>
        <w:numPr>
          <w:ilvl w:val="0"/>
          <w:numId w:val="61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8F6A5A">
        <w:rPr>
          <w:rFonts w:ascii="Arial" w:hAnsi="Arial" w:cs="Arial"/>
          <w:szCs w:val="24"/>
          <w:lang w:val="en-US"/>
        </w:rPr>
        <w:t>MBEW-BWTAR IS INITIAL</w:t>
      </w:r>
    </w:p>
    <w:p w14:paraId="4BA505A0" w14:textId="77777777" w:rsidR="00397F7D" w:rsidRPr="00017ECA" w:rsidRDefault="00397F7D" w:rsidP="00397F7D">
      <w:pPr>
        <w:pStyle w:val="afb"/>
        <w:numPr>
          <w:ilvl w:val="0"/>
          <w:numId w:val="61"/>
        </w:numPr>
        <w:spacing w:after="160"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MBEW-</w:t>
      </w:r>
      <w:r w:rsidRPr="00017ECA">
        <w:rPr>
          <w:rFonts w:ascii="Arial" w:hAnsi="Arial" w:cs="Arial"/>
          <w:szCs w:val="24"/>
          <w:lang w:val="en-US"/>
        </w:rPr>
        <w:t>LBKUM</w:t>
      </w:r>
      <w:r>
        <w:rPr>
          <w:rFonts w:ascii="Arial" w:hAnsi="Arial" w:cs="Arial"/>
          <w:szCs w:val="24"/>
          <w:lang w:val="en-US"/>
        </w:rPr>
        <w:t xml:space="preserve"> IS NOT INITIAL</w:t>
      </w:r>
    </w:p>
    <w:p w14:paraId="14D597B4" w14:textId="77777777" w:rsidR="00397F7D" w:rsidRDefault="00397F7D" w:rsidP="00397F7D">
      <w:pPr>
        <w:pStyle w:val="afb"/>
        <w:rPr>
          <w:rFonts w:ascii="Arial" w:hAnsi="Arial" w:cs="Arial"/>
          <w:lang w:val="en-US"/>
        </w:rPr>
      </w:pPr>
      <w:r>
        <w:rPr>
          <w:rFonts w:ascii="Arial" w:hAnsi="Arial" w:cs="Arial"/>
        </w:rPr>
        <w:t>Если</w:t>
      </w:r>
      <w:r w:rsidRPr="00017ECA">
        <w:rPr>
          <w:rFonts w:ascii="Arial" w:hAnsi="Arial" w:cs="Arial"/>
          <w:lang w:val="en-US"/>
        </w:rPr>
        <w:t xml:space="preserve"> mbew-st</w:t>
      </w:r>
      <w:r>
        <w:rPr>
          <w:rFonts w:ascii="Arial" w:hAnsi="Arial" w:cs="Arial"/>
          <w:lang w:val="en-US"/>
        </w:rPr>
        <w:t xml:space="preserve">prs is not initial, то </w:t>
      </w:r>
    </w:p>
    <w:p w14:paraId="6129A04B" w14:textId="0A978F12" w:rsidR="00397F7D" w:rsidRDefault="00397F7D" w:rsidP="00397F7D">
      <w:pPr>
        <w:pStyle w:val="af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lt_price_all-</w:t>
      </w:r>
      <w:r w:rsidR="000414A2">
        <w:rPr>
          <w:rFonts w:ascii="Arial" w:hAnsi="Arial" w:cs="Arial"/>
          <w:lang w:val="en-US"/>
        </w:rPr>
        <w:t>bpr</w:t>
      </w:r>
      <w:r>
        <w:rPr>
          <w:rFonts w:ascii="Arial" w:hAnsi="Arial" w:cs="Arial"/>
          <w:lang w:val="en-US"/>
        </w:rPr>
        <w:t xml:space="preserve"> = mbew-stprs</w:t>
      </w:r>
    </w:p>
    <w:p w14:paraId="14F7372A" w14:textId="77777777" w:rsidR="00397F7D" w:rsidRDefault="00397F7D" w:rsidP="00397F7D">
      <w:pPr>
        <w:pStyle w:val="af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lt_price_all-zprice = mbew-stprs</w:t>
      </w:r>
    </w:p>
    <w:p w14:paraId="6B0BF888" w14:textId="77777777" w:rsidR="00397F7D" w:rsidRDefault="00397F7D" w:rsidP="00397F7D">
      <w:pPr>
        <w:pStyle w:val="af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lt_price_all-phein = mbew-phein</w:t>
      </w:r>
    </w:p>
    <w:p w14:paraId="454A750A" w14:textId="77777777" w:rsidR="00397F7D" w:rsidRDefault="00397F7D" w:rsidP="00397F7D">
      <w:pPr>
        <w:pStyle w:val="af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lt_price_all-waers = ‘RUB’</w:t>
      </w:r>
    </w:p>
    <w:p w14:paraId="5478CF62" w14:textId="76E1F306" w:rsidR="00397F7D" w:rsidRDefault="00397F7D" w:rsidP="00397F7D">
      <w:pPr>
        <w:pStyle w:val="af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lt_price_all-</w:t>
      </w:r>
      <w:r w:rsidR="00A710D9">
        <w:rPr>
          <w:rFonts w:ascii="Arial" w:hAnsi="Arial" w:cs="Arial"/>
          <w:lang w:val="en-US"/>
        </w:rPr>
        <w:t>ZBPAM</w:t>
      </w:r>
      <w:r>
        <w:rPr>
          <w:rFonts w:ascii="Arial" w:hAnsi="Arial" w:cs="Arial"/>
          <w:lang w:val="en-US"/>
        </w:rPr>
        <w:t xml:space="preserve"> = </w:t>
      </w:r>
      <w:r w:rsidRPr="00017ECA">
        <w:rPr>
          <w:rFonts w:ascii="Arial" w:hAnsi="Arial" w:cs="Arial"/>
          <w:lang w:val="en-US"/>
        </w:rPr>
        <w:t>Z_MM04_PRICE_SP2</w:t>
      </w:r>
    </w:p>
    <w:p w14:paraId="39B8B8C5" w14:textId="77777777" w:rsidR="00397F7D" w:rsidRDefault="00397F7D" w:rsidP="00397F7D">
      <w:pPr>
        <w:pStyle w:val="afb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lang w:val="en-US"/>
        </w:rPr>
        <w:t xml:space="preserve">    l</w:t>
      </w:r>
      <w:r w:rsidRPr="00D833A1">
        <w:rPr>
          <w:rFonts w:ascii="Arial" w:hAnsi="Arial" w:cs="Arial"/>
          <w:szCs w:val="24"/>
          <w:lang w:val="en-US"/>
        </w:rPr>
        <w:t>t</w:t>
      </w:r>
      <w:r w:rsidRPr="00017ECA">
        <w:rPr>
          <w:rFonts w:ascii="Arial" w:hAnsi="Arial" w:cs="Arial"/>
          <w:szCs w:val="24"/>
          <w:lang w:val="en-US"/>
        </w:rPr>
        <w:t>_</w:t>
      </w:r>
      <w:r w:rsidRPr="00D833A1">
        <w:rPr>
          <w:rFonts w:ascii="Arial" w:hAnsi="Arial" w:cs="Arial"/>
          <w:szCs w:val="24"/>
          <w:lang w:val="en-US"/>
        </w:rPr>
        <w:t>price</w:t>
      </w:r>
      <w:r w:rsidRPr="00017ECA">
        <w:rPr>
          <w:rFonts w:ascii="Arial" w:hAnsi="Arial" w:cs="Arial"/>
          <w:szCs w:val="24"/>
          <w:lang w:val="en-US"/>
        </w:rPr>
        <w:t>_</w:t>
      </w:r>
      <w:r w:rsidRPr="00D833A1">
        <w:rPr>
          <w:rFonts w:ascii="Arial" w:hAnsi="Arial" w:cs="Arial"/>
          <w:szCs w:val="24"/>
          <w:lang w:val="en-US"/>
        </w:rPr>
        <w:t>all</w:t>
      </w:r>
      <w:r w:rsidRPr="00017ECA">
        <w:rPr>
          <w:rFonts w:ascii="Arial" w:hAnsi="Arial" w:cs="Arial"/>
          <w:szCs w:val="24"/>
          <w:lang w:val="en-US"/>
        </w:rPr>
        <w:t>–</w:t>
      </w:r>
      <w:r w:rsidRPr="00D833A1">
        <w:rPr>
          <w:rFonts w:ascii="Arial" w:hAnsi="Arial" w:cs="Arial"/>
          <w:szCs w:val="24"/>
          <w:lang w:val="en-US"/>
        </w:rPr>
        <w:t>zstatus</w:t>
      </w:r>
      <w:r>
        <w:rPr>
          <w:rFonts w:ascii="Arial" w:hAnsi="Arial" w:cs="Arial"/>
          <w:szCs w:val="24"/>
          <w:lang w:val="en-US"/>
        </w:rPr>
        <w:t xml:space="preserve"> = </w:t>
      </w:r>
      <w:r w:rsidRPr="00D833A1">
        <w:rPr>
          <w:rFonts w:ascii="Arial" w:hAnsi="Arial" w:cs="Arial"/>
          <w:szCs w:val="24"/>
          <w:lang w:val="en-US"/>
        </w:rPr>
        <w:t>Z</w:t>
      </w:r>
      <w:r w:rsidRPr="00017ECA">
        <w:rPr>
          <w:rFonts w:ascii="Arial" w:hAnsi="Arial" w:cs="Arial"/>
          <w:szCs w:val="24"/>
          <w:lang w:val="en-US"/>
        </w:rPr>
        <w:t>_</w:t>
      </w:r>
      <w:r w:rsidRPr="00D833A1">
        <w:rPr>
          <w:rFonts w:ascii="Arial" w:hAnsi="Arial" w:cs="Arial"/>
          <w:szCs w:val="24"/>
          <w:lang w:val="en-US"/>
        </w:rPr>
        <w:t>MM</w:t>
      </w:r>
      <w:r w:rsidRPr="00017ECA">
        <w:rPr>
          <w:rFonts w:ascii="Arial" w:hAnsi="Arial" w:cs="Arial"/>
          <w:szCs w:val="24"/>
          <w:lang w:val="en-US"/>
        </w:rPr>
        <w:t>04_</w:t>
      </w:r>
      <w:r w:rsidRPr="00D833A1">
        <w:rPr>
          <w:rFonts w:ascii="Arial" w:hAnsi="Arial" w:cs="Arial"/>
          <w:szCs w:val="24"/>
          <w:lang w:val="en-US"/>
        </w:rPr>
        <w:t>STATUS</w:t>
      </w:r>
      <w:r w:rsidRPr="00017ECA">
        <w:rPr>
          <w:rFonts w:ascii="Arial" w:hAnsi="Arial" w:cs="Arial"/>
          <w:szCs w:val="24"/>
          <w:lang w:val="en-US"/>
        </w:rPr>
        <w:t>4</w:t>
      </w:r>
    </w:p>
    <w:p w14:paraId="7E95330E" w14:textId="77777777" w:rsidR="00397F7D" w:rsidRDefault="00397F7D" w:rsidP="00397F7D">
      <w:pPr>
        <w:pStyle w:val="afb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</w:rPr>
        <w:t>Иначе</w:t>
      </w:r>
      <w:r w:rsidRPr="00017EC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только</w:t>
      </w:r>
      <w:r w:rsidRPr="00017EC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l</w:t>
      </w:r>
      <w:r w:rsidRPr="00D833A1">
        <w:rPr>
          <w:rFonts w:ascii="Arial" w:hAnsi="Arial" w:cs="Arial"/>
          <w:szCs w:val="24"/>
          <w:lang w:val="en-US"/>
        </w:rPr>
        <w:t>t</w:t>
      </w:r>
      <w:r w:rsidRPr="00017ECA">
        <w:rPr>
          <w:rFonts w:ascii="Arial" w:hAnsi="Arial" w:cs="Arial"/>
          <w:szCs w:val="24"/>
          <w:lang w:val="en-US"/>
        </w:rPr>
        <w:t>_</w:t>
      </w:r>
      <w:r w:rsidRPr="00D833A1">
        <w:rPr>
          <w:rFonts w:ascii="Arial" w:hAnsi="Arial" w:cs="Arial"/>
          <w:szCs w:val="24"/>
          <w:lang w:val="en-US"/>
        </w:rPr>
        <w:t>price</w:t>
      </w:r>
      <w:r w:rsidRPr="00017ECA">
        <w:rPr>
          <w:rFonts w:ascii="Arial" w:hAnsi="Arial" w:cs="Arial"/>
          <w:szCs w:val="24"/>
          <w:lang w:val="en-US"/>
        </w:rPr>
        <w:t>_</w:t>
      </w:r>
      <w:r w:rsidRPr="00D833A1">
        <w:rPr>
          <w:rFonts w:ascii="Arial" w:hAnsi="Arial" w:cs="Arial"/>
          <w:szCs w:val="24"/>
          <w:lang w:val="en-US"/>
        </w:rPr>
        <w:t>all</w:t>
      </w:r>
      <w:r w:rsidRPr="00017ECA">
        <w:rPr>
          <w:rFonts w:ascii="Arial" w:hAnsi="Arial" w:cs="Arial"/>
          <w:szCs w:val="24"/>
          <w:lang w:val="en-US"/>
        </w:rPr>
        <w:t>–</w:t>
      </w:r>
      <w:r w:rsidRPr="00D833A1">
        <w:rPr>
          <w:rFonts w:ascii="Arial" w:hAnsi="Arial" w:cs="Arial"/>
          <w:szCs w:val="24"/>
          <w:lang w:val="en-US"/>
        </w:rPr>
        <w:t>zstatus</w:t>
      </w:r>
      <w:r>
        <w:rPr>
          <w:rFonts w:ascii="Arial" w:hAnsi="Arial" w:cs="Arial"/>
          <w:szCs w:val="24"/>
          <w:lang w:val="en-US"/>
        </w:rPr>
        <w:t xml:space="preserve">= </w:t>
      </w:r>
      <w:r w:rsidRPr="00D833A1">
        <w:rPr>
          <w:rFonts w:ascii="Arial" w:hAnsi="Arial" w:cs="Arial"/>
          <w:szCs w:val="24"/>
          <w:lang w:val="en-US"/>
        </w:rPr>
        <w:t>Z</w:t>
      </w:r>
      <w:r w:rsidRPr="00017ECA">
        <w:rPr>
          <w:rFonts w:ascii="Arial" w:hAnsi="Arial" w:cs="Arial"/>
          <w:szCs w:val="24"/>
          <w:lang w:val="en-US"/>
        </w:rPr>
        <w:t>_</w:t>
      </w:r>
      <w:r w:rsidRPr="00D833A1">
        <w:rPr>
          <w:rFonts w:ascii="Arial" w:hAnsi="Arial" w:cs="Arial"/>
          <w:szCs w:val="24"/>
          <w:lang w:val="en-US"/>
        </w:rPr>
        <w:t>MM</w:t>
      </w:r>
      <w:r w:rsidRPr="00017ECA">
        <w:rPr>
          <w:rFonts w:ascii="Arial" w:hAnsi="Arial" w:cs="Arial"/>
          <w:szCs w:val="24"/>
          <w:lang w:val="en-US"/>
        </w:rPr>
        <w:t>04_</w:t>
      </w:r>
      <w:r w:rsidRPr="00D833A1">
        <w:rPr>
          <w:rFonts w:ascii="Arial" w:hAnsi="Arial" w:cs="Arial"/>
          <w:szCs w:val="24"/>
          <w:lang w:val="en-US"/>
        </w:rPr>
        <w:t>STATUS</w:t>
      </w:r>
      <w:r w:rsidRPr="00017ECA">
        <w:rPr>
          <w:rFonts w:ascii="Arial" w:hAnsi="Arial" w:cs="Arial"/>
          <w:szCs w:val="24"/>
          <w:lang w:val="en-US"/>
        </w:rPr>
        <w:t>4</w:t>
      </w:r>
    </w:p>
    <w:p w14:paraId="4588D7DF" w14:textId="2EF762AE" w:rsidR="00397F7D" w:rsidRPr="00017ECA" w:rsidRDefault="00397F7D" w:rsidP="00C10360">
      <w:pPr>
        <w:pStyle w:val="afb"/>
        <w:numPr>
          <w:ilvl w:val="0"/>
          <w:numId w:val="77"/>
        </w:numPr>
        <w:spacing w:before="120" w:after="120" w:line="259" w:lineRule="auto"/>
        <w:ind w:left="714" w:hanging="357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Обновить таблицу </w:t>
      </w:r>
      <w:r w:rsidR="00A55C16">
        <w:rPr>
          <w:rFonts w:ascii="Arial" w:hAnsi="Arial" w:cs="Arial"/>
          <w:lang w:val="en-US"/>
        </w:rPr>
        <w:t>ZTMM</w:t>
      </w:r>
      <w:r w:rsidRPr="00A55C1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A55C1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MAIN</w:t>
      </w:r>
    </w:p>
    <w:p w14:paraId="2DCE64DF" w14:textId="77777777" w:rsidR="00397F7D" w:rsidRPr="00017ECA" w:rsidRDefault="00397F7D" w:rsidP="00397F7D">
      <w:pPr>
        <w:ind w:left="708"/>
        <w:rPr>
          <w:rFonts w:ascii="Arial" w:hAnsi="Arial" w:cs="Arial"/>
          <w:szCs w:val="24"/>
        </w:rPr>
      </w:pPr>
      <w:r>
        <w:rPr>
          <w:rFonts w:ascii="Arial" w:hAnsi="Arial" w:cs="Arial"/>
        </w:rPr>
        <w:t>Вызвать ФМ</w:t>
      </w:r>
      <w:r w:rsidRPr="00017EC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ZMM</w:t>
      </w:r>
      <w:r w:rsidRPr="00017EC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CHANGE</w:t>
      </w:r>
      <w:r w:rsidRPr="00017EC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Pr="00017ECA">
        <w:rPr>
          <w:rFonts w:ascii="Arial" w:hAnsi="Arial" w:cs="Arial"/>
        </w:rPr>
        <w:t xml:space="preserve"> </w:t>
      </w:r>
      <w:r w:rsidRPr="00D833A1">
        <w:rPr>
          <w:rFonts w:ascii="Arial" w:hAnsi="Arial" w:cs="Arial"/>
        </w:rPr>
        <w:t>проставляется</w:t>
      </w:r>
      <w:r w:rsidRPr="00017ECA">
        <w:rPr>
          <w:rFonts w:ascii="Arial" w:hAnsi="Arial" w:cs="Arial"/>
        </w:rPr>
        <w:t xml:space="preserve"> </w:t>
      </w:r>
      <w:r w:rsidRPr="00D833A1">
        <w:rPr>
          <w:rFonts w:ascii="Arial" w:hAnsi="Arial" w:cs="Arial"/>
        </w:rPr>
        <w:t>статус</w:t>
      </w:r>
      <w:r w:rsidRPr="00017EC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</w:t>
      </w:r>
      <w:r w:rsidRPr="00D833A1">
        <w:rPr>
          <w:rFonts w:ascii="Arial" w:hAnsi="Arial" w:cs="Arial"/>
          <w:szCs w:val="24"/>
          <w:lang w:val="en-US"/>
        </w:rPr>
        <w:t>t</w:t>
      </w:r>
      <w:r w:rsidRPr="00017ECA">
        <w:rPr>
          <w:rFonts w:ascii="Arial" w:hAnsi="Arial" w:cs="Arial"/>
          <w:szCs w:val="24"/>
        </w:rPr>
        <w:t>_</w:t>
      </w:r>
      <w:r w:rsidRPr="00D833A1">
        <w:rPr>
          <w:rFonts w:ascii="Arial" w:hAnsi="Arial" w:cs="Arial"/>
          <w:szCs w:val="24"/>
          <w:lang w:val="en-US"/>
        </w:rPr>
        <w:t>price</w:t>
      </w:r>
      <w:r w:rsidRPr="00017ECA">
        <w:rPr>
          <w:rFonts w:ascii="Arial" w:hAnsi="Arial" w:cs="Arial"/>
          <w:szCs w:val="24"/>
        </w:rPr>
        <w:t>_</w:t>
      </w:r>
      <w:r w:rsidRPr="00D833A1">
        <w:rPr>
          <w:rFonts w:ascii="Arial" w:hAnsi="Arial" w:cs="Arial"/>
          <w:szCs w:val="24"/>
          <w:lang w:val="en-US"/>
        </w:rPr>
        <w:t>all</w:t>
      </w:r>
      <w:r w:rsidRPr="00017ECA">
        <w:rPr>
          <w:rFonts w:ascii="Arial" w:hAnsi="Arial" w:cs="Arial"/>
          <w:szCs w:val="24"/>
        </w:rPr>
        <w:t>–</w:t>
      </w:r>
      <w:r w:rsidRPr="00D833A1">
        <w:rPr>
          <w:rFonts w:ascii="Arial" w:hAnsi="Arial" w:cs="Arial"/>
          <w:szCs w:val="24"/>
          <w:lang w:val="en-US"/>
        </w:rPr>
        <w:t>zstatus</w:t>
      </w:r>
      <w:r w:rsidRPr="00017ECA">
        <w:rPr>
          <w:rFonts w:ascii="Arial" w:hAnsi="Arial" w:cs="Arial"/>
          <w:szCs w:val="24"/>
        </w:rPr>
        <w:t xml:space="preserve"> = </w:t>
      </w:r>
      <w:r w:rsidRPr="00D833A1">
        <w:rPr>
          <w:rFonts w:ascii="Arial" w:hAnsi="Arial" w:cs="Arial"/>
          <w:szCs w:val="24"/>
          <w:lang w:val="en-US"/>
        </w:rPr>
        <w:t>Z</w:t>
      </w:r>
      <w:r w:rsidRPr="00017ECA">
        <w:rPr>
          <w:rFonts w:ascii="Arial" w:hAnsi="Arial" w:cs="Arial"/>
          <w:szCs w:val="24"/>
        </w:rPr>
        <w:t>_</w:t>
      </w:r>
      <w:r w:rsidRPr="00D833A1">
        <w:rPr>
          <w:rFonts w:ascii="Arial" w:hAnsi="Arial" w:cs="Arial"/>
          <w:szCs w:val="24"/>
          <w:lang w:val="en-US"/>
        </w:rPr>
        <w:t>MM</w:t>
      </w:r>
      <w:r w:rsidRPr="00017ECA">
        <w:rPr>
          <w:rFonts w:ascii="Arial" w:hAnsi="Arial" w:cs="Arial"/>
          <w:szCs w:val="24"/>
        </w:rPr>
        <w:t>04_</w:t>
      </w:r>
      <w:r w:rsidRPr="00D833A1">
        <w:rPr>
          <w:rFonts w:ascii="Arial" w:hAnsi="Arial" w:cs="Arial"/>
          <w:szCs w:val="24"/>
          <w:lang w:val="en-US"/>
        </w:rPr>
        <w:t>STATUS</w:t>
      </w:r>
      <w:r w:rsidRPr="00017ECA">
        <w:rPr>
          <w:rFonts w:ascii="Arial" w:hAnsi="Arial" w:cs="Arial"/>
          <w:szCs w:val="24"/>
        </w:rPr>
        <w:t xml:space="preserve">4, </w:t>
      </w:r>
      <w:r>
        <w:rPr>
          <w:rFonts w:ascii="Arial" w:hAnsi="Arial" w:cs="Arial"/>
          <w:szCs w:val="24"/>
        </w:rPr>
        <w:t>на</w:t>
      </w:r>
      <w:r w:rsidRPr="00017EC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вход</w:t>
      </w:r>
      <w:r w:rsidRPr="00017EC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фм</w:t>
      </w:r>
      <w:r w:rsidRPr="00017EC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подаем</w:t>
      </w:r>
      <w:r w:rsidRPr="00017ECA">
        <w:rPr>
          <w:rFonts w:ascii="Arial" w:hAnsi="Arial" w:cs="Arial"/>
          <w:szCs w:val="24"/>
        </w:rPr>
        <w:t>:</w:t>
      </w:r>
    </w:p>
    <w:p w14:paraId="62009733" w14:textId="77777777" w:rsidR="00397F7D" w:rsidRPr="005C3F87" w:rsidRDefault="00397F7D" w:rsidP="00397F7D">
      <w:pPr>
        <w:pStyle w:val="afb"/>
        <w:numPr>
          <w:ilvl w:val="0"/>
          <w:numId w:val="78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5C3F87">
        <w:rPr>
          <w:rFonts w:ascii="Arial" w:hAnsi="Arial" w:cs="Arial"/>
          <w:szCs w:val="24"/>
        </w:rPr>
        <w:t xml:space="preserve">Выделенные позиции </w:t>
      </w:r>
      <w:r w:rsidRPr="005C3F87">
        <w:rPr>
          <w:rFonts w:ascii="Arial" w:hAnsi="Arial" w:cs="Arial"/>
          <w:szCs w:val="24"/>
          <w:lang w:val="en-US"/>
        </w:rPr>
        <w:t>lt</w:t>
      </w:r>
      <w:r w:rsidRPr="005C3F87">
        <w:rPr>
          <w:rFonts w:ascii="Arial" w:hAnsi="Arial" w:cs="Arial"/>
          <w:szCs w:val="24"/>
        </w:rPr>
        <w:t>_</w:t>
      </w:r>
      <w:r w:rsidRPr="005C3F87">
        <w:rPr>
          <w:rFonts w:ascii="Arial" w:hAnsi="Arial" w:cs="Arial"/>
          <w:szCs w:val="24"/>
          <w:lang w:val="en-US"/>
        </w:rPr>
        <w:t>price</w:t>
      </w:r>
    </w:p>
    <w:p w14:paraId="74BC2D79" w14:textId="602886AE" w:rsidR="00F9333E" w:rsidRPr="00A2219F" w:rsidRDefault="00500758" w:rsidP="00DF206E">
      <w:pPr>
        <w:spacing w:after="160" w:line="259" w:lineRule="auto"/>
        <w:ind w:left="708"/>
        <w:contextualSpacing/>
        <w:jc w:val="left"/>
        <w:rPr>
          <w:rFonts w:ascii="Arial" w:hAnsi="Arial" w:cs="Arial"/>
        </w:rPr>
      </w:pPr>
      <w:r w:rsidRPr="00DF206E">
        <w:rPr>
          <w:rFonts w:ascii="Arial" w:hAnsi="Arial" w:cs="Arial"/>
          <w:highlight w:val="green"/>
        </w:rPr>
        <w:t>Определить</w:t>
      </w:r>
      <w:r w:rsidRPr="00DF206E">
        <w:rPr>
          <w:rFonts w:ascii="Arial" w:hAnsi="Arial" w:cs="Arial"/>
          <w:highlight w:val="green"/>
          <w:lang w:val="en-US"/>
        </w:rPr>
        <w:t xml:space="preserve"> </w:t>
      </w:r>
      <w:r w:rsidRPr="00DF206E">
        <w:rPr>
          <w:rFonts w:ascii="Arial" w:hAnsi="Arial" w:cs="Arial"/>
          <w:highlight w:val="green"/>
        </w:rPr>
        <w:t>список</w:t>
      </w:r>
      <w:r w:rsidR="00C45BDE" w:rsidRPr="00DF206E">
        <w:rPr>
          <w:rFonts w:ascii="Arial" w:hAnsi="Arial" w:cs="Arial"/>
          <w:highlight w:val="green"/>
          <w:lang w:val="en-US"/>
        </w:rPr>
        <w:t xml:space="preserve"> </w:t>
      </w:r>
      <w:r w:rsidRPr="00DF206E">
        <w:rPr>
          <w:rFonts w:ascii="Arial" w:hAnsi="Arial" w:cs="Arial"/>
          <w:highlight w:val="green"/>
          <w:lang w:val="en-US"/>
        </w:rPr>
        <w:t xml:space="preserve">et_reqdocumet-usnam </w:t>
      </w:r>
      <w:r w:rsidRPr="00DF206E">
        <w:rPr>
          <w:rFonts w:ascii="Arial" w:hAnsi="Arial" w:cs="Arial"/>
          <w:highlight w:val="green"/>
        </w:rPr>
        <w:t>по</w:t>
      </w:r>
      <w:r w:rsidRPr="00DF206E">
        <w:rPr>
          <w:rFonts w:ascii="Arial" w:hAnsi="Arial" w:cs="Arial"/>
          <w:highlight w:val="green"/>
          <w:lang w:val="en-US"/>
        </w:rPr>
        <w:t xml:space="preserve"> et_reqdocumet-matnr = </w:t>
      </w:r>
      <w:r w:rsidR="00DF206E" w:rsidRPr="00DF206E">
        <w:rPr>
          <w:rFonts w:ascii="Arial" w:hAnsi="Arial" w:cs="Arial"/>
          <w:szCs w:val="24"/>
          <w:highlight w:val="green"/>
          <w:lang w:val="en-US"/>
        </w:rPr>
        <w:t>lt_price_all-matnr</w:t>
      </w:r>
      <w:r w:rsidRPr="00DF206E">
        <w:rPr>
          <w:rFonts w:ascii="Arial" w:hAnsi="Arial" w:cs="Arial"/>
          <w:highlight w:val="green"/>
          <w:lang w:val="en-US"/>
        </w:rPr>
        <w:t xml:space="preserve">. </w:t>
      </w:r>
      <w:r w:rsidR="00DF206E" w:rsidRPr="00DF206E">
        <w:rPr>
          <w:rFonts w:ascii="Arial" w:hAnsi="Arial" w:cs="Arial"/>
          <w:highlight w:val="green"/>
        </w:rPr>
        <w:t>С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DF206E">
        <w:rPr>
          <w:rFonts w:ascii="Arial" w:hAnsi="Arial" w:cs="Arial"/>
          <w:highlight w:val="green"/>
        </w:rPr>
        <w:t>помощью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DF206E">
        <w:rPr>
          <w:rFonts w:ascii="Arial" w:hAnsi="Arial" w:cs="Arial"/>
          <w:highlight w:val="green"/>
        </w:rPr>
        <w:t>ФМ</w:t>
      </w:r>
      <w:r w:rsidRPr="00DF206E">
        <w:rPr>
          <w:rFonts w:ascii="Arial" w:hAnsi="Arial" w:cs="Arial"/>
          <w:highlight w:val="green"/>
          <w:lang w:val="en-US"/>
        </w:rPr>
        <w:t xml:space="preserve"> BAPI_USER_GET_DETAIL </w:t>
      </w:r>
      <w:r w:rsidRPr="00DF206E">
        <w:rPr>
          <w:rFonts w:ascii="Arial" w:hAnsi="Arial" w:cs="Arial"/>
          <w:highlight w:val="green"/>
        </w:rPr>
        <w:t>найти</w:t>
      </w:r>
      <w:r w:rsidRPr="00DF206E">
        <w:rPr>
          <w:rFonts w:ascii="Arial" w:hAnsi="Arial" w:cs="Arial"/>
          <w:highlight w:val="green"/>
          <w:lang w:val="en-US"/>
        </w:rPr>
        <w:t xml:space="preserve"> BAPIADSMTP- E_MAIL</w:t>
      </w:r>
      <w:r w:rsidR="00DF206E" w:rsidRPr="00DF206E">
        <w:rPr>
          <w:rFonts w:ascii="Arial" w:hAnsi="Arial" w:cs="Arial"/>
          <w:highlight w:val="green"/>
          <w:lang w:val="en-US"/>
        </w:rPr>
        <w:t xml:space="preserve">. </w:t>
      </w:r>
      <w:r w:rsidR="00DA5014">
        <w:rPr>
          <w:rFonts w:ascii="Arial" w:hAnsi="Arial" w:cs="Arial"/>
          <w:highlight w:val="green"/>
        </w:rPr>
        <w:t>С</w:t>
      </w:r>
      <w:r w:rsidR="00DA5014" w:rsidRPr="00EC2EC0">
        <w:rPr>
          <w:rFonts w:ascii="Arial" w:hAnsi="Arial" w:cs="Arial"/>
          <w:highlight w:val="green"/>
          <w:lang w:val="en-US"/>
        </w:rPr>
        <w:t xml:space="preserve"> </w:t>
      </w:r>
      <w:r w:rsidR="00DA5014">
        <w:rPr>
          <w:rFonts w:ascii="Arial" w:hAnsi="Arial" w:cs="Arial"/>
          <w:highlight w:val="green"/>
        </w:rPr>
        <w:t>помощью</w:t>
      </w:r>
      <w:r w:rsidR="00DA5014" w:rsidRPr="00EC2EC0">
        <w:rPr>
          <w:rFonts w:ascii="Arial" w:hAnsi="Arial" w:cs="Arial"/>
          <w:highlight w:val="green"/>
          <w:lang w:val="en-US"/>
        </w:rPr>
        <w:t xml:space="preserve"> </w:t>
      </w:r>
      <w:r w:rsidR="00DA5014">
        <w:rPr>
          <w:rFonts w:ascii="Arial" w:hAnsi="Arial" w:cs="Arial"/>
          <w:highlight w:val="green"/>
          <w:lang w:val="en-US"/>
        </w:rPr>
        <w:t>READ</w:t>
      </w:r>
      <w:r w:rsidR="00DA5014" w:rsidRPr="00A554F1">
        <w:rPr>
          <w:rFonts w:ascii="Arial" w:hAnsi="Arial" w:cs="Arial"/>
          <w:highlight w:val="green"/>
          <w:rPrChange w:id="174" w:author="Ilin, Alexander" w:date="2019-04-15T10:15:00Z">
            <w:rPr>
              <w:rFonts w:ascii="Arial" w:hAnsi="Arial" w:cs="Arial"/>
              <w:highlight w:val="green"/>
              <w:lang w:val="en-US"/>
            </w:rPr>
          </w:rPrChange>
        </w:rPr>
        <w:t>_</w:t>
      </w:r>
      <w:r w:rsidR="00DA5014">
        <w:rPr>
          <w:rFonts w:ascii="Arial" w:hAnsi="Arial" w:cs="Arial"/>
          <w:highlight w:val="green"/>
          <w:lang w:val="en-US"/>
        </w:rPr>
        <w:t>TEXT</w:t>
      </w:r>
      <w:r w:rsidR="00DA5014" w:rsidRPr="00A554F1">
        <w:rPr>
          <w:rFonts w:ascii="Arial" w:hAnsi="Arial" w:cs="Arial"/>
          <w:highlight w:val="green"/>
          <w:rPrChange w:id="175" w:author="Ilin, Alexander" w:date="2019-04-15T10:15:00Z">
            <w:rPr>
              <w:rFonts w:ascii="Arial" w:hAnsi="Arial" w:cs="Arial"/>
              <w:highlight w:val="green"/>
              <w:lang w:val="en-US"/>
            </w:rPr>
          </w:rPrChange>
        </w:rPr>
        <w:t xml:space="preserve">, </w:t>
      </w:r>
      <w:r w:rsidR="00DA5014">
        <w:rPr>
          <w:rFonts w:ascii="Arial" w:hAnsi="Arial" w:cs="Arial"/>
          <w:highlight w:val="green"/>
        </w:rPr>
        <w:t>где</w:t>
      </w:r>
      <w:r w:rsidR="00DA5014" w:rsidRPr="00A554F1">
        <w:rPr>
          <w:rFonts w:ascii="Arial" w:hAnsi="Arial" w:cs="Arial"/>
          <w:highlight w:val="green"/>
          <w:rPrChange w:id="176" w:author="Ilin, Alexander" w:date="2019-04-15T10:15:00Z">
            <w:rPr>
              <w:rFonts w:ascii="Arial" w:hAnsi="Arial" w:cs="Arial"/>
              <w:highlight w:val="green"/>
              <w:lang w:val="en-US"/>
            </w:rPr>
          </w:rPrChange>
        </w:rPr>
        <w:t xml:space="preserve"> </w:t>
      </w:r>
      <w:r w:rsidR="00DA5014">
        <w:rPr>
          <w:rFonts w:ascii="Arial" w:hAnsi="Arial" w:cs="Arial"/>
          <w:highlight w:val="green"/>
          <w:lang w:val="en-US"/>
        </w:rPr>
        <w:t>NAME</w:t>
      </w:r>
      <w:r w:rsidR="00DA5014" w:rsidRPr="00A554F1">
        <w:rPr>
          <w:rFonts w:ascii="Arial" w:hAnsi="Arial" w:cs="Arial"/>
          <w:highlight w:val="green"/>
          <w:rPrChange w:id="177" w:author="Ilin, Alexander" w:date="2019-04-15T10:15:00Z">
            <w:rPr>
              <w:rFonts w:ascii="Arial" w:hAnsi="Arial" w:cs="Arial"/>
              <w:highlight w:val="green"/>
              <w:lang w:val="en-US"/>
            </w:rPr>
          </w:rPrChange>
        </w:rPr>
        <w:t xml:space="preserve"> = ‘</w:t>
      </w:r>
      <w:r w:rsidR="00DA5014">
        <w:rPr>
          <w:rFonts w:ascii="Arial" w:hAnsi="Arial" w:cs="Arial"/>
          <w:highlight w:val="green"/>
          <w:lang w:val="en-US"/>
        </w:rPr>
        <w:t>Z</w:t>
      </w:r>
      <w:r w:rsidR="00DA5014" w:rsidRPr="00A554F1">
        <w:rPr>
          <w:rFonts w:ascii="Arial" w:hAnsi="Arial" w:cs="Arial"/>
          <w:highlight w:val="green"/>
          <w:rPrChange w:id="178" w:author="Ilin, Alexander" w:date="2019-04-15T10:15:00Z">
            <w:rPr>
              <w:rFonts w:ascii="Arial" w:hAnsi="Arial" w:cs="Arial"/>
              <w:highlight w:val="green"/>
              <w:lang w:val="en-US"/>
            </w:rPr>
          </w:rPrChange>
        </w:rPr>
        <w:t>_</w:t>
      </w:r>
      <w:r w:rsidR="00DA5014">
        <w:rPr>
          <w:rFonts w:ascii="Arial" w:hAnsi="Arial" w:cs="Arial"/>
          <w:highlight w:val="green"/>
          <w:lang w:val="en-US"/>
        </w:rPr>
        <w:t>MM</w:t>
      </w:r>
      <w:r w:rsidR="00DA5014" w:rsidRPr="00A554F1">
        <w:rPr>
          <w:rFonts w:ascii="Arial" w:hAnsi="Arial" w:cs="Arial"/>
          <w:highlight w:val="green"/>
          <w:rPrChange w:id="179" w:author="Ilin, Alexander" w:date="2019-04-15T10:15:00Z">
            <w:rPr>
              <w:rFonts w:ascii="Arial" w:hAnsi="Arial" w:cs="Arial"/>
              <w:highlight w:val="green"/>
              <w:lang w:val="en-US"/>
            </w:rPr>
          </w:rPrChange>
        </w:rPr>
        <w:t>04_</w:t>
      </w:r>
      <w:r w:rsidR="00DA5014">
        <w:rPr>
          <w:rFonts w:ascii="Arial" w:hAnsi="Arial" w:cs="Arial"/>
          <w:highlight w:val="green"/>
          <w:lang w:val="en-US"/>
        </w:rPr>
        <w:t>OUT</w:t>
      </w:r>
      <w:r w:rsidR="00DA5014" w:rsidRPr="00A554F1">
        <w:rPr>
          <w:rFonts w:ascii="Arial" w:hAnsi="Arial" w:cs="Arial"/>
          <w:highlight w:val="green"/>
          <w:rPrChange w:id="180" w:author="Ilin, Alexander" w:date="2019-04-15T10:15:00Z">
            <w:rPr>
              <w:rFonts w:ascii="Arial" w:hAnsi="Arial" w:cs="Arial"/>
              <w:highlight w:val="green"/>
              <w:lang w:val="en-US"/>
            </w:rPr>
          </w:rPrChange>
        </w:rPr>
        <w:t xml:space="preserve"> </w:t>
      </w:r>
      <w:r w:rsidR="00DA5014">
        <w:rPr>
          <w:rFonts w:ascii="Arial" w:hAnsi="Arial" w:cs="Arial"/>
          <w:highlight w:val="green"/>
        </w:rPr>
        <w:t>в</w:t>
      </w:r>
      <w:r w:rsidR="00DF206E" w:rsidRPr="00DF206E">
        <w:rPr>
          <w:rFonts w:ascii="Arial" w:hAnsi="Arial" w:cs="Arial"/>
          <w:highlight w:val="green"/>
        </w:rPr>
        <w:t>ыслать</w:t>
      </w:r>
      <w:r w:rsidR="00DF206E" w:rsidRPr="00A554F1">
        <w:rPr>
          <w:rFonts w:ascii="Arial" w:hAnsi="Arial" w:cs="Arial"/>
          <w:highlight w:val="green"/>
          <w:rPrChange w:id="181" w:author="Ilin, Alexander" w:date="2019-04-15T10:15:00Z">
            <w:rPr>
              <w:rFonts w:ascii="Arial" w:hAnsi="Arial" w:cs="Arial"/>
              <w:highlight w:val="green"/>
              <w:lang w:val="en-US"/>
            </w:rPr>
          </w:rPrChange>
        </w:rPr>
        <w:t xml:space="preserve"> </w:t>
      </w:r>
      <w:r w:rsidR="00DF206E" w:rsidRPr="00DF206E">
        <w:rPr>
          <w:rFonts w:ascii="Arial" w:hAnsi="Arial" w:cs="Arial"/>
          <w:highlight w:val="green"/>
        </w:rPr>
        <w:t>сообщение</w:t>
      </w:r>
      <w:ins w:id="182" w:author="Ilin, Alexander" w:date="2019-04-15T10:17:00Z">
        <w:r w:rsidR="00A554F1">
          <w:rPr>
            <w:rFonts w:ascii="Arial" w:hAnsi="Arial" w:cs="Arial"/>
            <w:highlight w:val="green"/>
          </w:rPr>
          <w:t xml:space="preserve"> с заголовком: </w:t>
        </w:r>
      </w:ins>
      <w:r w:rsidR="0068651A">
        <w:rPr>
          <w:rFonts w:ascii="Arial" w:hAnsi="Arial" w:cs="Arial"/>
          <w:highlight w:val="green"/>
        </w:rPr>
        <w:t>«</w:t>
      </w:r>
      <w:ins w:id="183" w:author="Ilin, Alexander" w:date="2019-04-15T10:17:00Z">
        <w:r w:rsidR="00A554F1">
          <w:rPr>
            <w:rFonts w:ascii="Arial" w:hAnsi="Arial" w:cs="Arial"/>
            <w:highlight w:val="green"/>
          </w:rPr>
          <w:t>Материал снят с произовдства»</w:t>
        </w:r>
      </w:ins>
      <w:r w:rsidR="00DF206E" w:rsidRPr="00A554F1">
        <w:rPr>
          <w:rFonts w:ascii="Arial" w:hAnsi="Arial" w:cs="Arial"/>
          <w:highlight w:val="green"/>
          <w:rPrChange w:id="184" w:author="Ilin, Alexander" w:date="2019-04-15T10:15:00Z">
            <w:rPr>
              <w:rFonts w:ascii="Arial" w:hAnsi="Arial" w:cs="Arial"/>
              <w:highlight w:val="green"/>
              <w:lang w:val="en-US"/>
            </w:rPr>
          </w:rPrChange>
        </w:rPr>
        <w:t xml:space="preserve"> </w:t>
      </w:r>
      <w:r w:rsidR="00DF206E" w:rsidRPr="00DF206E">
        <w:rPr>
          <w:rFonts w:ascii="Arial" w:hAnsi="Arial" w:cs="Arial"/>
          <w:highlight w:val="green"/>
        </w:rPr>
        <w:t>в</w:t>
      </w:r>
      <w:r w:rsidR="00DF206E" w:rsidRPr="00A554F1">
        <w:rPr>
          <w:rFonts w:ascii="Arial" w:hAnsi="Arial" w:cs="Arial"/>
          <w:highlight w:val="green"/>
          <w:rPrChange w:id="185" w:author="Ilin, Alexander" w:date="2019-04-15T10:15:00Z">
            <w:rPr>
              <w:rFonts w:ascii="Arial" w:hAnsi="Arial" w:cs="Arial"/>
              <w:highlight w:val="green"/>
              <w:lang w:val="en-US"/>
            </w:rPr>
          </w:rPrChange>
        </w:rPr>
        <w:t xml:space="preserve"> </w:t>
      </w:r>
      <w:r w:rsidR="00DF206E" w:rsidRPr="00DF206E">
        <w:rPr>
          <w:rFonts w:ascii="Arial" w:hAnsi="Arial" w:cs="Arial"/>
          <w:highlight w:val="green"/>
        </w:rPr>
        <w:t>формате</w:t>
      </w:r>
      <w:r w:rsidR="00DF206E" w:rsidRPr="00A554F1">
        <w:rPr>
          <w:rFonts w:ascii="Arial" w:hAnsi="Arial" w:cs="Arial"/>
          <w:highlight w:val="green"/>
          <w:rPrChange w:id="186" w:author="Ilin, Alexander" w:date="2019-04-15T10:15:00Z">
            <w:rPr>
              <w:rFonts w:ascii="Arial" w:hAnsi="Arial" w:cs="Arial"/>
              <w:highlight w:val="green"/>
              <w:lang w:val="en-US"/>
            </w:rPr>
          </w:rPrChange>
        </w:rPr>
        <w:t xml:space="preserve"> «</w:t>
      </w:r>
      <w:ins w:id="187" w:author="Ilin, Alexander" w:date="2019-04-15T10:17:00Z">
        <w:r w:rsidR="00A554F1">
          <w:rPr>
            <w:rFonts w:ascii="Arial" w:hAnsi="Arial" w:cs="Arial"/>
            <w:highlight w:val="green"/>
          </w:rPr>
          <w:t xml:space="preserve">Добрый день. </w:t>
        </w:r>
      </w:ins>
      <w:r w:rsidR="0068651A">
        <w:rPr>
          <w:rFonts w:ascii="Arial" w:hAnsi="Arial" w:cs="Arial"/>
          <w:highlight w:val="green"/>
        </w:rPr>
        <w:t xml:space="preserve">При анализе рынка определено, что </w:t>
      </w:r>
      <w:commentRangeStart w:id="188"/>
      <w:del w:id="189" w:author="Ilin, Alexander" w:date="2019-04-15T10:15:00Z">
        <w:r w:rsidR="00DF206E" w:rsidRPr="00DF206E" w:rsidDel="00A554F1">
          <w:rPr>
            <w:rFonts w:ascii="Arial" w:hAnsi="Arial" w:cs="Arial"/>
            <w:highlight w:val="green"/>
            <w:lang w:val="en-US"/>
          </w:rPr>
          <w:delText>MATNR</w:delText>
        </w:r>
        <w:r w:rsidR="00DF206E" w:rsidRPr="00A554F1" w:rsidDel="00A554F1">
          <w:rPr>
            <w:rFonts w:ascii="Arial" w:hAnsi="Arial" w:cs="Arial"/>
            <w:highlight w:val="green"/>
            <w:rPrChange w:id="190" w:author="Ilin, Alexander" w:date="2019-04-15T10:15:00Z">
              <w:rPr>
                <w:rFonts w:ascii="Arial" w:hAnsi="Arial" w:cs="Arial"/>
                <w:highlight w:val="green"/>
                <w:lang w:val="en-US"/>
              </w:rPr>
            </w:rPrChange>
          </w:rPr>
          <w:delText xml:space="preserve"> </w:delText>
        </w:r>
        <w:r w:rsidR="00DF206E" w:rsidRPr="00A554F1" w:rsidDel="00A554F1">
          <w:rPr>
            <w:rFonts w:ascii="Arial" w:hAnsi="Arial" w:cs="Arial"/>
            <w:szCs w:val="24"/>
            <w:highlight w:val="green"/>
            <w:rPrChange w:id="191" w:author="Ilin, Alexander" w:date="2019-04-15T10:15:00Z">
              <w:rPr>
                <w:rFonts w:ascii="Arial" w:hAnsi="Arial" w:cs="Arial"/>
                <w:szCs w:val="24"/>
                <w:highlight w:val="green"/>
                <w:lang w:val="en-US"/>
              </w:rPr>
            </w:rPrChange>
          </w:rPr>
          <w:delText xml:space="preserve"> </w:delText>
        </w:r>
        <w:r w:rsidR="00DF206E" w:rsidRPr="00DF206E" w:rsidDel="00A554F1">
          <w:rPr>
            <w:rFonts w:ascii="Arial" w:hAnsi="Arial" w:cs="Arial"/>
            <w:highlight w:val="green"/>
            <w:lang w:val="en-US"/>
          </w:rPr>
          <w:delText>MAKTG</w:delText>
        </w:r>
        <w:r w:rsidR="00DF206E" w:rsidRPr="00A554F1" w:rsidDel="00A554F1">
          <w:rPr>
            <w:rFonts w:ascii="Arial" w:hAnsi="Arial" w:cs="Arial"/>
            <w:szCs w:val="24"/>
            <w:highlight w:val="green"/>
            <w:rPrChange w:id="192" w:author="Ilin, Alexander" w:date="2019-04-15T10:15:00Z">
              <w:rPr>
                <w:rFonts w:ascii="Arial" w:hAnsi="Arial" w:cs="Arial"/>
                <w:szCs w:val="24"/>
                <w:highlight w:val="green"/>
                <w:lang w:val="en-US"/>
              </w:rPr>
            </w:rPrChange>
          </w:rPr>
          <w:delText xml:space="preserve"> </w:delText>
        </w:r>
      </w:del>
      <w:r w:rsidR="0068651A">
        <w:rPr>
          <w:rFonts w:ascii="Arial" w:hAnsi="Arial" w:cs="Arial"/>
          <w:szCs w:val="24"/>
          <w:highlight w:val="green"/>
        </w:rPr>
        <w:t>с</w:t>
      </w:r>
      <w:ins w:id="193" w:author="Ilin, Alexander" w:date="2019-04-15T10:16:00Z">
        <w:r w:rsidR="00A554F1">
          <w:rPr>
            <w:rFonts w:ascii="Arial" w:hAnsi="Arial" w:cs="Arial"/>
            <w:szCs w:val="24"/>
            <w:highlight w:val="green"/>
          </w:rPr>
          <w:t xml:space="preserve">ледующие материалы </w:t>
        </w:r>
      </w:ins>
      <w:r w:rsidR="00DF206E" w:rsidRPr="00DF206E">
        <w:rPr>
          <w:rFonts w:ascii="Arial" w:hAnsi="Arial" w:cs="Arial"/>
          <w:szCs w:val="24"/>
          <w:highlight w:val="green"/>
        </w:rPr>
        <w:t>снят</w:t>
      </w:r>
      <w:ins w:id="194" w:author="Ilin, Alexander" w:date="2019-04-15T10:16:00Z">
        <w:r w:rsidR="00A554F1">
          <w:rPr>
            <w:rFonts w:ascii="Arial" w:hAnsi="Arial" w:cs="Arial"/>
            <w:szCs w:val="24"/>
            <w:highlight w:val="green"/>
          </w:rPr>
          <w:t>ы</w:t>
        </w:r>
      </w:ins>
      <w:r w:rsidR="00DF206E" w:rsidRPr="00A554F1">
        <w:rPr>
          <w:rFonts w:ascii="Arial" w:hAnsi="Arial" w:cs="Arial"/>
          <w:szCs w:val="24"/>
          <w:highlight w:val="green"/>
          <w:rPrChange w:id="195" w:author="Ilin, Alexander" w:date="2019-04-15T10:15:00Z">
            <w:rPr>
              <w:rFonts w:ascii="Arial" w:hAnsi="Arial" w:cs="Arial"/>
              <w:szCs w:val="24"/>
              <w:highlight w:val="green"/>
              <w:lang w:val="en-US"/>
            </w:rPr>
          </w:rPrChange>
        </w:rPr>
        <w:t xml:space="preserve"> </w:t>
      </w:r>
      <w:r w:rsidR="00DF206E" w:rsidRPr="00DF206E">
        <w:rPr>
          <w:rFonts w:ascii="Arial" w:hAnsi="Arial" w:cs="Arial"/>
          <w:szCs w:val="24"/>
          <w:highlight w:val="green"/>
        </w:rPr>
        <w:t>с</w:t>
      </w:r>
      <w:r w:rsidR="00DF206E" w:rsidRPr="00A554F1">
        <w:rPr>
          <w:rFonts w:ascii="Arial" w:hAnsi="Arial" w:cs="Arial"/>
          <w:szCs w:val="24"/>
          <w:highlight w:val="green"/>
          <w:rPrChange w:id="196" w:author="Ilin, Alexander" w:date="2019-04-15T10:15:00Z">
            <w:rPr>
              <w:rFonts w:ascii="Arial" w:hAnsi="Arial" w:cs="Arial"/>
              <w:szCs w:val="24"/>
              <w:highlight w:val="green"/>
              <w:lang w:val="en-US"/>
            </w:rPr>
          </w:rPrChange>
        </w:rPr>
        <w:t xml:space="preserve"> </w:t>
      </w:r>
      <w:r w:rsidR="00DF206E" w:rsidRPr="00A554F1">
        <w:rPr>
          <w:rFonts w:ascii="Arial" w:hAnsi="Arial" w:cs="Arial"/>
          <w:szCs w:val="24"/>
          <w:highlight w:val="green"/>
        </w:rPr>
        <w:t>производства</w:t>
      </w:r>
      <w:commentRangeEnd w:id="188"/>
      <w:ins w:id="197" w:author="Ilin, Alexander" w:date="2019-04-15T10:16:00Z">
        <w:r w:rsidR="00A554F1" w:rsidRPr="00A554F1">
          <w:rPr>
            <w:rFonts w:ascii="Arial" w:hAnsi="Arial" w:cs="Arial"/>
            <w:szCs w:val="24"/>
            <w:highlight w:val="green"/>
            <w:rPrChange w:id="198" w:author="Ilin, Alexander" w:date="2019-04-15T10:16:00Z">
              <w:rPr>
                <w:rFonts w:ascii="Arial" w:hAnsi="Arial" w:cs="Arial"/>
                <w:szCs w:val="24"/>
              </w:rPr>
            </w:rPrChange>
          </w:rPr>
          <w:t>:</w:t>
        </w:r>
      </w:ins>
      <w:r w:rsidR="0068280D" w:rsidRPr="00A554F1">
        <w:rPr>
          <w:rStyle w:val="aff6"/>
          <w:highlight w:val="green"/>
          <w:rPrChange w:id="199" w:author="Ilin, Alexander" w:date="2019-04-15T10:16:00Z">
            <w:rPr>
              <w:rStyle w:val="aff6"/>
            </w:rPr>
          </w:rPrChange>
        </w:rPr>
        <w:commentReference w:id="188"/>
      </w:r>
      <w:ins w:id="200" w:author="Ilin, Alexander" w:date="2019-04-15T10:16:00Z">
        <w:r w:rsidR="00A554F1" w:rsidRPr="00A554F1">
          <w:rPr>
            <w:rFonts w:ascii="Arial" w:hAnsi="Arial" w:cs="Arial"/>
            <w:highlight w:val="green"/>
            <w:rPrChange w:id="201" w:author="Ilin, Alexander" w:date="2019-04-15T10:16:00Z">
              <w:rPr>
                <w:rFonts w:ascii="Arial" w:hAnsi="Arial" w:cs="Arial"/>
                <w:highlight w:val="green"/>
                <w:lang w:val="en-US"/>
              </w:rPr>
            </w:rPrChange>
          </w:rPr>
          <w:t xml:space="preserve"> </w:t>
        </w:r>
        <w:r w:rsidR="00A554F1" w:rsidRPr="00DF206E">
          <w:rPr>
            <w:rFonts w:ascii="Arial" w:hAnsi="Arial" w:cs="Arial"/>
            <w:highlight w:val="green"/>
            <w:lang w:val="en-US"/>
          </w:rPr>
          <w:t>MATNR</w:t>
        </w:r>
        <w:r w:rsidR="00A554F1" w:rsidRPr="00A554F1">
          <w:rPr>
            <w:rFonts w:ascii="Arial" w:hAnsi="Arial" w:cs="Arial"/>
            <w:highlight w:val="green"/>
          </w:rPr>
          <w:t xml:space="preserve"> </w:t>
        </w:r>
        <w:r w:rsidR="00A554F1" w:rsidRPr="00A554F1">
          <w:rPr>
            <w:rFonts w:ascii="Arial" w:hAnsi="Arial" w:cs="Arial"/>
            <w:szCs w:val="24"/>
            <w:highlight w:val="green"/>
          </w:rPr>
          <w:t xml:space="preserve"> </w:t>
        </w:r>
        <w:r w:rsidR="00A554F1" w:rsidRPr="00DF206E">
          <w:rPr>
            <w:rFonts w:ascii="Arial" w:hAnsi="Arial" w:cs="Arial"/>
            <w:highlight w:val="green"/>
            <w:lang w:val="en-US"/>
          </w:rPr>
          <w:t>MAKTG</w:t>
        </w:r>
        <w:r w:rsidR="00A554F1" w:rsidRPr="00A554F1">
          <w:rPr>
            <w:rFonts w:ascii="Arial" w:hAnsi="Arial" w:cs="Arial"/>
            <w:highlight w:val="green"/>
            <w:rPrChange w:id="202" w:author="Ilin, Alexander" w:date="2019-04-15T10:16:00Z">
              <w:rPr>
                <w:rFonts w:ascii="Arial" w:hAnsi="Arial" w:cs="Arial"/>
              </w:rPr>
            </w:rPrChange>
          </w:rPr>
          <w:t>. Просьба скорректировать потребность</w:t>
        </w:r>
      </w:ins>
      <w:r w:rsidR="0068651A">
        <w:rPr>
          <w:rFonts w:ascii="Arial" w:hAnsi="Arial" w:cs="Arial"/>
          <w:szCs w:val="24"/>
          <w:highlight w:val="green"/>
        </w:rPr>
        <w:t>»,</w:t>
      </w:r>
      <w:r w:rsidR="00DF206E" w:rsidRPr="00A554F1">
        <w:rPr>
          <w:rFonts w:ascii="Arial" w:hAnsi="Arial" w:cs="Arial"/>
          <w:highlight w:val="green"/>
          <w:rPrChange w:id="203" w:author="Ilin, Alexander" w:date="2019-04-15T10:16:00Z">
            <w:rPr>
              <w:rFonts w:ascii="Arial" w:hAnsi="Arial" w:cs="Arial"/>
              <w:highlight w:val="green"/>
              <w:lang w:val="en-US"/>
            </w:rPr>
          </w:rPrChange>
        </w:rPr>
        <w:t xml:space="preserve"> </w:t>
      </w:r>
      <w:r w:rsidR="00DF206E" w:rsidRPr="00A554F1">
        <w:rPr>
          <w:rFonts w:ascii="Arial" w:hAnsi="Arial" w:cs="Arial"/>
          <w:highlight w:val="green"/>
        </w:rPr>
        <w:t>где</w:t>
      </w:r>
      <w:r w:rsidR="00DF206E" w:rsidRPr="00A554F1">
        <w:rPr>
          <w:rFonts w:ascii="Arial" w:hAnsi="Arial" w:cs="Arial"/>
          <w:highlight w:val="green"/>
          <w:rPrChange w:id="204" w:author="Ilin, Alexander" w:date="2019-04-15T10:16:00Z">
            <w:rPr>
              <w:rFonts w:ascii="Arial" w:hAnsi="Arial" w:cs="Arial"/>
              <w:highlight w:val="green"/>
              <w:lang w:val="en-US"/>
            </w:rPr>
          </w:rPrChange>
        </w:rPr>
        <w:t xml:space="preserve"> </w:t>
      </w:r>
      <w:r w:rsidR="00DF206E" w:rsidRPr="00A554F1">
        <w:rPr>
          <w:rFonts w:ascii="Arial" w:hAnsi="Arial" w:cs="Arial"/>
          <w:highlight w:val="green"/>
          <w:lang w:val="en-US"/>
        </w:rPr>
        <w:t>MATNR</w:t>
      </w:r>
      <w:r w:rsidR="00DF206E" w:rsidRPr="00A554F1">
        <w:rPr>
          <w:rFonts w:ascii="Arial" w:hAnsi="Arial" w:cs="Arial"/>
          <w:highlight w:val="green"/>
          <w:rPrChange w:id="205" w:author="Ilin, Alexander" w:date="2019-04-15T10:16:00Z">
            <w:rPr>
              <w:rFonts w:ascii="Arial" w:hAnsi="Arial" w:cs="Arial"/>
              <w:highlight w:val="green"/>
              <w:lang w:val="en-US"/>
            </w:rPr>
          </w:rPrChange>
        </w:rPr>
        <w:t xml:space="preserve"> </w:t>
      </w:r>
      <w:r w:rsidR="00DF206E" w:rsidRPr="00A554F1">
        <w:rPr>
          <w:rFonts w:ascii="Arial" w:hAnsi="Arial" w:cs="Arial"/>
          <w:szCs w:val="24"/>
          <w:highlight w:val="green"/>
          <w:rPrChange w:id="206" w:author="Ilin, Alexander" w:date="2019-04-15T10:16:00Z">
            <w:rPr>
              <w:rFonts w:ascii="Arial" w:hAnsi="Arial" w:cs="Arial"/>
              <w:szCs w:val="24"/>
              <w:highlight w:val="green"/>
              <w:lang w:val="en-US"/>
            </w:rPr>
          </w:rPrChange>
        </w:rPr>
        <w:t xml:space="preserve">= </w:t>
      </w:r>
      <w:r w:rsidR="00DF206E" w:rsidRPr="00DF206E">
        <w:rPr>
          <w:rFonts w:ascii="Arial" w:hAnsi="Arial" w:cs="Arial"/>
          <w:szCs w:val="24"/>
          <w:highlight w:val="green"/>
          <w:lang w:val="en-US"/>
        </w:rPr>
        <w:t>lt</w:t>
      </w:r>
      <w:r w:rsidR="00DF206E" w:rsidRPr="00A554F1">
        <w:rPr>
          <w:rFonts w:ascii="Arial" w:hAnsi="Arial" w:cs="Arial"/>
          <w:szCs w:val="24"/>
          <w:highlight w:val="green"/>
          <w:rPrChange w:id="207" w:author="Ilin, Alexander" w:date="2019-04-15T10:16:00Z">
            <w:rPr>
              <w:rFonts w:ascii="Arial" w:hAnsi="Arial" w:cs="Arial"/>
              <w:szCs w:val="24"/>
              <w:highlight w:val="green"/>
              <w:lang w:val="en-US"/>
            </w:rPr>
          </w:rPrChange>
        </w:rPr>
        <w:t>_</w:t>
      </w:r>
      <w:r w:rsidR="00DF206E" w:rsidRPr="00DF206E">
        <w:rPr>
          <w:rFonts w:ascii="Arial" w:hAnsi="Arial" w:cs="Arial"/>
          <w:szCs w:val="24"/>
          <w:highlight w:val="green"/>
          <w:lang w:val="en-US"/>
        </w:rPr>
        <w:t>price</w:t>
      </w:r>
      <w:r w:rsidR="00DF206E" w:rsidRPr="00A554F1">
        <w:rPr>
          <w:rFonts w:ascii="Arial" w:hAnsi="Arial" w:cs="Arial"/>
          <w:szCs w:val="24"/>
          <w:highlight w:val="green"/>
          <w:rPrChange w:id="208" w:author="Ilin, Alexander" w:date="2019-04-15T10:16:00Z">
            <w:rPr>
              <w:rFonts w:ascii="Arial" w:hAnsi="Arial" w:cs="Arial"/>
              <w:szCs w:val="24"/>
              <w:highlight w:val="green"/>
              <w:lang w:val="en-US"/>
            </w:rPr>
          </w:rPrChange>
        </w:rPr>
        <w:t>_</w:t>
      </w:r>
      <w:r w:rsidR="00DF206E" w:rsidRPr="00DF206E">
        <w:rPr>
          <w:rFonts w:ascii="Arial" w:hAnsi="Arial" w:cs="Arial"/>
          <w:szCs w:val="24"/>
          <w:highlight w:val="green"/>
          <w:lang w:val="en-US"/>
        </w:rPr>
        <w:t>all</w:t>
      </w:r>
      <w:r w:rsidR="00DF206E" w:rsidRPr="00A554F1">
        <w:rPr>
          <w:rFonts w:ascii="Arial" w:hAnsi="Arial" w:cs="Arial"/>
          <w:szCs w:val="24"/>
          <w:highlight w:val="green"/>
          <w:rPrChange w:id="209" w:author="Ilin, Alexander" w:date="2019-04-15T10:16:00Z">
            <w:rPr>
              <w:rFonts w:ascii="Arial" w:hAnsi="Arial" w:cs="Arial"/>
              <w:szCs w:val="24"/>
              <w:highlight w:val="green"/>
              <w:lang w:val="en-US"/>
            </w:rPr>
          </w:rPrChange>
        </w:rPr>
        <w:t>-</w:t>
      </w:r>
      <w:r w:rsidR="00DF206E" w:rsidRPr="00DF206E">
        <w:rPr>
          <w:rFonts w:ascii="Arial" w:hAnsi="Arial" w:cs="Arial"/>
          <w:szCs w:val="24"/>
          <w:highlight w:val="green"/>
          <w:lang w:val="en-US"/>
        </w:rPr>
        <w:t>matnr</w:t>
      </w:r>
      <w:r w:rsidR="00DF206E" w:rsidRPr="00A554F1">
        <w:rPr>
          <w:rFonts w:ascii="Arial" w:hAnsi="Arial" w:cs="Arial"/>
          <w:szCs w:val="24"/>
          <w:highlight w:val="green"/>
          <w:rPrChange w:id="210" w:author="Ilin, Alexander" w:date="2019-04-15T10:16:00Z">
            <w:rPr>
              <w:rFonts w:ascii="Arial" w:hAnsi="Arial" w:cs="Arial"/>
              <w:szCs w:val="24"/>
              <w:highlight w:val="green"/>
              <w:lang w:val="en-US"/>
            </w:rPr>
          </w:rPrChange>
        </w:rPr>
        <w:t xml:space="preserve">, </w:t>
      </w:r>
      <w:r w:rsidR="00DF206E" w:rsidRPr="00DF206E">
        <w:rPr>
          <w:rFonts w:ascii="Arial" w:hAnsi="Arial" w:cs="Arial"/>
          <w:highlight w:val="green"/>
          <w:lang w:val="en-US"/>
        </w:rPr>
        <w:t>MAKTG</w:t>
      </w:r>
      <w:r w:rsidR="00DF206E" w:rsidRPr="00A554F1">
        <w:rPr>
          <w:rFonts w:ascii="Arial" w:hAnsi="Arial" w:cs="Arial"/>
          <w:highlight w:val="green"/>
          <w:rPrChange w:id="211" w:author="Ilin, Alexander" w:date="2019-04-15T10:16:00Z">
            <w:rPr>
              <w:rFonts w:ascii="Arial" w:hAnsi="Arial" w:cs="Arial"/>
              <w:highlight w:val="green"/>
              <w:lang w:val="en-US"/>
            </w:rPr>
          </w:rPrChange>
        </w:rPr>
        <w:t xml:space="preserve"> = </w:t>
      </w:r>
      <w:r w:rsidR="00DF206E" w:rsidRPr="00DF206E">
        <w:rPr>
          <w:rFonts w:ascii="Arial" w:hAnsi="Arial" w:cs="Arial"/>
          <w:highlight w:val="green"/>
          <w:lang w:val="en-US"/>
        </w:rPr>
        <w:t>MAKT</w:t>
      </w:r>
      <w:r w:rsidR="00DF206E" w:rsidRPr="00A554F1">
        <w:rPr>
          <w:rFonts w:ascii="Arial" w:hAnsi="Arial" w:cs="Arial"/>
          <w:highlight w:val="green"/>
          <w:rPrChange w:id="212" w:author="Ilin, Alexander" w:date="2019-04-15T10:16:00Z">
            <w:rPr>
              <w:rFonts w:ascii="Arial" w:hAnsi="Arial" w:cs="Arial"/>
              <w:highlight w:val="green"/>
              <w:lang w:val="en-US"/>
            </w:rPr>
          </w:rPrChange>
        </w:rPr>
        <w:t xml:space="preserve">- </w:t>
      </w:r>
      <w:r w:rsidR="00DF206E" w:rsidRPr="00DF206E">
        <w:rPr>
          <w:rFonts w:ascii="Arial" w:hAnsi="Arial" w:cs="Arial"/>
          <w:highlight w:val="green"/>
          <w:lang w:val="en-US"/>
        </w:rPr>
        <w:t>MAKTG</w:t>
      </w:r>
      <w:r w:rsidR="00DA3D4B" w:rsidRPr="00A554F1">
        <w:rPr>
          <w:rFonts w:ascii="Arial" w:hAnsi="Arial" w:cs="Arial"/>
          <w:rPrChange w:id="213" w:author="Ilin, Alexander" w:date="2019-04-15T10:16:00Z">
            <w:rPr>
              <w:rFonts w:ascii="Arial" w:hAnsi="Arial" w:cs="Arial"/>
              <w:lang w:val="en-US"/>
            </w:rPr>
          </w:rPrChange>
        </w:rPr>
        <w:t xml:space="preserve">. </w:t>
      </w:r>
      <w:r w:rsidR="00DA3D4B" w:rsidRPr="00B03F0F">
        <w:rPr>
          <w:rFonts w:ascii="Arial" w:hAnsi="Arial" w:cs="Arial"/>
          <w:highlight w:val="green"/>
        </w:rPr>
        <w:t>Предварительно</w:t>
      </w:r>
      <w:r w:rsidR="00DA3D4B" w:rsidRPr="00A2219F">
        <w:rPr>
          <w:rFonts w:ascii="Arial" w:hAnsi="Arial" w:cs="Arial"/>
          <w:highlight w:val="green"/>
        </w:rPr>
        <w:t xml:space="preserve"> </w:t>
      </w:r>
      <w:r w:rsidR="00DA5014">
        <w:rPr>
          <w:rFonts w:ascii="Arial" w:hAnsi="Arial" w:cs="Arial"/>
          <w:highlight w:val="green"/>
        </w:rPr>
        <w:t>объединить</w:t>
      </w:r>
      <w:r w:rsidR="00DA3D4B" w:rsidRPr="00A2219F">
        <w:rPr>
          <w:rFonts w:ascii="Arial" w:hAnsi="Arial" w:cs="Arial"/>
          <w:highlight w:val="green"/>
        </w:rPr>
        <w:t xml:space="preserve"> </w:t>
      </w:r>
      <w:r w:rsidR="00DA3D4B" w:rsidRPr="00B03F0F">
        <w:rPr>
          <w:rFonts w:ascii="Arial" w:hAnsi="Arial" w:cs="Arial"/>
          <w:highlight w:val="green"/>
        </w:rPr>
        <w:t>по</w:t>
      </w:r>
      <w:r w:rsidR="00DA3D4B" w:rsidRPr="00A2219F">
        <w:rPr>
          <w:rFonts w:ascii="Arial" w:hAnsi="Arial" w:cs="Arial"/>
          <w:highlight w:val="green"/>
        </w:rPr>
        <w:t xml:space="preserve"> </w:t>
      </w:r>
      <w:r w:rsidR="00DA3D4B" w:rsidRPr="00B03F0F">
        <w:rPr>
          <w:rFonts w:ascii="Arial" w:hAnsi="Arial" w:cs="Arial"/>
          <w:highlight w:val="green"/>
          <w:lang w:val="en-US"/>
        </w:rPr>
        <w:t>BAPIADSMTP</w:t>
      </w:r>
      <w:r w:rsidR="00DA3D4B" w:rsidRPr="00A2219F">
        <w:rPr>
          <w:rFonts w:ascii="Arial" w:hAnsi="Arial" w:cs="Arial"/>
          <w:highlight w:val="green"/>
        </w:rPr>
        <w:t xml:space="preserve">- </w:t>
      </w:r>
      <w:r w:rsidR="00DA3D4B" w:rsidRPr="00DF206E">
        <w:rPr>
          <w:rFonts w:ascii="Arial" w:hAnsi="Arial" w:cs="Arial"/>
          <w:highlight w:val="green"/>
          <w:lang w:val="en-US"/>
        </w:rPr>
        <w:t>E</w:t>
      </w:r>
      <w:r w:rsidR="00DA3D4B" w:rsidRPr="00A2219F">
        <w:rPr>
          <w:rFonts w:ascii="Arial" w:hAnsi="Arial" w:cs="Arial"/>
          <w:highlight w:val="green"/>
        </w:rPr>
        <w:t>_</w:t>
      </w:r>
      <w:r w:rsidR="00DA3D4B" w:rsidRPr="00DF206E">
        <w:rPr>
          <w:rFonts w:ascii="Arial" w:hAnsi="Arial" w:cs="Arial"/>
          <w:highlight w:val="green"/>
          <w:lang w:val="en-US"/>
        </w:rPr>
        <w:t>MAIL</w:t>
      </w:r>
    </w:p>
    <w:p w14:paraId="0BBE6872" w14:textId="104E7693" w:rsidR="00397F7D" w:rsidRPr="00397F7D" w:rsidRDefault="00397F7D" w:rsidP="00102727">
      <w:pPr>
        <w:pStyle w:val="Text"/>
        <w:spacing w:before="120" w:after="120"/>
        <w:rPr>
          <w:b/>
          <w:sz w:val="24"/>
          <w:lang w:val="ru-RU"/>
        </w:rPr>
      </w:pPr>
      <w:r w:rsidRPr="00397F7D">
        <w:rPr>
          <w:b/>
          <w:sz w:val="22"/>
          <w:lang w:val="ru-RU"/>
        </w:rPr>
        <w:t xml:space="preserve">Вариант работы отчета «Анализ и утверждение цены» </w:t>
      </w:r>
    </w:p>
    <w:p w14:paraId="46BE4C8E" w14:textId="77777777" w:rsidR="00397F7D" w:rsidRPr="004B638F" w:rsidRDefault="00397F7D" w:rsidP="00F9649B">
      <w:pPr>
        <w:spacing w:line="276" w:lineRule="auto"/>
        <w:ind w:firstLine="708"/>
        <w:rPr>
          <w:rFonts w:ascii="Arial" w:hAnsi="Arial" w:cs="Arial"/>
          <w:szCs w:val="24"/>
        </w:rPr>
      </w:pPr>
      <w:r w:rsidRPr="00E65F8A">
        <w:rPr>
          <w:rFonts w:ascii="Arial" w:hAnsi="Arial" w:cs="Arial"/>
          <w:szCs w:val="24"/>
        </w:rPr>
        <w:t>Если выбран вариант работы отчета «</w:t>
      </w:r>
      <w:r w:rsidRPr="00A52576">
        <w:rPr>
          <w:rFonts w:ascii="Arial" w:hAnsi="Arial" w:cs="Arial"/>
          <w:szCs w:val="24"/>
        </w:rPr>
        <w:t>Анализ и утверждение цены</w:t>
      </w:r>
      <w:r w:rsidRPr="00E65F8A">
        <w:rPr>
          <w:rFonts w:ascii="Arial" w:hAnsi="Arial" w:cs="Arial"/>
          <w:szCs w:val="24"/>
        </w:rPr>
        <w:t>», то в о</w:t>
      </w:r>
      <w:r>
        <w:rPr>
          <w:rFonts w:ascii="Arial" w:hAnsi="Arial" w:cs="Arial"/>
          <w:szCs w:val="24"/>
        </w:rPr>
        <w:t xml:space="preserve">тчет выводим только те позиции, где </w:t>
      </w:r>
      <w:r>
        <w:rPr>
          <w:rFonts w:ascii="Arial" w:hAnsi="Arial" w:cs="Arial"/>
          <w:szCs w:val="24"/>
          <w:lang w:val="en-US"/>
        </w:rPr>
        <w:t>lt</w:t>
      </w:r>
      <w:r w:rsidRPr="00BF17BD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BF17BD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all</w:t>
      </w:r>
      <w:r w:rsidRPr="00BF17BD">
        <w:rPr>
          <w:rFonts w:ascii="Arial" w:hAnsi="Arial" w:cs="Arial"/>
          <w:szCs w:val="24"/>
        </w:rPr>
        <w:t xml:space="preserve"> = </w:t>
      </w:r>
      <w:r w:rsidRPr="00E65F8A">
        <w:rPr>
          <w:rFonts w:ascii="Arial" w:hAnsi="Arial" w:cs="Arial"/>
          <w:szCs w:val="24"/>
          <w:lang w:val="en-US"/>
        </w:rPr>
        <w:t>Z</w:t>
      </w:r>
      <w:r w:rsidRPr="00BF17BD">
        <w:rPr>
          <w:rFonts w:ascii="Arial" w:hAnsi="Arial" w:cs="Arial"/>
          <w:szCs w:val="24"/>
        </w:rPr>
        <w:t>_</w:t>
      </w:r>
      <w:r w:rsidRPr="00E65F8A">
        <w:rPr>
          <w:rFonts w:ascii="Arial" w:hAnsi="Arial" w:cs="Arial"/>
          <w:szCs w:val="24"/>
          <w:lang w:val="en-US"/>
        </w:rPr>
        <w:t>MM</w:t>
      </w:r>
      <w:r w:rsidRPr="00BF17BD">
        <w:rPr>
          <w:rFonts w:ascii="Arial" w:hAnsi="Arial" w:cs="Arial"/>
          <w:szCs w:val="24"/>
        </w:rPr>
        <w:t>04_</w:t>
      </w:r>
      <w:r w:rsidRPr="00E65F8A">
        <w:rPr>
          <w:rFonts w:ascii="Arial" w:hAnsi="Arial" w:cs="Arial"/>
          <w:szCs w:val="24"/>
          <w:lang w:val="en-US"/>
        </w:rPr>
        <w:t>STATUS</w:t>
      </w:r>
      <w:r w:rsidRPr="00BF17BD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 xml:space="preserve"> </w:t>
      </w:r>
    </w:p>
    <w:p w14:paraId="0D8BCEE3" w14:textId="77777777" w:rsidR="00397F7D" w:rsidRPr="00856625" w:rsidRDefault="00397F7D" w:rsidP="00F9649B">
      <w:pPr>
        <w:spacing w:line="276" w:lineRule="auto"/>
        <w:rPr>
          <w:rFonts w:ascii="Arial" w:hAnsi="Arial" w:cs="Arial"/>
          <w:strike/>
          <w:szCs w:val="24"/>
        </w:rPr>
      </w:pPr>
      <w:r w:rsidRPr="00856625">
        <w:rPr>
          <w:rFonts w:ascii="Arial" w:hAnsi="Arial" w:cs="Arial"/>
          <w:strike/>
          <w:szCs w:val="24"/>
          <w:highlight w:val="red"/>
        </w:rPr>
        <w:t xml:space="preserve">Пользователь, который имеет полномочия на объект </w:t>
      </w:r>
      <w:r w:rsidRPr="00856625">
        <w:rPr>
          <w:rFonts w:ascii="Arial" w:hAnsi="Arial" w:cs="Arial"/>
          <w:strike/>
          <w:szCs w:val="24"/>
          <w:highlight w:val="red"/>
          <w:lang w:val="en-US"/>
        </w:rPr>
        <w:t>Z</w:t>
      </w:r>
      <w:r w:rsidRPr="00856625">
        <w:rPr>
          <w:rFonts w:ascii="Arial" w:hAnsi="Arial" w:cs="Arial"/>
          <w:strike/>
          <w:szCs w:val="24"/>
          <w:highlight w:val="red"/>
        </w:rPr>
        <w:t>_</w:t>
      </w:r>
      <w:r w:rsidRPr="00856625">
        <w:rPr>
          <w:rFonts w:ascii="Arial" w:hAnsi="Arial" w:cs="Arial"/>
          <w:strike/>
          <w:szCs w:val="24"/>
          <w:highlight w:val="red"/>
          <w:lang w:val="en-US"/>
        </w:rPr>
        <w:t>PRC</w:t>
      </w:r>
      <w:r w:rsidRPr="00856625">
        <w:rPr>
          <w:rFonts w:ascii="Arial" w:hAnsi="Arial" w:cs="Arial"/>
          <w:strike/>
          <w:szCs w:val="24"/>
          <w:highlight w:val="red"/>
        </w:rPr>
        <w:t>_</w:t>
      </w:r>
      <w:r w:rsidRPr="00856625">
        <w:rPr>
          <w:rFonts w:ascii="Arial" w:hAnsi="Arial" w:cs="Arial"/>
          <w:strike/>
          <w:szCs w:val="24"/>
          <w:highlight w:val="red"/>
          <w:lang w:val="en-US"/>
        </w:rPr>
        <w:t>MODE</w:t>
      </w:r>
      <w:r w:rsidRPr="00856625">
        <w:rPr>
          <w:rFonts w:ascii="Arial" w:hAnsi="Arial" w:cs="Arial"/>
          <w:strike/>
          <w:szCs w:val="24"/>
          <w:highlight w:val="red"/>
        </w:rPr>
        <w:t xml:space="preserve">, </w:t>
      </w:r>
      <w:r w:rsidRPr="00856625">
        <w:rPr>
          <w:rFonts w:ascii="Arial" w:hAnsi="Arial" w:cs="Arial"/>
          <w:strike/>
          <w:szCs w:val="24"/>
          <w:highlight w:val="red"/>
          <w:lang w:val="en-US"/>
        </w:rPr>
        <w:t>Z</w:t>
      </w:r>
      <w:r w:rsidRPr="00856625">
        <w:rPr>
          <w:rFonts w:ascii="Arial" w:hAnsi="Arial" w:cs="Arial"/>
          <w:strike/>
          <w:szCs w:val="24"/>
          <w:highlight w:val="red"/>
        </w:rPr>
        <w:t>_</w:t>
      </w:r>
      <w:r w:rsidRPr="00856625">
        <w:rPr>
          <w:rFonts w:ascii="Arial" w:hAnsi="Arial" w:cs="Arial"/>
          <w:strike/>
          <w:szCs w:val="24"/>
          <w:highlight w:val="red"/>
          <w:lang w:val="en-US"/>
        </w:rPr>
        <w:t>MODE</w:t>
      </w:r>
      <w:r w:rsidRPr="00856625">
        <w:rPr>
          <w:rFonts w:ascii="Arial" w:hAnsi="Arial" w:cs="Arial"/>
          <w:strike/>
          <w:szCs w:val="24"/>
          <w:highlight w:val="red"/>
        </w:rPr>
        <w:t xml:space="preserve"> = ‘2’, </w:t>
      </w:r>
      <w:r w:rsidRPr="00856625">
        <w:rPr>
          <w:rFonts w:ascii="Arial" w:hAnsi="Arial" w:cs="Arial"/>
          <w:strike/>
          <w:szCs w:val="24"/>
          <w:highlight w:val="red"/>
          <w:lang w:val="en-US"/>
        </w:rPr>
        <w:t>ACTVT</w:t>
      </w:r>
      <w:r w:rsidRPr="00856625">
        <w:rPr>
          <w:rFonts w:ascii="Arial" w:hAnsi="Arial" w:cs="Arial"/>
          <w:strike/>
          <w:szCs w:val="24"/>
          <w:highlight w:val="red"/>
        </w:rPr>
        <w:t xml:space="preserve"> = ‘03’. Может только просматривать позиции, функции, описанные ниже ему не видны. Пользователь с </w:t>
      </w:r>
      <w:r w:rsidRPr="00856625">
        <w:rPr>
          <w:rFonts w:ascii="Arial" w:hAnsi="Arial" w:cs="Arial"/>
          <w:strike/>
          <w:szCs w:val="24"/>
          <w:highlight w:val="red"/>
          <w:lang w:val="en-US"/>
        </w:rPr>
        <w:t>ACTVT</w:t>
      </w:r>
      <w:r w:rsidRPr="00856625">
        <w:rPr>
          <w:rFonts w:ascii="Arial" w:hAnsi="Arial" w:cs="Arial"/>
          <w:strike/>
          <w:szCs w:val="24"/>
          <w:highlight w:val="red"/>
        </w:rPr>
        <w:t xml:space="preserve"> = ‘02’ имеет доступ к функциям.</w:t>
      </w:r>
    </w:p>
    <w:p w14:paraId="478C9223" w14:textId="77777777" w:rsidR="00397F7D" w:rsidRDefault="00397F7D" w:rsidP="00397F7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Поля не доступны для изменений.</w:t>
      </w:r>
    </w:p>
    <w:p w14:paraId="033115FA" w14:textId="4802D5CE" w:rsidR="00397F7D" w:rsidRPr="00397F7D" w:rsidRDefault="00397F7D" w:rsidP="00102727">
      <w:pPr>
        <w:pStyle w:val="Text"/>
        <w:spacing w:before="120" w:after="120"/>
        <w:rPr>
          <w:b/>
          <w:lang w:val="ru-RU"/>
        </w:rPr>
      </w:pPr>
      <w:r w:rsidRPr="00397F7D">
        <w:rPr>
          <w:b/>
          <w:lang w:val="ru-RU"/>
        </w:rPr>
        <w:t>Функция «Согласовать»</w:t>
      </w:r>
    </w:p>
    <w:p w14:paraId="590223FD" w14:textId="45257B71" w:rsidR="00397F7D" w:rsidRDefault="00397F7D" w:rsidP="00F9649B">
      <w:pPr>
        <w:spacing w:line="276" w:lineRule="auto"/>
        <w:ind w:firstLine="360"/>
        <w:rPr>
          <w:rFonts w:ascii="Arial" w:hAnsi="Arial" w:cs="Arial"/>
          <w:szCs w:val="28"/>
        </w:rPr>
      </w:pPr>
      <w:r w:rsidRPr="00572027">
        <w:rPr>
          <w:rFonts w:ascii="Arial" w:hAnsi="Arial" w:cs="Arial"/>
          <w:szCs w:val="28"/>
        </w:rPr>
        <w:t>Для возможности согласования цены Руководителю планировщика цен необходимо добавить кнопку</w:t>
      </w:r>
      <w:r>
        <w:rPr>
          <w:rFonts w:ascii="Arial" w:hAnsi="Arial" w:cs="Arial"/>
          <w:szCs w:val="28"/>
        </w:rPr>
        <w:t xml:space="preserve"> «Согласовать»</w:t>
      </w:r>
      <w:r w:rsidRPr="00572027">
        <w:rPr>
          <w:rFonts w:ascii="Arial" w:hAnsi="Arial" w:cs="Arial"/>
          <w:szCs w:val="28"/>
        </w:rPr>
        <w:t xml:space="preserve"> в меню «Обработать» и на панель в отчете. При нажатии на кнопку</w:t>
      </w:r>
      <w:r>
        <w:rPr>
          <w:rFonts w:ascii="Arial" w:hAnsi="Arial" w:cs="Arial"/>
          <w:szCs w:val="28"/>
        </w:rPr>
        <w:t xml:space="preserve"> необходимо: </w:t>
      </w:r>
    </w:p>
    <w:p w14:paraId="729D9240" w14:textId="3DE15952" w:rsidR="00DA545E" w:rsidRPr="009F0C64" w:rsidRDefault="00DA545E" w:rsidP="00F9649B">
      <w:pPr>
        <w:spacing w:line="276" w:lineRule="auto"/>
        <w:ind w:firstLine="360"/>
        <w:rPr>
          <w:rFonts w:ascii="Arial" w:hAnsi="Arial" w:cs="Arial"/>
          <w:szCs w:val="28"/>
          <w:highlight w:val="green"/>
          <w:lang w:val="en-US"/>
        </w:rPr>
      </w:pPr>
      <w:r>
        <w:rPr>
          <w:rFonts w:ascii="Arial" w:hAnsi="Arial" w:cs="Arial"/>
          <w:szCs w:val="28"/>
        </w:rPr>
        <w:tab/>
      </w:r>
      <w:r w:rsidRPr="009F0C64">
        <w:rPr>
          <w:rFonts w:ascii="Arial" w:hAnsi="Arial" w:cs="Arial"/>
          <w:szCs w:val="28"/>
          <w:highlight w:val="green"/>
        </w:rPr>
        <w:t>Если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 lt_price_all-zchg is initial, то</w:t>
      </w:r>
    </w:p>
    <w:p w14:paraId="7C9B1DA3" w14:textId="3602AFF3" w:rsidR="00DA545E" w:rsidRPr="009F0C64" w:rsidRDefault="00DA545E" w:rsidP="009F0C64">
      <w:pPr>
        <w:spacing w:line="276" w:lineRule="auto"/>
        <w:ind w:left="708" w:firstLine="708"/>
        <w:rPr>
          <w:rFonts w:ascii="Arial" w:hAnsi="Arial" w:cs="Arial"/>
          <w:szCs w:val="24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lt_price_all-zstatus = </w:t>
      </w:r>
      <w:r w:rsidRPr="009F0C64">
        <w:rPr>
          <w:rFonts w:ascii="Arial" w:hAnsi="Arial" w:cs="Arial"/>
          <w:szCs w:val="24"/>
          <w:highlight w:val="green"/>
          <w:lang w:val="en-US"/>
        </w:rPr>
        <w:t>Z_MM04_STATUS3</w:t>
      </w:r>
    </w:p>
    <w:p w14:paraId="2024C2F7" w14:textId="423BDD62" w:rsidR="009F0C64" w:rsidRPr="009F0C64" w:rsidRDefault="009F0C64" w:rsidP="009F0C64">
      <w:pPr>
        <w:spacing w:line="276" w:lineRule="auto"/>
        <w:ind w:left="708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lt_price_all-zcomrej = </w:t>
      </w:r>
      <w:r w:rsidRPr="009F0C64">
        <w:rPr>
          <w:rFonts w:ascii="Arial" w:hAnsi="Arial" w:cs="Arial"/>
          <w:szCs w:val="28"/>
          <w:highlight w:val="green"/>
        </w:rPr>
        <w:t>пусто</w:t>
      </w:r>
    </w:p>
    <w:p w14:paraId="0DA8C40F" w14:textId="674B407B" w:rsidR="009F0C64" w:rsidRPr="008D3DF0" w:rsidRDefault="009F0C64" w:rsidP="009F0C64">
      <w:pPr>
        <w:spacing w:line="276" w:lineRule="auto"/>
        <w:ind w:left="708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lt_price_all-zcomjust = </w:t>
      </w:r>
      <w:r w:rsidRPr="009F0C64">
        <w:rPr>
          <w:rFonts w:ascii="Arial" w:hAnsi="Arial" w:cs="Arial"/>
          <w:szCs w:val="28"/>
          <w:highlight w:val="green"/>
        </w:rPr>
        <w:t>пусто</w:t>
      </w:r>
    </w:p>
    <w:p w14:paraId="4CF591BD" w14:textId="069E3544" w:rsidR="009F0C64" w:rsidRPr="008D3DF0" w:rsidRDefault="009F0C64" w:rsidP="009F0C64">
      <w:pPr>
        <w:spacing w:line="276" w:lineRule="auto"/>
        <w:ind w:left="708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lt_price_all-zno = </w:t>
      </w:r>
      <w:r w:rsidRPr="009F0C64">
        <w:rPr>
          <w:rFonts w:ascii="Arial" w:hAnsi="Arial" w:cs="Arial"/>
          <w:szCs w:val="28"/>
          <w:highlight w:val="green"/>
        </w:rPr>
        <w:t>пусто</w:t>
      </w:r>
    </w:p>
    <w:p w14:paraId="36C0E54D" w14:textId="31A8E388" w:rsidR="009F0C64" w:rsidRPr="009F0C64" w:rsidRDefault="009F0C64" w:rsidP="009F0C64">
      <w:pPr>
        <w:spacing w:line="276" w:lineRule="auto"/>
        <w:ind w:left="708" w:firstLine="708"/>
        <w:rPr>
          <w:rFonts w:ascii="Arial" w:hAnsi="Arial" w:cs="Arial"/>
          <w:szCs w:val="28"/>
          <w:highlight w:val="green"/>
          <w:lang w:val="en-US"/>
        </w:rPr>
      </w:pPr>
      <w:r>
        <w:rPr>
          <w:rFonts w:ascii="Arial" w:hAnsi="Arial" w:cs="Arial"/>
          <w:szCs w:val="28"/>
          <w:highlight w:val="green"/>
          <w:lang w:val="en-US"/>
        </w:rPr>
        <w:t>lt_price_all-zdate3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 = </w:t>
      </w:r>
      <w:r>
        <w:rPr>
          <w:rFonts w:ascii="Arial" w:hAnsi="Arial" w:cs="Arial"/>
          <w:szCs w:val="28"/>
          <w:highlight w:val="green"/>
          <w:lang w:val="en-US"/>
        </w:rPr>
        <w:t>sy-datum</w:t>
      </w:r>
    </w:p>
    <w:p w14:paraId="52C1C982" w14:textId="03984FE8" w:rsidR="00DA545E" w:rsidRPr="009F0C64" w:rsidRDefault="00DA545E" w:rsidP="00DA545E">
      <w:pPr>
        <w:spacing w:line="276" w:lineRule="auto"/>
        <w:ind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</w:rPr>
        <w:t>Иначе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 </w:t>
      </w:r>
    </w:p>
    <w:p w14:paraId="46677B9C" w14:textId="428976D5" w:rsidR="00DA545E" w:rsidRPr="009F0C64" w:rsidRDefault="00DA545E" w:rsidP="00DA545E">
      <w:pPr>
        <w:spacing w:line="276" w:lineRule="auto"/>
        <w:ind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</w:rPr>
        <w:t>Если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 lt_price_all-zchg = ’11’, </w:t>
      </w:r>
      <w:r w:rsidRPr="009F0C64">
        <w:rPr>
          <w:rFonts w:ascii="Arial" w:hAnsi="Arial" w:cs="Arial"/>
          <w:szCs w:val="28"/>
          <w:highlight w:val="green"/>
        </w:rPr>
        <w:t>то</w:t>
      </w:r>
    </w:p>
    <w:p w14:paraId="4285A32A" w14:textId="09676565" w:rsidR="00DA545E" w:rsidRPr="009F0C64" w:rsidRDefault="00DA545E" w:rsidP="00DA545E">
      <w:pPr>
        <w:spacing w:line="276" w:lineRule="auto"/>
        <w:ind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  <w:lang w:val="en-US"/>
        </w:rPr>
        <w:tab/>
        <w:t>lt_price_all-zchg = ’12’</w:t>
      </w:r>
    </w:p>
    <w:p w14:paraId="58633316" w14:textId="5A560C2F" w:rsidR="00DA545E" w:rsidRPr="009F0C64" w:rsidRDefault="00DA545E" w:rsidP="00DA545E">
      <w:pPr>
        <w:spacing w:line="276" w:lineRule="auto"/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  <w:lang w:val="en-US"/>
        </w:rPr>
        <w:tab/>
        <w:t xml:space="preserve">lt_price_all-zstatus = </w:t>
      </w:r>
      <w:r w:rsidRPr="009F0C64">
        <w:rPr>
          <w:rFonts w:ascii="Arial" w:hAnsi="Arial" w:cs="Arial"/>
          <w:szCs w:val="24"/>
          <w:highlight w:val="green"/>
          <w:lang w:val="en-US"/>
        </w:rPr>
        <w:t>Z_MM04_STATUS1</w:t>
      </w:r>
    </w:p>
    <w:p w14:paraId="16822FDE" w14:textId="45DC492C" w:rsidR="009F0C64" w:rsidRPr="009F0C64" w:rsidRDefault="009F0C64" w:rsidP="009F0C64">
      <w:pPr>
        <w:spacing w:line="276" w:lineRule="auto"/>
        <w:ind w:left="708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4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  <w:lang w:val="en-US"/>
        </w:rPr>
        <w:t>lt_price_all-zdate1 = sy-datum</w:t>
      </w:r>
    </w:p>
    <w:p w14:paraId="1B7326C6" w14:textId="77777777" w:rsidR="009F0C64" w:rsidRPr="009F0C64" w:rsidRDefault="009F0C64" w:rsidP="009F0C64">
      <w:pPr>
        <w:spacing w:line="276" w:lineRule="auto"/>
        <w:ind w:left="1416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>lt_price_all-zdate2 = ‘Пусто’</w:t>
      </w:r>
    </w:p>
    <w:p w14:paraId="2BA34C94" w14:textId="77777777" w:rsidR="009F0C64" w:rsidRPr="009F0C64" w:rsidRDefault="009F0C64" w:rsidP="009F0C64">
      <w:pPr>
        <w:spacing w:line="276" w:lineRule="auto"/>
        <w:ind w:left="1416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>lt_price_all-zdate3 = ‘Пусто'</w:t>
      </w:r>
    </w:p>
    <w:p w14:paraId="49E2F0D9" w14:textId="397C8E0A" w:rsidR="00DA545E" w:rsidRPr="009F0C64" w:rsidRDefault="00DA545E" w:rsidP="00DA545E">
      <w:pPr>
        <w:spacing w:line="276" w:lineRule="auto"/>
        <w:ind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</w:rPr>
        <w:t>Если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 it_price_all-zchg = ‘1</w:t>
      </w:r>
      <w:r w:rsidR="002972B1" w:rsidRPr="002972B1">
        <w:rPr>
          <w:rFonts w:ascii="Arial" w:hAnsi="Arial" w:cs="Arial"/>
          <w:szCs w:val="28"/>
          <w:highlight w:val="green"/>
          <w:lang w:val="en-US"/>
        </w:rPr>
        <w:t>3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’, </w:t>
      </w:r>
      <w:r w:rsidRPr="009F0C64">
        <w:rPr>
          <w:rFonts w:ascii="Arial" w:hAnsi="Arial" w:cs="Arial"/>
          <w:szCs w:val="28"/>
          <w:highlight w:val="green"/>
        </w:rPr>
        <w:t>то</w:t>
      </w:r>
    </w:p>
    <w:p w14:paraId="5D7F2FD8" w14:textId="0C192E06" w:rsidR="00DA545E" w:rsidRPr="008D3DF0" w:rsidRDefault="00DA545E" w:rsidP="00DA545E">
      <w:pPr>
        <w:spacing w:line="276" w:lineRule="auto"/>
        <w:ind w:left="1416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lt_price_all-zchg = </w:t>
      </w:r>
      <w:r w:rsidR="002972B1">
        <w:rPr>
          <w:rFonts w:ascii="Arial" w:hAnsi="Arial" w:cs="Arial"/>
          <w:szCs w:val="28"/>
          <w:highlight w:val="green"/>
        </w:rPr>
        <w:t>пусто</w:t>
      </w:r>
    </w:p>
    <w:p w14:paraId="735B59C4" w14:textId="39EEB896" w:rsidR="00DA545E" w:rsidRPr="009F0C64" w:rsidRDefault="00DA545E" w:rsidP="00DA545E">
      <w:pPr>
        <w:spacing w:line="276" w:lineRule="auto"/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  <w:lang w:val="en-US"/>
        </w:rPr>
        <w:tab/>
        <w:t xml:space="preserve">lt_price_all-zstatus = </w:t>
      </w:r>
      <w:r w:rsidRPr="009F0C64">
        <w:rPr>
          <w:rFonts w:ascii="Arial" w:hAnsi="Arial" w:cs="Arial"/>
          <w:szCs w:val="24"/>
          <w:highlight w:val="green"/>
          <w:lang w:val="en-US"/>
        </w:rPr>
        <w:t>Z_MM04_STATUS3</w:t>
      </w:r>
    </w:p>
    <w:p w14:paraId="6AC45F05" w14:textId="77777777" w:rsidR="009F0C64" w:rsidRPr="009F0C64" w:rsidRDefault="00DA545E" w:rsidP="009F0C64">
      <w:pPr>
        <w:spacing w:line="276" w:lineRule="auto"/>
        <w:ind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4"/>
          <w:highlight w:val="green"/>
          <w:lang w:val="en-US"/>
        </w:rPr>
        <w:lastRenderedPageBreak/>
        <w:tab/>
      </w:r>
      <w:r w:rsidRPr="009F0C64">
        <w:rPr>
          <w:rFonts w:ascii="Arial" w:hAnsi="Arial" w:cs="Arial"/>
          <w:szCs w:val="24"/>
          <w:highlight w:val="green"/>
          <w:lang w:val="en-US"/>
        </w:rPr>
        <w:tab/>
      </w:r>
      <w:r w:rsidR="009F0C64" w:rsidRPr="009F0C64">
        <w:rPr>
          <w:rFonts w:ascii="Arial" w:hAnsi="Arial" w:cs="Arial"/>
          <w:szCs w:val="28"/>
          <w:highlight w:val="green"/>
          <w:lang w:val="en-US"/>
        </w:rPr>
        <w:t xml:space="preserve">lt_price_all-zcomrej = </w:t>
      </w:r>
      <w:r w:rsidR="009F0C64" w:rsidRPr="009F0C64">
        <w:rPr>
          <w:rFonts w:ascii="Arial" w:hAnsi="Arial" w:cs="Arial"/>
          <w:szCs w:val="28"/>
          <w:highlight w:val="green"/>
        </w:rPr>
        <w:t>пусто</w:t>
      </w:r>
    </w:p>
    <w:p w14:paraId="0A7E40B3" w14:textId="77777777" w:rsidR="009F0C64" w:rsidRPr="009F0C64" w:rsidRDefault="009F0C64" w:rsidP="009F0C64">
      <w:pPr>
        <w:spacing w:line="276" w:lineRule="auto"/>
        <w:ind w:left="1416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lt_price_all-zcomjust = </w:t>
      </w:r>
      <w:r w:rsidRPr="009F0C64">
        <w:rPr>
          <w:rFonts w:ascii="Arial" w:hAnsi="Arial" w:cs="Arial"/>
          <w:szCs w:val="28"/>
          <w:highlight w:val="green"/>
        </w:rPr>
        <w:t>пусто</w:t>
      </w:r>
    </w:p>
    <w:p w14:paraId="7C565D4F" w14:textId="24544CB3" w:rsidR="009F0C64" w:rsidRPr="008D3DF0" w:rsidRDefault="009F0C64" w:rsidP="009F0C64">
      <w:pPr>
        <w:spacing w:line="276" w:lineRule="auto"/>
        <w:ind w:left="708" w:firstLine="708"/>
        <w:rPr>
          <w:rFonts w:ascii="Arial" w:hAnsi="Arial" w:cs="Arial"/>
          <w:szCs w:val="28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  <w:t xml:space="preserve">lt_price_all-zno = </w:t>
      </w:r>
      <w:r w:rsidRPr="009F0C64">
        <w:rPr>
          <w:rFonts w:ascii="Arial" w:hAnsi="Arial" w:cs="Arial"/>
          <w:szCs w:val="28"/>
          <w:highlight w:val="green"/>
        </w:rPr>
        <w:t>пусто</w:t>
      </w:r>
    </w:p>
    <w:p w14:paraId="72FC20CF" w14:textId="77777777" w:rsidR="009F0C64" w:rsidRPr="009F0C64" w:rsidRDefault="009F0C64" w:rsidP="009F0C64">
      <w:pPr>
        <w:spacing w:line="276" w:lineRule="auto"/>
        <w:ind w:left="1416" w:firstLine="708"/>
        <w:rPr>
          <w:rFonts w:ascii="Arial" w:hAnsi="Arial" w:cs="Arial"/>
          <w:szCs w:val="28"/>
          <w:highlight w:val="green"/>
          <w:lang w:val="en-US"/>
        </w:rPr>
      </w:pPr>
      <w:r>
        <w:rPr>
          <w:rFonts w:ascii="Arial" w:hAnsi="Arial" w:cs="Arial"/>
          <w:szCs w:val="28"/>
          <w:highlight w:val="green"/>
          <w:lang w:val="en-US"/>
        </w:rPr>
        <w:t>lt_price_all-zdate3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 = </w:t>
      </w:r>
      <w:r>
        <w:rPr>
          <w:rFonts w:ascii="Arial" w:hAnsi="Arial" w:cs="Arial"/>
          <w:szCs w:val="28"/>
          <w:highlight w:val="green"/>
          <w:lang w:val="en-US"/>
        </w:rPr>
        <w:t>sy-datum</w:t>
      </w:r>
    </w:p>
    <w:p w14:paraId="162C254A" w14:textId="52A859F1" w:rsidR="00DA545E" w:rsidRPr="009F0C64" w:rsidRDefault="00DA545E" w:rsidP="00DA545E">
      <w:pPr>
        <w:spacing w:line="276" w:lineRule="auto"/>
        <w:ind w:firstLine="708"/>
        <w:rPr>
          <w:rFonts w:ascii="Arial" w:hAnsi="Arial" w:cs="Arial"/>
          <w:szCs w:val="28"/>
          <w:lang w:val="en-US"/>
        </w:rPr>
      </w:pPr>
    </w:p>
    <w:p w14:paraId="7654D8D6" w14:textId="77777777" w:rsidR="00397F7D" w:rsidRPr="00332873" w:rsidRDefault="00397F7D" w:rsidP="00B0288F">
      <w:pPr>
        <w:pStyle w:val="afb"/>
        <w:spacing w:after="160" w:line="276" w:lineRule="auto"/>
        <w:ind w:left="720"/>
        <w:contextualSpacing/>
        <w:jc w:val="left"/>
        <w:rPr>
          <w:rFonts w:ascii="Arial" w:hAnsi="Arial" w:cs="Arial"/>
          <w:szCs w:val="28"/>
        </w:rPr>
      </w:pPr>
      <w:r w:rsidRPr="00332873">
        <w:rPr>
          <w:rFonts w:ascii="Arial" w:hAnsi="Arial" w:cs="Arial"/>
          <w:szCs w:val="28"/>
        </w:rPr>
        <w:t xml:space="preserve">Вызвать ФМ </w:t>
      </w:r>
      <w:r w:rsidRPr="00332873">
        <w:rPr>
          <w:rFonts w:ascii="Arial" w:hAnsi="Arial" w:cs="Arial"/>
          <w:szCs w:val="28"/>
          <w:lang w:val="en-US"/>
        </w:rPr>
        <w:t>ZMM</w:t>
      </w:r>
      <w:r w:rsidRPr="00332873">
        <w:rPr>
          <w:rFonts w:ascii="Arial" w:hAnsi="Arial" w:cs="Arial"/>
          <w:szCs w:val="28"/>
        </w:rPr>
        <w:t>_</w:t>
      </w:r>
      <w:r w:rsidRPr="00332873">
        <w:rPr>
          <w:rFonts w:ascii="Arial" w:hAnsi="Arial" w:cs="Arial"/>
          <w:szCs w:val="28"/>
          <w:lang w:val="en-US"/>
        </w:rPr>
        <w:t>CHANGE</w:t>
      </w:r>
      <w:r w:rsidRPr="00332873">
        <w:rPr>
          <w:rFonts w:ascii="Arial" w:hAnsi="Arial" w:cs="Arial"/>
          <w:szCs w:val="28"/>
        </w:rPr>
        <w:t>_</w:t>
      </w:r>
      <w:r w:rsidRPr="00332873">
        <w:rPr>
          <w:rFonts w:ascii="Arial" w:hAnsi="Arial" w:cs="Arial"/>
          <w:szCs w:val="28"/>
          <w:lang w:val="en-US"/>
        </w:rPr>
        <w:t>PRICE</w:t>
      </w:r>
      <w:r w:rsidRPr="00332873">
        <w:rPr>
          <w:rFonts w:ascii="Arial" w:hAnsi="Arial" w:cs="Arial"/>
          <w:szCs w:val="28"/>
        </w:rPr>
        <w:t>, на вход которому подать:</w:t>
      </w:r>
    </w:p>
    <w:p w14:paraId="300F8154" w14:textId="77777777" w:rsidR="00397F7D" w:rsidRDefault="00397F7D" w:rsidP="00397F7D">
      <w:pPr>
        <w:pStyle w:val="afb"/>
        <w:numPr>
          <w:ilvl w:val="0"/>
          <w:numId w:val="73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AA5A64">
        <w:rPr>
          <w:rFonts w:ascii="Arial" w:hAnsi="Arial" w:cs="Arial"/>
          <w:szCs w:val="24"/>
        </w:rPr>
        <w:t xml:space="preserve">Выделенные позиции </w:t>
      </w:r>
      <w:r w:rsidRPr="00AA5A64">
        <w:rPr>
          <w:rFonts w:ascii="Arial" w:hAnsi="Arial" w:cs="Arial"/>
          <w:szCs w:val="24"/>
          <w:lang w:val="en-US"/>
        </w:rPr>
        <w:t>lt</w:t>
      </w:r>
      <w:r w:rsidRPr="00AA5A64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price</w:t>
      </w:r>
      <w:r w:rsidRPr="00AA5A64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all</w:t>
      </w:r>
    </w:p>
    <w:p w14:paraId="44AB871F" w14:textId="31FDA58B" w:rsidR="00397F7D" w:rsidRDefault="005D7A93" w:rsidP="00F9649B">
      <w:pPr>
        <w:pStyle w:val="Text"/>
        <w:spacing w:line="276" w:lineRule="auto"/>
        <w:ind w:firstLine="708"/>
        <w:jc w:val="left"/>
        <w:rPr>
          <w:sz w:val="24"/>
          <w:szCs w:val="24"/>
          <w:lang w:val="ru-RU" w:eastAsia="en-US"/>
        </w:rPr>
      </w:pPr>
      <w:r w:rsidRPr="005D7A93">
        <w:rPr>
          <w:sz w:val="24"/>
          <w:szCs w:val="24"/>
          <w:lang w:val="ru-RU" w:eastAsia="en-US"/>
        </w:rPr>
        <w:t xml:space="preserve">Запустить </w:t>
      </w:r>
      <w:r>
        <w:rPr>
          <w:sz w:val="24"/>
          <w:szCs w:val="24"/>
          <w:lang w:val="ru-RU" w:eastAsia="en-US"/>
        </w:rPr>
        <w:t xml:space="preserve">в фоновом режиме программу </w:t>
      </w:r>
      <w:r>
        <w:rPr>
          <w:sz w:val="24"/>
          <w:szCs w:val="24"/>
          <w:lang w:eastAsia="en-US"/>
        </w:rPr>
        <w:t>ZMM</w:t>
      </w:r>
      <w:r w:rsidRPr="005D7A93">
        <w:rPr>
          <w:sz w:val="24"/>
          <w:szCs w:val="24"/>
          <w:lang w:val="ru-RU" w:eastAsia="en-US"/>
        </w:rPr>
        <w:t>_</w:t>
      </w:r>
      <w:r>
        <w:rPr>
          <w:sz w:val="24"/>
          <w:szCs w:val="24"/>
          <w:lang w:eastAsia="en-US"/>
        </w:rPr>
        <w:t>PRICE</w:t>
      </w:r>
      <w:r w:rsidRPr="005D7A93">
        <w:rPr>
          <w:sz w:val="24"/>
          <w:szCs w:val="24"/>
          <w:lang w:val="ru-RU" w:eastAsia="en-US"/>
        </w:rPr>
        <w:t>_</w:t>
      </w:r>
      <w:r>
        <w:rPr>
          <w:sz w:val="24"/>
          <w:szCs w:val="24"/>
          <w:lang w:eastAsia="en-US"/>
        </w:rPr>
        <w:t>UPDATE</w:t>
      </w:r>
      <w:r>
        <w:rPr>
          <w:sz w:val="24"/>
          <w:szCs w:val="24"/>
          <w:lang w:val="ru-RU" w:eastAsia="en-US"/>
        </w:rPr>
        <w:t xml:space="preserve"> </w:t>
      </w:r>
      <w:r>
        <w:rPr>
          <w:sz w:val="24"/>
          <w:szCs w:val="24"/>
          <w:lang w:eastAsia="en-US"/>
        </w:rPr>
        <w:t>c</w:t>
      </w:r>
      <w:r w:rsidRPr="005D7A93">
        <w:rPr>
          <w:sz w:val="24"/>
          <w:szCs w:val="24"/>
          <w:lang w:val="ru-RU" w:eastAsia="en-US"/>
        </w:rPr>
        <w:t xml:space="preserve"> </w:t>
      </w:r>
      <w:r>
        <w:rPr>
          <w:sz w:val="24"/>
          <w:szCs w:val="24"/>
          <w:lang w:val="ru-RU" w:eastAsia="en-US"/>
        </w:rPr>
        <w:t xml:space="preserve">параматерами  </w:t>
      </w:r>
    </w:p>
    <w:p w14:paraId="358E2B38" w14:textId="7A2517EF" w:rsidR="005D7A93" w:rsidRPr="005D7A93" w:rsidRDefault="005D7A93" w:rsidP="00F9649B">
      <w:pPr>
        <w:pStyle w:val="Text"/>
        <w:spacing w:line="276" w:lineRule="auto"/>
        <w:ind w:left="708"/>
        <w:jc w:val="left"/>
        <w:rPr>
          <w:sz w:val="24"/>
          <w:szCs w:val="24"/>
          <w:lang w:eastAsia="en-US"/>
        </w:rPr>
      </w:pPr>
      <w:r w:rsidRPr="005D7A93">
        <w:rPr>
          <w:sz w:val="24"/>
          <w:szCs w:val="24"/>
          <w:lang w:eastAsia="en-US"/>
        </w:rPr>
        <w:t xml:space="preserve">lt_price_all-burks, lt_price_all-werks, lt_price_all-matnr, </w:t>
      </w:r>
      <w:r w:rsidRPr="005D7A93">
        <w:rPr>
          <w:sz w:val="24"/>
          <w:szCs w:val="24"/>
          <w:lang w:val="ru-RU" w:eastAsia="en-US"/>
        </w:rPr>
        <w:t>и</w:t>
      </w:r>
      <w:r w:rsidRPr="005D7A93">
        <w:rPr>
          <w:sz w:val="24"/>
          <w:szCs w:val="24"/>
          <w:lang w:eastAsia="en-US"/>
        </w:rPr>
        <w:t xml:space="preserve"> </w:t>
      </w:r>
      <w:r w:rsidRPr="005D7A93">
        <w:rPr>
          <w:sz w:val="24"/>
          <w:szCs w:val="24"/>
          <w:lang w:val="ru-RU" w:eastAsia="en-US"/>
        </w:rPr>
        <w:t>проставить</w:t>
      </w:r>
      <w:r w:rsidRPr="005D7A93">
        <w:rPr>
          <w:sz w:val="24"/>
          <w:szCs w:val="24"/>
          <w:lang w:eastAsia="en-US"/>
        </w:rPr>
        <w:t xml:space="preserve"> </w:t>
      </w:r>
      <w:r w:rsidRPr="005D7A93">
        <w:rPr>
          <w:sz w:val="24"/>
          <w:szCs w:val="24"/>
          <w:lang w:val="ru-RU" w:eastAsia="en-US"/>
        </w:rPr>
        <w:t>чек</w:t>
      </w:r>
      <w:r w:rsidRPr="005D7A93">
        <w:rPr>
          <w:sz w:val="24"/>
          <w:szCs w:val="24"/>
          <w:lang w:eastAsia="en-US"/>
        </w:rPr>
        <w:t>-</w:t>
      </w:r>
      <w:r w:rsidRPr="005D7A93">
        <w:rPr>
          <w:sz w:val="24"/>
          <w:szCs w:val="24"/>
          <w:lang w:val="ru-RU" w:eastAsia="en-US"/>
        </w:rPr>
        <w:t>бокс</w:t>
      </w:r>
      <w:r w:rsidRPr="005D7A93">
        <w:rPr>
          <w:sz w:val="24"/>
          <w:szCs w:val="24"/>
          <w:lang w:eastAsia="en-US"/>
        </w:rPr>
        <w:t xml:space="preserve"> «</w:t>
      </w:r>
      <w:r w:rsidRPr="005D7A93">
        <w:rPr>
          <w:sz w:val="24"/>
          <w:szCs w:val="24"/>
          <w:lang w:val="ru-RU" w:eastAsia="en-US"/>
        </w:rPr>
        <w:t>Обновить</w:t>
      </w:r>
      <w:r w:rsidRPr="005D7A93">
        <w:rPr>
          <w:sz w:val="24"/>
          <w:szCs w:val="24"/>
          <w:lang w:eastAsia="en-US"/>
        </w:rPr>
        <w:t xml:space="preserve"> </w:t>
      </w:r>
      <w:r w:rsidRPr="005D7A93">
        <w:rPr>
          <w:sz w:val="24"/>
          <w:szCs w:val="24"/>
          <w:lang w:val="ru-RU" w:eastAsia="en-US"/>
        </w:rPr>
        <w:t>цену</w:t>
      </w:r>
      <w:r w:rsidRPr="005D7A93">
        <w:rPr>
          <w:sz w:val="24"/>
          <w:szCs w:val="24"/>
          <w:lang w:eastAsia="en-US"/>
        </w:rPr>
        <w:t>»</w:t>
      </w:r>
    </w:p>
    <w:p w14:paraId="796DF601" w14:textId="17CD93CB" w:rsidR="00397F7D" w:rsidRPr="00397F7D" w:rsidRDefault="00397F7D" w:rsidP="00F9649B">
      <w:pPr>
        <w:pStyle w:val="Text"/>
        <w:spacing w:before="120" w:after="120" w:line="276" w:lineRule="auto"/>
        <w:rPr>
          <w:b/>
          <w:lang w:val="ru-RU"/>
        </w:rPr>
      </w:pPr>
      <w:r w:rsidRPr="00397F7D">
        <w:rPr>
          <w:b/>
          <w:lang w:val="ru-RU"/>
        </w:rPr>
        <w:t xml:space="preserve">Функция «Отклонить» </w:t>
      </w:r>
    </w:p>
    <w:p w14:paraId="739853CD" w14:textId="77777777" w:rsidR="00397F7D" w:rsidRDefault="00397F7D" w:rsidP="00F9649B">
      <w:pPr>
        <w:spacing w:line="276" w:lineRule="auto"/>
        <w:ind w:firstLine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Для целей отклонения цены</w:t>
      </w:r>
      <w:r w:rsidRPr="00572027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требуется</w:t>
      </w:r>
      <w:r w:rsidRPr="00572027">
        <w:rPr>
          <w:rFonts w:ascii="Arial" w:hAnsi="Arial" w:cs="Arial"/>
          <w:szCs w:val="28"/>
        </w:rPr>
        <w:t xml:space="preserve"> добавить кнопку </w:t>
      </w:r>
      <w:r>
        <w:rPr>
          <w:rFonts w:ascii="Arial" w:hAnsi="Arial" w:cs="Arial"/>
          <w:szCs w:val="28"/>
        </w:rPr>
        <w:t xml:space="preserve">«Отклонить» </w:t>
      </w:r>
      <w:r w:rsidRPr="00572027">
        <w:rPr>
          <w:rFonts w:ascii="Arial" w:hAnsi="Arial" w:cs="Arial"/>
          <w:szCs w:val="28"/>
        </w:rPr>
        <w:t>в меню «Обработать» и на панель в отчете. При нажатии на кнопку</w:t>
      </w:r>
      <w:r>
        <w:rPr>
          <w:rFonts w:ascii="Arial" w:hAnsi="Arial" w:cs="Arial"/>
          <w:szCs w:val="28"/>
        </w:rPr>
        <w:t xml:space="preserve"> необходимо: </w:t>
      </w:r>
    </w:p>
    <w:p w14:paraId="35D3CF1E" w14:textId="09118114" w:rsidR="00397F7D" w:rsidRDefault="00397F7D" w:rsidP="00F9333E">
      <w:pPr>
        <w:pStyle w:val="afb"/>
        <w:numPr>
          <w:ilvl w:val="0"/>
          <w:numId w:val="76"/>
        </w:numPr>
        <w:spacing w:after="160" w:line="276" w:lineRule="auto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Вывести окно «Комментарий к отклонению» на экран. После ввода текста и нажатия на кнопку «ОК» записать значение в </w:t>
      </w:r>
      <w:r>
        <w:rPr>
          <w:rFonts w:ascii="Arial" w:hAnsi="Arial" w:cs="Arial"/>
          <w:szCs w:val="24"/>
          <w:lang w:val="en-US"/>
        </w:rPr>
        <w:t>lt</w:t>
      </w:r>
      <w:r w:rsidRPr="00332873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332873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all</w:t>
      </w:r>
      <w:r w:rsidRPr="00332873">
        <w:rPr>
          <w:rFonts w:ascii="Arial" w:hAnsi="Arial" w:cs="Arial"/>
          <w:szCs w:val="24"/>
        </w:rPr>
        <w:t>-</w:t>
      </w:r>
      <w:r w:rsidR="00F9333E" w:rsidRPr="00F9333E">
        <w:rPr>
          <w:rFonts w:ascii="Arial" w:hAnsi="Arial" w:cs="Arial"/>
          <w:szCs w:val="24"/>
        </w:rPr>
        <w:t>zcomrej</w:t>
      </w:r>
    </w:p>
    <w:p w14:paraId="7F918433" w14:textId="16E11967" w:rsidR="00B0288F" w:rsidRDefault="00B0288F" w:rsidP="00B0288F">
      <w:pPr>
        <w:pStyle w:val="afb"/>
        <w:spacing w:after="160" w:line="276" w:lineRule="auto"/>
        <w:ind w:left="720"/>
        <w:contextualSpacing/>
        <w:jc w:val="left"/>
        <w:rPr>
          <w:rFonts w:ascii="Arial" w:hAnsi="Arial" w:cs="Arial"/>
          <w:szCs w:val="24"/>
        </w:rPr>
      </w:pPr>
    </w:p>
    <w:p w14:paraId="549831E6" w14:textId="4F7047F5" w:rsidR="00B0288F" w:rsidRDefault="00B0288F" w:rsidP="00B0288F">
      <w:pPr>
        <w:pStyle w:val="afb"/>
        <w:spacing w:after="160" w:line="276" w:lineRule="auto"/>
        <w:ind w:left="720"/>
        <w:contextualSpacing/>
        <w:jc w:val="left"/>
        <w:rPr>
          <w:rFonts w:ascii="Arial" w:hAnsi="Arial" w:cs="Arial"/>
          <w:szCs w:val="24"/>
        </w:rPr>
      </w:pPr>
    </w:p>
    <w:p w14:paraId="6B1F413C" w14:textId="77777777" w:rsidR="00B0288F" w:rsidRPr="009F0C64" w:rsidRDefault="00B0288F" w:rsidP="002972B1">
      <w:pPr>
        <w:spacing w:line="276" w:lineRule="auto"/>
        <w:ind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</w:rPr>
        <w:t>Если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 lt_price_all-zchg is initial, то</w:t>
      </w:r>
    </w:p>
    <w:p w14:paraId="291690D0" w14:textId="47073AF8" w:rsidR="00B0288F" w:rsidRPr="009F0C64" w:rsidRDefault="00B0288F" w:rsidP="00B0288F">
      <w:pPr>
        <w:spacing w:line="276" w:lineRule="auto"/>
        <w:ind w:left="708" w:firstLine="708"/>
        <w:rPr>
          <w:rFonts w:ascii="Arial" w:hAnsi="Arial" w:cs="Arial"/>
          <w:szCs w:val="24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lt_price_all-zstatus = </w:t>
      </w:r>
      <w:r>
        <w:rPr>
          <w:rFonts w:ascii="Arial" w:hAnsi="Arial" w:cs="Arial"/>
          <w:szCs w:val="24"/>
          <w:highlight w:val="green"/>
          <w:lang w:val="en-US"/>
        </w:rPr>
        <w:t>Z_MM04_STATUS1</w:t>
      </w:r>
    </w:p>
    <w:p w14:paraId="61BE3255" w14:textId="72F8E9E1" w:rsidR="00B0288F" w:rsidRPr="009F0C64" w:rsidRDefault="00B0288F" w:rsidP="00B0288F">
      <w:pPr>
        <w:spacing w:line="276" w:lineRule="auto"/>
        <w:ind w:left="708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lt_price_all-zcomrej = </w:t>
      </w:r>
      <w:r w:rsidR="002972B1">
        <w:rPr>
          <w:rFonts w:ascii="Arial" w:hAnsi="Arial" w:cs="Arial"/>
          <w:szCs w:val="28"/>
          <w:highlight w:val="green"/>
        </w:rPr>
        <w:t>из</w:t>
      </w:r>
      <w:r w:rsidR="002972B1" w:rsidRPr="002972B1">
        <w:rPr>
          <w:rFonts w:ascii="Arial" w:hAnsi="Arial" w:cs="Arial"/>
          <w:szCs w:val="28"/>
          <w:highlight w:val="green"/>
          <w:lang w:val="en-US"/>
        </w:rPr>
        <w:t xml:space="preserve"> </w:t>
      </w:r>
      <w:r w:rsidR="002972B1">
        <w:rPr>
          <w:rFonts w:ascii="Arial" w:hAnsi="Arial" w:cs="Arial"/>
          <w:szCs w:val="28"/>
          <w:highlight w:val="green"/>
        </w:rPr>
        <w:t>таблицы</w:t>
      </w:r>
    </w:p>
    <w:p w14:paraId="3B7210EA" w14:textId="48C1FE8F" w:rsidR="00B0288F" w:rsidRDefault="00B0288F" w:rsidP="00B0288F">
      <w:pPr>
        <w:spacing w:line="276" w:lineRule="auto"/>
        <w:ind w:left="708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lt_price_all-zno = </w:t>
      </w:r>
      <w:r>
        <w:rPr>
          <w:rFonts w:ascii="Arial" w:hAnsi="Arial" w:cs="Arial"/>
          <w:szCs w:val="28"/>
          <w:highlight w:val="green"/>
          <w:lang w:val="en-US"/>
        </w:rPr>
        <w:t>X</w:t>
      </w:r>
    </w:p>
    <w:p w14:paraId="59F1B855" w14:textId="77777777" w:rsidR="002972B1" w:rsidRPr="002972B1" w:rsidRDefault="002972B1" w:rsidP="002972B1">
      <w:pPr>
        <w:spacing w:line="276" w:lineRule="auto"/>
        <w:ind w:left="708" w:firstLine="708"/>
        <w:rPr>
          <w:rFonts w:ascii="Arial" w:hAnsi="Arial" w:cs="Arial"/>
          <w:szCs w:val="28"/>
          <w:highlight w:val="green"/>
          <w:lang w:val="en-US"/>
        </w:rPr>
      </w:pPr>
      <w:r>
        <w:rPr>
          <w:rFonts w:ascii="Arial" w:hAnsi="Arial" w:cs="Arial"/>
          <w:szCs w:val="28"/>
          <w:highlight w:val="green"/>
          <w:lang w:val="en-US"/>
        </w:rPr>
        <w:t>lt_price_all-zdate2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 = </w:t>
      </w:r>
      <w:r>
        <w:rPr>
          <w:rFonts w:ascii="Arial" w:hAnsi="Arial" w:cs="Arial"/>
          <w:szCs w:val="28"/>
          <w:highlight w:val="green"/>
        </w:rPr>
        <w:t>пусто</w:t>
      </w:r>
    </w:p>
    <w:p w14:paraId="6B6AC018" w14:textId="77777777" w:rsidR="00B0288F" w:rsidRPr="009F0C64" w:rsidRDefault="00B0288F" w:rsidP="00B0288F">
      <w:pPr>
        <w:spacing w:line="276" w:lineRule="auto"/>
        <w:ind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</w:rPr>
        <w:t>Иначе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 </w:t>
      </w:r>
    </w:p>
    <w:p w14:paraId="79585925" w14:textId="77777777" w:rsidR="00B0288F" w:rsidRPr="009F0C64" w:rsidRDefault="00B0288F" w:rsidP="00B0288F">
      <w:pPr>
        <w:spacing w:line="276" w:lineRule="auto"/>
        <w:ind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</w:rPr>
        <w:t>Если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 lt_price_all-zchg = ’11’, </w:t>
      </w:r>
      <w:r w:rsidRPr="009F0C64">
        <w:rPr>
          <w:rFonts w:ascii="Arial" w:hAnsi="Arial" w:cs="Arial"/>
          <w:szCs w:val="28"/>
          <w:highlight w:val="green"/>
        </w:rPr>
        <w:t>то</w:t>
      </w:r>
    </w:p>
    <w:p w14:paraId="4D60C72B" w14:textId="25E8C6E0" w:rsidR="00B0288F" w:rsidRPr="00B0288F" w:rsidRDefault="00B0288F" w:rsidP="00B0288F">
      <w:pPr>
        <w:spacing w:line="276" w:lineRule="auto"/>
        <w:ind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  <w:lang w:val="en-US"/>
        </w:rPr>
        <w:tab/>
        <w:t xml:space="preserve">lt_price_all-zchg = </w:t>
      </w:r>
      <w:r>
        <w:rPr>
          <w:rFonts w:ascii="Arial" w:hAnsi="Arial" w:cs="Arial"/>
          <w:szCs w:val="28"/>
          <w:highlight w:val="green"/>
        </w:rPr>
        <w:t>пусто</w:t>
      </w:r>
    </w:p>
    <w:p w14:paraId="14C597A9" w14:textId="0CD07F75" w:rsidR="00B0288F" w:rsidRDefault="00B0288F" w:rsidP="00B0288F">
      <w:pPr>
        <w:spacing w:line="276" w:lineRule="auto"/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  <w:lang w:val="en-US"/>
        </w:rPr>
        <w:tab/>
        <w:t xml:space="preserve">lt_price_all-zstatus = </w:t>
      </w:r>
      <w:r w:rsidRPr="009F0C64">
        <w:rPr>
          <w:rFonts w:ascii="Arial" w:hAnsi="Arial" w:cs="Arial"/>
          <w:szCs w:val="24"/>
          <w:highlight w:val="green"/>
          <w:lang w:val="en-US"/>
        </w:rPr>
        <w:t>Z_MM04_STATUS</w:t>
      </w:r>
      <w:r w:rsidRPr="00B0288F">
        <w:rPr>
          <w:rFonts w:ascii="Arial" w:hAnsi="Arial" w:cs="Arial"/>
          <w:szCs w:val="24"/>
          <w:highlight w:val="green"/>
          <w:lang w:val="en-US"/>
        </w:rPr>
        <w:t>3</w:t>
      </w:r>
    </w:p>
    <w:p w14:paraId="60AA542B" w14:textId="77777777" w:rsidR="002972B1" w:rsidRPr="009F0C64" w:rsidRDefault="002972B1" w:rsidP="002972B1">
      <w:pPr>
        <w:spacing w:line="276" w:lineRule="auto"/>
        <w:ind w:left="1416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lt_price_all-zcomrej = </w:t>
      </w:r>
      <w:r w:rsidRPr="009F0C64">
        <w:rPr>
          <w:rFonts w:ascii="Arial" w:hAnsi="Arial" w:cs="Arial"/>
          <w:szCs w:val="28"/>
          <w:highlight w:val="green"/>
        </w:rPr>
        <w:t>пусто</w:t>
      </w:r>
    </w:p>
    <w:p w14:paraId="016BD529" w14:textId="77777777" w:rsidR="002972B1" w:rsidRPr="009F0C64" w:rsidRDefault="002972B1" w:rsidP="002972B1">
      <w:pPr>
        <w:spacing w:line="276" w:lineRule="auto"/>
        <w:ind w:left="1416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lt_price_all-zcomjust = </w:t>
      </w:r>
      <w:r w:rsidRPr="009F0C64">
        <w:rPr>
          <w:rFonts w:ascii="Arial" w:hAnsi="Arial" w:cs="Arial"/>
          <w:szCs w:val="28"/>
          <w:highlight w:val="green"/>
        </w:rPr>
        <w:t>пусто</w:t>
      </w:r>
    </w:p>
    <w:p w14:paraId="20DD29B6" w14:textId="77777777" w:rsidR="002972B1" w:rsidRPr="008D3DF0" w:rsidRDefault="002972B1" w:rsidP="002972B1">
      <w:pPr>
        <w:spacing w:line="276" w:lineRule="auto"/>
        <w:ind w:left="708" w:firstLine="708"/>
        <w:rPr>
          <w:rFonts w:ascii="Arial" w:hAnsi="Arial" w:cs="Arial"/>
          <w:szCs w:val="28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  <w:t xml:space="preserve">lt_price_all-zno = </w:t>
      </w:r>
      <w:r w:rsidRPr="009F0C64">
        <w:rPr>
          <w:rFonts w:ascii="Arial" w:hAnsi="Arial" w:cs="Arial"/>
          <w:szCs w:val="28"/>
          <w:highlight w:val="green"/>
        </w:rPr>
        <w:t>пусто</w:t>
      </w:r>
    </w:p>
    <w:p w14:paraId="18FDF4E3" w14:textId="06A9ABC0" w:rsidR="00B0288F" w:rsidRPr="009F0C64" w:rsidRDefault="00B0288F" w:rsidP="00B0288F">
      <w:pPr>
        <w:spacing w:line="276" w:lineRule="auto"/>
        <w:ind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</w:rPr>
        <w:t>Если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 it_price_all-zchg = ‘1</w:t>
      </w:r>
      <w:r w:rsidR="002972B1" w:rsidRPr="002972B1">
        <w:rPr>
          <w:rFonts w:ascii="Arial" w:hAnsi="Arial" w:cs="Arial"/>
          <w:szCs w:val="28"/>
          <w:highlight w:val="green"/>
          <w:lang w:val="en-US"/>
        </w:rPr>
        <w:t>3</w:t>
      </w:r>
      <w:r w:rsidRPr="009F0C64">
        <w:rPr>
          <w:rFonts w:ascii="Arial" w:hAnsi="Arial" w:cs="Arial"/>
          <w:szCs w:val="28"/>
          <w:highlight w:val="green"/>
          <w:lang w:val="en-US"/>
        </w:rPr>
        <w:t xml:space="preserve">’, </w:t>
      </w:r>
      <w:r w:rsidRPr="009F0C64">
        <w:rPr>
          <w:rFonts w:ascii="Arial" w:hAnsi="Arial" w:cs="Arial"/>
          <w:szCs w:val="28"/>
          <w:highlight w:val="green"/>
        </w:rPr>
        <w:t>то</w:t>
      </w:r>
    </w:p>
    <w:p w14:paraId="61A86082" w14:textId="665839F6" w:rsidR="00B0288F" w:rsidRPr="009F0C64" w:rsidRDefault="00B0288F" w:rsidP="00B0288F">
      <w:pPr>
        <w:spacing w:line="276" w:lineRule="auto"/>
        <w:ind w:left="1416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>lt_price_all-zchg = ’1</w:t>
      </w:r>
      <w:r w:rsidR="002972B1" w:rsidRPr="002972B1">
        <w:rPr>
          <w:rFonts w:ascii="Arial" w:hAnsi="Arial" w:cs="Arial"/>
          <w:szCs w:val="28"/>
          <w:highlight w:val="green"/>
          <w:lang w:val="en-US"/>
        </w:rPr>
        <w:t>2</w:t>
      </w:r>
      <w:r w:rsidRPr="009F0C64">
        <w:rPr>
          <w:rFonts w:ascii="Arial" w:hAnsi="Arial" w:cs="Arial"/>
          <w:szCs w:val="28"/>
          <w:highlight w:val="green"/>
          <w:lang w:val="en-US"/>
        </w:rPr>
        <w:t>’</w:t>
      </w:r>
    </w:p>
    <w:p w14:paraId="138B5656" w14:textId="310D5E45" w:rsidR="00B0288F" w:rsidRPr="002972B1" w:rsidRDefault="00B0288F" w:rsidP="00B0288F">
      <w:pPr>
        <w:spacing w:line="276" w:lineRule="auto"/>
        <w:ind w:firstLine="708"/>
        <w:rPr>
          <w:rFonts w:ascii="Arial" w:hAnsi="Arial" w:cs="Arial"/>
          <w:szCs w:val="24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  <w:lang w:val="en-US"/>
        </w:rPr>
        <w:tab/>
        <w:t xml:space="preserve">lt_price_all-zstatus = </w:t>
      </w:r>
      <w:r w:rsidRPr="009F0C64">
        <w:rPr>
          <w:rFonts w:ascii="Arial" w:hAnsi="Arial" w:cs="Arial"/>
          <w:szCs w:val="24"/>
          <w:highlight w:val="green"/>
          <w:lang w:val="en-US"/>
        </w:rPr>
        <w:t>Z_MM04_STATUS</w:t>
      </w:r>
      <w:r w:rsidR="002972B1" w:rsidRPr="002972B1">
        <w:rPr>
          <w:rFonts w:ascii="Arial" w:hAnsi="Arial" w:cs="Arial"/>
          <w:szCs w:val="24"/>
          <w:highlight w:val="green"/>
          <w:lang w:val="en-US"/>
        </w:rPr>
        <w:t>1</w:t>
      </w:r>
    </w:p>
    <w:p w14:paraId="637BE56D" w14:textId="7138D883" w:rsidR="00B0288F" w:rsidRPr="002972B1" w:rsidRDefault="00B0288F" w:rsidP="00B0288F">
      <w:pPr>
        <w:spacing w:line="276" w:lineRule="auto"/>
        <w:ind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4"/>
          <w:highlight w:val="green"/>
          <w:lang w:val="en-US"/>
        </w:rPr>
        <w:tab/>
      </w:r>
      <w:r w:rsidRPr="009F0C64">
        <w:rPr>
          <w:rFonts w:ascii="Arial" w:hAnsi="Arial" w:cs="Arial"/>
          <w:szCs w:val="24"/>
          <w:highlight w:val="green"/>
          <w:lang w:val="en-US"/>
        </w:rPr>
        <w:tab/>
      </w:r>
      <w:r w:rsidRPr="009F0C64">
        <w:rPr>
          <w:rFonts w:ascii="Arial" w:hAnsi="Arial" w:cs="Arial"/>
          <w:szCs w:val="28"/>
          <w:highlight w:val="green"/>
          <w:lang w:val="en-US"/>
        </w:rPr>
        <w:t>lt_price_all-zcomrej</w:t>
      </w:r>
      <w:r w:rsidR="002972B1">
        <w:rPr>
          <w:rFonts w:ascii="Arial" w:hAnsi="Arial" w:cs="Arial"/>
          <w:szCs w:val="28"/>
          <w:highlight w:val="green"/>
          <w:lang w:val="en-US"/>
        </w:rPr>
        <w:t xml:space="preserve"> =</w:t>
      </w:r>
      <w:r w:rsidR="002972B1" w:rsidRPr="002972B1">
        <w:rPr>
          <w:rFonts w:ascii="Arial" w:hAnsi="Arial" w:cs="Arial"/>
          <w:szCs w:val="28"/>
          <w:highlight w:val="green"/>
          <w:lang w:val="en-US"/>
        </w:rPr>
        <w:t xml:space="preserve"> </w:t>
      </w:r>
      <w:r w:rsidR="002972B1">
        <w:rPr>
          <w:rFonts w:ascii="Arial" w:hAnsi="Arial" w:cs="Arial"/>
          <w:szCs w:val="28"/>
          <w:highlight w:val="green"/>
        </w:rPr>
        <w:t>из</w:t>
      </w:r>
      <w:r w:rsidR="002972B1" w:rsidRPr="002972B1">
        <w:rPr>
          <w:rFonts w:ascii="Arial" w:hAnsi="Arial" w:cs="Arial"/>
          <w:szCs w:val="28"/>
          <w:highlight w:val="green"/>
          <w:lang w:val="en-US"/>
        </w:rPr>
        <w:t xml:space="preserve"> </w:t>
      </w:r>
      <w:r w:rsidR="002972B1">
        <w:rPr>
          <w:rFonts w:ascii="Arial" w:hAnsi="Arial" w:cs="Arial"/>
          <w:szCs w:val="28"/>
          <w:highlight w:val="green"/>
        </w:rPr>
        <w:t>таблицы</w:t>
      </w:r>
    </w:p>
    <w:p w14:paraId="231D6BAE" w14:textId="43730461" w:rsidR="00B0288F" w:rsidRPr="009F0C64" w:rsidRDefault="00B0288F" w:rsidP="00B0288F">
      <w:pPr>
        <w:spacing w:line="276" w:lineRule="auto"/>
        <w:ind w:left="1416" w:firstLine="708"/>
        <w:rPr>
          <w:rFonts w:ascii="Arial" w:hAnsi="Arial" w:cs="Arial"/>
          <w:szCs w:val="28"/>
          <w:highlight w:val="green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 xml:space="preserve">lt_price_all-zcomjust = </w:t>
      </w:r>
      <w:r w:rsidR="002972B1">
        <w:rPr>
          <w:rFonts w:ascii="Arial" w:hAnsi="Arial" w:cs="Arial"/>
          <w:szCs w:val="28"/>
          <w:highlight w:val="green"/>
        </w:rPr>
        <w:t>из</w:t>
      </w:r>
      <w:r w:rsidR="002972B1" w:rsidRPr="002972B1">
        <w:rPr>
          <w:rFonts w:ascii="Arial" w:hAnsi="Arial" w:cs="Arial"/>
          <w:szCs w:val="28"/>
          <w:highlight w:val="green"/>
          <w:lang w:val="en-US"/>
        </w:rPr>
        <w:t xml:space="preserve"> </w:t>
      </w:r>
      <w:r w:rsidR="002972B1">
        <w:rPr>
          <w:rFonts w:ascii="Arial" w:hAnsi="Arial" w:cs="Arial"/>
          <w:szCs w:val="28"/>
          <w:highlight w:val="green"/>
        </w:rPr>
        <w:t>таблицы</w:t>
      </w:r>
    </w:p>
    <w:p w14:paraId="3AB8A6F6" w14:textId="48ABD58D" w:rsidR="00B0288F" w:rsidRPr="00B0288F" w:rsidRDefault="00B0288F" w:rsidP="00B0288F">
      <w:pPr>
        <w:spacing w:line="276" w:lineRule="auto"/>
        <w:ind w:left="708" w:firstLine="708"/>
        <w:rPr>
          <w:rFonts w:ascii="Arial" w:hAnsi="Arial" w:cs="Arial"/>
          <w:szCs w:val="28"/>
          <w:lang w:val="en-US"/>
        </w:rPr>
      </w:pPr>
      <w:r w:rsidRPr="009F0C64">
        <w:rPr>
          <w:rFonts w:ascii="Arial" w:hAnsi="Arial" w:cs="Arial"/>
          <w:szCs w:val="28"/>
          <w:highlight w:val="green"/>
          <w:lang w:val="en-US"/>
        </w:rPr>
        <w:tab/>
        <w:t xml:space="preserve">lt_price_all-zno = </w:t>
      </w:r>
      <w:r w:rsidR="002972B1">
        <w:rPr>
          <w:rFonts w:ascii="Arial" w:hAnsi="Arial" w:cs="Arial"/>
          <w:szCs w:val="28"/>
        </w:rPr>
        <w:t>Х</w:t>
      </w:r>
    </w:p>
    <w:p w14:paraId="58EA0069" w14:textId="3292E8FC" w:rsidR="00B0288F" w:rsidRPr="008D3DF0" w:rsidRDefault="002972B1" w:rsidP="00B0288F">
      <w:pPr>
        <w:spacing w:line="276" w:lineRule="auto"/>
        <w:ind w:left="1416" w:firstLine="708"/>
        <w:rPr>
          <w:rFonts w:ascii="Arial" w:hAnsi="Arial" w:cs="Arial"/>
          <w:szCs w:val="28"/>
          <w:highlight w:val="green"/>
          <w:lang w:val="en-US"/>
        </w:rPr>
      </w:pPr>
      <w:r>
        <w:rPr>
          <w:rFonts w:ascii="Arial" w:hAnsi="Arial" w:cs="Arial"/>
          <w:szCs w:val="28"/>
          <w:highlight w:val="green"/>
          <w:lang w:val="en-US"/>
        </w:rPr>
        <w:t>lt_price_all-zdate2</w:t>
      </w:r>
      <w:r w:rsidR="00B0288F" w:rsidRPr="009F0C64">
        <w:rPr>
          <w:rFonts w:ascii="Arial" w:hAnsi="Arial" w:cs="Arial"/>
          <w:szCs w:val="28"/>
          <w:highlight w:val="green"/>
          <w:lang w:val="en-US"/>
        </w:rPr>
        <w:t xml:space="preserve"> = </w:t>
      </w:r>
      <w:r>
        <w:rPr>
          <w:rFonts w:ascii="Arial" w:hAnsi="Arial" w:cs="Arial"/>
          <w:szCs w:val="28"/>
          <w:highlight w:val="green"/>
        </w:rPr>
        <w:t>пусто</w:t>
      </w:r>
    </w:p>
    <w:p w14:paraId="511660D3" w14:textId="5EE30751" w:rsidR="00397F7D" w:rsidRPr="00694CC1" w:rsidRDefault="00397F7D" w:rsidP="00F9649B">
      <w:pPr>
        <w:pStyle w:val="afb"/>
        <w:numPr>
          <w:ilvl w:val="0"/>
          <w:numId w:val="76"/>
        </w:numPr>
        <w:spacing w:after="160" w:line="276" w:lineRule="auto"/>
        <w:contextualSpacing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Обновить таблицу </w:t>
      </w:r>
      <w:r w:rsidR="00A55C16">
        <w:rPr>
          <w:rFonts w:ascii="Arial" w:hAnsi="Arial" w:cs="Arial"/>
          <w:szCs w:val="24"/>
          <w:lang w:val="en-US"/>
        </w:rPr>
        <w:t>ZTMM</w:t>
      </w:r>
      <w:r w:rsidRPr="00694CC1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694CC1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MAIN</w:t>
      </w:r>
    </w:p>
    <w:p w14:paraId="628D6A8C" w14:textId="77777777" w:rsidR="00397F7D" w:rsidRPr="00332873" w:rsidRDefault="00397F7D" w:rsidP="00F9649B">
      <w:pPr>
        <w:pStyle w:val="afb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8"/>
        </w:rPr>
        <w:t xml:space="preserve">    В</w:t>
      </w:r>
      <w:r w:rsidRPr="00332873">
        <w:rPr>
          <w:rFonts w:ascii="Arial" w:hAnsi="Arial" w:cs="Arial"/>
          <w:szCs w:val="28"/>
        </w:rPr>
        <w:t xml:space="preserve">ызвать ФМ </w:t>
      </w:r>
      <w:r w:rsidRPr="00332873">
        <w:rPr>
          <w:rFonts w:ascii="Arial" w:hAnsi="Arial" w:cs="Arial"/>
          <w:szCs w:val="28"/>
          <w:lang w:val="en-US"/>
        </w:rPr>
        <w:t>ZMM</w:t>
      </w:r>
      <w:r w:rsidRPr="00332873">
        <w:rPr>
          <w:rFonts w:ascii="Arial" w:hAnsi="Arial" w:cs="Arial"/>
          <w:szCs w:val="28"/>
        </w:rPr>
        <w:t>_</w:t>
      </w:r>
      <w:r w:rsidRPr="00332873">
        <w:rPr>
          <w:rFonts w:ascii="Arial" w:hAnsi="Arial" w:cs="Arial"/>
          <w:szCs w:val="28"/>
          <w:lang w:val="en-US"/>
        </w:rPr>
        <w:t>CHANGE</w:t>
      </w:r>
      <w:r w:rsidRPr="00332873">
        <w:rPr>
          <w:rFonts w:ascii="Arial" w:hAnsi="Arial" w:cs="Arial"/>
          <w:szCs w:val="28"/>
        </w:rPr>
        <w:t>_</w:t>
      </w:r>
      <w:r w:rsidRPr="00332873">
        <w:rPr>
          <w:rFonts w:ascii="Arial" w:hAnsi="Arial" w:cs="Arial"/>
          <w:szCs w:val="28"/>
          <w:lang w:val="en-US"/>
        </w:rPr>
        <w:t>PRICE</w:t>
      </w:r>
      <w:r w:rsidRPr="00332873">
        <w:rPr>
          <w:rFonts w:ascii="Arial" w:hAnsi="Arial" w:cs="Arial"/>
          <w:szCs w:val="28"/>
        </w:rPr>
        <w:t>, на вход которому подать:</w:t>
      </w:r>
    </w:p>
    <w:p w14:paraId="663D6C47" w14:textId="77777777" w:rsidR="00397F7D" w:rsidRDefault="00397F7D" w:rsidP="00F9649B">
      <w:pPr>
        <w:pStyle w:val="afb"/>
        <w:numPr>
          <w:ilvl w:val="0"/>
          <w:numId w:val="73"/>
        </w:numPr>
        <w:spacing w:after="160" w:line="276" w:lineRule="auto"/>
        <w:contextualSpacing/>
        <w:jc w:val="left"/>
        <w:rPr>
          <w:rFonts w:ascii="Arial" w:hAnsi="Arial" w:cs="Arial"/>
          <w:szCs w:val="24"/>
        </w:rPr>
      </w:pPr>
      <w:r w:rsidRPr="00AA5A64">
        <w:rPr>
          <w:rFonts w:ascii="Arial" w:hAnsi="Arial" w:cs="Arial"/>
          <w:szCs w:val="24"/>
        </w:rPr>
        <w:t xml:space="preserve">Выделенные позиции </w:t>
      </w:r>
      <w:r w:rsidRPr="00AA5A64">
        <w:rPr>
          <w:rFonts w:ascii="Arial" w:hAnsi="Arial" w:cs="Arial"/>
          <w:szCs w:val="24"/>
          <w:lang w:val="en-US"/>
        </w:rPr>
        <w:t>lt</w:t>
      </w:r>
      <w:r w:rsidRPr="00AA5A64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price</w:t>
      </w:r>
      <w:r w:rsidRPr="00AA5A64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all</w:t>
      </w:r>
    </w:p>
    <w:p w14:paraId="5D6FBD74" w14:textId="4940314F" w:rsidR="00397F7D" w:rsidRDefault="00397F7D" w:rsidP="00F9649B">
      <w:pPr>
        <w:pStyle w:val="afb"/>
        <w:numPr>
          <w:ilvl w:val="0"/>
          <w:numId w:val="73"/>
        </w:numPr>
        <w:spacing w:after="160" w:line="276" w:lineRule="auto"/>
        <w:contextualSpacing/>
        <w:jc w:val="left"/>
        <w:rPr>
          <w:rFonts w:ascii="Arial" w:hAnsi="Arial" w:cs="Arial"/>
          <w:szCs w:val="24"/>
        </w:rPr>
      </w:pPr>
      <w:r w:rsidRPr="00AA5A64">
        <w:rPr>
          <w:rFonts w:ascii="Arial" w:hAnsi="Arial" w:cs="Arial"/>
          <w:szCs w:val="24"/>
          <w:lang w:val="en-US"/>
        </w:rPr>
        <w:t>IV</w:t>
      </w:r>
      <w:r w:rsidRPr="00332873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CHANGE</w:t>
      </w:r>
      <w:r w:rsidRPr="00332873">
        <w:rPr>
          <w:rFonts w:ascii="Arial" w:hAnsi="Arial" w:cs="Arial"/>
          <w:szCs w:val="24"/>
        </w:rPr>
        <w:t xml:space="preserve"> = ‘</w:t>
      </w:r>
      <w:r w:rsidRPr="00AA5A64">
        <w:rPr>
          <w:rFonts w:ascii="Arial" w:hAnsi="Arial" w:cs="Arial"/>
          <w:szCs w:val="24"/>
          <w:lang w:val="en-US"/>
        </w:rPr>
        <w:t>X</w:t>
      </w:r>
      <w:r w:rsidRPr="00332873">
        <w:rPr>
          <w:rFonts w:ascii="Arial" w:hAnsi="Arial" w:cs="Arial"/>
          <w:szCs w:val="24"/>
        </w:rPr>
        <w:t>’</w:t>
      </w:r>
    </w:p>
    <w:p w14:paraId="7CE42279" w14:textId="65A4B7CE" w:rsidR="00DA5014" w:rsidRPr="00EC2EC0" w:rsidRDefault="00DA5014" w:rsidP="00DA5014">
      <w:pPr>
        <w:spacing w:after="160" w:line="259" w:lineRule="auto"/>
        <w:contextualSpacing/>
        <w:jc w:val="left"/>
        <w:rPr>
          <w:rFonts w:ascii="Arial" w:hAnsi="Arial" w:cs="Arial"/>
          <w:lang w:val="en-US"/>
        </w:rPr>
      </w:pPr>
      <w:r w:rsidRPr="00DA5014">
        <w:rPr>
          <w:rFonts w:ascii="Arial" w:hAnsi="Arial" w:cs="Arial"/>
          <w:highlight w:val="green"/>
        </w:rPr>
        <w:lastRenderedPageBreak/>
        <w:t>Определить</w:t>
      </w:r>
      <w:r w:rsidRPr="00DA5014">
        <w:rPr>
          <w:rFonts w:ascii="Arial" w:hAnsi="Arial" w:cs="Arial"/>
          <w:highlight w:val="green"/>
          <w:lang w:val="en-US"/>
        </w:rPr>
        <w:t xml:space="preserve"> </w:t>
      </w:r>
      <w:r w:rsidRPr="00DA5014">
        <w:rPr>
          <w:rFonts w:ascii="Arial" w:hAnsi="Arial" w:cs="Arial"/>
          <w:highlight w:val="green"/>
        </w:rPr>
        <w:t>список</w:t>
      </w:r>
      <w:r w:rsidRPr="00DA5014">
        <w:rPr>
          <w:rFonts w:ascii="Arial" w:hAnsi="Arial" w:cs="Arial"/>
          <w:highlight w:val="green"/>
          <w:lang w:val="en-US"/>
        </w:rPr>
        <w:t xml:space="preserve"> et_reqdocumet-usnam </w:t>
      </w:r>
      <w:r w:rsidRPr="00DA5014">
        <w:rPr>
          <w:rFonts w:ascii="Arial" w:hAnsi="Arial" w:cs="Arial"/>
          <w:highlight w:val="green"/>
        </w:rPr>
        <w:t>по</w:t>
      </w:r>
      <w:r w:rsidRPr="00DA5014">
        <w:rPr>
          <w:rFonts w:ascii="Arial" w:hAnsi="Arial" w:cs="Arial"/>
          <w:highlight w:val="green"/>
          <w:lang w:val="en-US"/>
        </w:rPr>
        <w:t xml:space="preserve"> et_reqdocumet-matnr = </w:t>
      </w:r>
      <w:r w:rsidRPr="00DA5014">
        <w:rPr>
          <w:rFonts w:ascii="Arial" w:hAnsi="Arial" w:cs="Arial"/>
          <w:szCs w:val="24"/>
          <w:highlight w:val="green"/>
          <w:lang w:val="en-US"/>
        </w:rPr>
        <w:t>lt_price_all-matnr</w:t>
      </w:r>
      <w:r w:rsidRPr="00DA5014">
        <w:rPr>
          <w:rFonts w:ascii="Arial" w:hAnsi="Arial" w:cs="Arial"/>
          <w:highlight w:val="green"/>
          <w:lang w:val="en-US"/>
        </w:rPr>
        <w:t xml:space="preserve">. </w:t>
      </w:r>
      <w:r w:rsidRPr="00DA5014">
        <w:rPr>
          <w:rFonts w:ascii="Arial" w:hAnsi="Arial" w:cs="Arial"/>
          <w:highlight w:val="green"/>
        </w:rPr>
        <w:t>С</w:t>
      </w:r>
      <w:r w:rsidRPr="00DA5014">
        <w:rPr>
          <w:rFonts w:ascii="Arial" w:hAnsi="Arial" w:cs="Arial"/>
          <w:highlight w:val="green"/>
          <w:lang w:val="en-US"/>
        </w:rPr>
        <w:t xml:space="preserve"> </w:t>
      </w:r>
      <w:r w:rsidRPr="00DA5014">
        <w:rPr>
          <w:rFonts w:ascii="Arial" w:hAnsi="Arial" w:cs="Arial"/>
          <w:highlight w:val="green"/>
        </w:rPr>
        <w:t>помощью</w:t>
      </w:r>
      <w:r w:rsidRPr="00DA5014">
        <w:rPr>
          <w:rFonts w:ascii="Arial" w:hAnsi="Arial" w:cs="Arial"/>
          <w:highlight w:val="green"/>
          <w:lang w:val="en-US"/>
        </w:rPr>
        <w:t xml:space="preserve"> </w:t>
      </w:r>
      <w:r w:rsidRPr="00DA5014">
        <w:rPr>
          <w:rFonts w:ascii="Arial" w:hAnsi="Arial" w:cs="Arial"/>
          <w:highlight w:val="green"/>
        </w:rPr>
        <w:t>ФМ</w:t>
      </w:r>
      <w:r w:rsidRPr="00DA5014">
        <w:rPr>
          <w:rFonts w:ascii="Arial" w:hAnsi="Arial" w:cs="Arial"/>
          <w:highlight w:val="green"/>
          <w:lang w:val="en-US"/>
        </w:rPr>
        <w:t xml:space="preserve"> BAPI_USER_GET_DETAIL </w:t>
      </w:r>
      <w:r w:rsidRPr="00DA5014">
        <w:rPr>
          <w:rFonts w:ascii="Arial" w:hAnsi="Arial" w:cs="Arial"/>
          <w:highlight w:val="green"/>
        </w:rPr>
        <w:t>найти</w:t>
      </w:r>
      <w:r w:rsidRPr="00DA5014">
        <w:rPr>
          <w:rFonts w:ascii="Arial" w:hAnsi="Arial" w:cs="Arial"/>
          <w:highlight w:val="green"/>
          <w:lang w:val="en-US"/>
        </w:rPr>
        <w:t xml:space="preserve"> BAPIADSMTP- E_MAIL. </w:t>
      </w:r>
      <w:r w:rsidRPr="00DA5014">
        <w:rPr>
          <w:rFonts w:ascii="Arial" w:hAnsi="Arial" w:cs="Arial"/>
          <w:highlight w:val="green"/>
        </w:rPr>
        <w:t>С</w:t>
      </w:r>
      <w:r w:rsidRPr="00DA5014">
        <w:rPr>
          <w:rFonts w:ascii="Arial" w:hAnsi="Arial" w:cs="Arial"/>
          <w:highlight w:val="green"/>
          <w:lang w:val="en-US"/>
        </w:rPr>
        <w:t xml:space="preserve"> </w:t>
      </w:r>
      <w:r w:rsidRPr="00DA5014">
        <w:rPr>
          <w:rFonts w:ascii="Arial" w:hAnsi="Arial" w:cs="Arial"/>
          <w:highlight w:val="green"/>
        </w:rPr>
        <w:t>помощью</w:t>
      </w:r>
      <w:r w:rsidRPr="00DA5014">
        <w:rPr>
          <w:rFonts w:ascii="Arial" w:hAnsi="Arial" w:cs="Arial"/>
          <w:highlight w:val="green"/>
          <w:lang w:val="en-US"/>
        </w:rPr>
        <w:t xml:space="preserve"> READ_TEXT, </w:t>
      </w:r>
      <w:r w:rsidRPr="00DA5014">
        <w:rPr>
          <w:rFonts w:ascii="Arial" w:hAnsi="Arial" w:cs="Arial"/>
          <w:highlight w:val="green"/>
        </w:rPr>
        <w:t>где</w:t>
      </w:r>
      <w:r w:rsidRPr="00DA5014">
        <w:rPr>
          <w:rFonts w:ascii="Arial" w:hAnsi="Arial" w:cs="Arial"/>
          <w:highlight w:val="green"/>
          <w:lang w:val="en-US"/>
        </w:rPr>
        <w:t xml:space="preserve"> NAME = ‘Z_MM04_</w:t>
      </w:r>
      <w:r>
        <w:rPr>
          <w:rFonts w:ascii="Arial" w:hAnsi="Arial" w:cs="Arial"/>
          <w:highlight w:val="green"/>
          <w:lang w:val="en-US"/>
        </w:rPr>
        <w:t>CANCEL</w:t>
      </w:r>
      <w:r w:rsidRPr="00DA5014">
        <w:rPr>
          <w:rFonts w:ascii="Arial" w:hAnsi="Arial" w:cs="Arial"/>
          <w:highlight w:val="green"/>
          <w:lang w:val="en-US"/>
        </w:rPr>
        <w:t xml:space="preserve">’ </w:t>
      </w:r>
      <w:r w:rsidRPr="00DA5014">
        <w:rPr>
          <w:rFonts w:ascii="Arial" w:hAnsi="Arial" w:cs="Arial"/>
          <w:highlight w:val="green"/>
        </w:rPr>
        <w:t>выслать</w:t>
      </w:r>
      <w:r w:rsidRPr="00DA5014">
        <w:rPr>
          <w:rFonts w:ascii="Arial" w:hAnsi="Arial" w:cs="Arial"/>
          <w:highlight w:val="green"/>
          <w:lang w:val="en-US"/>
        </w:rPr>
        <w:t xml:space="preserve"> </w:t>
      </w:r>
      <w:r w:rsidRPr="00DA5014">
        <w:rPr>
          <w:rFonts w:ascii="Arial" w:hAnsi="Arial" w:cs="Arial"/>
          <w:highlight w:val="green"/>
        </w:rPr>
        <w:t>сообщение</w:t>
      </w:r>
      <w:r w:rsidRPr="00DA5014">
        <w:rPr>
          <w:rFonts w:ascii="Arial" w:hAnsi="Arial" w:cs="Arial"/>
          <w:highlight w:val="green"/>
          <w:lang w:val="en-US"/>
        </w:rPr>
        <w:t xml:space="preserve"> </w:t>
      </w:r>
      <w:r w:rsidRPr="00DA5014">
        <w:rPr>
          <w:rFonts w:ascii="Arial" w:hAnsi="Arial" w:cs="Arial"/>
          <w:highlight w:val="green"/>
        </w:rPr>
        <w:t>в</w:t>
      </w:r>
      <w:r w:rsidRPr="00DA5014">
        <w:rPr>
          <w:rFonts w:ascii="Arial" w:hAnsi="Arial" w:cs="Arial"/>
          <w:highlight w:val="green"/>
          <w:lang w:val="en-US"/>
        </w:rPr>
        <w:t xml:space="preserve"> </w:t>
      </w:r>
      <w:r w:rsidRPr="00DA5014">
        <w:rPr>
          <w:rFonts w:ascii="Arial" w:hAnsi="Arial" w:cs="Arial"/>
          <w:highlight w:val="green"/>
        </w:rPr>
        <w:t>формате</w:t>
      </w:r>
      <w:r w:rsidRPr="00DA5014">
        <w:rPr>
          <w:rFonts w:ascii="Arial" w:hAnsi="Arial" w:cs="Arial"/>
          <w:highlight w:val="green"/>
          <w:lang w:val="en-US"/>
        </w:rPr>
        <w:t xml:space="preserve"> «</w:t>
      </w:r>
      <w:r>
        <w:rPr>
          <w:rFonts w:ascii="Arial" w:hAnsi="Arial" w:cs="Arial"/>
          <w:highlight w:val="green"/>
        </w:rPr>
        <w:t>Цена</w:t>
      </w:r>
      <w:r w:rsidRPr="00DA5014">
        <w:rPr>
          <w:rFonts w:ascii="Arial" w:hAnsi="Arial" w:cs="Arial"/>
          <w:highlight w:val="green"/>
          <w:lang w:val="en-US"/>
        </w:rPr>
        <w:t xml:space="preserve"> </w:t>
      </w:r>
      <w:r>
        <w:rPr>
          <w:rFonts w:ascii="Arial" w:hAnsi="Arial" w:cs="Arial"/>
          <w:szCs w:val="24"/>
          <w:highlight w:val="green"/>
        </w:rPr>
        <w:t>отклонена</w:t>
      </w:r>
      <w:r w:rsidRPr="00DA5014">
        <w:rPr>
          <w:rFonts w:ascii="Arial" w:hAnsi="Arial" w:cs="Arial"/>
          <w:szCs w:val="24"/>
          <w:highlight w:val="green"/>
          <w:lang w:val="en-US"/>
        </w:rPr>
        <w:t xml:space="preserve"> </w:t>
      </w:r>
      <w:r>
        <w:rPr>
          <w:rFonts w:ascii="Arial" w:hAnsi="Arial" w:cs="Arial"/>
          <w:szCs w:val="24"/>
          <w:highlight w:val="green"/>
        </w:rPr>
        <w:t>по</w:t>
      </w:r>
      <w:r w:rsidRPr="00DA5014">
        <w:rPr>
          <w:rFonts w:ascii="Arial" w:hAnsi="Arial" w:cs="Arial"/>
          <w:szCs w:val="24"/>
          <w:highlight w:val="green"/>
          <w:lang w:val="en-US"/>
        </w:rPr>
        <w:t xml:space="preserve"> </w:t>
      </w:r>
      <w:r>
        <w:rPr>
          <w:rFonts w:ascii="Arial" w:hAnsi="Arial" w:cs="Arial"/>
          <w:szCs w:val="24"/>
          <w:highlight w:val="green"/>
        </w:rPr>
        <w:t>следующим</w:t>
      </w:r>
      <w:r w:rsidRPr="00DA5014">
        <w:rPr>
          <w:rFonts w:ascii="Arial" w:hAnsi="Arial" w:cs="Arial"/>
          <w:szCs w:val="24"/>
          <w:highlight w:val="green"/>
          <w:lang w:val="en-US"/>
        </w:rPr>
        <w:t xml:space="preserve"> </w:t>
      </w:r>
      <w:r>
        <w:rPr>
          <w:rFonts w:ascii="Arial" w:hAnsi="Arial" w:cs="Arial"/>
          <w:szCs w:val="24"/>
          <w:highlight w:val="green"/>
        </w:rPr>
        <w:t>материалам</w:t>
      </w:r>
      <w:r w:rsidRPr="00DA5014">
        <w:rPr>
          <w:rFonts w:ascii="Arial" w:hAnsi="Arial" w:cs="Arial"/>
          <w:szCs w:val="24"/>
          <w:highlight w:val="green"/>
          <w:lang w:val="en-US"/>
        </w:rPr>
        <w:t xml:space="preserve"> </w:t>
      </w:r>
      <w:r>
        <w:rPr>
          <w:rFonts w:ascii="Arial" w:hAnsi="Arial" w:cs="Arial"/>
          <w:szCs w:val="24"/>
          <w:highlight w:val="green"/>
          <w:lang w:val="en-US"/>
        </w:rPr>
        <w:t>MATNR, MAKTG</w:t>
      </w:r>
      <w:r w:rsidRPr="00DA5014">
        <w:rPr>
          <w:rFonts w:ascii="Arial" w:hAnsi="Arial" w:cs="Arial"/>
          <w:highlight w:val="green"/>
          <w:lang w:val="en-US"/>
        </w:rPr>
        <w:t xml:space="preserve">”, </w:t>
      </w:r>
      <w:r w:rsidRPr="00DA5014">
        <w:rPr>
          <w:rFonts w:ascii="Arial" w:hAnsi="Arial" w:cs="Arial"/>
          <w:highlight w:val="green"/>
        </w:rPr>
        <w:t>где</w:t>
      </w:r>
      <w:r w:rsidRPr="00DA5014">
        <w:rPr>
          <w:rFonts w:ascii="Arial" w:hAnsi="Arial" w:cs="Arial"/>
          <w:highlight w:val="green"/>
          <w:lang w:val="en-US"/>
        </w:rPr>
        <w:t xml:space="preserve"> MATNR </w:t>
      </w:r>
      <w:r w:rsidRPr="00DA5014">
        <w:rPr>
          <w:rFonts w:ascii="Arial" w:hAnsi="Arial" w:cs="Arial"/>
          <w:szCs w:val="24"/>
          <w:highlight w:val="green"/>
          <w:lang w:val="en-US"/>
        </w:rPr>
        <w:t xml:space="preserve">= lt_price_all-matnr, </w:t>
      </w:r>
      <w:r w:rsidRPr="00DA5014">
        <w:rPr>
          <w:rFonts w:ascii="Arial" w:hAnsi="Arial" w:cs="Arial"/>
          <w:highlight w:val="green"/>
          <w:lang w:val="en-US"/>
        </w:rPr>
        <w:t>MAKTG = MAKT- MAKTG</w:t>
      </w:r>
      <w:r w:rsidRPr="00DA5014">
        <w:rPr>
          <w:rFonts w:ascii="Arial" w:hAnsi="Arial" w:cs="Arial"/>
          <w:lang w:val="en-US"/>
        </w:rPr>
        <w:t xml:space="preserve">. </w:t>
      </w:r>
      <w:r w:rsidRPr="00DA5014">
        <w:rPr>
          <w:rFonts w:ascii="Arial" w:hAnsi="Arial" w:cs="Arial"/>
          <w:highlight w:val="green"/>
        </w:rPr>
        <w:t>Предварительно</w:t>
      </w:r>
      <w:r w:rsidRPr="00EC2EC0">
        <w:rPr>
          <w:rFonts w:ascii="Arial" w:hAnsi="Arial" w:cs="Arial"/>
          <w:highlight w:val="green"/>
          <w:lang w:val="en-US"/>
        </w:rPr>
        <w:t xml:space="preserve"> </w:t>
      </w:r>
      <w:r w:rsidRPr="00DA5014">
        <w:rPr>
          <w:rFonts w:ascii="Arial" w:hAnsi="Arial" w:cs="Arial"/>
          <w:highlight w:val="green"/>
        </w:rPr>
        <w:t>объединить</w:t>
      </w:r>
      <w:r w:rsidRPr="00EC2EC0">
        <w:rPr>
          <w:rFonts w:ascii="Arial" w:hAnsi="Arial" w:cs="Arial"/>
          <w:highlight w:val="green"/>
          <w:lang w:val="en-US"/>
        </w:rPr>
        <w:t xml:space="preserve"> </w:t>
      </w:r>
      <w:r w:rsidRPr="00DA5014">
        <w:rPr>
          <w:rFonts w:ascii="Arial" w:hAnsi="Arial" w:cs="Arial"/>
          <w:highlight w:val="green"/>
        </w:rPr>
        <w:t>по</w:t>
      </w:r>
      <w:r w:rsidRPr="00EC2EC0">
        <w:rPr>
          <w:rFonts w:ascii="Arial" w:hAnsi="Arial" w:cs="Arial"/>
          <w:highlight w:val="green"/>
          <w:lang w:val="en-US"/>
        </w:rPr>
        <w:t xml:space="preserve"> </w:t>
      </w:r>
      <w:r w:rsidRPr="00DA5014">
        <w:rPr>
          <w:rFonts w:ascii="Arial" w:hAnsi="Arial" w:cs="Arial"/>
          <w:highlight w:val="green"/>
          <w:lang w:val="en-US"/>
        </w:rPr>
        <w:t>BAPIADSMTP</w:t>
      </w:r>
      <w:r w:rsidRPr="00EC2EC0">
        <w:rPr>
          <w:rFonts w:ascii="Arial" w:hAnsi="Arial" w:cs="Arial"/>
          <w:highlight w:val="green"/>
          <w:lang w:val="en-US"/>
        </w:rPr>
        <w:t xml:space="preserve">- </w:t>
      </w:r>
      <w:r w:rsidRPr="00DA5014">
        <w:rPr>
          <w:rFonts w:ascii="Arial" w:hAnsi="Arial" w:cs="Arial"/>
          <w:highlight w:val="green"/>
          <w:lang w:val="en-US"/>
        </w:rPr>
        <w:t>E</w:t>
      </w:r>
      <w:r w:rsidRPr="00EC2EC0">
        <w:rPr>
          <w:rFonts w:ascii="Arial" w:hAnsi="Arial" w:cs="Arial"/>
          <w:highlight w:val="green"/>
          <w:lang w:val="en-US"/>
        </w:rPr>
        <w:t>_</w:t>
      </w:r>
      <w:r w:rsidRPr="00DA5014">
        <w:rPr>
          <w:rFonts w:ascii="Arial" w:hAnsi="Arial" w:cs="Arial"/>
          <w:highlight w:val="green"/>
          <w:lang w:val="en-US"/>
        </w:rPr>
        <w:t>MAIL</w:t>
      </w:r>
    </w:p>
    <w:p w14:paraId="3EB06E41" w14:textId="77777777" w:rsidR="00DA5014" w:rsidRPr="00EC2EC0" w:rsidRDefault="00DA5014" w:rsidP="00DA5014">
      <w:pPr>
        <w:spacing w:after="160" w:line="276" w:lineRule="auto"/>
        <w:contextualSpacing/>
        <w:jc w:val="left"/>
        <w:rPr>
          <w:rFonts w:ascii="Arial" w:hAnsi="Arial" w:cs="Arial"/>
          <w:szCs w:val="24"/>
          <w:lang w:val="en-US"/>
        </w:rPr>
      </w:pPr>
    </w:p>
    <w:p w14:paraId="124C3DF1" w14:textId="7B42E198" w:rsidR="00FE34DE" w:rsidRPr="00FE34DE" w:rsidRDefault="00FE34DE" w:rsidP="00FE34DE">
      <w:pPr>
        <w:pStyle w:val="Text"/>
        <w:spacing w:before="120" w:after="120"/>
        <w:rPr>
          <w:rStyle w:val="Text0"/>
          <w:b/>
          <w:sz w:val="22"/>
          <w:lang w:val="ru-RU"/>
        </w:rPr>
      </w:pPr>
      <w:r w:rsidRPr="00FE34DE">
        <w:rPr>
          <w:rStyle w:val="Text0"/>
          <w:b/>
          <w:sz w:val="22"/>
          <w:lang w:val="ru-RU"/>
        </w:rPr>
        <w:t>Вариант работы отчета «Изменение цены»</w:t>
      </w:r>
    </w:p>
    <w:p w14:paraId="11F1141B" w14:textId="77777777" w:rsidR="00FE34DE" w:rsidRDefault="00FE34DE" w:rsidP="00EA3631">
      <w:pPr>
        <w:ind w:firstLine="708"/>
        <w:rPr>
          <w:rFonts w:ascii="Arial" w:hAnsi="Arial" w:cs="Arial"/>
          <w:szCs w:val="24"/>
        </w:rPr>
      </w:pPr>
      <w:r w:rsidRPr="00E65F8A">
        <w:rPr>
          <w:rFonts w:ascii="Arial" w:hAnsi="Arial" w:cs="Arial"/>
          <w:szCs w:val="24"/>
        </w:rPr>
        <w:t>Если выбран вариант работы отчета «</w:t>
      </w:r>
      <w:r>
        <w:rPr>
          <w:rFonts w:ascii="Arial" w:hAnsi="Arial" w:cs="Arial"/>
          <w:szCs w:val="24"/>
        </w:rPr>
        <w:t>Изменение цены</w:t>
      </w:r>
      <w:r w:rsidRPr="00E65F8A">
        <w:rPr>
          <w:rFonts w:ascii="Arial" w:hAnsi="Arial" w:cs="Arial"/>
          <w:szCs w:val="24"/>
        </w:rPr>
        <w:t>», то в о</w:t>
      </w:r>
      <w:r>
        <w:rPr>
          <w:rFonts w:ascii="Arial" w:hAnsi="Arial" w:cs="Arial"/>
          <w:szCs w:val="24"/>
        </w:rPr>
        <w:t xml:space="preserve">тчет выводим только те позиции, где </w:t>
      </w:r>
      <w:r>
        <w:rPr>
          <w:rFonts w:ascii="Arial" w:hAnsi="Arial" w:cs="Arial"/>
          <w:szCs w:val="24"/>
          <w:lang w:val="en-US"/>
        </w:rPr>
        <w:t>lt</w:t>
      </w:r>
      <w:r w:rsidRPr="00E65F8A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E65F8A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all</w:t>
      </w:r>
      <w:r w:rsidRPr="00E65F8A">
        <w:rPr>
          <w:rFonts w:ascii="Arial" w:hAnsi="Arial" w:cs="Arial"/>
          <w:szCs w:val="24"/>
        </w:rPr>
        <w:t xml:space="preserve"> = </w:t>
      </w:r>
      <w:r w:rsidRPr="00E65F8A">
        <w:rPr>
          <w:rFonts w:ascii="Arial" w:hAnsi="Arial" w:cs="Arial"/>
          <w:szCs w:val="24"/>
          <w:lang w:val="en-US"/>
        </w:rPr>
        <w:t>Z</w:t>
      </w:r>
      <w:r w:rsidRPr="00E65F8A">
        <w:rPr>
          <w:rFonts w:ascii="Arial" w:hAnsi="Arial" w:cs="Arial"/>
          <w:szCs w:val="24"/>
        </w:rPr>
        <w:t>_</w:t>
      </w:r>
      <w:r w:rsidRPr="00E65F8A">
        <w:rPr>
          <w:rFonts w:ascii="Arial" w:hAnsi="Arial" w:cs="Arial"/>
          <w:szCs w:val="24"/>
          <w:lang w:val="en-US"/>
        </w:rPr>
        <w:t>MM</w:t>
      </w:r>
      <w:r w:rsidRPr="00E65F8A">
        <w:rPr>
          <w:rFonts w:ascii="Arial" w:hAnsi="Arial" w:cs="Arial"/>
          <w:szCs w:val="24"/>
        </w:rPr>
        <w:t>04_</w:t>
      </w:r>
      <w:r w:rsidRPr="00E65F8A">
        <w:rPr>
          <w:rFonts w:ascii="Arial" w:hAnsi="Arial" w:cs="Arial"/>
          <w:szCs w:val="24"/>
          <w:lang w:val="en-US"/>
        </w:rPr>
        <w:t>STATUS</w:t>
      </w:r>
      <w:r>
        <w:rPr>
          <w:rFonts w:ascii="Arial" w:hAnsi="Arial" w:cs="Arial"/>
          <w:szCs w:val="24"/>
        </w:rPr>
        <w:t xml:space="preserve">3 и </w:t>
      </w:r>
      <w:r>
        <w:rPr>
          <w:rFonts w:ascii="Arial" w:hAnsi="Arial" w:cs="Arial"/>
          <w:szCs w:val="24"/>
          <w:lang w:val="en-US"/>
        </w:rPr>
        <w:t>lt</w:t>
      </w:r>
      <w:r w:rsidRPr="004B638F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4B638F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all</w:t>
      </w:r>
      <w:r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  <w:lang w:val="en-US"/>
        </w:rPr>
        <w:t>zchg</w:t>
      </w:r>
      <w:r w:rsidRPr="004B638F">
        <w:rPr>
          <w:rFonts w:ascii="Arial" w:hAnsi="Arial" w:cs="Arial"/>
          <w:szCs w:val="24"/>
        </w:rPr>
        <w:t xml:space="preserve"> = </w:t>
      </w:r>
      <w:r>
        <w:rPr>
          <w:rFonts w:ascii="Arial" w:hAnsi="Arial" w:cs="Arial"/>
          <w:szCs w:val="24"/>
        </w:rPr>
        <w:t xml:space="preserve">пусто. </w:t>
      </w:r>
    </w:p>
    <w:p w14:paraId="689D0335" w14:textId="77777777" w:rsidR="00FE34DE" w:rsidRPr="00D253D3" w:rsidRDefault="00FE34DE" w:rsidP="00FE34DE">
      <w:pPr>
        <w:rPr>
          <w:rFonts w:ascii="Arial" w:hAnsi="Arial" w:cs="Arial"/>
          <w:strike/>
          <w:szCs w:val="24"/>
        </w:rPr>
      </w:pPr>
      <w:r w:rsidRPr="00D253D3">
        <w:rPr>
          <w:rFonts w:ascii="Arial" w:hAnsi="Arial" w:cs="Arial"/>
          <w:strike/>
          <w:szCs w:val="24"/>
          <w:highlight w:val="red"/>
        </w:rPr>
        <w:t xml:space="preserve">Пользователь, который имеет полномочия на объект </w:t>
      </w:r>
      <w:r w:rsidRPr="00D253D3">
        <w:rPr>
          <w:rFonts w:ascii="Arial" w:hAnsi="Arial" w:cs="Arial"/>
          <w:strike/>
          <w:szCs w:val="24"/>
          <w:highlight w:val="red"/>
          <w:lang w:val="en-US"/>
        </w:rPr>
        <w:t>Z</w:t>
      </w:r>
      <w:r w:rsidRPr="00D253D3">
        <w:rPr>
          <w:rFonts w:ascii="Arial" w:hAnsi="Arial" w:cs="Arial"/>
          <w:strike/>
          <w:szCs w:val="24"/>
          <w:highlight w:val="red"/>
        </w:rPr>
        <w:t>_</w:t>
      </w:r>
      <w:r w:rsidRPr="00D253D3">
        <w:rPr>
          <w:rFonts w:ascii="Arial" w:hAnsi="Arial" w:cs="Arial"/>
          <w:strike/>
          <w:szCs w:val="24"/>
          <w:highlight w:val="red"/>
          <w:lang w:val="en-US"/>
        </w:rPr>
        <w:t>PRC</w:t>
      </w:r>
      <w:r w:rsidRPr="00D253D3">
        <w:rPr>
          <w:rFonts w:ascii="Arial" w:hAnsi="Arial" w:cs="Arial"/>
          <w:strike/>
          <w:szCs w:val="24"/>
          <w:highlight w:val="red"/>
        </w:rPr>
        <w:t>_</w:t>
      </w:r>
      <w:r w:rsidRPr="00D253D3">
        <w:rPr>
          <w:rFonts w:ascii="Arial" w:hAnsi="Arial" w:cs="Arial"/>
          <w:strike/>
          <w:szCs w:val="24"/>
          <w:highlight w:val="red"/>
          <w:lang w:val="en-US"/>
        </w:rPr>
        <w:t>MODE</w:t>
      </w:r>
      <w:r w:rsidRPr="00D253D3">
        <w:rPr>
          <w:rFonts w:ascii="Arial" w:hAnsi="Arial" w:cs="Arial"/>
          <w:strike/>
          <w:szCs w:val="24"/>
          <w:highlight w:val="red"/>
        </w:rPr>
        <w:t xml:space="preserve">: </w:t>
      </w:r>
      <w:r w:rsidRPr="00D253D3">
        <w:rPr>
          <w:rFonts w:ascii="Arial" w:hAnsi="Arial" w:cs="Arial"/>
          <w:strike/>
          <w:szCs w:val="24"/>
          <w:highlight w:val="red"/>
          <w:lang w:val="en-US"/>
        </w:rPr>
        <w:t>Z</w:t>
      </w:r>
      <w:r w:rsidRPr="00D253D3">
        <w:rPr>
          <w:rFonts w:ascii="Arial" w:hAnsi="Arial" w:cs="Arial"/>
          <w:strike/>
          <w:szCs w:val="24"/>
          <w:highlight w:val="red"/>
        </w:rPr>
        <w:t>_</w:t>
      </w:r>
      <w:r w:rsidRPr="00D253D3">
        <w:rPr>
          <w:rFonts w:ascii="Arial" w:hAnsi="Arial" w:cs="Arial"/>
          <w:strike/>
          <w:szCs w:val="24"/>
          <w:highlight w:val="red"/>
          <w:lang w:val="en-US"/>
        </w:rPr>
        <w:t>MODE</w:t>
      </w:r>
      <w:r w:rsidRPr="00D253D3">
        <w:rPr>
          <w:rFonts w:ascii="Arial" w:hAnsi="Arial" w:cs="Arial"/>
          <w:strike/>
          <w:szCs w:val="24"/>
          <w:highlight w:val="red"/>
        </w:rPr>
        <w:t xml:space="preserve"> = ‘3’, </w:t>
      </w:r>
      <w:r w:rsidRPr="00D253D3">
        <w:rPr>
          <w:rFonts w:ascii="Arial" w:hAnsi="Arial" w:cs="Arial"/>
          <w:strike/>
          <w:szCs w:val="24"/>
          <w:highlight w:val="red"/>
          <w:lang w:val="en-US"/>
        </w:rPr>
        <w:t>ACTVT</w:t>
      </w:r>
      <w:r w:rsidRPr="00D253D3">
        <w:rPr>
          <w:rFonts w:ascii="Arial" w:hAnsi="Arial" w:cs="Arial"/>
          <w:strike/>
          <w:szCs w:val="24"/>
          <w:highlight w:val="red"/>
        </w:rPr>
        <w:t xml:space="preserve"> = ‘03’. Может только просматривать позиции, функции, описанные ниже ему не видны. Пользователь с </w:t>
      </w:r>
      <w:r w:rsidRPr="00D253D3">
        <w:rPr>
          <w:rFonts w:ascii="Arial" w:hAnsi="Arial" w:cs="Arial"/>
          <w:strike/>
          <w:szCs w:val="24"/>
          <w:highlight w:val="red"/>
          <w:lang w:val="en-US"/>
        </w:rPr>
        <w:t>ACTVT</w:t>
      </w:r>
      <w:r w:rsidRPr="00D253D3">
        <w:rPr>
          <w:rFonts w:ascii="Arial" w:hAnsi="Arial" w:cs="Arial"/>
          <w:strike/>
          <w:szCs w:val="24"/>
          <w:highlight w:val="red"/>
        </w:rPr>
        <w:t xml:space="preserve"> = ‘02’ имеет доступ к функциям.</w:t>
      </w:r>
    </w:p>
    <w:p w14:paraId="6A90F952" w14:textId="77777777" w:rsidR="00FE34DE" w:rsidRDefault="00FE34DE" w:rsidP="00FE34D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Поля не доступны для изменений.</w:t>
      </w:r>
    </w:p>
    <w:p w14:paraId="29AE03D3" w14:textId="4AB693CC" w:rsidR="00FE34DE" w:rsidRPr="00FE34DE" w:rsidRDefault="00FE34DE" w:rsidP="00B616FA">
      <w:pPr>
        <w:pStyle w:val="Text"/>
        <w:spacing w:before="120" w:after="120"/>
        <w:rPr>
          <w:b/>
          <w:lang w:val="ru-RU"/>
        </w:rPr>
      </w:pPr>
      <w:r w:rsidRPr="00FE34DE">
        <w:rPr>
          <w:b/>
          <w:lang w:val="ru-RU"/>
        </w:rPr>
        <w:t xml:space="preserve">Функция «Снять с утверждения» </w:t>
      </w:r>
    </w:p>
    <w:p w14:paraId="015958AF" w14:textId="77777777" w:rsidR="00FE34DE" w:rsidRDefault="00FE34DE" w:rsidP="00F9649B">
      <w:pPr>
        <w:spacing w:line="276" w:lineRule="auto"/>
        <w:ind w:firstLine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Если потребовалось изменить утвержденную цену, то Планировщик цен должен иметь возможность создать запрос на изменение цены. Н</w:t>
      </w:r>
      <w:r w:rsidRPr="00572027">
        <w:rPr>
          <w:rFonts w:ascii="Arial" w:hAnsi="Arial" w:cs="Arial"/>
          <w:szCs w:val="28"/>
        </w:rPr>
        <w:t xml:space="preserve">еобходимо добавить кнопку </w:t>
      </w:r>
      <w:r>
        <w:rPr>
          <w:rFonts w:ascii="Arial" w:hAnsi="Arial" w:cs="Arial"/>
          <w:szCs w:val="28"/>
        </w:rPr>
        <w:t xml:space="preserve">«Снять утверждение» </w:t>
      </w:r>
      <w:r w:rsidRPr="00572027">
        <w:rPr>
          <w:rFonts w:ascii="Arial" w:hAnsi="Arial" w:cs="Arial"/>
          <w:szCs w:val="28"/>
        </w:rPr>
        <w:t xml:space="preserve">в меню «Обработать» и на панель в отчете. </w:t>
      </w:r>
    </w:p>
    <w:p w14:paraId="5BABEA38" w14:textId="5519FF5F" w:rsidR="00FE34DE" w:rsidRDefault="00FE34DE" w:rsidP="00F9649B">
      <w:pPr>
        <w:spacing w:line="276" w:lineRule="auto"/>
        <w:rPr>
          <w:rFonts w:ascii="Arial" w:hAnsi="Arial" w:cs="Arial"/>
          <w:szCs w:val="28"/>
        </w:rPr>
      </w:pPr>
      <w:r w:rsidRPr="00572027">
        <w:rPr>
          <w:rFonts w:ascii="Arial" w:hAnsi="Arial" w:cs="Arial"/>
          <w:szCs w:val="28"/>
        </w:rPr>
        <w:t>При нажатии на кнопку</w:t>
      </w:r>
      <w:r>
        <w:rPr>
          <w:rFonts w:ascii="Arial" w:hAnsi="Arial" w:cs="Arial"/>
          <w:szCs w:val="28"/>
        </w:rPr>
        <w:t xml:space="preserve"> необходимо:</w:t>
      </w:r>
    </w:p>
    <w:p w14:paraId="6166C0D8" w14:textId="3DC8352E" w:rsidR="00175E11" w:rsidRPr="00175E11" w:rsidRDefault="00175E11" w:rsidP="00F9649B">
      <w:pPr>
        <w:pStyle w:val="afb"/>
        <w:numPr>
          <w:ilvl w:val="0"/>
          <w:numId w:val="79"/>
        </w:numPr>
        <w:spacing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Вывести окно с возможностью добавить комментарий. Потом записать его в поле </w:t>
      </w:r>
      <w:r>
        <w:rPr>
          <w:rFonts w:ascii="Arial" w:hAnsi="Arial" w:cs="Arial"/>
          <w:szCs w:val="28"/>
          <w:lang w:val="en-US"/>
        </w:rPr>
        <w:t>lt</w:t>
      </w:r>
      <w:r w:rsidRPr="00175E11">
        <w:rPr>
          <w:rFonts w:ascii="Arial" w:hAnsi="Arial" w:cs="Arial"/>
          <w:szCs w:val="28"/>
        </w:rPr>
        <w:t>_</w:t>
      </w:r>
      <w:r>
        <w:rPr>
          <w:rFonts w:ascii="Arial" w:hAnsi="Arial" w:cs="Arial"/>
          <w:szCs w:val="28"/>
          <w:lang w:val="en-US"/>
        </w:rPr>
        <w:t>price</w:t>
      </w:r>
      <w:r w:rsidRPr="00175E11">
        <w:rPr>
          <w:rFonts w:ascii="Arial" w:hAnsi="Arial" w:cs="Arial"/>
          <w:szCs w:val="28"/>
        </w:rPr>
        <w:t>_</w:t>
      </w:r>
      <w:r>
        <w:rPr>
          <w:rFonts w:ascii="Arial" w:hAnsi="Arial" w:cs="Arial"/>
          <w:szCs w:val="28"/>
          <w:lang w:val="en-US"/>
        </w:rPr>
        <w:t>all</w:t>
      </w:r>
      <w:r w:rsidRPr="00175E11">
        <w:rPr>
          <w:rFonts w:ascii="Arial" w:hAnsi="Arial" w:cs="Arial"/>
          <w:szCs w:val="28"/>
        </w:rPr>
        <w:t xml:space="preserve"> – </w:t>
      </w:r>
      <w:r>
        <w:rPr>
          <w:rFonts w:ascii="Arial" w:hAnsi="Arial" w:cs="Arial"/>
          <w:szCs w:val="28"/>
          <w:lang w:val="en-US"/>
        </w:rPr>
        <w:t>zcom</w:t>
      </w:r>
      <w:r w:rsidR="00D253D3">
        <w:rPr>
          <w:rFonts w:ascii="Arial" w:hAnsi="Arial" w:cs="Arial"/>
          <w:szCs w:val="28"/>
          <w:lang w:val="en-US"/>
        </w:rPr>
        <w:t>just</w:t>
      </w:r>
    </w:p>
    <w:p w14:paraId="6D454C78" w14:textId="0DA8DACA" w:rsidR="00FE34DE" w:rsidRPr="00B7563F" w:rsidRDefault="00FE34DE" w:rsidP="00F9649B">
      <w:pPr>
        <w:pStyle w:val="afb"/>
        <w:numPr>
          <w:ilvl w:val="0"/>
          <w:numId w:val="79"/>
        </w:numPr>
        <w:spacing w:after="160" w:line="276" w:lineRule="auto"/>
        <w:contextualSpacing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Сделать</w:t>
      </w:r>
      <w:r w:rsidRPr="00DB206F">
        <w:rPr>
          <w:rFonts w:ascii="Arial" w:hAnsi="Arial" w:cs="Arial"/>
          <w:szCs w:val="28"/>
        </w:rPr>
        <w:t xml:space="preserve"> </w:t>
      </w:r>
      <w:r w:rsidRPr="00DB206F">
        <w:rPr>
          <w:rFonts w:ascii="Arial" w:hAnsi="Arial" w:cs="Arial"/>
          <w:szCs w:val="24"/>
          <w:lang w:val="en-US"/>
        </w:rPr>
        <w:t>lt</w:t>
      </w:r>
      <w:r w:rsidRPr="00DB206F">
        <w:rPr>
          <w:rFonts w:ascii="Arial" w:hAnsi="Arial" w:cs="Arial"/>
          <w:szCs w:val="24"/>
        </w:rPr>
        <w:t>_</w:t>
      </w:r>
      <w:r w:rsidRPr="00DB206F">
        <w:rPr>
          <w:rFonts w:ascii="Arial" w:hAnsi="Arial" w:cs="Arial"/>
          <w:szCs w:val="24"/>
          <w:lang w:val="en-US"/>
        </w:rPr>
        <w:t>price</w:t>
      </w:r>
      <w:r w:rsidRPr="00DB206F">
        <w:rPr>
          <w:rFonts w:ascii="Arial" w:hAnsi="Arial" w:cs="Arial"/>
          <w:szCs w:val="24"/>
        </w:rPr>
        <w:t>_</w:t>
      </w:r>
      <w:r w:rsidRPr="00DB206F">
        <w:rPr>
          <w:rFonts w:ascii="Arial" w:hAnsi="Arial" w:cs="Arial"/>
          <w:szCs w:val="24"/>
          <w:lang w:val="en-US"/>
        </w:rPr>
        <w:t>all</w:t>
      </w:r>
      <w:r w:rsidRPr="00DB206F">
        <w:rPr>
          <w:rFonts w:ascii="Arial" w:hAnsi="Arial" w:cs="Arial"/>
          <w:szCs w:val="24"/>
        </w:rPr>
        <w:t>-</w:t>
      </w:r>
      <w:r w:rsidRPr="00DB206F">
        <w:rPr>
          <w:rFonts w:ascii="Arial" w:hAnsi="Arial" w:cs="Arial"/>
          <w:szCs w:val="24"/>
          <w:lang w:val="en-US"/>
        </w:rPr>
        <w:t>zchg</w:t>
      </w:r>
      <w:r w:rsidRPr="00DB206F">
        <w:rPr>
          <w:rFonts w:ascii="Arial" w:hAnsi="Arial" w:cs="Arial"/>
          <w:szCs w:val="24"/>
        </w:rPr>
        <w:t xml:space="preserve"> = ‘</w:t>
      </w:r>
      <w:r w:rsidR="00943023">
        <w:rPr>
          <w:rFonts w:ascii="Arial" w:hAnsi="Arial" w:cs="Arial"/>
          <w:szCs w:val="24"/>
        </w:rPr>
        <w:t>1</w:t>
      </w:r>
      <w:r w:rsidRPr="00DB206F">
        <w:rPr>
          <w:rFonts w:ascii="Arial" w:hAnsi="Arial" w:cs="Arial"/>
          <w:szCs w:val="24"/>
        </w:rPr>
        <w:t xml:space="preserve">1’, что будет означать, что запрос </w:t>
      </w:r>
      <w:r w:rsidR="00175E11">
        <w:rPr>
          <w:rFonts w:ascii="Arial" w:hAnsi="Arial" w:cs="Arial"/>
          <w:szCs w:val="24"/>
        </w:rPr>
        <w:t>ушел на согласование изменения.</w:t>
      </w:r>
    </w:p>
    <w:p w14:paraId="21DE3533" w14:textId="1E0DE64E" w:rsidR="00B7563F" w:rsidRPr="00B7563F" w:rsidRDefault="00B7563F" w:rsidP="00F9649B">
      <w:pPr>
        <w:pStyle w:val="afb"/>
        <w:numPr>
          <w:ilvl w:val="0"/>
          <w:numId w:val="79"/>
        </w:numPr>
        <w:spacing w:after="160" w:line="276" w:lineRule="auto"/>
        <w:contextualSpacing/>
        <w:jc w:val="left"/>
        <w:rPr>
          <w:rFonts w:ascii="Arial" w:hAnsi="Arial" w:cs="Arial"/>
          <w:szCs w:val="28"/>
          <w:lang w:val="en-US"/>
        </w:rPr>
      </w:pPr>
      <w:r w:rsidRPr="00B7563F">
        <w:rPr>
          <w:rFonts w:ascii="Arial" w:hAnsi="Arial" w:cs="Arial"/>
          <w:szCs w:val="24"/>
          <w:highlight w:val="green"/>
        </w:rPr>
        <w:t>Сделать</w:t>
      </w:r>
      <w:r w:rsidRPr="00B7563F">
        <w:rPr>
          <w:rFonts w:ascii="Arial" w:hAnsi="Arial" w:cs="Arial"/>
          <w:szCs w:val="24"/>
          <w:highlight w:val="green"/>
          <w:lang w:val="en-US"/>
        </w:rPr>
        <w:t xml:space="preserve"> lt_price_all-zstatus = Z_MM04_STATUS3</w:t>
      </w:r>
    </w:p>
    <w:p w14:paraId="16939301" w14:textId="4B7D1D2C" w:rsidR="00FE34DE" w:rsidRPr="00163EC6" w:rsidRDefault="00FE34DE" w:rsidP="00FE34DE">
      <w:pPr>
        <w:pStyle w:val="afb"/>
        <w:numPr>
          <w:ilvl w:val="0"/>
          <w:numId w:val="79"/>
        </w:numPr>
        <w:spacing w:after="160" w:line="259" w:lineRule="auto"/>
        <w:contextualSpacing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4"/>
        </w:rPr>
        <w:t>Обновить</w:t>
      </w:r>
      <w:r w:rsidRPr="00163EC6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таблицы</w:t>
      </w:r>
      <w:r w:rsidRPr="00163EC6">
        <w:rPr>
          <w:rFonts w:ascii="Arial" w:hAnsi="Arial" w:cs="Arial"/>
          <w:szCs w:val="24"/>
          <w:lang w:val="en-US"/>
        </w:rPr>
        <w:t xml:space="preserve"> </w:t>
      </w:r>
      <w:r w:rsidR="00A55C16">
        <w:rPr>
          <w:rFonts w:ascii="Arial" w:hAnsi="Arial" w:cs="Arial"/>
          <w:szCs w:val="24"/>
          <w:lang w:val="en-US"/>
        </w:rPr>
        <w:t>ZTMM</w:t>
      </w:r>
      <w:r w:rsidRPr="00163EC6">
        <w:rPr>
          <w:rFonts w:ascii="Arial" w:hAnsi="Arial" w:cs="Arial"/>
          <w:szCs w:val="24"/>
          <w:lang w:val="en-US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163EC6">
        <w:rPr>
          <w:rFonts w:ascii="Arial" w:hAnsi="Arial" w:cs="Arial"/>
          <w:szCs w:val="24"/>
          <w:lang w:val="en-US"/>
        </w:rPr>
        <w:t>_</w:t>
      </w:r>
      <w:r>
        <w:rPr>
          <w:rFonts w:ascii="Arial" w:hAnsi="Arial" w:cs="Arial"/>
          <w:szCs w:val="24"/>
          <w:lang w:val="en-US"/>
        </w:rPr>
        <w:t>MAIN</w:t>
      </w:r>
      <w:r w:rsidR="00163EC6" w:rsidRPr="00163EC6">
        <w:rPr>
          <w:rFonts w:ascii="Arial" w:hAnsi="Arial" w:cs="Arial"/>
          <w:szCs w:val="24"/>
          <w:lang w:val="en-US"/>
        </w:rPr>
        <w:t xml:space="preserve"> </w:t>
      </w:r>
      <w:r w:rsidR="00163EC6">
        <w:rPr>
          <w:rFonts w:ascii="Arial" w:hAnsi="Arial" w:cs="Arial"/>
          <w:szCs w:val="24"/>
        </w:rPr>
        <w:t>и</w:t>
      </w:r>
      <w:r w:rsidR="00163EC6" w:rsidRPr="00163EC6">
        <w:rPr>
          <w:rFonts w:ascii="Arial" w:hAnsi="Arial" w:cs="Arial"/>
          <w:szCs w:val="24"/>
          <w:lang w:val="en-US"/>
        </w:rPr>
        <w:t xml:space="preserve"> </w:t>
      </w:r>
      <w:r w:rsidR="00163EC6">
        <w:rPr>
          <w:rFonts w:ascii="Arial" w:hAnsi="Arial" w:cs="Arial"/>
          <w:szCs w:val="24"/>
          <w:lang w:val="en-US"/>
        </w:rPr>
        <w:t>ZTMM_PRICE_REQ</w:t>
      </w:r>
    </w:p>
    <w:p w14:paraId="367B4722" w14:textId="77777777" w:rsidR="00FE34DE" w:rsidRPr="00332873" w:rsidRDefault="00FE34DE" w:rsidP="00FE34DE">
      <w:pPr>
        <w:pStyle w:val="afb"/>
        <w:rPr>
          <w:rFonts w:ascii="Arial" w:hAnsi="Arial" w:cs="Arial"/>
          <w:szCs w:val="24"/>
        </w:rPr>
      </w:pPr>
      <w:r w:rsidRPr="00163EC6">
        <w:rPr>
          <w:rFonts w:ascii="Arial" w:hAnsi="Arial" w:cs="Arial"/>
          <w:szCs w:val="28"/>
          <w:lang w:val="en-US"/>
        </w:rPr>
        <w:t xml:space="preserve">    </w:t>
      </w:r>
      <w:r>
        <w:rPr>
          <w:rFonts w:ascii="Arial" w:hAnsi="Arial" w:cs="Arial"/>
          <w:szCs w:val="28"/>
        </w:rPr>
        <w:t>В</w:t>
      </w:r>
      <w:r w:rsidRPr="00332873">
        <w:rPr>
          <w:rFonts w:ascii="Arial" w:hAnsi="Arial" w:cs="Arial"/>
          <w:szCs w:val="28"/>
        </w:rPr>
        <w:t xml:space="preserve">ызвать ФМ </w:t>
      </w:r>
      <w:r w:rsidRPr="00332873">
        <w:rPr>
          <w:rFonts w:ascii="Arial" w:hAnsi="Arial" w:cs="Arial"/>
          <w:szCs w:val="28"/>
          <w:lang w:val="en-US"/>
        </w:rPr>
        <w:t>ZMM</w:t>
      </w:r>
      <w:r w:rsidRPr="00332873">
        <w:rPr>
          <w:rFonts w:ascii="Arial" w:hAnsi="Arial" w:cs="Arial"/>
          <w:szCs w:val="28"/>
        </w:rPr>
        <w:t>_</w:t>
      </w:r>
      <w:r w:rsidRPr="00332873">
        <w:rPr>
          <w:rFonts w:ascii="Arial" w:hAnsi="Arial" w:cs="Arial"/>
          <w:szCs w:val="28"/>
          <w:lang w:val="en-US"/>
        </w:rPr>
        <w:t>CHANGE</w:t>
      </w:r>
      <w:r w:rsidRPr="00332873">
        <w:rPr>
          <w:rFonts w:ascii="Arial" w:hAnsi="Arial" w:cs="Arial"/>
          <w:szCs w:val="28"/>
        </w:rPr>
        <w:t>_</w:t>
      </w:r>
      <w:r w:rsidRPr="00332873">
        <w:rPr>
          <w:rFonts w:ascii="Arial" w:hAnsi="Arial" w:cs="Arial"/>
          <w:szCs w:val="28"/>
          <w:lang w:val="en-US"/>
        </w:rPr>
        <w:t>PRICE</w:t>
      </w:r>
      <w:r w:rsidRPr="00332873">
        <w:rPr>
          <w:rFonts w:ascii="Arial" w:hAnsi="Arial" w:cs="Arial"/>
          <w:szCs w:val="28"/>
        </w:rPr>
        <w:t>, на вход которому подать:</w:t>
      </w:r>
    </w:p>
    <w:p w14:paraId="3264BEEA" w14:textId="77777777" w:rsidR="00FE34DE" w:rsidRDefault="00FE34DE" w:rsidP="00FE34DE">
      <w:pPr>
        <w:pStyle w:val="afb"/>
        <w:numPr>
          <w:ilvl w:val="0"/>
          <w:numId w:val="73"/>
        </w:numPr>
        <w:spacing w:after="160" w:line="259" w:lineRule="auto"/>
        <w:contextualSpacing/>
        <w:jc w:val="left"/>
        <w:rPr>
          <w:rFonts w:ascii="Arial" w:hAnsi="Arial" w:cs="Arial"/>
          <w:szCs w:val="24"/>
        </w:rPr>
      </w:pPr>
      <w:r w:rsidRPr="00AA5A64">
        <w:rPr>
          <w:rFonts w:ascii="Arial" w:hAnsi="Arial" w:cs="Arial"/>
          <w:szCs w:val="24"/>
        </w:rPr>
        <w:t xml:space="preserve">Выделенные позиции </w:t>
      </w:r>
      <w:r w:rsidRPr="00AA5A64">
        <w:rPr>
          <w:rFonts w:ascii="Arial" w:hAnsi="Arial" w:cs="Arial"/>
          <w:szCs w:val="24"/>
          <w:lang w:val="en-US"/>
        </w:rPr>
        <w:t>lt</w:t>
      </w:r>
      <w:r w:rsidRPr="00AA5A64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price</w:t>
      </w:r>
      <w:r w:rsidRPr="00AA5A64">
        <w:rPr>
          <w:rFonts w:ascii="Arial" w:hAnsi="Arial" w:cs="Arial"/>
          <w:szCs w:val="24"/>
        </w:rPr>
        <w:t>_</w:t>
      </w:r>
      <w:r w:rsidRPr="00AA5A64">
        <w:rPr>
          <w:rFonts w:ascii="Arial" w:hAnsi="Arial" w:cs="Arial"/>
          <w:szCs w:val="24"/>
          <w:lang w:val="en-US"/>
        </w:rPr>
        <w:t>all</w:t>
      </w:r>
    </w:p>
    <w:p w14:paraId="0D316A39" w14:textId="7EF2588E" w:rsidR="00FE34DE" w:rsidRPr="00FC4EFD" w:rsidRDefault="00FE34DE" w:rsidP="00FE34DE">
      <w:pPr>
        <w:pStyle w:val="Text"/>
        <w:spacing w:before="120" w:after="120"/>
        <w:rPr>
          <w:b/>
          <w:sz w:val="28"/>
          <w:szCs w:val="24"/>
          <w:lang w:val="ru-RU"/>
        </w:rPr>
      </w:pPr>
      <w:r w:rsidRPr="00FE34DE">
        <w:rPr>
          <w:rStyle w:val="Text0"/>
          <w:b/>
          <w:sz w:val="22"/>
          <w:lang w:val="ru-RU"/>
        </w:rPr>
        <w:t>Вариант работы отчета «Формирование прогнозной цены»</w:t>
      </w:r>
    </w:p>
    <w:p w14:paraId="090D1A38" w14:textId="77777777" w:rsidR="00FE34DE" w:rsidRDefault="00FE34DE" w:rsidP="00EA3631">
      <w:pPr>
        <w:ind w:firstLine="360"/>
        <w:rPr>
          <w:rFonts w:ascii="Arial" w:hAnsi="Arial" w:cs="Arial"/>
          <w:szCs w:val="24"/>
        </w:rPr>
      </w:pPr>
      <w:r w:rsidRPr="00E65F8A">
        <w:rPr>
          <w:rFonts w:ascii="Arial" w:hAnsi="Arial" w:cs="Arial"/>
          <w:szCs w:val="24"/>
        </w:rPr>
        <w:t>Если выбран вариант работы отчета «</w:t>
      </w:r>
      <w:r>
        <w:rPr>
          <w:rFonts w:ascii="Arial" w:hAnsi="Arial" w:cs="Arial"/>
          <w:szCs w:val="24"/>
        </w:rPr>
        <w:t>Формирование прогнозной цены</w:t>
      </w:r>
      <w:r w:rsidRPr="00E65F8A">
        <w:rPr>
          <w:rFonts w:ascii="Arial" w:hAnsi="Arial" w:cs="Arial"/>
          <w:szCs w:val="24"/>
        </w:rPr>
        <w:t>», то в о</w:t>
      </w:r>
      <w:r>
        <w:rPr>
          <w:rFonts w:ascii="Arial" w:hAnsi="Arial" w:cs="Arial"/>
          <w:szCs w:val="24"/>
        </w:rPr>
        <w:t xml:space="preserve">тчет выводим только те позиции, где </w:t>
      </w:r>
    </w:p>
    <w:p w14:paraId="56B39595" w14:textId="639E3E9E" w:rsidR="00FE34DE" w:rsidRDefault="00FE34DE" w:rsidP="00FE34DE">
      <w:pPr>
        <w:pStyle w:val="afb"/>
        <w:numPr>
          <w:ilvl w:val="0"/>
          <w:numId w:val="81"/>
        </w:numPr>
        <w:spacing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lt_price_all-zkschl &lt;&gt;</w:t>
      </w:r>
      <w:r w:rsidRPr="00F97E14">
        <w:rPr>
          <w:rFonts w:ascii="Arial" w:hAnsi="Arial" w:cs="Arial"/>
          <w:szCs w:val="24"/>
          <w:lang w:val="en-US"/>
        </w:rPr>
        <w:t xml:space="preserve"> </w:t>
      </w:r>
      <w:r w:rsidRPr="00193E8D">
        <w:rPr>
          <w:rFonts w:ascii="Arial" w:hAnsi="Arial" w:cs="Arial"/>
          <w:szCs w:val="24"/>
          <w:lang w:val="en-US"/>
        </w:rPr>
        <w:t>Z</w:t>
      </w:r>
      <w:r w:rsidRPr="00F97E14">
        <w:rPr>
          <w:rFonts w:ascii="Arial" w:hAnsi="Arial" w:cs="Arial"/>
          <w:szCs w:val="24"/>
          <w:lang w:val="en-US"/>
        </w:rPr>
        <w:t>_</w:t>
      </w:r>
      <w:r w:rsidRPr="00193E8D">
        <w:rPr>
          <w:rFonts w:ascii="Arial" w:hAnsi="Arial" w:cs="Arial"/>
          <w:szCs w:val="24"/>
          <w:lang w:val="en-US"/>
        </w:rPr>
        <w:t>MM</w:t>
      </w:r>
      <w:r w:rsidRPr="00F97E14">
        <w:rPr>
          <w:rFonts w:ascii="Arial" w:hAnsi="Arial" w:cs="Arial"/>
          <w:szCs w:val="24"/>
          <w:lang w:val="en-US"/>
        </w:rPr>
        <w:t>04_</w:t>
      </w:r>
      <w:r w:rsidR="00FD0D1C">
        <w:rPr>
          <w:rFonts w:ascii="Arial" w:hAnsi="Arial" w:cs="Arial"/>
          <w:szCs w:val="24"/>
          <w:lang w:val="en-US"/>
        </w:rPr>
        <w:t>ZKSCHL</w:t>
      </w:r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и</w:t>
      </w:r>
      <w:r>
        <w:rPr>
          <w:rFonts w:ascii="Arial" w:hAnsi="Arial" w:cs="Arial"/>
          <w:szCs w:val="24"/>
          <w:lang w:val="en-US"/>
        </w:rPr>
        <w:t xml:space="preserve"> </w:t>
      </w:r>
      <w:r w:rsidRPr="00F97E14">
        <w:rPr>
          <w:rFonts w:ascii="Arial" w:hAnsi="Arial" w:cs="Arial"/>
          <w:szCs w:val="24"/>
          <w:lang w:val="en-US"/>
        </w:rPr>
        <w:t xml:space="preserve">lt_price_all-zstatus &lt;&gt; Z_MM04_STATUS2. </w:t>
      </w:r>
    </w:p>
    <w:p w14:paraId="427E5AA8" w14:textId="3155643A" w:rsidR="00FE34DE" w:rsidRDefault="00FE34DE" w:rsidP="00940C5D">
      <w:pPr>
        <w:pStyle w:val="afb"/>
        <w:numPr>
          <w:ilvl w:val="0"/>
          <w:numId w:val="81"/>
        </w:numPr>
        <w:spacing w:after="120" w:line="259" w:lineRule="auto"/>
        <w:ind w:left="714" w:hanging="357"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lt_price_all-zkschl =</w:t>
      </w:r>
      <w:r w:rsidRPr="00F97E14">
        <w:rPr>
          <w:rFonts w:ascii="Arial" w:hAnsi="Arial" w:cs="Arial"/>
          <w:szCs w:val="24"/>
          <w:lang w:val="en-US"/>
        </w:rPr>
        <w:t xml:space="preserve"> </w:t>
      </w:r>
      <w:r w:rsidRPr="00193E8D">
        <w:rPr>
          <w:rFonts w:ascii="Arial" w:hAnsi="Arial" w:cs="Arial"/>
          <w:szCs w:val="24"/>
          <w:lang w:val="en-US"/>
        </w:rPr>
        <w:t>Z</w:t>
      </w:r>
      <w:r w:rsidRPr="00F97E14">
        <w:rPr>
          <w:rFonts w:ascii="Arial" w:hAnsi="Arial" w:cs="Arial"/>
          <w:szCs w:val="24"/>
          <w:lang w:val="en-US"/>
        </w:rPr>
        <w:t>_</w:t>
      </w:r>
      <w:r w:rsidRPr="00193E8D">
        <w:rPr>
          <w:rFonts w:ascii="Arial" w:hAnsi="Arial" w:cs="Arial"/>
          <w:szCs w:val="24"/>
          <w:lang w:val="en-US"/>
        </w:rPr>
        <w:t>MM</w:t>
      </w:r>
      <w:r w:rsidRPr="00F97E14">
        <w:rPr>
          <w:rFonts w:ascii="Arial" w:hAnsi="Arial" w:cs="Arial"/>
          <w:szCs w:val="24"/>
          <w:lang w:val="en-US"/>
        </w:rPr>
        <w:t>04_</w:t>
      </w:r>
      <w:r w:rsidR="00FD0D1C">
        <w:rPr>
          <w:rFonts w:ascii="Arial" w:hAnsi="Arial" w:cs="Arial"/>
          <w:szCs w:val="24"/>
          <w:lang w:val="en-US"/>
        </w:rPr>
        <w:t>ZKSCHL</w:t>
      </w:r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и</w:t>
      </w:r>
      <w:r>
        <w:rPr>
          <w:rFonts w:ascii="Arial" w:hAnsi="Arial" w:cs="Arial"/>
          <w:szCs w:val="24"/>
          <w:lang w:val="en-US"/>
        </w:rPr>
        <w:t xml:space="preserve"> </w:t>
      </w:r>
      <w:r w:rsidRPr="00F97E14">
        <w:rPr>
          <w:rFonts w:ascii="Arial" w:hAnsi="Arial" w:cs="Arial"/>
          <w:szCs w:val="24"/>
          <w:lang w:val="en-US"/>
        </w:rPr>
        <w:t xml:space="preserve">lt_price_all-zstatus &lt;&gt; Z_MM04_STATUS3. </w:t>
      </w:r>
    </w:p>
    <w:p w14:paraId="093F6614" w14:textId="77777777" w:rsidR="00FE34DE" w:rsidRPr="002C60A8" w:rsidRDefault="00FE34DE" w:rsidP="00EA3631">
      <w:pPr>
        <w:ind w:firstLine="360"/>
        <w:rPr>
          <w:rFonts w:ascii="Arial" w:hAnsi="Arial" w:cs="Arial"/>
          <w:strike/>
          <w:szCs w:val="24"/>
        </w:rPr>
      </w:pPr>
      <w:r w:rsidRPr="002C60A8">
        <w:rPr>
          <w:rFonts w:ascii="Arial" w:hAnsi="Arial" w:cs="Arial"/>
          <w:strike/>
          <w:szCs w:val="24"/>
          <w:highlight w:val="red"/>
        </w:rPr>
        <w:t xml:space="preserve">Пользователь, который имеет полномочия на объект </w:t>
      </w:r>
      <w:r w:rsidRPr="002C60A8">
        <w:rPr>
          <w:rFonts w:ascii="Arial" w:hAnsi="Arial" w:cs="Arial"/>
          <w:strike/>
          <w:szCs w:val="24"/>
          <w:highlight w:val="red"/>
          <w:lang w:val="en-US"/>
        </w:rPr>
        <w:t>Z</w:t>
      </w:r>
      <w:r w:rsidRPr="002C60A8">
        <w:rPr>
          <w:rFonts w:ascii="Arial" w:hAnsi="Arial" w:cs="Arial"/>
          <w:strike/>
          <w:szCs w:val="24"/>
          <w:highlight w:val="red"/>
        </w:rPr>
        <w:t>_</w:t>
      </w:r>
      <w:r w:rsidRPr="002C60A8">
        <w:rPr>
          <w:rFonts w:ascii="Arial" w:hAnsi="Arial" w:cs="Arial"/>
          <w:strike/>
          <w:szCs w:val="24"/>
          <w:highlight w:val="red"/>
          <w:lang w:val="en-US"/>
        </w:rPr>
        <w:t>PRC</w:t>
      </w:r>
      <w:r w:rsidRPr="002C60A8">
        <w:rPr>
          <w:rFonts w:ascii="Arial" w:hAnsi="Arial" w:cs="Arial"/>
          <w:strike/>
          <w:szCs w:val="24"/>
          <w:highlight w:val="red"/>
        </w:rPr>
        <w:t>_</w:t>
      </w:r>
      <w:r w:rsidRPr="002C60A8">
        <w:rPr>
          <w:rFonts w:ascii="Arial" w:hAnsi="Arial" w:cs="Arial"/>
          <w:strike/>
          <w:szCs w:val="24"/>
          <w:highlight w:val="red"/>
          <w:lang w:val="en-US"/>
        </w:rPr>
        <w:t>MODE</w:t>
      </w:r>
      <w:r w:rsidRPr="002C60A8">
        <w:rPr>
          <w:rFonts w:ascii="Arial" w:hAnsi="Arial" w:cs="Arial"/>
          <w:strike/>
          <w:szCs w:val="24"/>
          <w:highlight w:val="red"/>
        </w:rPr>
        <w:t xml:space="preserve">: </w:t>
      </w:r>
      <w:r w:rsidRPr="002C60A8">
        <w:rPr>
          <w:rFonts w:ascii="Arial" w:hAnsi="Arial" w:cs="Arial"/>
          <w:strike/>
          <w:szCs w:val="24"/>
          <w:highlight w:val="red"/>
          <w:lang w:val="en-US"/>
        </w:rPr>
        <w:t>Z</w:t>
      </w:r>
      <w:r w:rsidRPr="002C60A8">
        <w:rPr>
          <w:rFonts w:ascii="Arial" w:hAnsi="Arial" w:cs="Arial"/>
          <w:strike/>
          <w:szCs w:val="24"/>
          <w:highlight w:val="red"/>
        </w:rPr>
        <w:t>_</w:t>
      </w:r>
      <w:r w:rsidRPr="002C60A8">
        <w:rPr>
          <w:rFonts w:ascii="Arial" w:hAnsi="Arial" w:cs="Arial"/>
          <w:strike/>
          <w:szCs w:val="24"/>
          <w:highlight w:val="red"/>
          <w:lang w:val="en-US"/>
        </w:rPr>
        <w:t>MODE</w:t>
      </w:r>
      <w:r w:rsidRPr="002C60A8">
        <w:rPr>
          <w:rFonts w:ascii="Arial" w:hAnsi="Arial" w:cs="Arial"/>
          <w:strike/>
          <w:szCs w:val="24"/>
          <w:highlight w:val="red"/>
        </w:rPr>
        <w:t xml:space="preserve"> = ‘4’, </w:t>
      </w:r>
      <w:r w:rsidRPr="002C60A8">
        <w:rPr>
          <w:rFonts w:ascii="Arial" w:hAnsi="Arial" w:cs="Arial"/>
          <w:strike/>
          <w:szCs w:val="24"/>
          <w:highlight w:val="red"/>
          <w:lang w:val="en-US"/>
        </w:rPr>
        <w:t>ACTVT</w:t>
      </w:r>
      <w:r w:rsidRPr="002C60A8">
        <w:rPr>
          <w:rFonts w:ascii="Arial" w:hAnsi="Arial" w:cs="Arial"/>
          <w:strike/>
          <w:szCs w:val="24"/>
          <w:highlight w:val="red"/>
        </w:rPr>
        <w:t xml:space="preserve"> = ‘03’. Может только просматривать позиции, функции, описанные ниже ему не видны. Пользователь с </w:t>
      </w:r>
      <w:r w:rsidRPr="002C60A8">
        <w:rPr>
          <w:rFonts w:ascii="Arial" w:hAnsi="Arial" w:cs="Arial"/>
          <w:strike/>
          <w:szCs w:val="24"/>
          <w:highlight w:val="red"/>
          <w:lang w:val="en-US"/>
        </w:rPr>
        <w:t>ACTVT</w:t>
      </w:r>
      <w:r w:rsidRPr="002C60A8">
        <w:rPr>
          <w:rFonts w:ascii="Arial" w:hAnsi="Arial" w:cs="Arial"/>
          <w:strike/>
          <w:szCs w:val="24"/>
          <w:highlight w:val="red"/>
        </w:rPr>
        <w:t xml:space="preserve"> = ‘02’ имеет доступ к функциям.</w:t>
      </w:r>
    </w:p>
    <w:p w14:paraId="603BCCBA" w14:textId="77777777" w:rsidR="00FE34DE" w:rsidRDefault="00FE34DE" w:rsidP="00FE34DE">
      <w:pPr>
        <w:rPr>
          <w:rFonts w:ascii="Arial" w:hAnsi="Arial" w:cs="Arial"/>
          <w:szCs w:val="24"/>
        </w:rPr>
      </w:pPr>
    </w:p>
    <w:p w14:paraId="7129F600" w14:textId="0866D66C" w:rsidR="00FE34DE" w:rsidRPr="001E551F" w:rsidRDefault="00FE34DE" w:rsidP="00EA3631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Поля доступны для изменений только для позиций, где </w:t>
      </w:r>
      <w:r>
        <w:rPr>
          <w:rFonts w:ascii="Arial" w:hAnsi="Arial" w:cs="Arial"/>
          <w:szCs w:val="24"/>
          <w:lang w:val="en-US"/>
        </w:rPr>
        <w:t>lt</w:t>
      </w:r>
      <w:r w:rsidRPr="001E551F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1E551F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all</w:t>
      </w:r>
      <w:r w:rsidRPr="001E551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  <w:lang w:val="en-US"/>
        </w:rPr>
        <w:t>zkschl</w:t>
      </w:r>
      <w:r w:rsidRPr="001E551F">
        <w:rPr>
          <w:rFonts w:ascii="Arial" w:hAnsi="Arial" w:cs="Arial"/>
          <w:szCs w:val="24"/>
        </w:rPr>
        <w:t xml:space="preserve"> &lt;&gt; </w:t>
      </w:r>
      <w:r w:rsidRPr="00193E8D">
        <w:rPr>
          <w:rFonts w:ascii="Arial" w:hAnsi="Arial" w:cs="Arial"/>
          <w:szCs w:val="24"/>
          <w:lang w:val="en-US"/>
        </w:rPr>
        <w:t>Z</w:t>
      </w:r>
      <w:r w:rsidRPr="001E551F">
        <w:rPr>
          <w:rFonts w:ascii="Arial" w:hAnsi="Arial" w:cs="Arial"/>
          <w:szCs w:val="24"/>
        </w:rPr>
        <w:t>_</w:t>
      </w:r>
      <w:r w:rsidRPr="00193E8D">
        <w:rPr>
          <w:rFonts w:ascii="Arial" w:hAnsi="Arial" w:cs="Arial"/>
          <w:szCs w:val="24"/>
          <w:lang w:val="en-US"/>
        </w:rPr>
        <w:t>MM</w:t>
      </w:r>
      <w:r w:rsidRPr="001E551F">
        <w:rPr>
          <w:rFonts w:ascii="Arial" w:hAnsi="Arial" w:cs="Arial"/>
          <w:szCs w:val="24"/>
        </w:rPr>
        <w:t>04_</w:t>
      </w:r>
      <w:r w:rsidR="00FD0D1C">
        <w:rPr>
          <w:rFonts w:ascii="Arial" w:hAnsi="Arial" w:cs="Arial"/>
          <w:szCs w:val="24"/>
          <w:lang w:val="en-US"/>
        </w:rPr>
        <w:t>ZKSCHL</w:t>
      </w:r>
      <w:r w:rsidRPr="001E551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и</w:t>
      </w:r>
      <w:r w:rsidRPr="001E551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  <w:lang w:val="en-US"/>
        </w:rPr>
        <w:t>lt</w:t>
      </w:r>
      <w:r w:rsidRPr="001E551F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price</w:t>
      </w:r>
      <w:r w:rsidRPr="001E551F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  <w:lang w:val="en-US"/>
        </w:rPr>
        <w:t>all</w:t>
      </w:r>
      <w:r w:rsidRPr="001E551F">
        <w:rPr>
          <w:rFonts w:ascii="Arial" w:hAnsi="Arial" w:cs="Arial"/>
          <w:szCs w:val="24"/>
        </w:rPr>
        <w:t xml:space="preserve"> = </w:t>
      </w:r>
      <w:r w:rsidRPr="00E65F8A">
        <w:rPr>
          <w:rFonts w:ascii="Arial" w:hAnsi="Arial" w:cs="Arial"/>
          <w:szCs w:val="24"/>
          <w:lang w:val="en-US"/>
        </w:rPr>
        <w:t>Z</w:t>
      </w:r>
      <w:r w:rsidRPr="001E551F">
        <w:rPr>
          <w:rFonts w:ascii="Arial" w:hAnsi="Arial" w:cs="Arial"/>
          <w:szCs w:val="24"/>
        </w:rPr>
        <w:t>_</w:t>
      </w:r>
      <w:r w:rsidRPr="00E65F8A">
        <w:rPr>
          <w:rFonts w:ascii="Arial" w:hAnsi="Arial" w:cs="Arial"/>
          <w:szCs w:val="24"/>
          <w:lang w:val="en-US"/>
        </w:rPr>
        <w:t>MM</w:t>
      </w:r>
      <w:r w:rsidRPr="001E551F">
        <w:rPr>
          <w:rFonts w:ascii="Arial" w:hAnsi="Arial" w:cs="Arial"/>
          <w:szCs w:val="24"/>
        </w:rPr>
        <w:t>04_</w:t>
      </w:r>
      <w:r w:rsidRPr="00E65F8A">
        <w:rPr>
          <w:rFonts w:ascii="Arial" w:hAnsi="Arial" w:cs="Arial"/>
          <w:szCs w:val="24"/>
          <w:lang w:val="en-US"/>
        </w:rPr>
        <w:t>STATUS</w:t>
      </w:r>
      <w:r w:rsidRPr="001E551F">
        <w:rPr>
          <w:rFonts w:ascii="Arial" w:hAnsi="Arial" w:cs="Arial"/>
          <w:szCs w:val="24"/>
        </w:rPr>
        <w:t>1</w:t>
      </w:r>
    </w:p>
    <w:p w14:paraId="3A388FD4" w14:textId="7C6ABCD5" w:rsidR="00FE34DE" w:rsidRPr="00FE34DE" w:rsidRDefault="00FE34DE" w:rsidP="00FE34DE">
      <w:pPr>
        <w:pStyle w:val="Text"/>
        <w:spacing w:before="120" w:after="120"/>
        <w:rPr>
          <w:b/>
          <w:lang w:val="ru-RU"/>
        </w:rPr>
      </w:pPr>
      <w:r w:rsidRPr="00FE34DE">
        <w:rPr>
          <w:b/>
          <w:lang w:val="ru-RU"/>
        </w:rPr>
        <w:t>Функция «Сформировать цену»</w:t>
      </w:r>
    </w:p>
    <w:p w14:paraId="439007B2" w14:textId="77777777" w:rsidR="00FE34DE" w:rsidRDefault="00FE34DE" w:rsidP="00FE34DE">
      <w:pPr>
        <w:rPr>
          <w:rFonts w:ascii="Arial" w:hAnsi="Arial" w:cs="Arial"/>
          <w:szCs w:val="24"/>
        </w:rPr>
      </w:pPr>
      <w:r w:rsidRPr="00CE7D6A">
        <w:rPr>
          <w:rFonts w:ascii="Arial" w:hAnsi="Arial" w:cs="Arial"/>
          <w:szCs w:val="24"/>
        </w:rPr>
        <w:t>Аналогично п.3.3.3</w:t>
      </w:r>
      <w:r>
        <w:rPr>
          <w:rFonts w:ascii="Arial" w:hAnsi="Arial" w:cs="Arial"/>
          <w:szCs w:val="24"/>
        </w:rPr>
        <w:t xml:space="preserve">, но выбрать можно только поля, где </w:t>
      </w:r>
    </w:p>
    <w:p w14:paraId="07840D9C" w14:textId="6D8970CE" w:rsidR="00FE34DE" w:rsidRDefault="00FE34DE" w:rsidP="00FE34DE">
      <w:pPr>
        <w:pStyle w:val="afb"/>
        <w:numPr>
          <w:ilvl w:val="0"/>
          <w:numId w:val="80"/>
        </w:numPr>
        <w:spacing w:line="259" w:lineRule="auto"/>
        <w:contextualSpacing/>
        <w:jc w:val="left"/>
        <w:rPr>
          <w:rFonts w:ascii="Arial" w:hAnsi="Arial" w:cs="Arial"/>
          <w:szCs w:val="24"/>
          <w:lang w:val="en-US"/>
        </w:rPr>
      </w:pPr>
      <w:r w:rsidRPr="00B309B6">
        <w:rPr>
          <w:rFonts w:ascii="Arial" w:hAnsi="Arial" w:cs="Arial"/>
          <w:szCs w:val="24"/>
          <w:lang w:val="en-US"/>
        </w:rPr>
        <w:t>lt_price_all-zkschl</w:t>
      </w:r>
      <w:r>
        <w:rPr>
          <w:rFonts w:ascii="Arial" w:hAnsi="Arial" w:cs="Arial"/>
          <w:szCs w:val="24"/>
          <w:lang w:val="en-US"/>
        </w:rPr>
        <w:t xml:space="preserve"> &lt;&gt; </w:t>
      </w:r>
      <w:r w:rsidRPr="00B309B6">
        <w:rPr>
          <w:rFonts w:ascii="Arial" w:hAnsi="Arial" w:cs="Arial"/>
          <w:szCs w:val="24"/>
          <w:lang w:val="en-US"/>
        </w:rPr>
        <w:t>Z_MM04_</w:t>
      </w:r>
      <w:r w:rsidR="00FD0D1C">
        <w:rPr>
          <w:rFonts w:ascii="Arial" w:hAnsi="Arial" w:cs="Arial"/>
          <w:szCs w:val="24"/>
          <w:lang w:val="en-US"/>
        </w:rPr>
        <w:t>ZKSCHL</w:t>
      </w:r>
      <w:r>
        <w:rPr>
          <w:rFonts w:ascii="Arial" w:hAnsi="Arial" w:cs="Arial"/>
          <w:szCs w:val="24"/>
          <w:lang w:val="en-US"/>
        </w:rPr>
        <w:t xml:space="preserve">, </w:t>
      </w:r>
      <w:r w:rsidRPr="00B309B6">
        <w:rPr>
          <w:rFonts w:ascii="Arial" w:hAnsi="Arial" w:cs="Arial"/>
          <w:szCs w:val="24"/>
          <w:lang w:val="en-US"/>
        </w:rPr>
        <w:t>lt_price_all = Z_MM04_STATUS1</w:t>
      </w:r>
      <w:r>
        <w:rPr>
          <w:rFonts w:ascii="Arial" w:hAnsi="Arial" w:cs="Arial"/>
          <w:szCs w:val="24"/>
          <w:lang w:val="en-US"/>
        </w:rPr>
        <w:t xml:space="preserve">, lt_price_all-zchg = </w:t>
      </w:r>
      <w:r>
        <w:rPr>
          <w:rFonts w:ascii="Arial" w:hAnsi="Arial" w:cs="Arial"/>
          <w:szCs w:val="24"/>
        </w:rPr>
        <w:t>пусто</w:t>
      </w:r>
    </w:p>
    <w:p w14:paraId="6B6405D8" w14:textId="0AB9C8D8" w:rsidR="00FE34DE" w:rsidRDefault="00FE34DE" w:rsidP="00FE34D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Т.е. можно будет изменить только те позиции, которые находятся в статусе «В работе».</w:t>
      </w:r>
    </w:p>
    <w:p w14:paraId="1628A0C6" w14:textId="2298E1B6" w:rsidR="00FE34DE" w:rsidRPr="00FC4EFD" w:rsidRDefault="00FE34DE" w:rsidP="00B616FA">
      <w:pPr>
        <w:pStyle w:val="Text"/>
        <w:spacing w:before="120" w:after="120"/>
        <w:rPr>
          <w:b/>
          <w:sz w:val="28"/>
          <w:szCs w:val="24"/>
          <w:lang w:val="ru-RU"/>
        </w:rPr>
      </w:pPr>
      <w:r w:rsidRPr="00FE34DE">
        <w:rPr>
          <w:rStyle w:val="Text0"/>
          <w:b/>
          <w:sz w:val="22"/>
          <w:lang w:val="ru-RU"/>
        </w:rPr>
        <w:lastRenderedPageBreak/>
        <w:t>Вариант работы отчета «Просмотр цен»</w:t>
      </w:r>
    </w:p>
    <w:p w14:paraId="0B551FC7" w14:textId="77777777" w:rsidR="00FE34DE" w:rsidRDefault="00FE34DE" w:rsidP="00EA3631">
      <w:pPr>
        <w:ind w:firstLine="708"/>
        <w:rPr>
          <w:rFonts w:ascii="Arial" w:hAnsi="Arial" w:cs="Arial"/>
        </w:rPr>
      </w:pPr>
      <w:r w:rsidRPr="00D03F26">
        <w:rPr>
          <w:rFonts w:ascii="Arial" w:hAnsi="Arial" w:cs="Arial"/>
        </w:rPr>
        <w:t xml:space="preserve">Если выбран вариант «Просмотр цен», то выводится все позиции с ограничениями из селекционного экрана. </w:t>
      </w:r>
    </w:p>
    <w:p w14:paraId="5BB0DD73" w14:textId="77777777" w:rsidR="00FE34DE" w:rsidRDefault="00FE34DE" w:rsidP="00FE34DE">
      <w:pPr>
        <w:rPr>
          <w:rFonts w:ascii="Arial" w:hAnsi="Arial" w:cs="Arial"/>
        </w:rPr>
      </w:pPr>
    </w:p>
    <w:p w14:paraId="32870A77" w14:textId="68F556C9" w:rsidR="006F1BE6" w:rsidRDefault="006F1BE6" w:rsidP="006F1BE6">
      <w:pPr>
        <w:pStyle w:val="23"/>
        <w:spacing w:before="120" w:after="120"/>
        <w:rPr>
          <w:rStyle w:val="af6"/>
          <w:rFonts w:eastAsia="Calibri" w:cs="Arial"/>
          <w:b/>
        </w:rPr>
      </w:pPr>
      <w:r w:rsidRPr="007D56DC">
        <w:rPr>
          <w:rStyle w:val="af6"/>
          <w:rFonts w:eastAsia="Calibri" w:cs="Arial"/>
          <w:b/>
          <w:bCs w:val="0"/>
          <w:iCs w:val="0"/>
          <w:caps w:val="0"/>
        </w:rPr>
        <w:t>2.</w:t>
      </w:r>
      <w:r>
        <w:rPr>
          <w:rStyle w:val="af6"/>
          <w:rFonts w:eastAsia="Calibri" w:cs="Arial"/>
          <w:b/>
        </w:rPr>
        <w:t xml:space="preserve">3.6.3 Дополнительные функции </w:t>
      </w:r>
    </w:p>
    <w:p w14:paraId="0220876A" w14:textId="4A6606C3" w:rsidR="00FE34DE" w:rsidRPr="006F1BE6" w:rsidRDefault="00FE34DE" w:rsidP="006F1BE6">
      <w:pPr>
        <w:pStyle w:val="Text"/>
        <w:spacing w:before="120" w:after="120"/>
        <w:rPr>
          <w:b/>
          <w:sz w:val="22"/>
          <w:lang w:val="ru-RU"/>
        </w:rPr>
      </w:pPr>
      <w:r w:rsidRPr="006F1BE6">
        <w:rPr>
          <w:b/>
          <w:sz w:val="22"/>
          <w:lang w:val="ru-RU"/>
        </w:rPr>
        <w:t>Фоновое задание по обновлению цен</w:t>
      </w:r>
      <w:r w:rsidR="008651BA">
        <w:rPr>
          <w:b/>
          <w:sz w:val="22"/>
          <w:lang w:val="ru-RU"/>
        </w:rPr>
        <w:t>, добавлению новых позиций</w:t>
      </w:r>
    </w:p>
    <w:p w14:paraId="738EE51C" w14:textId="5D42B6FC" w:rsidR="00EC312A" w:rsidRDefault="008651BA" w:rsidP="00921D54">
      <w:pPr>
        <w:ind w:firstLine="708"/>
        <w:rPr>
          <w:rFonts w:ascii="Arial" w:hAnsi="Arial" w:cs="Arial"/>
          <w:highlight w:val="green"/>
        </w:rPr>
      </w:pPr>
      <w:r w:rsidRPr="00850BD8">
        <w:rPr>
          <w:rFonts w:ascii="Arial" w:hAnsi="Arial" w:cs="Arial"/>
          <w:highlight w:val="green"/>
        </w:rPr>
        <w:t xml:space="preserve">Необходимо создать программу и транзакцию </w:t>
      </w:r>
      <w:r w:rsidRPr="00850BD8">
        <w:rPr>
          <w:rFonts w:ascii="Arial" w:hAnsi="Arial" w:cs="Arial"/>
          <w:highlight w:val="green"/>
          <w:lang w:val="en-US"/>
        </w:rPr>
        <w:t>ZMM</w:t>
      </w:r>
      <w:r w:rsidRPr="00850BD8">
        <w:rPr>
          <w:rFonts w:ascii="Arial" w:hAnsi="Arial" w:cs="Arial"/>
          <w:highlight w:val="green"/>
        </w:rPr>
        <w:t>_</w:t>
      </w:r>
      <w:r w:rsidRPr="00850BD8">
        <w:rPr>
          <w:rFonts w:ascii="Arial" w:hAnsi="Arial" w:cs="Arial"/>
          <w:highlight w:val="green"/>
          <w:lang w:val="en-US"/>
        </w:rPr>
        <w:t>PRICE</w:t>
      </w:r>
      <w:r w:rsidRPr="00850BD8">
        <w:rPr>
          <w:rFonts w:ascii="Arial" w:hAnsi="Arial" w:cs="Arial"/>
          <w:highlight w:val="green"/>
        </w:rPr>
        <w:t>_</w:t>
      </w:r>
      <w:r w:rsidRPr="00850BD8">
        <w:rPr>
          <w:rFonts w:ascii="Arial" w:hAnsi="Arial" w:cs="Arial"/>
          <w:highlight w:val="green"/>
          <w:lang w:val="en-US"/>
        </w:rPr>
        <w:t>UPDATE</w:t>
      </w:r>
      <w:r w:rsidRPr="00850BD8">
        <w:rPr>
          <w:rFonts w:ascii="Arial" w:hAnsi="Arial" w:cs="Arial"/>
          <w:highlight w:val="green"/>
        </w:rPr>
        <w:t xml:space="preserve">, которая будет запускаться в режиме реального времени или фоновым заданием. </w:t>
      </w:r>
    </w:p>
    <w:p w14:paraId="201C7950" w14:textId="1A6F88B1" w:rsidR="00DE7044" w:rsidRDefault="00DE7044" w:rsidP="00DE7044">
      <w:pPr>
        <w:spacing w:before="120" w:after="120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Таблица 21. Селекционный экран программы </w:t>
      </w:r>
      <w:r w:rsidRPr="00850BD8">
        <w:rPr>
          <w:rFonts w:ascii="Arial" w:hAnsi="Arial" w:cs="Arial"/>
          <w:highlight w:val="green"/>
          <w:lang w:val="en-US"/>
        </w:rPr>
        <w:t>ZMM</w:t>
      </w:r>
      <w:r w:rsidRPr="00850BD8">
        <w:rPr>
          <w:rFonts w:ascii="Arial" w:hAnsi="Arial" w:cs="Arial"/>
          <w:highlight w:val="green"/>
        </w:rPr>
        <w:t>_</w:t>
      </w:r>
      <w:r w:rsidRPr="00850BD8">
        <w:rPr>
          <w:rFonts w:ascii="Arial" w:hAnsi="Arial" w:cs="Arial"/>
          <w:highlight w:val="green"/>
          <w:lang w:val="en-US"/>
        </w:rPr>
        <w:t>PRICE</w:t>
      </w:r>
      <w:r w:rsidRPr="00850BD8">
        <w:rPr>
          <w:rFonts w:ascii="Arial" w:hAnsi="Arial" w:cs="Arial"/>
          <w:highlight w:val="green"/>
        </w:rPr>
        <w:t>_</w:t>
      </w:r>
      <w:r w:rsidRPr="00850BD8">
        <w:rPr>
          <w:rFonts w:ascii="Arial" w:hAnsi="Arial" w:cs="Arial"/>
          <w:highlight w:val="green"/>
          <w:lang w:val="en-US"/>
        </w:rPr>
        <w:t>UPDATE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417"/>
        <w:gridCol w:w="1276"/>
        <w:gridCol w:w="1417"/>
        <w:gridCol w:w="2127"/>
      </w:tblGrid>
      <w:tr w:rsidR="00EC312A" w:rsidRPr="008B7EC5" w14:paraId="405B0057" w14:textId="77777777" w:rsidTr="00EC312A">
        <w:tc>
          <w:tcPr>
            <w:tcW w:w="993" w:type="dxa"/>
            <w:shd w:val="clear" w:color="auto" w:fill="FFC000"/>
          </w:tcPr>
          <w:p w14:paraId="6E884B16" w14:textId="77777777" w:rsidR="00EC312A" w:rsidRPr="00667DB8" w:rsidRDefault="00EC312A" w:rsidP="009C4FD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667DB8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Поле</w:t>
            </w:r>
          </w:p>
        </w:tc>
        <w:tc>
          <w:tcPr>
            <w:tcW w:w="1701" w:type="dxa"/>
            <w:shd w:val="clear" w:color="auto" w:fill="FFC000"/>
          </w:tcPr>
          <w:p w14:paraId="7DB58FE9" w14:textId="77777777" w:rsidR="00EC312A" w:rsidRPr="00667DB8" w:rsidRDefault="00EC312A" w:rsidP="009C4FD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667DB8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Название</w:t>
            </w:r>
          </w:p>
        </w:tc>
        <w:tc>
          <w:tcPr>
            <w:tcW w:w="1417" w:type="dxa"/>
            <w:shd w:val="clear" w:color="auto" w:fill="FFC000"/>
          </w:tcPr>
          <w:p w14:paraId="395EE6D7" w14:textId="77777777" w:rsidR="00EC312A" w:rsidRPr="00667DB8" w:rsidRDefault="00EC312A" w:rsidP="009C4FD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667DB8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Элемент данных</w:t>
            </w:r>
          </w:p>
        </w:tc>
        <w:tc>
          <w:tcPr>
            <w:tcW w:w="1276" w:type="dxa"/>
            <w:shd w:val="clear" w:color="auto" w:fill="FFC000"/>
          </w:tcPr>
          <w:p w14:paraId="08CA9010" w14:textId="77777777" w:rsidR="00EC312A" w:rsidRPr="00667DB8" w:rsidRDefault="00EC312A" w:rsidP="009C4FD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667DB8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Тип данных</w:t>
            </w:r>
          </w:p>
        </w:tc>
        <w:tc>
          <w:tcPr>
            <w:tcW w:w="1417" w:type="dxa"/>
            <w:shd w:val="clear" w:color="auto" w:fill="FFC000"/>
          </w:tcPr>
          <w:p w14:paraId="5E057400" w14:textId="77777777" w:rsidR="00EC312A" w:rsidRPr="00667DB8" w:rsidRDefault="00EC312A" w:rsidP="009C4FD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667DB8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Средство поиска</w:t>
            </w:r>
          </w:p>
        </w:tc>
        <w:tc>
          <w:tcPr>
            <w:tcW w:w="2127" w:type="dxa"/>
            <w:shd w:val="clear" w:color="auto" w:fill="FFC000"/>
          </w:tcPr>
          <w:p w14:paraId="12401B10" w14:textId="77777777" w:rsidR="00EC312A" w:rsidRPr="00667DB8" w:rsidRDefault="00EC312A" w:rsidP="009C4FD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667DB8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 xml:space="preserve">Обязательность </w:t>
            </w:r>
          </w:p>
        </w:tc>
      </w:tr>
      <w:tr w:rsidR="00EC312A" w:rsidRPr="008B7EC5" w14:paraId="20C2DC02" w14:textId="77777777" w:rsidTr="00EC312A">
        <w:tc>
          <w:tcPr>
            <w:tcW w:w="993" w:type="dxa"/>
            <w:shd w:val="clear" w:color="auto" w:fill="auto"/>
            <w:vAlign w:val="center"/>
          </w:tcPr>
          <w:p w14:paraId="2D1C2649" w14:textId="77777777" w:rsidR="00EC312A" w:rsidRPr="00667DB8" w:rsidRDefault="00EC312A" w:rsidP="009C4FD2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highlight w:val="green"/>
                <w:lang w:eastAsia="en-US"/>
              </w:rPr>
            </w:pPr>
            <w:r w:rsidRPr="00667DB8">
              <w:rPr>
                <w:highlight w:val="green"/>
              </w:rPr>
              <w:t>BURKS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F5864E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highlight w:val="green"/>
                <w:lang w:val="ru-RU" w:eastAsia="en-US"/>
              </w:rPr>
            </w:pPr>
            <w:r w:rsidRPr="00667DB8">
              <w:rPr>
                <w:highlight w:val="green"/>
              </w:rPr>
              <w:t>БЕ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2E2945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BUKRS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F1E1C1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CHAR (</w:t>
            </w:r>
            <w:r w:rsidRPr="00667DB8">
              <w:rPr>
                <w:rFonts w:eastAsiaTheme="minorHAnsi"/>
                <w:szCs w:val="22"/>
                <w:highlight w:val="green"/>
                <w:lang w:eastAsia="en-US"/>
              </w:rPr>
              <w:t>4</w:t>
            </w: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6E90F7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C_T001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BC2420" w14:textId="77777777" w:rsidR="00EC312A" w:rsidRPr="00667DB8" w:rsidRDefault="00EC312A" w:rsidP="009C4FD2">
            <w:pPr>
              <w:pStyle w:val="Text"/>
              <w:rPr>
                <w:highlight w:val="green"/>
              </w:rPr>
            </w:pPr>
            <w:r w:rsidRPr="00667DB8">
              <w:rPr>
                <w:highlight w:val="green"/>
              </w:rPr>
              <w:t>Нет (Многократный)</w:t>
            </w:r>
          </w:p>
        </w:tc>
      </w:tr>
      <w:tr w:rsidR="00EC312A" w:rsidRPr="008B7EC5" w14:paraId="00AE053E" w14:textId="77777777" w:rsidTr="00EC312A">
        <w:tc>
          <w:tcPr>
            <w:tcW w:w="993" w:type="dxa"/>
            <w:shd w:val="clear" w:color="auto" w:fill="auto"/>
            <w:vAlign w:val="center"/>
          </w:tcPr>
          <w:p w14:paraId="6E7F0048" w14:textId="77777777" w:rsidR="00EC312A" w:rsidRPr="00667DB8" w:rsidRDefault="00EC312A" w:rsidP="009C4FD2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highlight w:val="green"/>
                <w:lang w:eastAsia="en-US"/>
              </w:rPr>
            </w:pPr>
            <w:r w:rsidRPr="00667DB8">
              <w:rPr>
                <w:highlight w:val="green"/>
              </w:rPr>
              <w:t>WERKS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3AB5E8" w14:textId="77777777" w:rsidR="00EC312A" w:rsidRPr="00667DB8" w:rsidRDefault="00EC312A" w:rsidP="009C4FD2">
            <w:pPr>
              <w:pStyle w:val="Text"/>
              <w:jc w:val="left"/>
              <w:rPr>
                <w:highlight w:val="green"/>
              </w:rPr>
            </w:pPr>
            <w:r w:rsidRPr="00667DB8">
              <w:rPr>
                <w:highlight w:val="green"/>
              </w:rPr>
              <w:t>Завод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61408C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eastAsia="en-US"/>
              </w:rPr>
              <w:t>WERKS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F62EB3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CHAR (</w:t>
            </w:r>
            <w:r w:rsidRPr="00667DB8">
              <w:rPr>
                <w:rFonts w:eastAsiaTheme="minorHAnsi"/>
                <w:szCs w:val="22"/>
                <w:highlight w:val="green"/>
                <w:lang w:eastAsia="en-US"/>
              </w:rPr>
              <w:t>4</w:t>
            </w: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46A5BF9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eastAsia="en-US"/>
              </w:rPr>
              <w:t>H_T001W</w:t>
            </w:r>
          </w:p>
        </w:tc>
        <w:tc>
          <w:tcPr>
            <w:tcW w:w="2127" w:type="dxa"/>
            <w:shd w:val="clear" w:color="auto" w:fill="auto"/>
          </w:tcPr>
          <w:p w14:paraId="6F573C37" w14:textId="77777777" w:rsidR="00EC312A" w:rsidRPr="00667DB8" w:rsidRDefault="00EC312A" w:rsidP="009C4FD2">
            <w:pPr>
              <w:pStyle w:val="Text"/>
              <w:rPr>
                <w:highlight w:val="green"/>
              </w:rPr>
            </w:pPr>
            <w:r w:rsidRPr="00667DB8">
              <w:rPr>
                <w:highlight w:val="green"/>
              </w:rPr>
              <w:t>Нет (Многократный)</w:t>
            </w:r>
          </w:p>
        </w:tc>
      </w:tr>
      <w:tr w:rsidR="00EC312A" w:rsidRPr="008B7EC5" w14:paraId="098FB4D5" w14:textId="77777777" w:rsidTr="00EC312A">
        <w:tc>
          <w:tcPr>
            <w:tcW w:w="993" w:type="dxa"/>
            <w:shd w:val="clear" w:color="auto" w:fill="auto"/>
            <w:vAlign w:val="center"/>
          </w:tcPr>
          <w:p w14:paraId="2F0BC75C" w14:textId="77777777" w:rsidR="00EC312A" w:rsidRPr="00667DB8" w:rsidRDefault="00EC312A" w:rsidP="009C4FD2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highlight w:val="green"/>
                <w:lang w:val="ru-RU" w:eastAsia="en-US"/>
              </w:rPr>
            </w:pPr>
            <w:r w:rsidRPr="00667DB8">
              <w:rPr>
                <w:highlight w:val="green"/>
              </w:rPr>
              <w:t>MATNR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EBD1DD" w14:textId="77777777" w:rsidR="00EC312A" w:rsidRPr="00667DB8" w:rsidRDefault="00EC312A" w:rsidP="009C4FD2">
            <w:pPr>
              <w:pStyle w:val="Text"/>
              <w:jc w:val="left"/>
              <w:rPr>
                <w:highlight w:val="green"/>
              </w:rPr>
            </w:pPr>
            <w:r w:rsidRPr="00667DB8">
              <w:rPr>
                <w:highlight w:val="green"/>
              </w:rPr>
              <w:t>Материал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DEEE86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MATNR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718E2E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CHAR (40)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684C29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MAT1</w:t>
            </w:r>
          </w:p>
        </w:tc>
        <w:tc>
          <w:tcPr>
            <w:tcW w:w="2127" w:type="dxa"/>
            <w:shd w:val="clear" w:color="auto" w:fill="auto"/>
          </w:tcPr>
          <w:p w14:paraId="503E8561" w14:textId="77777777" w:rsidR="00EC312A" w:rsidRPr="00667DB8" w:rsidRDefault="00EC312A" w:rsidP="009C4FD2">
            <w:pPr>
              <w:pStyle w:val="Text"/>
              <w:rPr>
                <w:highlight w:val="green"/>
              </w:rPr>
            </w:pPr>
            <w:r w:rsidRPr="00667DB8">
              <w:rPr>
                <w:highlight w:val="green"/>
              </w:rPr>
              <w:t>Нет (Многократный)</w:t>
            </w:r>
          </w:p>
        </w:tc>
      </w:tr>
      <w:tr w:rsidR="00EC312A" w:rsidRPr="008B7EC5" w14:paraId="2E87406D" w14:textId="77777777" w:rsidTr="00EC312A">
        <w:tc>
          <w:tcPr>
            <w:tcW w:w="993" w:type="dxa"/>
            <w:shd w:val="clear" w:color="auto" w:fill="auto"/>
            <w:vAlign w:val="center"/>
          </w:tcPr>
          <w:p w14:paraId="6918F3A4" w14:textId="77777777" w:rsidR="00EC312A" w:rsidRPr="00667DB8" w:rsidRDefault="00EC312A" w:rsidP="009C4FD2">
            <w:pPr>
              <w:pStyle w:val="Text"/>
              <w:jc w:val="center"/>
              <w:rPr>
                <w:rFonts w:eastAsiaTheme="minorHAnsi"/>
                <w:i/>
                <w:color w:val="808080" w:themeColor="background1" w:themeShade="80"/>
                <w:sz w:val="22"/>
                <w:szCs w:val="22"/>
                <w:highlight w:val="green"/>
                <w:lang w:val="ru-RU" w:eastAsia="en-US"/>
              </w:rPr>
            </w:pPr>
            <w:r w:rsidRPr="00667DB8">
              <w:rPr>
                <w:highlight w:val="green"/>
              </w:rPr>
              <w:t>EKGRP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47D77B" w14:textId="77777777" w:rsidR="00EC312A" w:rsidRPr="00667DB8" w:rsidRDefault="00EC312A" w:rsidP="009C4FD2">
            <w:pPr>
              <w:pStyle w:val="Text"/>
              <w:jc w:val="left"/>
              <w:rPr>
                <w:highlight w:val="green"/>
              </w:rPr>
            </w:pPr>
            <w:r w:rsidRPr="00667DB8">
              <w:rPr>
                <w:highlight w:val="green"/>
              </w:rPr>
              <w:t>Группа закупок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228205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BKGRP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E2C8DD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CHAR (</w:t>
            </w:r>
            <w:r w:rsidRPr="00667DB8">
              <w:rPr>
                <w:rFonts w:eastAsiaTheme="minorHAnsi"/>
                <w:szCs w:val="22"/>
                <w:highlight w:val="green"/>
                <w:lang w:eastAsia="en-US"/>
              </w:rPr>
              <w:t>3</w:t>
            </w: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40B854" w14:textId="77777777" w:rsidR="00EC312A" w:rsidRPr="00667DB8" w:rsidRDefault="00EC312A" w:rsidP="009C4FD2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H_T024</w:t>
            </w:r>
          </w:p>
        </w:tc>
        <w:tc>
          <w:tcPr>
            <w:tcW w:w="2127" w:type="dxa"/>
            <w:shd w:val="clear" w:color="auto" w:fill="auto"/>
          </w:tcPr>
          <w:p w14:paraId="06EC33AE" w14:textId="77777777" w:rsidR="00EC312A" w:rsidRPr="00667DB8" w:rsidRDefault="00EC312A" w:rsidP="009C4FD2">
            <w:pPr>
              <w:pStyle w:val="Text"/>
              <w:rPr>
                <w:highlight w:val="green"/>
              </w:rPr>
            </w:pPr>
            <w:r w:rsidRPr="00667DB8">
              <w:rPr>
                <w:highlight w:val="green"/>
              </w:rPr>
              <w:t>Нет (Многократный)</w:t>
            </w:r>
          </w:p>
        </w:tc>
      </w:tr>
      <w:tr w:rsidR="00C10360" w:rsidRPr="008B7EC5" w14:paraId="32F7D6FF" w14:textId="77777777" w:rsidTr="00C10360">
        <w:tc>
          <w:tcPr>
            <w:tcW w:w="993" w:type="dxa"/>
            <w:shd w:val="clear" w:color="auto" w:fill="auto"/>
            <w:vAlign w:val="center"/>
          </w:tcPr>
          <w:p w14:paraId="0E431ABE" w14:textId="18706CBF" w:rsidR="00C10360" w:rsidRPr="00C10360" w:rsidRDefault="00C10360" w:rsidP="00C10360">
            <w:pPr>
              <w:pStyle w:val="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ZSTATUS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65A7B7" w14:textId="7877F6C4" w:rsidR="00C10360" w:rsidRPr="00C10360" w:rsidRDefault="00C10360" w:rsidP="00C10360">
            <w:pPr>
              <w:pStyle w:val="Text"/>
              <w:jc w:val="left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Снят с производства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DFF644" w14:textId="265B6B6B" w:rsidR="00C10360" w:rsidRPr="00667DB8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>
              <w:rPr>
                <w:highlight w:val="green"/>
              </w:rPr>
              <w:t>ZSTATUS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F75FEC" w14:textId="4601E4F4" w:rsidR="00C10360" w:rsidRPr="00667DB8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CHAR (</w:t>
            </w:r>
            <w:r>
              <w:rPr>
                <w:rFonts w:eastAsiaTheme="minorHAnsi"/>
                <w:szCs w:val="22"/>
                <w:highlight w:val="green"/>
                <w:lang w:val="ru-RU" w:eastAsia="en-US"/>
              </w:rPr>
              <w:t>2</w:t>
            </w: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27DD0B" w14:textId="09CB9510" w:rsidR="00C10360" w:rsidRPr="00C10360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eastAsia="en-US"/>
              </w:rPr>
            </w:pPr>
            <w:r>
              <w:rPr>
                <w:rFonts w:eastAsiaTheme="minorHAnsi"/>
                <w:szCs w:val="22"/>
                <w:highlight w:val="green"/>
                <w:lang w:eastAsia="en-US"/>
              </w:rPr>
              <w:t>ZSTATUS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457AF97" w14:textId="6999CAAE" w:rsidR="00C10360" w:rsidRPr="00667DB8" w:rsidRDefault="00C10360" w:rsidP="00C10360">
            <w:pPr>
              <w:pStyle w:val="Text"/>
              <w:jc w:val="left"/>
              <w:rPr>
                <w:highlight w:val="green"/>
              </w:rPr>
            </w:pPr>
            <w:r w:rsidRPr="00667DB8">
              <w:rPr>
                <w:highlight w:val="green"/>
              </w:rPr>
              <w:t>Нет (Многократный)</w:t>
            </w:r>
          </w:p>
        </w:tc>
      </w:tr>
      <w:tr w:rsidR="00C10360" w:rsidRPr="008B7EC5" w14:paraId="38C39EA3" w14:textId="77777777" w:rsidTr="00667DB8">
        <w:tc>
          <w:tcPr>
            <w:tcW w:w="993" w:type="dxa"/>
            <w:shd w:val="clear" w:color="auto" w:fill="auto"/>
            <w:vAlign w:val="center"/>
          </w:tcPr>
          <w:p w14:paraId="6B599595" w14:textId="5CC61073" w:rsidR="00C10360" w:rsidRPr="009A33B2" w:rsidRDefault="00C10360" w:rsidP="00C10360">
            <w:pPr>
              <w:pStyle w:val="Text"/>
              <w:jc w:val="center"/>
              <w:rPr>
                <w:highlight w:val="green"/>
                <w:lang w:val="ru-RU"/>
              </w:rPr>
            </w:pPr>
            <w:r w:rsidRPr="00667DB8">
              <w:rPr>
                <w:highlight w:val="green"/>
              </w:rPr>
              <w:t>Z</w:t>
            </w:r>
            <w:r>
              <w:rPr>
                <w:highlight w:val="green"/>
              </w:rPr>
              <w:t>PRUP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CC600D" w14:textId="39C17AAD" w:rsidR="00C10360" w:rsidRPr="009A33B2" w:rsidRDefault="00C10360" w:rsidP="00C10360">
            <w:pPr>
              <w:pStyle w:val="Text"/>
              <w:jc w:val="left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Обновить цены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8DB45B" w14:textId="716C8718" w:rsidR="00C10360" w:rsidRPr="00667DB8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eastAsia="en-US"/>
              </w:rPr>
              <w:t>CHECKBO</w:t>
            </w: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4CD488" w14:textId="365C0339" w:rsidR="00C10360" w:rsidRPr="00667DB8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CHAR (1)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825E92" w14:textId="06E0728E" w:rsidR="00C10360" w:rsidRPr="00667DB8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eastAsia="en-US"/>
              </w:rPr>
              <w:t>-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672AF80" w14:textId="5D479595" w:rsidR="00C10360" w:rsidRPr="00667DB8" w:rsidRDefault="00C10360" w:rsidP="00C10360">
            <w:pPr>
              <w:pStyle w:val="Text"/>
              <w:jc w:val="left"/>
              <w:rPr>
                <w:highlight w:val="green"/>
              </w:rPr>
            </w:pPr>
            <w:r w:rsidRPr="00667DB8">
              <w:rPr>
                <w:highlight w:val="green"/>
              </w:rPr>
              <w:t>Нет (</w:t>
            </w:r>
            <w:r w:rsidRPr="00667DB8">
              <w:rPr>
                <w:highlight w:val="green"/>
                <w:lang w:val="ru-RU"/>
              </w:rPr>
              <w:t>Однократный</w:t>
            </w:r>
            <w:r w:rsidRPr="00667DB8">
              <w:rPr>
                <w:highlight w:val="green"/>
              </w:rPr>
              <w:t>)</w:t>
            </w:r>
          </w:p>
        </w:tc>
      </w:tr>
      <w:tr w:rsidR="00C10360" w:rsidRPr="008B7EC5" w14:paraId="2F43F600" w14:textId="77777777" w:rsidTr="00667DB8">
        <w:tc>
          <w:tcPr>
            <w:tcW w:w="993" w:type="dxa"/>
            <w:shd w:val="clear" w:color="auto" w:fill="auto"/>
            <w:vAlign w:val="center"/>
          </w:tcPr>
          <w:p w14:paraId="0EB8DA72" w14:textId="1D255090" w:rsidR="00C10360" w:rsidRPr="009A33B2" w:rsidRDefault="00C10360" w:rsidP="00C10360">
            <w:pPr>
              <w:pStyle w:val="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ZPRNW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A0F2F2" w14:textId="2F685393" w:rsidR="00C10360" w:rsidRDefault="00C10360" w:rsidP="00C10360">
            <w:pPr>
              <w:pStyle w:val="Text"/>
              <w:jc w:val="left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Отправить на расценку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951C36" w14:textId="017B33B8" w:rsidR="00C10360" w:rsidRPr="00667DB8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eastAsia="en-US"/>
              </w:rPr>
              <w:t>CHECKBO</w:t>
            </w: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68057B" w14:textId="6E7BDB67" w:rsidR="00C10360" w:rsidRPr="00667DB8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CHAR (1)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A70C90" w14:textId="209CFC27" w:rsidR="00C10360" w:rsidRPr="00667DB8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eastAsia="en-US"/>
              </w:rPr>
              <w:t>-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C99B1B9" w14:textId="41821B3E" w:rsidR="00C10360" w:rsidRPr="00667DB8" w:rsidRDefault="00C10360" w:rsidP="00C10360">
            <w:pPr>
              <w:pStyle w:val="Text"/>
              <w:jc w:val="left"/>
              <w:rPr>
                <w:highlight w:val="green"/>
              </w:rPr>
            </w:pPr>
            <w:r w:rsidRPr="00667DB8">
              <w:rPr>
                <w:highlight w:val="green"/>
              </w:rPr>
              <w:t>Нет (</w:t>
            </w:r>
            <w:r w:rsidRPr="00667DB8">
              <w:rPr>
                <w:highlight w:val="green"/>
                <w:lang w:val="ru-RU"/>
              </w:rPr>
              <w:t>Однократный</w:t>
            </w:r>
            <w:r w:rsidRPr="00667DB8">
              <w:rPr>
                <w:highlight w:val="green"/>
              </w:rPr>
              <w:t>)</w:t>
            </w:r>
          </w:p>
        </w:tc>
      </w:tr>
      <w:tr w:rsidR="00D03467" w:rsidRPr="00D03467" w14:paraId="34BCFC99" w14:textId="77777777" w:rsidTr="00667DB8">
        <w:trPr>
          <w:ins w:id="214" w:author="Ilin, Alexander" w:date="2019-04-15T10:42:00Z"/>
        </w:trPr>
        <w:tc>
          <w:tcPr>
            <w:tcW w:w="993" w:type="dxa"/>
            <w:shd w:val="clear" w:color="auto" w:fill="auto"/>
            <w:vAlign w:val="center"/>
          </w:tcPr>
          <w:p w14:paraId="3D27B541" w14:textId="4E80C28C" w:rsidR="00D03467" w:rsidRPr="00D03467" w:rsidRDefault="00D03467" w:rsidP="00C10360">
            <w:pPr>
              <w:pStyle w:val="Text"/>
              <w:jc w:val="center"/>
              <w:rPr>
                <w:ins w:id="215" w:author="Ilin, Alexander" w:date="2019-04-15T10:42:00Z"/>
                <w:highlight w:val="green"/>
              </w:rPr>
            </w:pPr>
            <w:ins w:id="216" w:author="Ilin, Alexander" w:date="2019-04-15T10:42:00Z">
              <w:r>
                <w:rPr>
                  <w:highlight w:val="green"/>
                </w:rPr>
                <w:t>ZPERIOD</w:t>
              </w:r>
            </w:ins>
          </w:p>
        </w:tc>
        <w:tc>
          <w:tcPr>
            <w:tcW w:w="1701" w:type="dxa"/>
            <w:shd w:val="clear" w:color="auto" w:fill="auto"/>
            <w:vAlign w:val="center"/>
          </w:tcPr>
          <w:p w14:paraId="37616245" w14:textId="276BEF94" w:rsidR="00D03467" w:rsidRPr="00D03467" w:rsidRDefault="00D03467" w:rsidP="00C10360">
            <w:pPr>
              <w:pStyle w:val="Text"/>
              <w:jc w:val="left"/>
              <w:rPr>
                <w:ins w:id="217" w:author="Ilin, Alexander" w:date="2019-04-15T10:42:00Z"/>
                <w:highlight w:val="green"/>
                <w:lang w:val="ru-RU"/>
              </w:rPr>
            </w:pPr>
            <w:ins w:id="218" w:author="Ilin, Alexander" w:date="2019-04-15T10:44:00Z">
              <w:r>
                <w:rPr>
                  <w:highlight w:val="green"/>
                  <w:lang w:val="ru-RU"/>
                </w:rPr>
                <w:t>Период прогнозной цены</w:t>
              </w:r>
            </w:ins>
          </w:p>
        </w:tc>
        <w:tc>
          <w:tcPr>
            <w:tcW w:w="1417" w:type="dxa"/>
            <w:shd w:val="clear" w:color="auto" w:fill="auto"/>
            <w:vAlign w:val="center"/>
          </w:tcPr>
          <w:p w14:paraId="2E03C656" w14:textId="122989EC" w:rsidR="00D03467" w:rsidRPr="00667DB8" w:rsidRDefault="00D03467" w:rsidP="00C10360">
            <w:pPr>
              <w:pStyle w:val="Text"/>
              <w:jc w:val="left"/>
              <w:rPr>
                <w:ins w:id="219" w:author="Ilin, Alexander" w:date="2019-04-15T10:42:00Z"/>
                <w:rFonts w:eastAsiaTheme="minorHAnsi"/>
                <w:szCs w:val="22"/>
                <w:highlight w:val="green"/>
                <w:lang w:eastAsia="en-US"/>
              </w:rPr>
            </w:pPr>
            <w:ins w:id="220" w:author="Ilin, Alexander" w:date="2019-04-15T10:44:00Z">
              <w:r>
                <w:rPr>
                  <w:highlight w:val="green"/>
                </w:rPr>
                <w:t>ZPERIOD</w:t>
              </w:r>
            </w:ins>
          </w:p>
        </w:tc>
        <w:tc>
          <w:tcPr>
            <w:tcW w:w="1276" w:type="dxa"/>
            <w:shd w:val="clear" w:color="auto" w:fill="auto"/>
            <w:vAlign w:val="center"/>
          </w:tcPr>
          <w:p w14:paraId="61DC9FD7" w14:textId="200CD894" w:rsidR="00D03467" w:rsidRPr="00D03467" w:rsidRDefault="00D03467" w:rsidP="00C10360">
            <w:pPr>
              <w:pStyle w:val="Text"/>
              <w:jc w:val="left"/>
              <w:rPr>
                <w:ins w:id="221" w:author="Ilin, Alexander" w:date="2019-04-15T10:42:00Z"/>
                <w:rFonts w:eastAsiaTheme="minorHAnsi"/>
                <w:szCs w:val="22"/>
                <w:highlight w:val="green"/>
                <w:lang w:eastAsia="en-US"/>
                <w:rPrChange w:id="222" w:author="Ilin, Alexander" w:date="2019-04-15T10:44:00Z">
                  <w:rPr>
                    <w:ins w:id="223" w:author="Ilin, Alexander" w:date="2019-04-15T10:42:00Z"/>
                    <w:rFonts w:eastAsiaTheme="minorHAnsi"/>
                    <w:szCs w:val="22"/>
                    <w:highlight w:val="green"/>
                    <w:lang w:val="ru-RU" w:eastAsia="en-US"/>
                  </w:rPr>
                </w:rPrChange>
              </w:rPr>
            </w:pPr>
            <w:ins w:id="224" w:author="Ilin, Alexander" w:date="2019-04-15T10:44:00Z">
              <w:r>
                <w:rPr>
                  <w:rFonts w:eastAsiaTheme="minorHAnsi"/>
                  <w:szCs w:val="22"/>
                  <w:highlight w:val="green"/>
                  <w:lang w:eastAsia="en-US"/>
                </w:rPr>
                <w:t>CHAR (</w:t>
              </w:r>
            </w:ins>
            <w:r w:rsidR="00FA2E32">
              <w:rPr>
                <w:rFonts w:eastAsiaTheme="minorHAnsi"/>
                <w:szCs w:val="22"/>
                <w:highlight w:val="green"/>
                <w:lang w:eastAsia="en-US"/>
              </w:rPr>
              <w:t>5</w:t>
            </w:r>
            <w:ins w:id="225" w:author="Ilin, Alexander" w:date="2019-04-15T10:44:00Z">
              <w:r>
                <w:rPr>
                  <w:rFonts w:eastAsiaTheme="minorHAnsi"/>
                  <w:szCs w:val="22"/>
                  <w:highlight w:val="green"/>
                  <w:lang w:eastAsia="en-US"/>
                </w:rPr>
                <w:t>)</w:t>
              </w:r>
            </w:ins>
          </w:p>
        </w:tc>
        <w:tc>
          <w:tcPr>
            <w:tcW w:w="1417" w:type="dxa"/>
            <w:shd w:val="clear" w:color="auto" w:fill="auto"/>
            <w:vAlign w:val="center"/>
          </w:tcPr>
          <w:p w14:paraId="67ECE9B3" w14:textId="22BEE851" w:rsidR="00D03467" w:rsidRPr="00AE03F9" w:rsidRDefault="00D03467" w:rsidP="00C10360">
            <w:pPr>
              <w:pStyle w:val="Text"/>
              <w:jc w:val="left"/>
              <w:rPr>
                <w:ins w:id="226" w:author="Ilin, Alexander" w:date="2019-04-15T10:42:00Z"/>
                <w:rFonts w:eastAsiaTheme="minorHAnsi"/>
                <w:szCs w:val="22"/>
                <w:highlight w:val="green"/>
                <w:lang w:val="ru-RU" w:eastAsia="en-US"/>
              </w:rPr>
            </w:pPr>
            <w:ins w:id="227" w:author="Ilin, Alexander" w:date="2019-04-15T10:45:00Z">
              <w:r>
                <w:rPr>
                  <w:rFonts w:eastAsiaTheme="minorHAnsi"/>
                  <w:szCs w:val="22"/>
                  <w:highlight w:val="green"/>
                  <w:lang w:eastAsia="en-US"/>
                </w:rPr>
                <w:t>Z_PER</w:t>
              </w:r>
            </w:ins>
            <w:r w:rsidR="00AE03F9">
              <w:rPr>
                <w:rFonts w:eastAsiaTheme="minorHAnsi"/>
                <w:szCs w:val="22"/>
                <w:highlight w:val="green"/>
                <w:lang w:val="ru-RU" w:eastAsia="en-US"/>
              </w:rPr>
              <w:t xml:space="preserve"> </w:t>
            </w:r>
            <w:r w:rsidR="00AE03F9">
              <w:rPr>
                <w:rFonts w:eastAsiaTheme="minorHAnsi"/>
                <w:szCs w:val="22"/>
                <w:highlight w:val="green"/>
                <w:lang w:eastAsia="en-US"/>
              </w:rPr>
              <w:t>(</w:t>
            </w:r>
            <w:r w:rsidR="00AE03F9">
              <w:rPr>
                <w:rFonts w:eastAsiaTheme="minorHAnsi"/>
                <w:szCs w:val="22"/>
                <w:highlight w:val="green"/>
                <w:lang w:val="ru-RU" w:eastAsia="en-US"/>
              </w:rPr>
              <w:t>элемент данных)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6CE55C4" w14:textId="2FBA7E4C" w:rsidR="00D03467" w:rsidRPr="00D03467" w:rsidRDefault="00D03467" w:rsidP="00C10360">
            <w:pPr>
              <w:pStyle w:val="Text"/>
              <w:jc w:val="left"/>
              <w:rPr>
                <w:ins w:id="228" w:author="Ilin, Alexander" w:date="2019-04-15T10:42:00Z"/>
                <w:highlight w:val="green"/>
                <w:lang w:val="ru-RU"/>
                <w:rPrChange w:id="229" w:author="Ilin, Alexander" w:date="2019-04-15T10:46:00Z">
                  <w:rPr>
                    <w:ins w:id="230" w:author="Ilin, Alexander" w:date="2019-04-15T10:42:00Z"/>
                    <w:highlight w:val="green"/>
                  </w:rPr>
                </w:rPrChange>
              </w:rPr>
            </w:pPr>
            <w:ins w:id="231" w:author="Ilin, Alexander" w:date="2019-04-15T10:46:00Z">
              <w:r>
                <w:rPr>
                  <w:highlight w:val="green"/>
                  <w:lang w:val="ru-RU"/>
                </w:rPr>
                <w:t>Да</w:t>
              </w:r>
              <w:r w:rsidRPr="00D03467">
                <w:rPr>
                  <w:highlight w:val="green"/>
                  <w:rPrChange w:id="232" w:author="Ilin, Alexander" w:date="2019-04-15T10:46:00Z">
                    <w:rPr>
                      <w:highlight w:val="green"/>
                      <w:lang w:val="ru-RU"/>
                    </w:rPr>
                  </w:rPrChange>
                </w:rPr>
                <w:t xml:space="preserve">, </w:t>
              </w:r>
              <w:r>
                <w:rPr>
                  <w:highlight w:val="green"/>
                  <w:lang w:val="ru-RU"/>
                </w:rPr>
                <w:t>при</w:t>
              </w:r>
              <w:r w:rsidRPr="00D03467">
                <w:rPr>
                  <w:highlight w:val="green"/>
                  <w:rPrChange w:id="233" w:author="Ilin, Alexander" w:date="2019-04-15T10:46:00Z">
                    <w:rPr>
                      <w:highlight w:val="green"/>
                      <w:lang w:val="ru-RU"/>
                    </w:rPr>
                  </w:rPrChange>
                </w:rPr>
                <w:t xml:space="preserve"> </w:t>
              </w:r>
              <w:r>
                <w:rPr>
                  <w:highlight w:val="green"/>
                </w:rPr>
                <w:t>ZPRNW is not initial</w:t>
              </w:r>
              <w:r w:rsidRPr="00D03467">
                <w:rPr>
                  <w:highlight w:val="green"/>
                  <w:rPrChange w:id="234" w:author="Ilin, Alexander" w:date="2019-04-15T10:46:00Z">
                    <w:rPr>
                      <w:highlight w:val="green"/>
                      <w:lang w:val="ru-RU"/>
                    </w:rPr>
                  </w:rPrChange>
                </w:rPr>
                <w:t xml:space="preserve"> (</w:t>
              </w:r>
              <w:r>
                <w:rPr>
                  <w:highlight w:val="green"/>
                  <w:lang w:val="ru-RU"/>
                </w:rPr>
                <w:t>Однократный)</w:t>
              </w:r>
            </w:ins>
          </w:p>
        </w:tc>
      </w:tr>
      <w:tr w:rsidR="00C10360" w:rsidRPr="008B7EC5" w14:paraId="27FA0A6A" w14:textId="77777777" w:rsidTr="00667DB8">
        <w:tc>
          <w:tcPr>
            <w:tcW w:w="993" w:type="dxa"/>
            <w:shd w:val="clear" w:color="auto" w:fill="auto"/>
            <w:vAlign w:val="center"/>
          </w:tcPr>
          <w:p w14:paraId="20819380" w14:textId="602F379C" w:rsidR="00C10360" w:rsidRPr="009A33B2" w:rsidRDefault="00C10360" w:rsidP="00C10360">
            <w:pPr>
              <w:pStyle w:val="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ZPRSD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0451D2" w14:textId="1A453AA5" w:rsidR="00C10360" w:rsidRDefault="00C10360" w:rsidP="00C10360">
            <w:pPr>
              <w:pStyle w:val="Text"/>
              <w:jc w:val="left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Разослать уведомления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C3A13C" w14:textId="5E58CE08" w:rsidR="00C10360" w:rsidRPr="00667DB8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eastAsia="en-US"/>
              </w:rPr>
              <w:t>CHECKBO</w:t>
            </w: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0D3A44" w14:textId="0FE4E299" w:rsidR="00C10360" w:rsidRPr="00667DB8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val="ru-RU"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val="ru-RU" w:eastAsia="en-US"/>
              </w:rPr>
              <w:t>CHAR (1)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80F069" w14:textId="5AD5CB51" w:rsidR="00C10360" w:rsidRPr="00667DB8" w:rsidRDefault="00C10360" w:rsidP="00C10360">
            <w:pPr>
              <w:pStyle w:val="Text"/>
              <w:jc w:val="left"/>
              <w:rPr>
                <w:rFonts w:eastAsiaTheme="minorHAnsi"/>
                <w:szCs w:val="22"/>
                <w:highlight w:val="green"/>
                <w:lang w:eastAsia="en-US"/>
              </w:rPr>
            </w:pPr>
            <w:r w:rsidRPr="00667DB8">
              <w:rPr>
                <w:rFonts w:eastAsiaTheme="minorHAnsi"/>
                <w:szCs w:val="22"/>
                <w:highlight w:val="green"/>
                <w:lang w:eastAsia="en-US"/>
              </w:rPr>
              <w:t>-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D93BE57" w14:textId="56E5C40E" w:rsidR="00C10360" w:rsidRPr="00667DB8" w:rsidRDefault="00C10360" w:rsidP="00C10360">
            <w:pPr>
              <w:pStyle w:val="Text"/>
              <w:jc w:val="left"/>
              <w:rPr>
                <w:highlight w:val="green"/>
              </w:rPr>
            </w:pPr>
            <w:r w:rsidRPr="00667DB8">
              <w:rPr>
                <w:highlight w:val="green"/>
              </w:rPr>
              <w:t>Нет (</w:t>
            </w:r>
            <w:r w:rsidRPr="00667DB8">
              <w:rPr>
                <w:highlight w:val="green"/>
                <w:lang w:val="ru-RU"/>
              </w:rPr>
              <w:t>Однократный</w:t>
            </w:r>
            <w:r w:rsidRPr="00667DB8">
              <w:rPr>
                <w:highlight w:val="green"/>
              </w:rPr>
              <w:t>)</w:t>
            </w:r>
          </w:p>
        </w:tc>
      </w:tr>
    </w:tbl>
    <w:p w14:paraId="06504554" w14:textId="77777777" w:rsidR="00EC312A" w:rsidRDefault="00EC312A" w:rsidP="00FE34DE">
      <w:pPr>
        <w:rPr>
          <w:rFonts w:ascii="Arial" w:hAnsi="Arial" w:cs="Arial"/>
          <w:highlight w:val="green"/>
        </w:rPr>
      </w:pPr>
    </w:p>
    <w:p w14:paraId="7C6AD51D" w14:textId="63F342A3" w:rsidR="008651BA" w:rsidRPr="00850BD8" w:rsidRDefault="008651BA" w:rsidP="00DC62DB">
      <w:pPr>
        <w:spacing w:line="276" w:lineRule="auto"/>
        <w:rPr>
          <w:rFonts w:ascii="Arial" w:hAnsi="Arial" w:cs="Arial"/>
          <w:highlight w:val="green"/>
        </w:rPr>
      </w:pPr>
      <w:r w:rsidRPr="00850BD8">
        <w:rPr>
          <w:rFonts w:ascii="Arial" w:hAnsi="Arial" w:cs="Arial"/>
          <w:highlight w:val="green"/>
        </w:rPr>
        <w:t xml:space="preserve">Программа должна включать следующие функции: </w:t>
      </w:r>
    </w:p>
    <w:p w14:paraId="29256FEF" w14:textId="319D2C49" w:rsidR="008651BA" w:rsidRPr="00850BD8" w:rsidRDefault="008651BA" w:rsidP="00DC62DB">
      <w:pPr>
        <w:pStyle w:val="afb"/>
        <w:numPr>
          <w:ilvl w:val="0"/>
          <w:numId w:val="83"/>
        </w:numPr>
        <w:spacing w:before="120" w:after="120" w:line="276" w:lineRule="auto"/>
        <w:ind w:left="714" w:hanging="357"/>
        <w:rPr>
          <w:rFonts w:ascii="Arial" w:hAnsi="Arial" w:cs="Arial"/>
          <w:highlight w:val="green"/>
        </w:rPr>
      </w:pPr>
      <w:r w:rsidRPr="00850BD8">
        <w:rPr>
          <w:rFonts w:ascii="Arial" w:hAnsi="Arial" w:cs="Arial"/>
          <w:highlight w:val="green"/>
        </w:rPr>
        <w:t>Обновлять утвержденные цены в потребностях с расчетной ценой</w:t>
      </w:r>
    </w:p>
    <w:p w14:paraId="0D06E821" w14:textId="3EA7491B" w:rsidR="00EA6EA9" w:rsidRDefault="00EA6EA9" w:rsidP="00DC62DB">
      <w:pPr>
        <w:spacing w:line="276" w:lineRule="auto"/>
        <w:ind w:left="357"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При установленном чек-боксе «Обновить цены»</w:t>
      </w:r>
    </w:p>
    <w:p w14:paraId="75B8B712" w14:textId="1D4A7937" w:rsidR="00B90739" w:rsidRPr="00850BD8" w:rsidRDefault="003152CE" w:rsidP="00DC62DB">
      <w:pPr>
        <w:spacing w:line="276" w:lineRule="auto"/>
        <w:ind w:left="357"/>
        <w:jc w:val="left"/>
        <w:rPr>
          <w:rFonts w:ascii="Arial" w:hAnsi="Arial" w:cs="Arial"/>
          <w:highlight w:val="green"/>
        </w:rPr>
      </w:pPr>
      <w:r w:rsidRPr="00850BD8">
        <w:rPr>
          <w:rFonts w:ascii="Arial" w:hAnsi="Arial" w:cs="Arial"/>
          <w:highlight w:val="green"/>
        </w:rPr>
        <w:t xml:space="preserve">- Выполнить селект </w:t>
      </w:r>
      <w:r w:rsidR="00306111">
        <w:rPr>
          <w:rFonts w:ascii="Arial" w:hAnsi="Arial" w:cs="Arial"/>
          <w:highlight w:val="green"/>
          <w:lang w:val="en-US"/>
        </w:rPr>
        <w:t>ZTMM</w:t>
      </w:r>
      <w:r w:rsidR="00306111" w:rsidRPr="00306111">
        <w:rPr>
          <w:rFonts w:ascii="Arial" w:hAnsi="Arial" w:cs="Arial"/>
          <w:highlight w:val="green"/>
        </w:rPr>
        <w:t>_</w:t>
      </w:r>
      <w:r w:rsidR="00306111">
        <w:rPr>
          <w:rFonts w:ascii="Arial" w:hAnsi="Arial" w:cs="Arial"/>
          <w:highlight w:val="green"/>
          <w:lang w:val="en-US"/>
        </w:rPr>
        <w:t>PRICE</w:t>
      </w:r>
      <w:r w:rsidR="00306111" w:rsidRPr="00306111">
        <w:rPr>
          <w:rFonts w:ascii="Arial" w:hAnsi="Arial" w:cs="Arial"/>
          <w:highlight w:val="green"/>
        </w:rPr>
        <w:t>_</w:t>
      </w:r>
      <w:r w:rsidR="00306111">
        <w:rPr>
          <w:rFonts w:ascii="Arial" w:hAnsi="Arial" w:cs="Arial"/>
          <w:highlight w:val="green"/>
          <w:lang w:val="en-US"/>
        </w:rPr>
        <w:t>MAIN</w:t>
      </w:r>
      <w:r w:rsidRPr="00850BD8">
        <w:rPr>
          <w:rFonts w:ascii="Arial" w:hAnsi="Arial" w:cs="Arial"/>
          <w:highlight w:val="green"/>
        </w:rPr>
        <w:t xml:space="preserve"> </w:t>
      </w:r>
      <w:r w:rsidR="00163EC6">
        <w:rPr>
          <w:rFonts w:ascii="Arial" w:hAnsi="Arial" w:cs="Arial"/>
          <w:highlight w:val="green"/>
        </w:rPr>
        <w:t xml:space="preserve">и </w:t>
      </w:r>
      <w:r w:rsidR="00306111">
        <w:rPr>
          <w:rFonts w:ascii="Arial" w:hAnsi="Arial" w:cs="Arial"/>
          <w:highlight w:val="green"/>
          <w:lang w:val="en-US"/>
        </w:rPr>
        <w:t>ZTMM</w:t>
      </w:r>
      <w:r w:rsidR="00306111" w:rsidRPr="00306111">
        <w:rPr>
          <w:rFonts w:ascii="Arial" w:hAnsi="Arial" w:cs="Arial"/>
          <w:highlight w:val="green"/>
        </w:rPr>
        <w:t>_</w:t>
      </w:r>
      <w:r w:rsidR="00306111">
        <w:rPr>
          <w:rFonts w:ascii="Arial" w:hAnsi="Arial" w:cs="Arial"/>
          <w:highlight w:val="green"/>
          <w:lang w:val="en-US"/>
        </w:rPr>
        <w:t>PRICE</w:t>
      </w:r>
      <w:r w:rsidR="00306111" w:rsidRPr="00306111">
        <w:rPr>
          <w:rFonts w:ascii="Arial" w:hAnsi="Arial" w:cs="Arial"/>
          <w:highlight w:val="green"/>
        </w:rPr>
        <w:t>_</w:t>
      </w:r>
      <w:r w:rsidR="00306111">
        <w:rPr>
          <w:rFonts w:ascii="Arial" w:hAnsi="Arial" w:cs="Arial"/>
          <w:highlight w:val="green"/>
          <w:lang w:val="en-US"/>
        </w:rPr>
        <w:t>REQ</w:t>
      </w:r>
      <w:r w:rsidR="00163EC6" w:rsidRPr="00163EC6">
        <w:rPr>
          <w:rFonts w:ascii="Arial" w:hAnsi="Arial" w:cs="Arial"/>
          <w:highlight w:val="green"/>
        </w:rPr>
        <w:t xml:space="preserve"> </w:t>
      </w:r>
      <w:r w:rsidRPr="00850BD8">
        <w:rPr>
          <w:rFonts w:ascii="Arial" w:hAnsi="Arial" w:cs="Arial"/>
          <w:highlight w:val="green"/>
        </w:rPr>
        <w:t xml:space="preserve">в структуру </w:t>
      </w:r>
      <w:r w:rsidRPr="00850BD8">
        <w:rPr>
          <w:rFonts w:ascii="Arial" w:hAnsi="Arial" w:cs="Arial"/>
          <w:highlight w:val="green"/>
          <w:lang w:val="en-US"/>
        </w:rPr>
        <w:t>lt</w:t>
      </w:r>
      <w:r w:rsidRPr="00850BD8">
        <w:rPr>
          <w:rFonts w:ascii="Arial" w:hAnsi="Arial" w:cs="Arial"/>
          <w:highlight w:val="green"/>
        </w:rPr>
        <w:t>_</w:t>
      </w:r>
      <w:r w:rsidRPr="00850BD8">
        <w:rPr>
          <w:rFonts w:ascii="Arial" w:hAnsi="Arial" w:cs="Arial"/>
          <w:highlight w:val="green"/>
          <w:lang w:val="en-US"/>
        </w:rPr>
        <w:t>tab</w:t>
      </w:r>
      <w:r w:rsidRPr="00850BD8">
        <w:rPr>
          <w:rFonts w:ascii="Arial" w:hAnsi="Arial" w:cs="Arial"/>
          <w:highlight w:val="green"/>
        </w:rPr>
        <w:t>_</w:t>
      </w:r>
      <w:r w:rsidRPr="00850BD8">
        <w:rPr>
          <w:rFonts w:ascii="Arial" w:hAnsi="Arial" w:cs="Arial"/>
          <w:highlight w:val="green"/>
          <w:lang w:val="en-US"/>
        </w:rPr>
        <w:t>price</w:t>
      </w:r>
      <w:r w:rsidRPr="00850BD8">
        <w:rPr>
          <w:rFonts w:ascii="Arial" w:hAnsi="Arial" w:cs="Arial"/>
          <w:highlight w:val="green"/>
        </w:rPr>
        <w:t xml:space="preserve"> с помощью ФМ </w:t>
      </w:r>
      <w:r w:rsidRPr="00850BD8">
        <w:rPr>
          <w:rFonts w:ascii="Arial" w:hAnsi="Arial" w:cs="Arial"/>
          <w:highlight w:val="green"/>
          <w:lang w:val="en-US"/>
        </w:rPr>
        <w:t>ZMM</w:t>
      </w:r>
      <w:r w:rsidRPr="00850BD8">
        <w:rPr>
          <w:rFonts w:ascii="Arial" w:hAnsi="Arial" w:cs="Arial"/>
          <w:highlight w:val="green"/>
        </w:rPr>
        <w:t>_</w:t>
      </w:r>
      <w:r w:rsidRPr="00850BD8">
        <w:rPr>
          <w:rFonts w:ascii="Arial" w:hAnsi="Arial" w:cs="Arial"/>
          <w:highlight w:val="green"/>
          <w:lang w:val="en-US"/>
        </w:rPr>
        <w:t>READ</w:t>
      </w:r>
      <w:r w:rsidRPr="00850BD8">
        <w:rPr>
          <w:rFonts w:ascii="Arial" w:hAnsi="Arial" w:cs="Arial"/>
          <w:highlight w:val="green"/>
        </w:rPr>
        <w:t>_</w:t>
      </w:r>
      <w:r w:rsidRPr="00850BD8">
        <w:rPr>
          <w:rFonts w:ascii="Arial" w:hAnsi="Arial" w:cs="Arial"/>
          <w:highlight w:val="green"/>
          <w:lang w:val="en-US"/>
        </w:rPr>
        <w:t>PRICE</w:t>
      </w:r>
      <w:r w:rsidR="00F00980" w:rsidRPr="00850BD8">
        <w:rPr>
          <w:rFonts w:ascii="Arial" w:hAnsi="Arial" w:cs="Arial"/>
          <w:highlight w:val="green"/>
        </w:rPr>
        <w:t xml:space="preserve">. На вход в </w:t>
      </w:r>
      <w:r w:rsidR="00F00980" w:rsidRPr="00850BD8">
        <w:rPr>
          <w:rFonts w:ascii="Arial" w:hAnsi="Arial" w:cs="Arial"/>
          <w:highlight w:val="green"/>
          <w:lang w:val="en-US"/>
        </w:rPr>
        <w:t>iv</w:t>
      </w:r>
      <w:r w:rsidR="00F00980" w:rsidRPr="00850BD8">
        <w:rPr>
          <w:rFonts w:ascii="Arial" w:hAnsi="Arial" w:cs="Arial"/>
          <w:highlight w:val="green"/>
        </w:rPr>
        <w:t>_</w:t>
      </w:r>
      <w:r w:rsidR="00F00980" w:rsidRPr="00850BD8">
        <w:rPr>
          <w:rFonts w:ascii="Arial" w:hAnsi="Arial" w:cs="Arial"/>
          <w:highlight w:val="green"/>
          <w:lang w:val="en-US"/>
        </w:rPr>
        <w:t>period</w:t>
      </w:r>
      <w:r w:rsidR="00F00980" w:rsidRPr="00850BD8">
        <w:rPr>
          <w:rFonts w:ascii="Arial" w:hAnsi="Arial" w:cs="Arial"/>
          <w:highlight w:val="green"/>
        </w:rPr>
        <w:t xml:space="preserve"> подать «текущий год минус 1 день и выше»</w:t>
      </w:r>
    </w:p>
    <w:p w14:paraId="4B5339D1" w14:textId="28791AFF" w:rsidR="00B90739" w:rsidRPr="00850BD8" w:rsidRDefault="003152CE" w:rsidP="00DC62DB">
      <w:pPr>
        <w:spacing w:before="120" w:after="120" w:line="276" w:lineRule="auto"/>
        <w:ind w:left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highlight w:val="green"/>
        </w:rPr>
        <w:t xml:space="preserve">- Получить список </w:t>
      </w:r>
      <w:r w:rsidR="00F00980" w:rsidRPr="00850BD8">
        <w:rPr>
          <w:rFonts w:ascii="Arial" w:hAnsi="Arial" w:cs="Arial"/>
          <w:highlight w:val="green"/>
        </w:rPr>
        <w:t>потребностей</w:t>
      </w:r>
      <w:r w:rsidRPr="00850BD8">
        <w:rPr>
          <w:rFonts w:ascii="Arial" w:hAnsi="Arial" w:cs="Arial"/>
          <w:highlight w:val="green"/>
        </w:rPr>
        <w:t xml:space="preserve"> для обновления с помощью ФМ</w:t>
      </w:r>
      <w:r w:rsidRPr="00850BD8">
        <w:rPr>
          <w:rFonts w:ascii="Arial" w:hAnsi="Arial" w:cs="Arial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  <w:lang w:val="en-US"/>
        </w:rPr>
        <w:t>ZMM_GET_REQUIREMENT</w:t>
      </w:r>
      <w:r w:rsidR="00F00980"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F00980" w:rsidRPr="00850BD8">
        <w:rPr>
          <w:rFonts w:ascii="Arial" w:hAnsi="Arial" w:cs="Arial"/>
          <w:szCs w:val="24"/>
          <w:highlight w:val="green"/>
        </w:rPr>
        <w:t>в</w:t>
      </w:r>
      <w:r w:rsidR="00F00980"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F00980" w:rsidRPr="00850BD8">
        <w:rPr>
          <w:rFonts w:ascii="Arial" w:hAnsi="Arial" w:cs="Arial"/>
          <w:szCs w:val="24"/>
          <w:highlight w:val="green"/>
        </w:rPr>
        <w:t>структуру</w:t>
      </w:r>
      <w:r w:rsidR="00F00980" w:rsidRPr="00850BD8">
        <w:rPr>
          <w:rFonts w:ascii="Arial" w:hAnsi="Arial" w:cs="Arial"/>
          <w:szCs w:val="24"/>
          <w:highlight w:val="green"/>
          <w:lang w:val="en-US"/>
        </w:rPr>
        <w:t xml:space="preserve"> lt_reqdocument</w:t>
      </w:r>
    </w:p>
    <w:p w14:paraId="33397B83" w14:textId="0ED26E3E" w:rsidR="005D160B" w:rsidRPr="00850BD8" w:rsidRDefault="005D160B" w:rsidP="00DC62DB">
      <w:pPr>
        <w:spacing w:before="120" w:after="120" w:line="276" w:lineRule="auto"/>
        <w:ind w:left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- </w:t>
      </w:r>
      <w:r w:rsidRPr="00850BD8">
        <w:rPr>
          <w:rFonts w:ascii="Arial" w:hAnsi="Arial" w:cs="Arial"/>
          <w:szCs w:val="24"/>
          <w:highlight w:val="green"/>
        </w:rPr>
        <w:t>Определить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цену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и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добавить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в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структуру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lt_reqdocument </w:t>
      </w:r>
      <w:r w:rsidRPr="00850BD8">
        <w:rPr>
          <w:rFonts w:ascii="Arial" w:hAnsi="Arial" w:cs="Arial"/>
          <w:szCs w:val="24"/>
          <w:highlight w:val="green"/>
        </w:rPr>
        <w:t>поля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: lt_reqdocument-zprice = lt_tab_price-zprice, lt_reqdocument-kpein = lt_tab_price-zprice . </w:t>
      </w:r>
      <w:r w:rsidRPr="00850BD8">
        <w:rPr>
          <w:rFonts w:ascii="Arial" w:hAnsi="Arial" w:cs="Arial"/>
          <w:szCs w:val="24"/>
          <w:highlight w:val="green"/>
        </w:rPr>
        <w:t>Поиск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по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ключам</w:t>
      </w:r>
      <w:r w:rsidRPr="00850BD8">
        <w:rPr>
          <w:rFonts w:ascii="Arial" w:hAnsi="Arial" w:cs="Arial"/>
          <w:szCs w:val="24"/>
          <w:highlight w:val="green"/>
          <w:lang w:val="en-US"/>
        </w:rPr>
        <w:t>:</w:t>
      </w:r>
    </w:p>
    <w:p w14:paraId="02D14AE7" w14:textId="77777777" w:rsidR="005D160B" w:rsidRPr="00850BD8" w:rsidRDefault="005D160B" w:rsidP="00DC62DB">
      <w:pPr>
        <w:pStyle w:val="afb"/>
        <w:numPr>
          <w:ilvl w:val="0"/>
          <w:numId w:val="85"/>
        </w:numPr>
        <w:ind w:left="1491" w:hanging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lt_tab_price-bukrs = lt_reqdocument-bukrs </w:t>
      </w:r>
    </w:p>
    <w:p w14:paraId="32333CB0" w14:textId="77777777" w:rsidR="005D160B" w:rsidRPr="00850BD8" w:rsidRDefault="005D160B" w:rsidP="00DC62DB">
      <w:pPr>
        <w:pStyle w:val="afb"/>
        <w:numPr>
          <w:ilvl w:val="0"/>
          <w:numId w:val="85"/>
        </w:numPr>
        <w:ind w:left="1491" w:hanging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lt_tab_price-werks = lt_reqdocument-werks (</w:t>
      </w:r>
      <w:r w:rsidRPr="00850BD8">
        <w:rPr>
          <w:rFonts w:ascii="Arial" w:hAnsi="Arial" w:cs="Arial"/>
          <w:szCs w:val="24"/>
          <w:highlight w:val="green"/>
        </w:rPr>
        <w:t>для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тех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, </w:t>
      </w:r>
      <w:r w:rsidRPr="00850BD8">
        <w:rPr>
          <w:rFonts w:ascii="Arial" w:hAnsi="Arial" w:cs="Arial"/>
          <w:szCs w:val="24"/>
          <w:highlight w:val="green"/>
        </w:rPr>
        <w:t>которые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входят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в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Z_MM04_WERKS_IN, </w:t>
      </w:r>
      <w:r w:rsidRPr="00850BD8">
        <w:rPr>
          <w:rFonts w:ascii="Arial" w:hAnsi="Arial" w:cs="Arial"/>
          <w:szCs w:val="24"/>
          <w:highlight w:val="green"/>
        </w:rPr>
        <w:t>иначе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пусто</w:t>
      </w:r>
      <w:r w:rsidRPr="00850BD8">
        <w:rPr>
          <w:rFonts w:ascii="Arial" w:hAnsi="Arial" w:cs="Arial"/>
          <w:szCs w:val="24"/>
          <w:highlight w:val="green"/>
          <w:lang w:val="en-US"/>
        </w:rPr>
        <w:t>)</w:t>
      </w:r>
    </w:p>
    <w:p w14:paraId="72ABEB54" w14:textId="77777777" w:rsidR="005D160B" w:rsidRPr="00850BD8" w:rsidRDefault="005D160B" w:rsidP="00DC62DB">
      <w:pPr>
        <w:pStyle w:val="afb"/>
        <w:numPr>
          <w:ilvl w:val="0"/>
          <w:numId w:val="85"/>
        </w:numPr>
        <w:ind w:left="1491" w:hanging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lt_tab_price-matnr = lt_reqdocument-matnr</w:t>
      </w:r>
    </w:p>
    <w:p w14:paraId="486FD99F" w14:textId="1A4E0B3F" w:rsidR="005D160B" w:rsidRPr="00850BD8" w:rsidRDefault="005D160B" w:rsidP="00DC62DB">
      <w:pPr>
        <w:pStyle w:val="afb"/>
        <w:numPr>
          <w:ilvl w:val="0"/>
          <w:numId w:val="85"/>
        </w:numPr>
        <w:ind w:left="1491" w:hanging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lt_tab_price-datab &lt; lt_reqdocument-bdter &lt; lt_tab_price-datbi</w:t>
      </w:r>
    </w:p>
    <w:p w14:paraId="6966D8A3" w14:textId="77777777" w:rsidR="005D160B" w:rsidRPr="00850BD8" w:rsidRDefault="005D160B" w:rsidP="00DC62DB">
      <w:pPr>
        <w:pStyle w:val="afb"/>
        <w:numPr>
          <w:ilvl w:val="0"/>
          <w:numId w:val="85"/>
        </w:numPr>
        <w:ind w:left="1491" w:hanging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lt_tab_price-zstatus = Z_MM04_STATUS3</w:t>
      </w:r>
    </w:p>
    <w:p w14:paraId="025767A6" w14:textId="17D8D77B" w:rsidR="00F00980" w:rsidRPr="00850BD8" w:rsidRDefault="00F00980" w:rsidP="00DC62DB">
      <w:pPr>
        <w:spacing w:before="120" w:after="120" w:line="276" w:lineRule="auto"/>
        <w:ind w:left="357"/>
        <w:jc w:val="left"/>
        <w:rPr>
          <w:rFonts w:ascii="Arial" w:hAnsi="Arial" w:cs="Arial"/>
          <w:szCs w:val="24"/>
          <w:highlight w:val="green"/>
        </w:rPr>
      </w:pPr>
      <w:r w:rsidRPr="00850BD8">
        <w:rPr>
          <w:rFonts w:ascii="Arial" w:hAnsi="Arial" w:cs="Arial"/>
          <w:szCs w:val="24"/>
          <w:highlight w:val="green"/>
        </w:rPr>
        <w:lastRenderedPageBreak/>
        <w:t>-</w:t>
      </w:r>
      <w:r w:rsidR="005D160B" w:rsidRPr="00850BD8">
        <w:rPr>
          <w:rFonts w:ascii="Arial" w:hAnsi="Arial" w:cs="Arial"/>
          <w:szCs w:val="24"/>
          <w:highlight w:val="green"/>
        </w:rPr>
        <w:t xml:space="preserve"> Исключить записи из </w:t>
      </w:r>
      <w:r w:rsidR="005D160B" w:rsidRPr="00850BD8">
        <w:rPr>
          <w:rFonts w:ascii="Arial" w:hAnsi="Arial" w:cs="Arial"/>
          <w:szCs w:val="24"/>
          <w:highlight w:val="green"/>
          <w:lang w:val="en-US"/>
        </w:rPr>
        <w:t>lt</w:t>
      </w:r>
      <w:r w:rsidR="005D160B" w:rsidRPr="00850BD8">
        <w:rPr>
          <w:rFonts w:ascii="Arial" w:hAnsi="Arial" w:cs="Arial"/>
          <w:szCs w:val="24"/>
          <w:highlight w:val="green"/>
        </w:rPr>
        <w:t>_</w:t>
      </w:r>
      <w:r w:rsidR="005D160B" w:rsidRPr="00850BD8">
        <w:rPr>
          <w:rFonts w:ascii="Arial" w:hAnsi="Arial" w:cs="Arial"/>
          <w:szCs w:val="24"/>
          <w:highlight w:val="green"/>
          <w:lang w:val="en-US"/>
        </w:rPr>
        <w:t>reqdocument</w:t>
      </w:r>
      <w:r w:rsidR="005D160B" w:rsidRPr="00850BD8">
        <w:rPr>
          <w:rFonts w:ascii="Arial" w:hAnsi="Arial" w:cs="Arial"/>
          <w:szCs w:val="24"/>
          <w:highlight w:val="green"/>
        </w:rPr>
        <w:t>, по которым цена не найдена.</w:t>
      </w:r>
      <w:r w:rsidR="008130AF" w:rsidRPr="00850BD8">
        <w:rPr>
          <w:rFonts w:ascii="Arial" w:hAnsi="Arial" w:cs="Arial"/>
          <w:szCs w:val="24"/>
          <w:highlight w:val="green"/>
        </w:rPr>
        <w:t xml:space="preserve"> </w:t>
      </w:r>
    </w:p>
    <w:p w14:paraId="6F941854" w14:textId="01E640CF" w:rsidR="003152CE" w:rsidRPr="00850BD8" w:rsidRDefault="001D2080" w:rsidP="00DC62DB">
      <w:pPr>
        <w:spacing w:before="120" w:after="120" w:line="276" w:lineRule="auto"/>
        <w:ind w:firstLine="360"/>
        <w:rPr>
          <w:rFonts w:ascii="Arial" w:hAnsi="Arial" w:cs="Arial"/>
          <w:highlight w:val="green"/>
        </w:rPr>
      </w:pPr>
      <w:r w:rsidRPr="00850BD8">
        <w:rPr>
          <w:rFonts w:ascii="Arial" w:hAnsi="Arial" w:cs="Arial"/>
          <w:highlight w:val="green"/>
        </w:rPr>
        <w:t xml:space="preserve">- </w:t>
      </w:r>
      <w:r w:rsidR="00AC111E" w:rsidRPr="00850BD8">
        <w:rPr>
          <w:rFonts w:ascii="Arial" w:hAnsi="Arial" w:cs="Arial"/>
          <w:highlight w:val="green"/>
        </w:rPr>
        <w:t>Обновить утвержденную цену и снять индикатор «Расчетная»</w:t>
      </w:r>
    </w:p>
    <w:p w14:paraId="6B28E090" w14:textId="15E6CB32" w:rsidR="00201ACC" w:rsidRDefault="008D3DF0" w:rsidP="00201ACC">
      <w:pPr>
        <w:spacing w:line="276" w:lineRule="auto"/>
        <w:ind w:left="708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highlight w:val="green"/>
        </w:rPr>
        <w:t>Для записей</w:t>
      </w:r>
      <w:r w:rsidR="001F58F2" w:rsidRPr="00850BD8">
        <w:rPr>
          <w:rFonts w:ascii="Arial" w:hAnsi="Arial" w:cs="Arial"/>
          <w:highlight w:val="green"/>
        </w:rPr>
        <w:t>, где</w:t>
      </w:r>
      <w:r w:rsidR="00117096" w:rsidRPr="00850BD8">
        <w:rPr>
          <w:rFonts w:ascii="Arial" w:hAnsi="Arial" w:cs="Arial"/>
          <w:highlight w:val="green"/>
        </w:rPr>
        <w:t xml:space="preserve"> </w:t>
      </w:r>
      <w:r w:rsidR="00117096" w:rsidRPr="00850BD8">
        <w:rPr>
          <w:rFonts w:ascii="Arial" w:hAnsi="Arial" w:cs="Arial"/>
          <w:szCs w:val="24"/>
          <w:highlight w:val="green"/>
          <w:lang w:val="en-US"/>
        </w:rPr>
        <w:t>lt</w:t>
      </w:r>
      <w:r w:rsidR="00117096" w:rsidRPr="00850BD8">
        <w:rPr>
          <w:rFonts w:ascii="Arial" w:hAnsi="Arial" w:cs="Arial"/>
          <w:szCs w:val="24"/>
          <w:highlight w:val="green"/>
        </w:rPr>
        <w:t>_</w:t>
      </w:r>
      <w:r w:rsidR="00117096" w:rsidRPr="00850BD8">
        <w:rPr>
          <w:rFonts w:ascii="Arial" w:hAnsi="Arial" w:cs="Arial"/>
          <w:szCs w:val="24"/>
          <w:highlight w:val="green"/>
          <w:lang w:val="en-US"/>
        </w:rPr>
        <w:t>reqdocument</w:t>
      </w:r>
      <w:r w:rsidR="00117096" w:rsidRPr="00850BD8">
        <w:rPr>
          <w:rFonts w:ascii="Arial" w:hAnsi="Arial" w:cs="Arial"/>
          <w:szCs w:val="24"/>
          <w:highlight w:val="green"/>
        </w:rPr>
        <w:t>-</w:t>
      </w:r>
      <w:r w:rsidR="00117096" w:rsidRPr="00850BD8">
        <w:rPr>
          <w:rFonts w:ascii="Arial" w:hAnsi="Arial" w:cs="Arial"/>
          <w:szCs w:val="24"/>
          <w:highlight w:val="green"/>
          <w:lang w:val="en-US"/>
        </w:rPr>
        <w:t>bdtar</w:t>
      </w:r>
      <w:r w:rsidR="00117096" w:rsidRPr="00850BD8">
        <w:rPr>
          <w:rFonts w:ascii="Arial" w:hAnsi="Arial" w:cs="Arial"/>
          <w:szCs w:val="24"/>
          <w:highlight w:val="green"/>
        </w:rPr>
        <w:t xml:space="preserve"> = ‘</w:t>
      </w:r>
      <w:r w:rsidR="001F58F2" w:rsidRPr="00850BD8">
        <w:rPr>
          <w:rFonts w:ascii="Arial" w:hAnsi="Arial" w:cs="Arial"/>
          <w:szCs w:val="24"/>
          <w:highlight w:val="green"/>
          <w:lang w:val="en-US"/>
        </w:rPr>
        <w:t>BA</w:t>
      </w:r>
      <w:r w:rsidR="001F58F2" w:rsidRPr="00850BD8">
        <w:rPr>
          <w:rFonts w:ascii="Arial" w:hAnsi="Arial" w:cs="Arial"/>
          <w:szCs w:val="24"/>
          <w:highlight w:val="green"/>
        </w:rPr>
        <w:t xml:space="preserve">’ необходимо </w:t>
      </w:r>
      <w:r>
        <w:rPr>
          <w:rFonts w:ascii="Arial" w:hAnsi="Arial" w:cs="Arial"/>
          <w:szCs w:val="24"/>
          <w:highlight w:val="green"/>
        </w:rPr>
        <w:t>с помощью ФМ</w:t>
      </w:r>
      <w:r w:rsidRPr="00F42052">
        <w:rPr>
          <w:rFonts w:ascii="Arial" w:hAnsi="Arial" w:cs="Arial"/>
          <w:szCs w:val="24"/>
          <w:highlight w:val="green"/>
        </w:rPr>
        <w:t xml:space="preserve"> </w:t>
      </w:r>
      <w:r w:rsidRPr="00201ACC">
        <w:rPr>
          <w:rFonts w:ascii="Arial" w:hAnsi="Arial" w:cs="Arial"/>
          <w:szCs w:val="24"/>
          <w:highlight w:val="green"/>
          <w:lang w:val="en-US"/>
        </w:rPr>
        <w:t>ME</w:t>
      </w:r>
      <w:r w:rsidRPr="00F42052">
        <w:rPr>
          <w:rFonts w:ascii="Arial" w:hAnsi="Arial" w:cs="Arial"/>
          <w:szCs w:val="24"/>
          <w:highlight w:val="green"/>
        </w:rPr>
        <w:t>_</w:t>
      </w:r>
      <w:r w:rsidRPr="00201ACC">
        <w:rPr>
          <w:rFonts w:ascii="Arial" w:hAnsi="Arial" w:cs="Arial"/>
          <w:szCs w:val="24"/>
          <w:highlight w:val="green"/>
          <w:lang w:val="en-US"/>
        </w:rPr>
        <w:t>READ</w:t>
      </w:r>
      <w:r w:rsidRPr="00F42052">
        <w:rPr>
          <w:rFonts w:ascii="Arial" w:hAnsi="Arial" w:cs="Arial"/>
          <w:szCs w:val="24"/>
          <w:highlight w:val="green"/>
        </w:rPr>
        <w:t>_</w:t>
      </w:r>
      <w:r w:rsidRPr="00201ACC">
        <w:rPr>
          <w:rFonts w:ascii="Arial" w:hAnsi="Arial" w:cs="Arial"/>
          <w:szCs w:val="24"/>
          <w:highlight w:val="green"/>
          <w:lang w:val="en-US"/>
        </w:rPr>
        <w:t>REQUISITION</w:t>
      </w:r>
      <w:r w:rsidRPr="00F42052">
        <w:rPr>
          <w:rFonts w:ascii="Arial" w:hAnsi="Arial" w:cs="Arial"/>
          <w:szCs w:val="24"/>
          <w:highlight w:val="green"/>
        </w:rPr>
        <w:t>_</w:t>
      </w:r>
      <w:r w:rsidRPr="00201ACC">
        <w:rPr>
          <w:rFonts w:ascii="Arial" w:hAnsi="Arial" w:cs="Arial"/>
          <w:szCs w:val="24"/>
          <w:highlight w:val="green"/>
          <w:lang w:val="en-US"/>
        </w:rPr>
        <w:t>EXT</w:t>
      </w:r>
      <w:r w:rsidRPr="00F42052">
        <w:rPr>
          <w:rFonts w:ascii="Arial" w:hAnsi="Arial" w:cs="Arial"/>
          <w:szCs w:val="24"/>
          <w:highlight w:val="green"/>
        </w:rPr>
        <w:t xml:space="preserve"> </w:t>
      </w:r>
      <w:r w:rsidR="00201ACC">
        <w:rPr>
          <w:rFonts w:ascii="Arial" w:hAnsi="Arial" w:cs="Arial"/>
          <w:szCs w:val="24"/>
          <w:highlight w:val="green"/>
        </w:rPr>
        <w:t>получить</w:t>
      </w:r>
      <w:r w:rsidR="00201ACC" w:rsidRPr="00F42052">
        <w:rPr>
          <w:rFonts w:ascii="Arial" w:hAnsi="Arial" w:cs="Arial"/>
          <w:szCs w:val="24"/>
          <w:highlight w:val="green"/>
        </w:rPr>
        <w:t xml:space="preserve"> </w:t>
      </w:r>
      <w:r w:rsidR="00201ACC">
        <w:rPr>
          <w:rFonts w:ascii="Arial" w:hAnsi="Arial" w:cs="Arial"/>
          <w:szCs w:val="24"/>
          <w:highlight w:val="green"/>
        </w:rPr>
        <w:t>данные</w:t>
      </w:r>
      <w:r w:rsidR="00201ACC" w:rsidRPr="00F42052">
        <w:rPr>
          <w:rFonts w:ascii="Arial" w:hAnsi="Arial" w:cs="Arial"/>
          <w:szCs w:val="24"/>
          <w:highlight w:val="green"/>
        </w:rPr>
        <w:t xml:space="preserve"> </w:t>
      </w:r>
      <w:r w:rsidR="00201ACC">
        <w:rPr>
          <w:rFonts w:ascii="Arial" w:hAnsi="Arial" w:cs="Arial"/>
          <w:szCs w:val="24"/>
          <w:highlight w:val="green"/>
        </w:rPr>
        <w:t>заявки</w:t>
      </w:r>
      <w:r w:rsidR="00201ACC" w:rsidRPr="00F42052">
        <w:rPr>
          <w:rFonts w:ascii="Arial" w:hAnsi="Arial" w:cs="Arial"/>
          <w:szCs w:val="24"/>
          <w:highlight w:val="green"/>
        </w:rPr>
        <w:t xml:space="preserve">. </w:t>
      </w:r>
      <w:r w:rsidR="00201ACC">
        <w:rPr>
          <w:rFonts w:ascii="Arial" w:hAnsi="Arial" w:cs="Arial"/>
          <w:szCs w:val="24"/>
          <w:highlight w:val="green"/>
        </w:rPr>
        <w:t>Затем</w:t>
      </w:r>
      <w:r w:rsidR="00201ACC" w:rsidRPr="00F42052">
        <w:rPr>
          <w:rFonts w:ascii="Arial" w:hAnsi="Arial" w:cs="Arial"/>
          <w:szCs w:val="24"/>
          <w:highlight w:val="green"/>
        </w:rPr>
        <w:t xml:space="preserve"> </w:t>
      </w:r>
      <w:r w:rsidR="00201ACC" w:rsidRPr="00201ACC">
        <w:rPr>
          <w:rFonts w:ascii="Arial" w:hAnsi="Arial" w:cs="Arial"/>
          <w:szCs w:val="24"/>
          <w:highlight w:val="green"/>
        </w:rPr>
        <w:t>присвоить</w:t>
      </w:r>
      <w:r w:rsidR="00201ACC" w:rsidRPr="00F42052">
        <w:rPr>
          <w:rFonts w:ascii="Arial" w:hAnsi="Arial" w:cs="Arial"/>
          <w:szCs w:val="24"/>
          <w:highlight w:val="green"/>
        </w:rPr>
        <w:t xml:space="preserve"> </w:t>
      </w:r>
      <w:r w:rsidR="00201ACC" w:rsidRPr="00201ACC">
        <w:rPr>
          <w:rFonts w:ascii="Arial" w:hAnsi="Arial" w:cs="Arial"/>
          <w:szCs w:val="24"/>
          <w:highlight w:val="green"/>
          <w:lang w:val="en-US"/>
        </w:rPr>
        <w:t>ls</w:t>
      </w:r>
      <w:r w:rsidR="00201ACC" w:rsidRPr="00F42052">
        <w:rPr>
          <w:rFonts w:ascii="Arial" w:hAnsi="Arial" w:cs="Arial"/>
          <w:szCs w:val="24"/>
          <w:highlight w:val="green"/>
        </w:rPr>
        <w:t>_</w:t>
      </w:r>
      <w:r w:rsidR="00201ACC" w:rsidRPr="00201ACC">
        <w:rPr>
          <w:rFonts w:ascii="Arial" w:hAnsi="Arial" w:cs="Arial"/>
          <w:szCs w:val="24"/>
          <w:highlight w:val="green"/>
          <w:lang w:val="en-US"/>
        </w:rPr>
        <w:t>xeban</w:t>
      </w:r>
      <w:r w:rsidR="00201ACC" w:rsidRPr="00F42052">
        <w:rPr>
          <w:rFonts w:ascii="Arial" w:hAnsi="Arial" w:cs="Arial"/>
          <w:szCs w:val="24"/>
          <w:highlight w:val="green"/>
        </w:rPr>
        <w:t>-</w:t>
      </w:r>
      <w:r w:rsidR="00201ACC" w:rsidRPr="00201ACC">
        <w:rPr>
          <w:rFonts w:ascii="Arial" w:hAnsi="Arial" w:cs="Arial"/>
          <w:szCs w:val="24"/>
          <w:highlight w:val="green"/>
          <w:lang w:val="en-US"/>
        </w:rPr>
        <w:t>preis</w:t>
      </w:r>
      <w:r w:rsidR="00201ACC" w:rsidRPr="00F42052">
        <w:rPr>
          <w:rFonts w:ascii="Arial" w:hAnsi="Arial" w:cs="Arial"/>
          <w:szCs w:val="24"/>
          <w:highlight w:val="green"/>
        </w:rPr>
        <w:t xml:space="preserve"> =</w:t>
      </w:r>
      <w:r w:rsidR="00201ACC" w:rsidRPr="00F42052">
        <w:rPr>
          <w:rFonts w:ascii="Arial" w:hAnsi="Arial" w:cs="Arial"/>
          <w:szCs w:val="24"/>
        </w:rPr>
        <w:t xml:space="preserve"> </w:t>
      </w:r>
      <w:r w:rsidR="00201ACC" w:rsidRPr="00850BD8">
        <w:rPr>
          <w:rFonts w:ascii="Arial" w:hAnsi="Arial" w:cs="Arial"/>
          <w:szCs w:val="24"/>
          <w:highlight w:val="green"/>
          <w:lang w:val="en-US"/>
        </w:rPr>
        <w:t>lt</w:t>
      </w:r>
      <w:r w:rsidR="00201ACC" w:rsidRPr="00F42052">
        <w:rPr>
          <w:rFonts w:ascii="Arial" w:hAnsi="Arial" w:cs="Arial"/>
          <w:szCs w:val="24"/>
          <w:highlight w:val="green"/>
        </w:rPr>
        <w:t>_</w:t>
      </w:r>
      <w:r w:rsidR="00201ACC" w:rsidRPr="00850BD8">
        <w:rPr>
          <w:rFonts w:ascii="Arial" w:hAnsi="Arial" w:cs="Arial"/>
          <w:szCs w:val="24"/>
          <w:highlight w:val="green"/>
          <w:lang w:val="en-US"/>
        </w:rPr>
        <w:t>reqdocument</w:t>
      </w:r>
      <w:r w:rsidR="00201ACC" w:rsidRPr="00F42052">
        <w:rPr>
          <w:rFonts w:ascii="Arial" w:hAnsi="Arial" w:cs="Arial"/>
          <w:szCs w:val="24"/>
          <w:highlight w:val="green"/>
        </w:rPr>
        <w:t>-</w:t>
      </w:r>
      <w:r w:rsidR="00201ACC" w:rsidRPr="00850BD8">
        <w:rPr>
          <w:rFonts w:ascii="Arial" w:hAnsi="Arial" w:cs="Arial"/>
          <w:szCs w:val="24"/>
          <w:highlight w:val="green"/>
          <w:lang w:val="en-US"/>
        </w:rPr>
        <w:t>zprice</w:t>
      </w:r>
      <w:r w:rsidR="00201ACC" w:rsidRPr="00F42052">
        <w:rPr>
          <w:rFonts w:ascii="Arial" w:hAnsi="Arial" w:cs="Arial"/>
          <w:szCs w:val="24"/>
          <w:highlight w:val="green"/>
        </w:rPr>
        <w:t xml:space="preserve">, </w:t>
      </w:r>
      <w:r w:rsidR="00201ACC">
        <w:rPr>
          <w:rFonts w:ascii="Arial" w:hAnsi="Arial" w:cs="Arial"/>
          <w:szCs w:val="24"/>
          <w:highlight w:val="green"/>
          <w:lang w:val="en-US"/>
        </w:rPr>
        <w:t>ls</w:t>
      </w:r>
      <w:r w:rsidR="00201ACC" w:rsidRPr="00F42052">
        <w:rPr>
          <w:rFonts w:ascii="Arial" w:hAnsi="Arial" w:cs="Arial"/>
          <w:szCs w:val="24"/>
          <w:highlight w:val="green"/>
        </w:rPr>
        <w:t>_</w:t>
      </w:r>
      <w:r w:rsidR="00201ACC">
        <w:rPr>
          <w:rFonts w:ascii="Arial" w:hAnsi="Arial" w:cs="Arial"/>
          <w:szCs w:val="24"/>
          <w:highlight w:val="green"/>
          <w:lang w:val="en-US"/>
        </w:rPr>
        <w:t>xeban</w:t>
      </w:r>
      <w:r w:rsidR="00201ACC" w:rsidRPr="00F42052">
        <w:rPr>
          <w:rFonts w:ascii="Arial" w:hAnsi="Arial" w:cs="Arial"/>
          <w:szCs w:val="24"/>
          <w:highlight w:val="green"/>
        </w:rPr>
        <w:t xml:space="preserve"> – </w:t>
      </w:r>
      <w:r w:rsidR="00201ACC">
        <w:rPr>
          <w:rFonts w:ascii="Arial" w:hAnsi="Arial" w:cs="Arial"/>
          <w:szCs w:val="24"/>
          <w:highlight w:val="green"/>
          <w:lang w:val="en-US"/>
        </w:rPr>
        <w:t>peihn</w:t>
      </w:r>
      <w:r w:rsidR="00201ACC" w:rsidRPr="00F42052">
        <w:rPr>
          <w:rFonts w:ascii="Arial" w:hAnsi="Arial" w:cs="Arial"/>
          <w:szCs w:val="24"/>
          <w:highlight w:val="green"/>
        </w:rPr>
        <w:t xml:space="preserve"> =  </w:t>
      </w:r>
      <w:r w:rsidR="00201ACC" w:rsidRPr="00850BD8">
        <w:rPr>
          <w:rFonts w:ascii="Arial" w:hAnsi="Arial" w:cs="Arial"/>
          <w:szCs w:val="24"/>
          <w:highlight w:val="green"/>
          <w:lang w:val="en-US"/>
        </w:rPr>
        <w:t>lt</w:t>
      </w:r>
      <w:r w:rsidR="00201ACC" w:rsidRPr="00F42052">
        <w:rPr>
          <w:rFonts w:ascii="Arial" w:hAnsi="Arial" w:cs="Arial"/>
          <w:szCs w:val="24"/>
          <w:highlight w:val="green"/>
        </w:rPr>
        <w:t>_</w:t>
      </w:r>
      <w:r w:rsidR="00201ACC" w:rsidRPr="00850BD8">
        <w:rPr>
          <w:rFonts w:ascii="Arial" w:hAnsi="Arial" w:cs="Arial"/>
          <w:szCs w:val="24"/>
          <w:highlight w:val="green"/>
          <w:lang w:val="en-US"/>
        </w:rPr>
        <w:t>reqdocument</w:t>
      </w:r>
      <w:r w:rsidR="00201ACC" w:rsidRPr="00F42052">
        <w:rPr>
          <w:rFonts w:ascii="Arial" w:hAnsi="Arial" w:cs="Arial"/>
          <w:szCs w:val="24"/>
          <w:highlight w:val="green"/>
        </w:rPr>
        <w:t>-</w:t>
      </w:r>
      <w:r w:rsidR="00201ACC" w:rsidRPr="00850BD8">
        <w:rPr>
          <w:rFonts w:ascii="Arial" w:hAnsi="Arial" w:cs="Arial"/>
          <w:szCs w:val="24"/>
          <w:highlight w:val="green"/>
          <w:lang w:val="en-US"/>
        </w:rPr>
        <w:t>kpein</w:t>
      </w:r>
      <w:r w:rsidR="00201ACC" w:rsidRPr="00F42052">
        <w:rPr>
          <w:rFonts w:ascii="Arial" w:hAnsi="Arial" w:cs="Arial"/>
          <w:szCs w:val="24"/>
          <w:highlight w:val="green"/>
        </w:rPr>
        <w:t xml:space="preserve">, </w:t>
      </w:r>
      <w:r w:rsidR="00201ACC">
        <w:rPr>
          <w:rFonts w:ascii="Arial" w:hAnsi="Arial" w:cs="Arial"/>
          <w:szCs w:val="24"/>
          <w:highlight w:val="green"/>
          <w:lang w:val="en-US"/>
        </w:rPr>
        <w:t>ls</w:t>
      </w:r>
      <w:r w:rsidR="00201ACC" w:rsidRPr="00F42052">
        <w:rPr>
          <w:rFonts w:ascii="Arial" w:hAnsi="Arial" w:cs="Arial"/>
          <w:szCs w:val="24"/>
          <w:highlight w:val="green"/>
        </w:rPr>
        <w:t>_</w:t>
      </w:r>
      <w:r w:rsidR="00201ACC">
        <w:rPr>
          <w:rFonts w:ascii="Arial" w:hAnsi="Arial" w:cs="Arial"/>
          <w:szCs w:val="24"/>
          <w:highlight w:val="green"/>
          <w:lang w:val="en-US"/>
        </w:rPr>
        <w:t>zz</w:t>
      </w:r>
      <w:r w:rsidR="00201ACC" w:rsidRPr="00F42052">
        <w:rPr>
          <w:rFonts w:ascii="Arial" w:hAnsi="Arial" w:cs="Arial"/>
          <w:szCs w:val="24"/>
          <w:highlight w:val="green"/>
        </w:rPr>
        <w:t>_</w:t>
      </w:r>
      <w:r w:rsidR="00201ACC">
        <w:rPr>
          <w:rFonts w:ascii="Arial" w:hAnsi="Arial" w:cs="Arial"/>
          <w:szCs w:val="24"/>
          <w:highlight w:val="green"/>
          <w:lang w:val="en-US"/>
        </w:rPr>
        <w:t>settl</w:t>
      </w:r>
      <w:r w:rsidR="00201ACC" w:rsidRPr="00F42052">
        <w:rPr>
          <w:rFonts w:ascii="Arial" w:hAnsi="Arial" w:cs="Arial"/>
          <w:szCs w:val="24"/>
          <w:highlight w:val="green"/>
        </w:rPr>
        <w:t>_</w:t>
      </w:r>
      <w:r w:rsidR="00201ACC">
        <w:rPr>
          <w:rFonts w:ascii="Arial" w:hAnsi="Arial" w:cs="Arial"/>
          <w:szCs w:val="24"/>
          <w:highlight w:val="green"/>
          <w:lang w:val="en-US"/>
        </w:rPr>
        <w:t>price</w:t>
      </w:r>
      <w:r w:rsidR="00201ACC" w:rsidRPr="00F42052">
        <w:rPr>
          <w:rFonts w:ascii="Arial" w:hAnsi="Arial" w:cs="Arial"/>
          <w:szCs w:val="24"/>
          <w:highlight w:val="green"/>
        </w:rPr>
        <w:t xml:space="preserve"> = </w:t>
      </w:r>
      <w:r w:rsidR="00201ACC">
        <w:rPr>
          <w:rFonts w:ascii="Arial" w:hAnsi="Arial" w:cs="Arial"/>
          <w:szCs w:val="24"/>
          <w:highlight w:val="green"/>
        </w:rPr>
        <w:t>пусто</w:t>
      </w:r>
      <w:r w:rsidR="00201ACC" w:rsidRPr="00F42052">
        <w:rPr>
          <w:rFonts w:ascii="Arial" w:hAnsi="Arial" w:cs="Arial"/>
          <w:szCs w:val="24"/>
          <w:highlight w:val="green"/>
        </w:rPr>
        <w:t xml:space="preserve">. </w:t>
      </w:r>
      <w:r w:rsidR="00201ACC">
        <w:rPr>
          <w:rFonts w:ascii="Arial" w:hAnsi="Arial" w:cs="Arial"/>
          <w:szCs w:val="24"/>
          <w:highlight w:val="green"/>
        </w:rPr>
        <w:t>З</w:t>
      </w:r>
      <w:r w:rsidRPr="00201ACC">
        <w:rPr>
          <w:rFonts w:ascii="Arial" w:hAnsi="Arial" w:cs="Arial"/>
          <w:szCs w:val="24"/>
          <w:highlight w:val="green"/>
        </w:rPr>
        <w:t>атем заблокировать заявку для изменений с помощью ФМ ENQUEUE_EMEBANE</w:t>
      </w:r>
      <w:r w:rsidR="00201ACC">
        <w:rPr>
          <w:rFonts w:ascii="Arial" w:hAnsi="Arial" w:cs="Arial"/>
          <w:szCs w:val="24"/>
          <w:highlight w:val="green"/>
        </w:rPr>
        <w:t>, после обновить</w:t>
      </w:r>
      <w:r w:rsidR="001F58F2" w:rsidRPr="00201ACC">
        <w:rPr>
          <w:rFonts w:ascii="Arial" w:hAnsi="Arial" w:cs="Arial"/>
          <w:szCs w:val="24"/>
          <w:highlight w:val="green"/>
        </w:rPr>
        <w:t xml:space="preserve"> заявку с помощью ФМ </w:t>
      </w:r>
      <w:r w:rsidRPr="00201ACC">
        <w:rPr>
          <w:rFonts w:ascii="Arial" w:hAnsi="Arial" w:cs="Arial"/>
          <w:szCs w:val="24"/>
          <w:highlight w:val="green"/>
          <w:lang w:val="en-US"/>
        </w:rPr>
        <w:t>ME</w:t>
      </w:r>
      <w:r w:rsidRPr="00201ACC">
        <w:rPr>
          <w:rFonts w:ascii="Arial" w:hAnsi="Arial" w:cs="Arial"/>
          <w:szCs w:val="24"/>
          <w:highlight w:val="green"/>
        </w:rPr>
        <w:t>_</w:t>
      </w:r>
      <w:r w:rsidRPr="00201ACC">
        <w:rPr>
          <w:rFonts w:ascii="Arial" w:hAnsi="Arial" w:cs="Arial"/>
          <w:szCs w:val="24"/>
          <w:highlight w:val="green"/>
          <w:lang w:val="en-US"/>
        </w:rPr>
        <w:t>UPDATE</w:t>
      </w:r>
      <w:r w:rsidRPr="00201ACC">
        <w:rPr>
          <w:rFonts w:ascii="Arial" w:hAnsi="Arial" w:cs="Arial"/>
          <w:szCs w:val="24"/>
          <w:highlight w:val="green"/>
        </w:rPr>
        <w:t>_</w:t>
      </w:r>
      <w:r w:rsidRPr="00201ACC">
        <w:rPr>
          <w:rFonts w:ascii="Arial" w:hAnsi="Arial" w:cs="Arial"/>
          <w:szCs w:val="24"/>
          <w:highlight w:val="green"/>
          <w:lang w:val="en-US"/>
        </w:rPr>
        <w:t>REQUISITION</w:t>
      </w:r>
      <w:r w:rsidR="00201ACC">
        <w:rPr>
          <w:rFonts w:ascii="Arial" w:hAnsi="Arial" w:cs="Arial"/>
          <w:szCs w:val="24"/>
          <w:highlight w:val="green"/>
        </w:rPr>
        <w:t xml:space="preserve">, снова снять блокировку с заявки </w:t>
      </w:r>
      <w:r w:rsidR="00201ACC" w:rsidRPr="00201ACC">
        <w:rPr>
          <w:rFonts w:ascii="Arial" w:hAnsi="Arial" w:cs="Arial"/>
          <w:szCs w:val="24"/>
          <w:highlight w:val="green"/>
        </w:rPr>
        <w:t xml:space="preserve">с помощью ФМ DEQUEUE_EMEBANE </w:t>
      </w:r>
      <w:r w:rsidR="00201ACC">
        <w:rPr>
          <w:rFonts w:ascii="Arial" w:hAnsi="Arial" w:cs="Arial"/>
          <w:szCs w:val="24"/>
          <w:highlight w:val="green"/>
        </w:rPr>
        <w:t xml:space="preserve">(Пример реалзиации в программе </w:t>
      </w:r>
      <w:r w:rsidR="00201ACC" w:rsidRPr="00201ACC">
        <w:rPr>
          <w:rFonts w:ascii="Arial" w:hAnsi="Arial" w:cs="Arial"/>
          <w:szCs w:val="24"/>
          <w:highlight w:val="green"/>
        </w:rPr>
        <w:t>ZMM_06_ME55)</w:t>
      </w:r>
      <w:r w:rsidR="00201ACC">
        <w:rPr>
          <w:rFonts w:ascii="Arial" w:hAnsi="Arial" w:cs="Arial"/>
          <w:szCs w:val="24"/>
          <w:highlight w:val="green"/>
        </w:rPr>
        <w:t>.</w:t>
      </w:r>
    </w:p>
    <w:p w14:paraId="293AE41E" w14:textId="7F2EAE87" w:rsidR="00201ACC" w:rsidRDefault="00201ACC" w:rsidP="00201ACC">
      <w:pPr>
        <w:spacing w:line="276" w:lineRule="auto"/>
        <w:ind w:left="708"/>
        <w:rPr>
          <w:rFonts w:ascii="Arial" w:hAnsi="Arial" w:cs="Arial"/>
          <w:szCs w:val="24"/>
          <w:highlight w:val="green"/>
        </w:rPr>
      </w:pPr>
    </w:p>
    <w:p w14:paraId="070EFC7E" w14:textId="52484BAF" w:rsidR="00D70F22" w:rsidRPr="00850BD8" w:rsidRDefault="00D70F22" w:rsidP="00DC62DB">
      <w:pPr>
        <w:spacing w:before="120" w:line="276" w:lineRule="auto"/>
        <w:rPr>
          <w:rFonts w:ascii="Arial" w:hAnsi="Arial" w:cs="Arial"/>
          <w:szCs w:val="24"/>
          <w:highlight w:val="green"/>
        </w:rPr>
      </w:pPr>
      <w:r w:rsidRPr="00850BD8">
        <w:rPr>
          <w:rFonts w:ascii="Arial" w:hAnsi="Arial" w:cs="Arial"/>
          <w:szCs w:val="24"/>
          <w:highlight w:val="green"/>
        </w:rPr>
        <w:tab/>
        <w:t xml:space="preserve">Записи, где </w:t>
      </w:r>
      <w:r w:rsidRPr="00850BD8">
        <w:rPr>
          <w:rFonts w:ascii="Arial" w:hAnsi="Arial" w:cs="Arial"/>
          <w:szCs w:val="24"/>
          <w:highlight w:val="green"/>
          <w:lang w:val="en-US"/>
        </w:rPr>
        <w:t>lt</w:t>
      </w:r>
      <w:r w:rsidRPr="00850BD8">
        <w:rPr>
          <w:rFonts w:ascii="Arial" w:hAnsi="Arial" w:cs="Arial"/>
          <w:szCs w:val="24"/>
          <w:highlight w:val="green"/>
        </w:rPr>
        <w:t>_</w:t>
      </w:r>
      <w:r w:rsidRPr="00850BD8">
        <w:rPr>
          <w:rFonts w:ascii="Arial" w:hAnsi="Arial" w:cs="Arial"/>
          <w:szCs w:val="24"/>
          <w:highlight w:val="green"/>
          <w:lang w:val="en-US"/>
        </w:rPr>
        <w:t>reqdocument</w:t>
      </w:r>
      <w:r w:rsidRPr="00850BD8">
        <w:rPr>
          <w:rFonts w:ascii="Arial" w:hAnsi="Arial" w:cs="Arial"/>
          <w:szCs w:val="24"/>
          <w:highlight w:val="green"/>
        </w:rPr>
        <w:t>-</w:t>
      </w:r>
      <w:r w:rsidRPr="00850BD8">
        <w:rPr>
          <w:rFonts w:ascii="Arial" w:hAnsi="Arial" w:cs="Arial"/>
          <w:szCs w:val="24"/>
          <w:highlight w:val="green"/>
          <w:lang w:val="en-US"/>
        </w:rPr>
        <w:t>bdtar</w:t>
      </w:r>
      <w:r w:rsidRPr="00850BD8">
        <w:rPr>
          <w:rFonts w:ascii="Arial" w:hAnsi="Arial" w:cs="Arial"/>
          <w:szCs w:val="24"/>
          <w:highlight w:val="green"/>
        </w:rPr>
        <w:t xml:space="preserve"> = ‘</w:t>
      </w:r>
      <w:r w:rsidR="00921A6F" w:rsidRPr="00850BD8">
        <w:rPr>
          <w:rFonts w:ascii="Arial" w:hAnsi="Arial" w:cs="Arial"/>
          <w:szCs w:val="24"/>
          <w:highlight w:val="green"/>
          <w:lang w:val="en-US"/>
        </w:rPr>
        <w:t>IH</w:t>
      </w:r>
      <w:r w:rsidRPr="00850BD8">
        <w:rPr>
          <w:rFonts w:ascii="Arial" w:hAnsi="Arial" w:cs="Arial"/>
          <w:szCs w:val="24"/>
          <w:highlight w:val="green"/>
        </w:rPr>
        <w:t>’ необходимо изменить заказ с помощью ФМ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BAPI_ALM_ORDER_MAINTAIN</w:t>
      </w:r>
      <w:r w:rsidRPr="00850BD8">
        <w:rPr>
          <w:rFonts w:ascii="Arial" w:hAnsi="Arial" w:cs="Arial"/>
          <w:szCs w:val="24"/>
          <w:highlight w:val="green"/>
        </w:rPr>
        <w:t xml:space="preserve"> со следующими параметрами:</w:t>
      </w:r>
    </w:p>
    <w:p w14:paraId="4A864CD8" w14:textId="5CECC26A" w:rsidR="0009684E" w:rsidRPr="00850BD8" w:rsidRDefault="0009684E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bapi_alm_order_component-rsnum = lt_reqdocument-rsnum</w:t>
      </w:r>
    </w:p>
    <w:p w14:paraId="7E286F0F" w14:textId="785051FD" w:rsidR="0009684E" w:rsidRPr="00850BD8" w:rsidRDefault="0009684E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bapi_alm_order_component-rspos = lt_reqdocument-rspos</w:t>
      </w:r>
    </w:p>
    <w:p w14:paraId="02915732" w14:textId="307E0EDD" w:rsidR="004535A2" w:rsidRPr="00850BD8" w:rsidRDefault="004535A2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bapi_alm_order_component-material = lt_reqdocument-matnr</w:t>
      </w:r>
    </w:p>
    <w:p w14:paraId="1CCACE71" w14:textId="7353B184" w:rsidR="004535A2" w:rsidRPr="00850BD8" w:rsidRDefault="0009684E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bapi_alm_order_component-plant </w:t>
      </w:r>
      <w:r w:rsidR="004535A2" w:rsidRPr="00850BD8">
        <w:rPr>
          <w:rFonts w:ascii="Arial" w:hAnsi="Arial" w:cs="Arial"/>
          <w:szCs w:val="24"/>
          <w:highlight w:val="green"/>
          <w:lang w:val="en-US"/>
        </w:rPr>
        <w:t>= lt_reqdocument-werks</w:t>
      </w:r>
    </w:p>
    <w:p w14:paraId="2B5E7E26" w14:textId="05FD836F" w:rsidR="004535A2" w:rsidRPr="00850BD8" w:rsidRDefault="0009684E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bapi_alm_order_component</w:t>
      </w:r>
      <w:r w:rsidR="004535A2" w:rsidRPr="00850BD8">
        <w:rPr>
          <w:rFonts w:ascii="Arial" w:hAnsi="Arial" w:cs="Arial"/>
          <w:szCs w:val="24"/>
          <w:highlight w:val="green"/>
          <w:lang w:val="en-US"/>
        </w:rPr>
        <w:t>-price = lt_reqdocument-zprice</w:t>
      </w:r>
    </w:p>
    <w:p w14:paraId="631A5204" w14:textId="6E9F7302" w:rsidR="004535A2" w:rsidRPr="00850BD8" w:rsidRDefault="0009684E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bapi_alm_order_component</w:t>
      </w:r>
      <w:r w:rsidR="004535A2" w:rsidRPr="00850BD8">
        <w:rPr>
          <w:rFonts w:ascii="Arial" w:hAnsi="Arial" w:cs="Arial"/>
          <w:szCs w:val="24"/>
          <w:highlight w:val="green"/>
          <w:lang w:val="en-US"/>
        </w:rPr>
        <w:t>-price_unit = lt_reqdocument-kpein</w:t>
      </w:r>
    </w:p>
    <w:p w14:paraId="03C957F8" w14:textId="0A754041" w:rsidR="004535A2" w:rsidRPr="00850BD8" w:rsidRDefault="000F3AFA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bapi_alm_order_component_up</w:t>
      </w:r>
      <w:r w:rsidR="004535A2" w:rsidRPr="00850BD8">
        <w:rPr>
          <w:rFonts w:ascii="Arial" w:hAnsi="Arial" w:cs="Arial"/>
          <w:szCs w:val="24"/>
          <w:highlight w:val="green"/>
          <w:lang w:val="en-US"/>
        </w:rPr>
        <w:t>-price = ‘X’</w:t>
      </w:r>
    </w:p>
    <w:p w14:paraId="5E4089E0" w14:textId="33B8AA48" w:rsidR="004535A2" w:rsidRPr="00850BD8" w:rsidRDefault="000F3AFA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bapi_alm_order_component_up</w:t>
      </w:r>
      <w:r w:rsidR="004535A2" w:rsidRPr="00850BD8">
        <w:rPr>
          <w:rFonts w:ascii="Arial" w:hAnsi="Arial" w:cs="Arial"/>
          <w:szCs w:val="24"/>
          <w:highlight w:val="green"/>
          <w:lang w:val="en-US"/>
        </w:rPr>
        <w:t>-price_unit = ‘X’</w:t>
      </w:r>
    </w:p>
    <w:p w14:paraId="6EDD1C8D" w14:textId="7FF1C141" w:rsidR="00600572" w:rsidRPr="00850BD8" w:rsidRDefault="00600572" w:rsidP="00DC62DB">
      <w:pPr>
        <w:spacing w:line="276" w:lineRule="auto"/>
        <w:ind w:firstLine="708"/>
        <w:jc w:val="left"/>
        <w:rPr>
          <w:rFonts w:ascii="Arial" w:hAnsi="Arial" w:cs="Arial"/>
          <w:highlight w:val="green"/>
        </w:rPr>
      </w:pPr>
      <w:r w:rsidRPr="00850BD8">
        <w:rPr>
          <w:rFonts w:ascii="Arial" w:hAnsi="Arial" w:cs="Arial"/>
          <w:szCs w:val="24"/>
          <w:highlight w:val="green"/>
        </w:rPr>
        <w:t xml:space="preserve">Также необходимо сделать пустым поле </w:t>
      </w:r>
      <w:r w:rsidRPr="00850BD8">
        <w:rPr>
          <w:rFonts w:ascii="Arial" w:hAnsi="Arial" w:cs="Arial"/>
          <w:highlight w:val="green"/>
          <w:lang w:val="en-US"/>
        </w:rPr>
        <w:t>ZZ</w:t>
      </w:r>
      <w:r w:rsidRPr="00850BD8">
        <w:rPr>
          <w:rFonts w:ascii="Arial" w:hAnsi="Arial" w:cs="Arial"/>
          <w:highlight w:val="green"/>
        </w:rPr>
        <w:t>_</w:t>
      </w:r>
      <w:r w:rsidRPr="00850BD8">
        <w:rPr>
          <w:rFonts w:ascii="Arial" w:hAnsi="Arial" w:cs="Arial"/>
          <w:highlight w:val="green"/>
          <w:lang w:val="en-US"/>
        </w:rPr>
        <w:t>SETTL</w:t>
      </w:r>
      <w:r w:rsidRPr="00850BD8">
        <w:rPr>
          <w:rFonts w:ascii="Arial" w:hAnsi="Arial" w:cs="Arial"/>
          <w:highlight w:val="green"/>
        </w:rPr>
        <w:t>_</w:t>
      </w:r>
      <w:r w:rsidRPr="00850BD8">
        <w:rPr>
          <w:rFonts w:ascii="Arial" w:hAnsi="Arial" w:cs="Arial"/>
          <w:highlight w:val="green"/>
          <w:lang w:val="en-US"/>
        </w:rPr>
        <w:t>PRICE</w:t>
      </w:r>
      <w:r w:rsidRPr="00850BD8">
        <w:rPr>
          <w:rFonts w:ascii="Arial" w:hAnsi="Arial" w:cs="Arial"/>
          <w:highlight w:val="green"/>
        </w:rPr>
        <w:t xml:space="preserve"> (в </w:t>
      </w:r>
      <w:r w:rsidRPr="00850BD8">
        <w:rPr>
          <w:rFonts w:ascii="Arial" w:hAnsi="Arial" w:cs="Arial"/>
          <w:highlight w:val="green"/>
          <w:lang w:val="en-US"/>
        </w:rPr>
        <w:t>RSADD</w:t>
      </w:r>
      <w:r w:rsidRPr="00850BD8">
        <w:rPr>
          <w:rFonts w:ascii="Arial" w:hAnsi="Arial" w:cs="Arial"/>
          <w:highlight w:val="green"/>
        </w:rPr>
        <w:t xml:space="preserve"> структура </w:t>
      </w:r>
      <w:r w:rsidRPr="00850BD8">
        <w:rPr>
          <w:rFonts w:ascii="Arial" w:hAnsi="Arial" w:cs="Arial"/>
          <w:highlight w:val="green"/>
          <w:lang w:val="en-US"/>
        </w:rPr>
        <w:t>CI</w:t>
      </w:r>
      <w:r w:rsidRPr="00850BD8">
        <w:rPr>
          <w:rFonts w:ascii="Arial" w:hAnsi="Arial" w:cs="Arial"/>
          <w:highlight w:val="green"/>
        </w:rPr>
        <w:t>_</w:t>
      </w:r>
      <w:r w:rsidRPr="00850BD8">
        <w:rPr>
          <w:rFonts w:ascii="Arial" w:hAnsi="Arial" w:cs="Arial"/>
          <w:highlight w:val="green"/>
          <w:lang w:val="en-US"/>
        </w:rPr>
        <w:t>RSADD</w:t>
      </w:r>
      <w:r w:rsidRPr="00850BD8">
        <w:rPr>
          <w:rFonts w:ascii="Arial" w:hAnsi="Arial" w:cs="Arial"/>
          <w:highlight w:val="green"/>
        </w:rPr>
        <w:t xml:space="preserve">), используя в </w:t>
      </w:r>
      <w:r w:rsidRPr="00850BD8">
        <w:rPr>
          <w:rFonts w:ascii="Arial" w:hAnsi="Arial" w:cs="Arial"/>
          <w:highlight w:val="green"/>
          <w:lang w:val="en-US"/>
        </w:rPr>
        <w:t>bapi</w:t>
      </w:r>
      <w:r w:rsidRPr="00850BD8">
        <w:rPr>
          <w:rFonts w:ascii="Arial" w:hAnsi="Arial" w:cs="Arial"/>
          <w:highlight w:val="green"/>
        </w:rPr>
        <w:t xml:space="preserve"> параметр </w:t>
      </w:r>
      <w:r w:rsidRPr="00850BD8">
        <w:rPr>
          <w:rFonts w:ascii="Arial" w:hAnsi="Arial" w:cs="Arial"/>
          <w:highlight w:val="green"/>
          <w:lang w:val="en-US"/>
        </w:rPr>
        <w:t>extensionin</w:t>
      </w:r>
    </w:p>
    <w:p w14:paraId="5F37983D" w14:textId="050818DD" w:rsidR="000F3AFA" w:rsidRPr="00F95A52" w:rsidRDefault="000F3AFA" w:rsidP="00F95A52">
      <w:pPr>
        <w:pStyle w:val="afb"/>
        <w:numPr>
          <w:ilvl w:val="0"/>
          <w:numId w:val="87"/>
        </w:numPr>
        <w:spacing w:before="120" w:line="276" w:lineRule="auto"/>
        <w:ind w:left="709" w:hanging="357"/>
        <w:jc w:val="left"/>
        <w:rPr>
          <w:rFonts w:ascii="Arial" w:hAnsi="Arial" w:cs="Arial"/>
          <w:szCs w:val="24"/>
          <w:highlight w:val="green"/>
        </w:rPr>
      </w:pPr>
      <w:r w:rsidRPr="00F95A52">
        <w:rPr>
          <w:rFonts w:ascii="Arial" w:hAnsi="Arial" w:cs="Arial"/>
          <w:szCs w:val="24"/>
          <w:highlight w:val="green"/>
        </w:rPr>
        <w:t xml:space="preserve">Записи, где </w:t>
      </w:r>
      <w:r w:rsidRPr="00F95A52">
        <w:rPr>
          <w:rFonts w:ascii="Arial" w:hAnsi="Arial" w:cs="Arial"/>
          <w:szCs w:val="24"/>
          <w:highlight w:val="green"/>
          <w:lang w:val="en-US"/>
        </w:rPr>
        <w:t>lt</w:t>
      </w:r>
      <w:r w:rsidRPr="00F95A52">
        <w:rPr>
          <w:rFonts w:ascii="Arial" w:hAnsi="Arial" w:cs="Arial"/>
          <w:szCs w:val="24"/>
          <w:highlight w:val="green"/>
        </w:rPr>
        <w:t>_</w:t>
      </w:r>
      <w:r w:rsidRPr="00F95A52">
        <w:rPr>
          <w:rFonts w:ascii="Arial" w:hAnsi="Arial" w:cs="Arial"/>
          <w:szCs w:val="24"/>
          <w:highlight w:val="green"/>
          <w:lang w:val="en-US"/>
        </w:rPr>
        <w:t>reqdocument</w:t>
      </w:r>
      <w:r w:rsidRPr="00F95A52">
        <w:rPr>
          <w:rFonts w:ascii="Arial" w:hAnsi="Arial" w:cs="Arial"/>
          <w:szCs w:val="24"/>
          <w:highlight w:val="green"/>
        </w:rPr>
        <w:t>-</w:t>
      </w:r>
      <w:r w:rsidRPr="00F95A52">
        <w:rPr>
          <w:rFonts w:ascii="Arial" w:hAnsi="Arial" w:cs="Arial"/>
          <w:szCs w:val="24"/>
          <w:highlight w:val="green"/>
          <w:lang w:val="en-US"/>
        </w:rPr>
        <w:t>bdtar</w:t>
      </w:r>
      <w:r w:rsidRPr="00F95A52">
        <w:rPr>
          <w:rFonts w:ascii="Arial" w:hAnsi="Arial" w:cs="Arial"/>
          <w:szCs w:val="24"/>
          <w:highlight w:val="green"/>
        </w:rPr>
        <w:t xml:space="preserve"> = ‘</w:t>
      </w:r>
      <w:r w:rsidR="00921A6F" w:rsidRPr="00F95A52">
        <w:rPr>
          <w:rFonts w:ascii="Arial" w:hAnsi="Arial" w:cs="Arial"/>
          <w:szCs w:val="24"/>
          <w:highlight w:val="green"/>
          <w:lang w:val="en-US"/>
        </w:rPr>
        <w:t>AR</w:t>
      </w:r>
      <w:r w:rsidRPr="00F95A52">
        <w:rPr>
          <w:rFonts w:ascii="Arial" w:hAnsi="Arial" w:cs="Arial"/>
          <w:szCs w:val="24"/>
          <w:highlight w:val="green"/>
        </w:rPr>
        <w:t>’ необходимо</w:t>
      </w:r>
      <w:r w:rsidR="00E17F9E" w:rsidRPr="00F95A52">
        <w:rPr>
          <w:rFonts w:ascii="Arial" w:hAnsi="Arial" w:cs="Arial"/>
          <w:szCs w:val="24"/>
          <w:highlight w:val="green"/>
        </w:rPr>
        <w:t xml:space="preserve"> запустить ФМ </w:t>
      </w:r>
      <w:r w:rsidRPr="00F95A52">
        <w:rPr>
          <w:rFonts w:ascii="Arial" w:hAnsi="Arial" w:cs="Arial"/>
          <w:szCs w:val="24"/>
          <w:highlight w:val="green"/>
        </w:rPr>
        <w:t xml:space="preserve"> </w:t>
      </w:r>
      <w:r w:rsidR="00201ACC" w:rsidRPr="00F95A52">
        <w:rPr>
          <w:rFonts w:ascii="Arial" w:hAnsi="Arial" w:cs="Arial"/>
          <w:szCs w:val="24"/>
          <w:highlight w:val="green"/>
        </w:rPr>
        <w:t>RFC_NETWORK_COMP_CHANGE</w:t>
      </w:r>
      <w:r w:rsidR="008C5DDE" w:rsidRPr="00F95A52">
        <w:rPr>
          <w:rFonts w:ascii="Arial" w:hAnsi="Arial" w:cs="Arial"/>
          <w:szCs w:val="24"/>
          <w:highlight w:val="green"/>
        </w:rPr>
        <w:t xml:space="preserve"> </w:t>
      </w:r>
      <w:r w:rsidRPr="00F95A52">
        <w:rPr>
          <w:rFonts w:ascii="Arial" w:hAnsi="Arial" w:cs="Arial"/>
          <w:szCs w:val="24"/>
          <w:highlight w:val="green"/>
        </w:rPr>
        <w:t>со следующими параметрами:</w:t>
      </w:r>
    </w:p>
    <w:p w14:paraId="4512E582" w14:textId="53058803" w:rsidR="001C17B1" w:rsidRPr="00F43433" w:rsidRDefault="00B83AD0" w:rsidP="00B83AD0">
      <w:pPr>
        <w:pStyle w:val="afb"/>
        <w:numPr>
          <w:ilvl w:val="0"/>
          <w:numId w:val="87"/>
        </w:numPr>
        <w:rPr>
          <w:rFonts w:ascii="Arial" w:hAnsi="Arial" w:cs="Arial"/>
          <w:szCs w:val="24"/>
          <w:highlight w:val="green"/>
          <w:lang w:val="en-US"/>
        </w:rPr>
      </w:pPr>
      <w:r w:rsidRPr="00F43433">
        <w:rPr>
          <w:rFonts w:ascii="Arial" w:hAnsi="Arial" w:cs="Arial"/>
          <w:szCs w:val="24"/>
          <w:highlight w:val="green"/>
          <w:lang w:val="en-US"/>
        </w:rPr>
        <w:t xml:space="preserve">number </w:t>
      </w:r>
      <w:r w:rsidR="00522ED3" w:rsidRPr="00F43433">
        <w:rPr>
          <w:rFonts w:ascii="Arial" w:hAnsi="Arial" w:cs="Arial"/>
          <w:szCs w:val="24"/>
          <w:highlight w:val="green"/>
          <w:lang w:val="en-US"/>
        </w:rPr>
        <w:t>= lt_reqdocument-aufnr</w:t>
      </w:r>
    </w:p>
    <w:p w14:paraId="404CCBE5" w14:textId="17B47237" w:rsidR="001C17B1" w:rsidRPr="00F43433" w:rsidRDefault="00B83AD0" w:rsidP="00B83AD0">
      <w:pPr>
        <w:pStyle w:val="afb"/>
        <w:numPr>
          <w:ilvl w:val="0"/>
          <w:numId w:val="87"/>
        </w:numPr>
        <w:rPr>
          <w:rFonts w:ascii="Arial" w:hAnsi="Arial" w:cs="Arial"/>
          <w:szCs w:val="24"/>
          <w:highlight w:val="green"/>
          <w:lang w:val="en-US"/>
        </w:rPr>
      </w:pPr>
      <w:r w:rsidRPr="00F43433">
        <w:rPr>
          <w:rFonts w:ascii="Arial" w:hAnsi="Arial" w:cs="Arial"/>
          <w:szCs w:val="24"/>
          <w:highlight w:val="green"/>
          <w:lang w:val="en-US"/>
        </w:rPr>
        <w:t xml:space="preserve">i_components_change </w:t>
      </w:r>
      <w:r w:rsidR="001C17B1" w:rsidRPr="00F43433">
        <w:rPr>
          <w:rFonts w:ascii="Arial" w:hAnsi="Arial" w:cs="Arial"/>
          <w:szCs w:val="24"/>
          <w:highlight w:val="green"/>
          <w:lang w:val="en-US"/>
        </w:rPr>
        <w:t>-component = lt_reqdocument-matnr</w:t>
      </w:r>
    </w:p>
    <w:p w14:paraId="00F7C76F" w14:textId="1C957A7E" w:rsidR="001C17B1" w:rsidRPr="00F43433" w:rsidRDefault="00F43433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F43433">
        <w:rPr>
          <w:rFonts w:ascii="Arial" w:hAnsi="Arial" w:cs="Arial"/>
          <w:szCs w:val="24"/>
          <w:highlight w:val="green"/>
          <w:lang w:val="en-US"/>
        </w:rPr>
        <w:t xml:space="preserve">i_components_change </w:t>
      </w:r>
      <w:r w:rsidR="001C17B1" w:rsidRPr="00F43433">
        <w:rPr>
          <w:rFonts w:ascii="Arial" w:hAnsi="Arial" w:cs="Arial"/>
          <w:szCs w:val="24"/>
          <w:highlight w:val="green"/>
          <w:lang w:val="en-US"/>
        </w:rPr>
        <w:t>-activity = lt_reqdocument-</w:t>
      </w:r>
      <w:r w:rsidR="00E434A2" w:rsidRPr="00F43433">
        <w:rPr>
          <w:rFonts w:ascii="Arial" w:hAnsi="Arial" w:cs="Arial"/>
          <w:szCs w:val="24"/>
          <w:highlight w:val="green"/>
          <w:lang w:val="en-US"/>
        </w:rPr>
        <w:t>vornr</w:t>
      </w:r>
    </w:p>
    <w:p w14:paraId="38A2BCC3" w14:textId="4E8AA67F" w:rsidR="001C17B1" w:rsidRPr="00F43433" w:rsidRDefault="00F43433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F43433">
        <w:rPr>
          <w:rFonts w:ascii="Arial" w:hAnsi="Arial" w:cs="Arial"/>
          <w:szCs w:val="24"/>
          <w:highlight w:val="green"/>
          <w:lang w:val="en-US"/>
        </w:rPr>
        <w:t xml:space="preserve">i_components_change </w:t>
      </w:r>
      <w:r w:rsidR="001C17B1" w:rsidRPr="00F43433">
        <w:rPr>
          <w:rFonts w:ascii="Arial" w:hAnsi="Arial" w:cs="Arial"/>
          <w:szCs w:val="24"/>
          <w:highlight w:val="green"/>
          <w:lang w:val="en-US"/>
        </w:rPr>
        <w:t>-</w:t>
      </w:r>
      <w:r w:rsidR="00E434A2" w:rsidRPr="00F43433">
        <w:rPr>
          <w:rFonts w:ascii="Arial" w:hAnsi="Arial" w:cs="Arial"/>
          <w:szCs w:val="24"/>
          <w:highlight w:val="green"/>
          <w:lang w:val="en-US"/>
        </w:rPr>
        <w:t>posnr</w:t>
      </w:r>
      <w:r w:rsidR="001C17B1" w:rsidRPr="00F43433">
        <w:rPr>
          <w:rFonts w:ascii="Arial" w:hAnsi="Arial" w:cs="Arial"/>
          <w:szCs w:val="24"/>
          <w:highlight w:val="green"/>
          <w:lang w:val="en-US"/>
        </w:rPr>
        <w:t xml:space="preserve"> = lt_reqdocument-</w:t>
      </w:r>
      <w:r w:rsidR="00E434A2" w:rsidRPr="00F43433">
        <w:rPr>
          <w:rFonts w:ascii="Arial" w:hAnsi="Arial" w:cs="Arial"/>
          <w:szCs w:val="24"/>
          <w:highlight w:val="green"/>
          <w:lang w:val="en-US"/>
        </w:rPr>
        <w:t>posnr</w:t>
      </w:r>
    </w:p>
    <w:p w14:paraId="49BE7B48" w14:textId="198E8699" w:rsidR="001C17B1" w:rsidRPr="00F43433" w:rsidRDefault="00B83AD0" w:rsidP="00B83AD0">
      <w:pPr>
        <w:pStyle w:val="afb"/>
        <w:numPr>
          <w:ilvl w:val="0"/>
          <w:numId w:val="87"/>
        </w:numPr>
        <w:rPr>
          <w:rFonts w:ascii="Arial" w:hAnsi="Arial" w:cs="Arial"/>
          <w:szCs w:val="24"/>
          <w:highlight w:val="green"/>
          <w:lang w:val="en-US"/>
        </w:rPr>
      </w:pPr>
      <w:r w:rsidRPr="00F43433">
        <w:rPr>
          <w:rFonts w:ascii="Arial" w:hAnsi="Arial" w:cs="Arial"/>
          <w:szCs w:val="24"/>
          <w:highlight w:val="green"/>
          <w:lang w:val="en-US"/>
        </w:rPr>
        <w:t xml:space="preserve">i_components_change </w:t>
      </w:r>
      <w:r w:rsidR="001C17B1" w:rsidRPr="00F43433">
        <w:rPr>
          <w:rFonts w:ascii="Arial" w:hAnsi="Arial" w:cs="Arial"/>
          <w:szCs w:val="24"/>
          <w:highlight w:val="green"/>
          <w:lang w:val="en-US"/>
        </w:rPr>
        <w:t>-price = lt_reqdocument-zprice</w:t>
      </w:r>
    </w:p>
    <w:p w14:paraId="2B8C504D" w14:textId="15E1E676" w:rsidR="001C17B1" w:rsidRPr="00F43433" w:rsidRDefault="00B83AD0" w:rsidP="00B83AD0">
      <w:pPr>
        <w:pStyle w:val="afb"/>
        <w:numPr>
          <w:ilvl w:val="0"/>
          <w:numId w:val="87"/>
        </w:numPr>
        <w:rPr>
          <w:rFonts w:ascii="Arial" w:hAnsi="Arial" w:cs="Arial"/>
          <w:szCs w:val="24"/>
          <w:highlight w:val="green"/>
          <w:lang w:val="en-US"/>
        </w:rPr>
      </w:pPr>
      <w:r w:rsidRPr="00F43433">
        <w:rPr>
          <w:rFonts w:ascii="Arial" w:hAnsi="Arial" w:cs="Arial"/>
          <w:szCs w:val="24"/>
          <w:highlight w:val="green"/>
          <w:lang w:val="en-US"/>
        </w:rPr>
        <w:t xml:space="preserve">i_components_change </w:t>
      </w:r>
      <w:r w:rsidR="001C17B1" w:rsidRPr="00F43433">
        <w:rPr>
          <w:rFonts w:ascii="Arial" w:hAnsi="Arial" w:cs="Arial"/>
          <w:szCs w:val="24"/>
          <w:highlight w:val="green"/>
          <w:lang w:val="en-US"/>
        </w:rPr>
        <w:t>-price_unit = lt_reqdocument-kpein</w:t>
      </w:r>
    </w:p>
    <w:p w14:paraId="40F156F7" w14:textId="5774B7AE" w:rsidR="001C17B1" w:rsidRPr="00F43433" w:rsidRDefault="00E434A2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F43433">
        <w:rPr>
          <w:rFonts w:ascii="Arial" w:hAnsi="Arial" w:cs="Arial"/>
          <w:szCs w:val="24"/>
          <w:highlight w:val="green"/>
          <w:lang w:val="en-US"/>
        </w:rPr>
        <w:t>bapi_network_comp_change_upd</w:t>
      </w:r>
      <w:r w:rsidR="001C17B1" w:rsidRPr="00F43433">
        <w:rPr>
          <w:rFonts w:ascii="Arial" w:hAnsi="Arial" w:cs="Arial"/>
          <w:szCs w:val="24"/>
          <w:highlight w:val="green"/>
          <w:lang w:val="en-US"/>
        </w:rPr>
        <w:t>-price = ‘X’</w:t>
      </w:r>
    </w:p>
    <w:p w14:paraId="05A21607" w14:textId="4D9BC911" w:rsidR="001C17B1" w:rsidRPr="00F43433" w:rsidRDefault="00E434A2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  <w:r w:rsidRPr="00F43433">
        <w:rPr>
          <w:rFonts w:ascii="Arial" w:hAnsi="Arial" w:cs="Arial"/>
          <w:szCs w:val="24"/>
          <w:highlight w:val="green"/>
          <w:lang w:val="en-US"/>
        </w:rPr>
        <w:t>bapi_network_comp_change_upd</w:t>
      </w:r>
      <w:r w:rsidR="001C17B1" w:rsidRPr="00F43433">
        <w:rPr>
          <w:rFonts w:ascii="Arial" w:hAnsi="Arial" w:cs="Arial"/>
          <w:szCs w:val="24"/>
          <w:highlight w:val="green"/>
          <w:lang w:val="en-US"/>
        </w:rPr>
        <w:t>-price_unit = ‘X’</w:t>
      </w:r>
    </w:p>
    <w:p w14:paraId="6C7D6551" w14:textId="77777777" w:rsidR="00B83AD0" w:rsidRPr="00850BD8" w:rsidRDefault="00B83AD0" w:rsidP="00DC62DB">
      <w:pPr>
        <w:pStyle w:val="afb"/>
        <w:numPr>
          <w:ilvl w:val="0"/>
          <w:numId w:val="87"/>
        </w:numPr>
        <w:ind w:left="1423" w:hanging="357"/>
        <w:rPr>
          <w:rFonts w:ascii="Arial" w:hAnsi="Arial" w:cs="Arial"/>
          <w:szCs w:val="24"/>
          <w:highlight w:val="green"/>
          <w:lang w:val="en-US"/>
        </w:rPr>
      </w:pPr>
    </w:p>
    <w:p w14:paraId="7043D32A" w14:textId="3FF089D4" w:rsidR="00B83AD0" w:rsidRPr="00B83AD0" w:rsidRDefault="00E122FF" w:rsidP="00B83AD0">
      <w:pPr>
        <w:rPr>
          <w:rFonts w:ascii="Arial" w:hAnsi="Arial" w:cs="Arial"/>
          <w:highlight w:val="green"/>
        </w:rPr>
      </w:pPr>
      <w:r w:rsidRPr="00B83AD0">
        <w:rPr>
          <w:rFonts w:ascii="Arial" w:hAnsi="Arial" w:cs="Arial"/>
          <w:highlight w:val="green"/>
        </w:rPr>
        <w:t>Также необходимо сделать пустым поле ZZ_SETTL_PRICE</w:t>
      </w:r>
      <w:r w:rsidR="00DA7F6D" w:rsidRPr="00B83AD0">
        <w:rPr>
          <w:rFonts w:ascii="Arial" w:hAnsi="Arial" w:cs="Arial"/>
          <w:highlight w:val="green"/>
        </w:rPr>
        <w:t xml:space="preserve"> (</w:t>
      </w:r>
      <w:r w:rsidR="00DA7F6D" w:rsidRPr="00850BD8">
        <w:rPr>
          <w:rFonts w:ascii="Arial" w:hAnsi="Arial" w:cs="Arial"/>
          <w:highlight w:val="green"/>
        </w:rPr>
        <w:t>в</w:t>
      </w:r>
      <w:r w:rsidR="00DA7F6D" w:rsidRPr="00B83AD0">
        <w:rPr>
          <w:rFonts w:ascii="Arial" w:hAnsi="Arial" w:cs="Arial"/>
          <w:highlight w:val="green"/>
        </w:rPr>
        <w:t xml:space="preserve"> RSADD </w:t>
      </w:r>
      <w:r w:rsidR="00DA7F6D" w:rsidRPr="00850BD8">
        <w:rPr>
          <w:rFonts w:ascii="Arial" w:hAnsi="Arial" w:cs="Arial"/>
          <w:highlight w:val="green"/>
        </w:rPr>
        <w:t>структура</w:t>
      </w:r>
      <w:r w:rsidR="00DA7F6D" w:rsidRPr="00B83AD0">
        <w:rPr>
          <w:rFonts w:ascii="Arial" w:hAnsi="Arial" w:cs="Arial"/>
          <w:highlight w:val="green"/>
        </w:rPr>
        <w:t xml:space="preserve"> CI_RSADD). </w:t>
      </w:r>
      <w:r w:rsidR="00B83AD0">
        <w:rPr>
          <w:rFonts w:ascii="Arial" w:hAnsi="Arial" w:cs="Arial"/>
          <w:highlight w:val="green"/>
        </w:rPr>
        <w:t xml:space="preserve">С помощью </w:t>
      </w:r>
      <w:r w:rsidR="00DA7F6D" w:rsidRPr="00850BD8">
        <w:rPr>
          <w:rFonts w:ascii="Arial" w:hAnsi="Arial" w:cs="Arial"/>
          <w:highlight w:val="green"/>
        </w:rPr>
        <w:t>параметр</w:t>
      </w:r>
      <w:r w:rsidR="00B83AD0">
        <w:rPr>
          <w:rFonts w:ascii="Arial" w:hAnsi="Arial" w:cs="Arial"/>
          <w:highlight w:val="green"/>
        </w:rPr>
        <w:t>а</w:t>
      </w:r>
      <w:r w:rsidR="00DA7F6D" w:rsidRPr="00B83AD0">
        <w:rPr>
          <w:rFonts w:ascii="Arial" w:hAnsi="Arial" w:cs="Arial"/>
          <w:highlight w:val="green"/>
        </w:rPr>
        <w:t xml:space="preserve"> extensionin</w:t>
      </w:r>
      <w:r w:rsidR="00B83AD0" w:rsidRPr="00B83AD0">
        <w:rPr>
          <w:rFonts w:ascii="Arial" w:hAnsi="Arial" w:cs="Arial"/>
          <w:highlight w:val="green"/>
        </w:rPr>
        <w:t xml:space="preserve"> (пример реализации изменения в Iclude LZMM_CHREQ_PROCESSF01. Строка 4139 - 4177.)</w:t>
      </w:r>
    </w:p>
    <w:p w14:paraId="1B689E7D" w14:textId="06FE021F" w:rsidR="00E122FF" w:rsidRPr="00F95A52" w:rsidRDefault="00E122FF" w:rsidP="00DC62DB">
      <w:pPr>
        <w:spacing w:line="276" w:lineRule="auto"/>
        <w:ind w:firstLine="708"/>
        <w:jc w:val="left"/>
        <w:rPr>
          <w:rFonts w:ascii="Arial" w:hAnsi="Arial" w:cs="Arial"/>
          <w:highlight w:val="green"/>
        </w:rPr>
      </w:pPr>
    </w:p>
    <w:p w14:paraId="1CD75B9C" w14:textId="77777777" w:rsidR="00F95A52" w:rsidRPr="00F95A52" w:rsidRDefault="00F95A52" w:rsidP="00F95A52">
      <w:pPr>
        <w:pStyle w:val="afb"/>
        <w:numPr>
          <w:ilvl w:val="0"/>
          <w:numId w:val="104"/>
        </w:numPr>
        <w:spacing w:line="276" w:lineRule="auto"/>
        <w:jc w:val="left"/>
        <w:rPr>
          <w:rFonts w:ascii="Arial" w:hAnsi="Arial" w:cs="Arial"/>
          <w:highlight w:val="green"/>
        </w:rPr>
      </w:pPr>
      <w:r w:rsidRPr="00F95A52">
        <w:rPr>
          <w:rFonts w:ascii="Arial" w:hAnsi="Arial" w:cs="Arial"/>
          <w:szCs w:val="24"/>
          <w:highlight w:val="green"/>
        </w:rPr>
        <w:t xml:space="preserve">Записи, где </w:t>
      </w:r>
      <w:r w:rsidRPr="00F95A52">
        <w:rPr>
          <w:rFonts w:ascii="Arial" w:hAnsi="Arial" w:cs="Arial"/>
          <w:szCs w:val="24"/>
          <w:highlight w:val="green"/>
          <w:lang w:val="en-US"/>
        </w:rPr>
        <w:t>lt</w:t>
      </w:r>
      <w:r w:rsidRPr="00F95A52">
        <w:rPr>
          <w:rFonts w:ascii="Arial" w:hAnsi="Arial" w:cs="Arial"/>
          <w:szCs w:val="24"/>
          <w:highlight w:val="green"/>
        </w:rPr>
        <w:t>_</w:t>
      </w:r>
      <w:r w:rsidRPr="00F95A52">
        <w:rPr>
          <w:rFonts w:ascii="Arial" w:hAnsi="Arial" w:cs="Arial"/>
          <w:szCs w:val="24"/>
          <w:highlight w:val="green"/>
          <w:lang w:val="en-US"/>
        </w:rPr>
        <w:t>reqdocument</w:t>
      </w:r>
      <w:r w:rsidRPr="00F95A52">
        <w:rPr>
          <w:rFonts w:ascii="Arial" w:hAnsi="Arial" w:cs="Arial"/>
          <w:szCs w:val="24"/>
          <w:highlight w:val="green"/>
        </w:rPr>
        <w:t>-</w:t>
      </w:r>
      <w:r w:rsidRPr="00F95A52">
        <w:rPr>
          <w:rFonts w:ascii="Arial" w:hAnsi="Arial" w:cs="Arial"/>
          <w:szCs w:val="24"/>
          <w:highlight w:val="green"/>
          <w:lang w:val="en-US"/>
        </w:rPr>
        <w:t>bdtar</w:t>
      </w:r>
      <w:r w:rsidRPr="00F95A52">
        <w:rPr>
          <w:rFonts w:ascii="Arial" w:hAnsi="Arial" w:cs="Arial"/>
          <w:szCs w:val="24"/>
          <w:highlight w:val="green"/>
        </w:rPr>
        <w:t xml:space="preserve"> = ‘</w:t>
      </w:r>
      <w:r w:rsidRPr="00F95A52">
        <w:rPr>
          <w:rFonts w:ascii="Arial" w:hAnsi="Arial" w:cs="Arial"/>
          <w:szCs w:val="24"/>
          <w:highlight w:val="green"/>
          <w:lang w:val="en-US"/>
        </w:rPr>
        <w:t>ZK</w:t>
      </w:r>
      <w:r w:rsidRPr="00F95A52">
        <w:rPr>
          <w:rFonts w:ascii="Arial" w:hAnsi="Arial" w:cs="Arial"/>
          <w:szCs w:val="24"/>
          <w:highlight w:val="green"/>
        </w:rPr>
        <w:t xml:space="preserve">’ Запустить ФМ </w:t>
      </w:r>
      <w:r w:rsidRPr="00F95A52">
        <w:rPr>
          <w:rFonts w:ascii="Arial" w:hAnsi="Arial" w:cs="Arial"/>
          <w:highlight w:val="green"/>
          <w:lang w:val="en-US"/>
        </w:rPr>
        <w:t>Z</w:t>
      </w:r>
      <w:r w:rsidRPr="00F95A52">
        <w:rPr>
          <w:rFonts w:ascii="Arial" w:hAnsi="Arial" w:cs="Arial"/>
          <w:highlight w:val="green"/>
        </w:rPr>
        <w:t>_</w:t>
      </w:r>
      <w:r w:rsidRPr="00F95A52">
        <w:rPr>
          <w:rFonts w:ascii="Arial" w:hAnsi="Arial" w:cs="Arial"/>
          <w:highlight w:val="green"/>
          <w:lang w:val="en-US"/>
        </w:rPr>
        <w:t>MM</w:t>
      </w:r>
      <w:r w:rsidRPr="00F95A52">
        <w:rPr>
          <w:rFonts w:ascii="Arial" w:hAnsi="Arial" w:cs="Arial"/>
          <w:highlight w:val="green"/>
        </w:rPr>
        <w:t>_</w:t>
      </w:r>
      <w:r w:rsidRPr="00F95A52">
        <w:rPr>
          <w:rFonts w:ascii="Arial" w:hAnsi="Arial" w:cs="Arial"/>
          <w:highlight w:val="green"/>
          <w:lang w:val="en-US"/>
        </w:rPr>
        <w:t>CHREQ</w:t>
      </w:r>
      <w:r w:rsidRPr="00F95A52">
        <w:rPr>
          <w:rFonts w:ascii="Arial" w:hAnsi="Arial" w:cs="Arial"/>
          <w:highlight w:val="green"/>
        </w:rPr>
        <w:t>_</w:t>
      </w:r>
      <w:r w:rsidRPr="00F95A52">
        <w:rPr>
          <w:rFonts w:ascii="Arial" w:hAnsi="Arial" w:cs="Arial"/>
          <w:highlight w:val="green"/>
          <w:lang w:val="en-US"/>
        </w:rPr>
        <w:t>CHANGE</w:t>
      </w:r>
      <w:r w:rsidRPr="00F95A52">
        <w:rPr>
          <w:rFonts w:ascii="Arial" w:hAnsi="Arial" w:cs="Arial"/>
          <w:highlight w:val="green"/>
        </w:rPr>
        <w:t xml:space="preserve"> по ZTMM_CHREQ-CHREQ_NR = </w:t>
      </w:r>
      <w:r w:rsidRPr="00F95A52">
        <w:rPr>
          <w:rFonts w:ascii="Arial" w:hAnsi="Arial" w:cs="Arial"/>
          <w:szCs w:val="24"/>
          <w:highlight w:val="green"/>
          <w:lang w:val="en-US"/>
        </w:rPr>
        <w:t>lt</w:t>
      </w:r>
      <w:r w:rsidRPr="00F95A52">
        <w:rPr>
          <w:rFonts w:ascii="Arial" w:hAnsi="Arial" w:cs="Arial"/>
          <w:szCs w:val="24"/>
          <w:highlight w:val="green"/>
        </w:rPr>
        <w:t>_</w:t>
      </w:r>
      <w:r w:rsidRPr="00F95A52">
        <w:rPr>
          <w:rFonts w:ascii="Arial" w:hAnsi="Arial" w:cs="Arial"/>
          <w:szCs w:val="24"/>
          <w:highlight w:val="green"/>
          <w:lang w:val="en-US"/>
        </w:rPr>
        <w:t>reqdocument</w:t>
      </w:r>
      <w:r w:rsidRPr="00F95A52">
        <w:rPr>
          <w:rFonts w:ascii="Arial" w:hAnsi="Arial" w:cs="Arial"/>
          <w:szCs w:val="24"/>
          <w:highlight w:val="green"/>
        </w:rPr>
        <w:t>-</w:t>
      </w:r>
      <w:r w:rsidRPr="00F95A52">
        <w:rPr>
          <w:rFonts w:ascii="Arial" w:hAnsi="Arial" w:cs="Arial"/>
          <w:highlight w:val="green"/>
        </w:rPr>
        <w:t xml:space="preserve"> </w:t>
      </w:r>
      <w:r w:rsidRPr="00F95A52">
        <w:rPr>
          <w:rFonts w:ascii="Arial" w:hAnsi="Arial" w:cs="Arial"/>
          <w:highlight w:val="green"/>
          <w:lang w:val="en-US"/>
        </w:rPr>
        <w:t>chreq</w:t>
      </w:r>
      <w:r w:rsidRPr="00F95A52">
        <w:rPr>
          <w:rFonts w:ascii="Arial" w:hAnsi="Arial" w:cs="Arial"/>
          <w:highlight w:val="green"/>
        </w:rPr>
        <w:t>_</w:t>
      </w:r>
      <w:r w:rsidRPr="00F95A52">
        <w:rPr>
          <w:rFonts w:ascii="Arial" w:hAnsi="Arial" w:cs="Arial"/>
          <w:highlight w:val="green"/>
          <w:lang w:val="en-US"/>
        </w:rPr>
        <w:t>nr</w:t>
      </w:r>
      <w:r w:rsidRPr="00F95A52">
        <w:rPr>
          <w:rFonts w:ascii="Arial" w:hAnsi="Arial" w:cs="Arial"/>
          <w:highlight w:val="green"/>
        </w:rPr>
        <w:t xml:space="preserve"> обновить </w:t>
      </w:r>
      <w:r w:rsidRPr="00F95A52">
        <w:rPr>
          <w:rFonts w:ascii="Arial" w:hAnsi="Arial" w:cs="Arial"/>
          <w:highlight w:val="green"/>
          <w:lang w:val="en-US"/>
        </w:rPr>
        <w:t>ZSMM</w:t>
      </w:r>
      <w:r w:rsidRPr="00F95A52">
        <w:rPr>
          <w:rFonts w:ascii="Arial" w:hAnsi="Arial" w:cs="Arial"/>
          <w:highlight w:val="green"/>
        </w:rPr>
        <w:t>_</w:t>
      </w:r>
      <w:r w:rsidRPr="00F95A52">
        <w:rPr>
          <w:rFonts w:ascii="Arial" w:hAnsi="Arial" w:cs="Arial"/>
          <w:highlight w:val="green"/>
          <w:lang w:val="en-US"/>
        </w:rPr>
        <w:t>CHREQ</w:t>
      </w:r>
      <w:r w:rsidRPr="00F95A52">
        <w:rPr>
          <w:rFonts w:ascii="Arial" w:hAnsi="Arial" w:cs="Arial"/>
          <w:highlight w:val="green"/>
        </w:rPr>
        <w:t>_</w:t>
      </w:r>
      <w:r w:rsidRPr="00F95A52">
        <w:rPr>
          <w:rFonts w:ascii="Arial" w:hAnsi="Arial" w:cs="Arial"/>
          <w:highlight w:val="green"/>
          <w:lang w:val="en-US"/>
        </w:rPr>
        <w:t>DATA</w:t>
      </w:r>
      <w:r w:rsidRPr="00F95A52">
        <w:rPr>
          <w:rFonts w:ascii="Arial" w:hAnsi="Arial" w:cs="Arial"/>
          <w:highlight w:val="green"/>
        </w:rPr>
        <w:t>-</w:t>
      </w:r>
      <w:r w:rsidRPr="00F95A52">
        <w:rPr>
          <w:highlight w:val="green"/>
        </w:rPr>
        <w:t xml:space="preserve"> </w:t>
      </w:r>
      <w:r w:rsidRPr="00F95A52">
        <w:rPr>
          <w:rFonts w:ascii="Arial" w:hAnsi="Arial" w:cs="Arial"/>
          <w:highlight w:val="green"/>
          <w:lang w:val="en-US"/>
        </w:rPr>
        <w:t>PRICP</w:t>
      </w:r>
      <w:r w:rsidRPr="00F95A52">
        <w:rPr>
          <w:rFonts w:ascii="Arial" w:hAnsi="Arial" w:cs="Arial"/>
          <w:highlight w:val="green"/>
        </w:rPr>
        <w:t>_</w:t>
      </w:r>
      <w:r w:rsidRPr="00F95A52">
        <w:rPr>
          <w:rFonts w:ascii="Arial" w:hAnsi="Arial" w:cs="Arial"/>
          <w:highlight w:val="green"/>
          <w:lang w:val="en-US"/>
        </w:rPr>
        <w:t>N</w:t>
      </w:r>
    </w:p>
    <w:p w14:paraId="15B55A7F" w14:textId="0220CE83" w:rsidR="008651BA" w:rsidRPr="0068414A" w:rsidRDefault="008651BA" w:rsidP="00DC62DB">
      <w:pPr>
        <w:pStyle w:val="afb"/>
        <w:numPr>
          <w:ilvl w:val="0"/>
          <w:numId w:val="83"/>
        </w:numPr>
        <w:spacing w:before="120" w:after="120" w:line="276" w:lineRule="auto"/>
        <w:ind w:left="714" w:hanging="357"/>
        <w:rPr>
          <w:rFonts w:ascii="Arial" w:hAnsi="Arial" w:cs="Arial"/>
          <w:highlight w:val="green"/>
        </w:rPr>
      </w:pPr>
      <w:r w:rsidRPr="00850BD8">
        <w:rPr>
          <w:rFonts w:ascii="Arial" w:hAnsi="Arial" w:cs="Arial"/>
          <w:highlight w:val="green"/>
        </w:rPr>
        <w:t xml:space="preserve">Добавлять материалы </w:t>
      </w:r>
      <w:r w:rsidR="00030238" w:rsidRPr="00850BD8">
        <w:rPr>
          <w:rFonts w:ascii="Arial" w:hAnsi="Arial" w:cs="Arial"/>
          <w:highlight w:val="green"/>
        </w:rPr>
        <w:t xml:space="preserve">для </w:t>
      </w:r>
      <w:r w:rsidR="00806A40" w:rsidRPr="00850BD8">
        <w:rPr>
          <w:rFonts w:ascii="Arial" w:hAnsi="Arial" w:cs="Arial"/>
          <w:highlight w:val="green"/>
        </w:rPr>
        <w:t>расценки</w:t>
      </w:r>
      <w:r w:rsidRPr="00850BD8">
        <w:rPr>
          <w:rFonts w:ascii="Arial" w:hAnsi="Arial" w:cs="Arial"/>
          <w:highlight w:val="green"/>
        </w:rPr>
        <w:t xml:space="preserve"> плановой </w:t>
      </w:r>
      <w:r w:rsidR="00806A40" w:rsidRPr="00850BD8">
        <w:rPr>
          <w:rFonts w:ascii="Arial" w:hAnsi="Arial" w:cs="Arial"/>
          <w:highlight w:val="green"/>
        </w:rPr>
        <w:t xml:space="preserve">цены </w:t>
      </w:r>
      <w:r w:rsidRPr="00850BD8">
        <w:rPr>
          <w:rFonts w:ascii="Arial" w:hAnsi="Arial" w:cs="Arial"/>
          <w:highlight w:val="green"/>
        </w:rPr>
        <w:t xml:space="preserve">в </w:t>
      </w:r>
      <w:r w:rsidR="00306111">
        <w:rPr>
          <w:rFonts w:ascii="Arial" w:hAnsi="Arial" w:cs="Arial"/>
          <w:highlight w:val="green"/>
          <w:lang w:val="en-US"/>
        </w:rPr>
        <w:t>ZTMM</w:t>
      </w:r>
      <w:r w:rsidR="00306111" w:rsidRPr="00306111">
        <w:rPr>
          <w:rFonts w:ascii="Arial" w:hAnsi="Arial" w:cs="Arial"/>
          <w:highlight w:val="green"/>
        </w:rPr>
        <w:t>_</w:t>
      </w:r>
      <w:r w:rsidR="00306111">
        <w:rPr>
          <w:rFonts w:ascii="Arial" w:hAnsi="Arial" w:cs="Arial"/>
          <w:highlight w:val="green"/>
          <w:lang w:val="en-US"/>
        </w:rPr>
        <w:t>PRICE</w:t>
      </w:r>
      <w:r w:rsidR="00306111" w:rsidRPr="00306111">
        <w:rPr>
          <w:rFonts w:ascii="Arial" w:hAnsi="Arial" w:cs="Arial"/>
          <w:highlight w:val="green"/>
        </w:rPr>
        <w:t>_</w:t>
      </w:r>
      <w:r w:rsidR="00306111">
        <w:rPr>
          <w:rFonts w:ascii="Arial" w:hAnsi="Arial" w:cs="Arial"/>
          <w:highlight w:val="green"/>
          <w:lang w:val="en-US"/>
        </w:rPr>
        <w:t>MAIN</w:t>
      </w:r>
    </w:p>
    <w:p w14:paraId="337049B8" w14:textId="77777777" w:rsidR="0068414A" w:rsidRPr="0068414A" w:rsidRDefault="0068414A" w:rsidP="0068414A">
      <w:pPr>
        <w:spacing w:before="120" w:after="120"/>
        <w:ind w:firstLine="357"/>
        <w:jc w:val="left"/>
        <w:rPr>
          <w:rFonts w:ascii="Arial" w:hAnsi="Arial" w:cs="Arial"/>
          <w:highlight w:val="green"/>
        </w:rPr>
      </w:pPr>
      <w:r w:rsidRPr="0068414A">
        <w:rPr>
          <w:rFonts w:ascii="Arial" w:hAnsi="Arial" w:cs="Arial"/>
          <w:highlight w:val="green"/>
        </w:rPr>
        <w:t xml:space="preserve">Данный пункт для реализации по ММ04-2. </w:t>
      </w:r>
    </w:p>
    <w:p w14:paraId="22EC3B8A" w14:textId="265E8F95" w:rsidR="00EA6EA9" w:rsidRPr="00EA6EA9" w:rsidRDefault="00EA6EA9" w:rsidP="00DC62DB">
      <w:pPr>
        <w:pStyle w:val="afb"/>
        <w:spacing w:line="276" w:lineRule="auto"/>
        <w:ind w:left="720"/>
        <w:jc w:val="left"/>
        <w:rPr>
          <w:rFonts w:ascii="Arial" w:hAnsi="Arial" w:cs="Arial"/>
          <w:highlight w:val="green"/>
        </w:rPr>
      </w:pPr>
      <w:r w:rsidRPr="00EA6EA9">
        <w:rPr>
          <w:rFonts w:ascii="Arial" w:hAnsi="Arial" w:cs="Arial"/>
          <w:highlight w:val="green"/>
        </w:rPr>
        <w:lastRenderedPageBreak/>
        <w:t>При установленном чек-боксе «</w:t>
      </w:r>
      <w:r>
        <w:rPr>
          <w:rFonts w:ascii="Arial" w:hAnsi="Arial" w:cs="Arial"/>
          <w:highlight w:val="green"/>
        </w:rPr>
        <w:t>Отправить на расценку</w:t>
      </w:r>
      <w:r w:rsidRPr="00EA6EA9">
        <w:rPr>
          <w:rFonts w:ascii="Arial" w:hAnsi="Arial" w:cs="Arial"/>
          <w:highlight w:val="green"/>
        </w:rPr>
        <w:t>»</w:t>
      </w:r>
    </w:p>
    <w:p w14:paraId="0BFD0EFF" w14:textId="66ADA6EC" w:rsidR="00030238" w:rsidRPr="00AF7A8A" w:rsidRDefault="00030238" w:rsidP="00DC62DB">
      <w:pPr>
        <w:pStyle w:val="afb"/>
        <w:spacing w:line="276" w:lineRule="auto"/>
        <w:ind w:left="720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highlight w:val="green"/>
        </w:rPr>
        <w:t>- Получить список материалов для расценки с помощью ФМ</w:t>
      </w:r>
      <w:r w:rsidRPr="00AF7A8A">
        <w:rPr>
          <w:rFonts w:ascii="Arial" w:hAnsi="Arial" w:cs="Arial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  <w:lang w:val="en-US"/>
        </w:rPr>
        <w:t>ZMM</w:t>
      </w:r>
      <w:r w:rsidRPr="00AF7A8A">
        <w:rPr>
          <w:rFonts w:ascii="Arial" w:hAnsi="Arial" w:cs="Arial"/>
          <w:szCs w:val="24"/>
          <w:highlight w:val="green"/>
          <w:lang w:val="en-US"/>
        </w:rPr>
        <w:t>_</w:t>
      </w:r>
      <w:r w:rsidRPr="00850BD8">
        <w:rPr>
          <w:rFonts w:ascii="Arial" w:hAnsi="Arial" w:cs="Arial"/>
          <w:szCs w:val="24"/>
          <w:highlight w:val="green"/>
          <w:lang w:val="en-US"/>
        </w:rPr>
        <w:t>GET</w:t>
      </w:r>
      <w:r w:rsidRPr="00AF7A8A">
        <w:rPr>
          <w:rFonts w:ascii="Arial" w:hAnsi="Arial" w:cs="Arial"/>
          <w:szCs w:val="24"/>
          <w:highlight w:val="green"/>
          <w:lang w:val="en-US"/>
        </w:rPr>
        <w:t>_</w:t>
      </w:r>
      <w:r w:rsidRPr="00850BD8">
        <w:rPr>
          <w:rFonts w:ascii="Arial" w:hAnsi="Arial" w:cs="Arial"/>
          <w:szCs w:val="24"/>
          <w:highlight w:val="green"/>
          <w:lang w:val="en-US"/>
        </w:rPr>
        <w:t>REQUIREMENT</w:t>
      </w:r>
      <w:r w:rsidRPr="00AF7A8A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в</w:t>
      </w:r>
      <w:r w:rsidRPr="00AF7A8A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</w:rPr>
        <w:t>структуру</w:t>
      </w:r>
      <w:r w:rsidRPr="00AF7A8A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850BD8">
        <w:rPr>
          <w:rFonts w:ascii="Arial" w:hAnsi="Arial" w:cs="Arial"/>
          <w:szCs w:val="24"/>
          <w:highlight w:val="green"/>
          <w:lang w:val="en-US"/>
        </w:rPr>
        <w:t>lt</w:t>
      </w:r>
      <w:r w:rsidRPr="00AF7A8A">
        <w:rPr>
          <w:rFonts w:ascii="Arial" w:hAnsi="Arial" w:cs="Arial"/>
          <w:szCs w:val="24"/>
          <w:highlight w:val="green"/>
          <w:lang w:val="en-US"/>
        </w:rPr>
        <w:t>_</w:t>
      </w:r>
      <w:r w:rsidRPr="00850BD8">
        <w:rPr>
          <w:rFonts w:ascii="Arial" w:hAnsi="Arial" w:cs="Arial"/>
          <w:szCs w:val="24"/>
          <w:highlight w:val="green"/>
          <w:lang w:val="en-US"/>
        </w:rPr>
        <w:t>material</w:t>
      </w:r>
      <w:r w:rsidRPr="00AF7A8A">
        <w:rPr>
          <w:rFonts w:ascii="Arial" w:hAnsi="Arial" w:cs="Arial"/>
          <w:szCs w:val="24"/>
          <w:highlight w:val="green"/>
          <w:lang w:val="en-US"/>
        </w:rPr>
        <w:t>_</w:t>
      </w:r>
      <w:r w:rsidRPr="00850BD8">
        <w:rPr>
          <w:rFonts w:ascii="Arial" w:hAnsi="Arial" w:cs="Arial"/>
          <w:szCs w:val="24"/>
          <w:highlight w:val="green"/>
          <w:lang w:val="en-US"/>
        </w:rPr>
        <w:t>new</w:t>
      </w:r>
    </w:p>
    <w:p w14:paraId="716C6853" w14:textId="0D494898" w:rsidR="00030238" w:rsidRPr="00850BD8" w:rsidRDefault="00030238" w:rsidP="00DC62DB">
      <w:pPr>
        <w:pStyle w:val="afb"/>
        <w:spacing w:line="276" w:lineRule="auto"/>
        <w:ind w:left="720"/>
        <w:rPr>
          <w:rFonts w:ascii="Arial" w:hAnsi="Arial" w:cs="Arial"/>
          <w:highlight w:val="green"/>
        </w:rPr>
      </w:pPr>
      <w:r w:rsidRPr="00850BD8">
        <w:rPr>
          <w:rFonts w:ascii="Arial" w:hAnsi="Arial" w:cs="Arial"/>
          <w:szCs w:val="24"/>
          <w:highlight w:val="green"/>
        </w:rPr>
        <w:t xml:space="preserve">- </w:t>
      </w:r>
      <w:r w:rsidR="00806A40" w:rsidRPr="00850BD8">
        <w:rPr>
          <w:rFonts w:ascii="Arial" w:hAnsi="Arial" w:cs="Arial"/>
          <w:szCs w:val="24"/>
          <w:highlight w:val="green"/>
        </w:rPr>
        <w:t xml:space="preserve">Исключить те позиции, которые есть в </w:t>
      </w:r>
      <w:r w:rsidR="00806A40" w:rsidRPr="00850BD8">
        <w:rPr>
          <w:rFonts w:ascii="Arial" w:hAnsi="Arial" w:cs="Arial"/>
          <w:highlight w:val="green"/>
          <w:lang w:val="en-US"/>
        </w:rPr>
        <w:t>lt</w:t>
      </w:r>
      <w:r w:rsidR="00806A40" w:rsidRPr="00850BD8">
        <w:rPr>
          <w:rFonts w:ascii="Arial" w:hAnsi="Arial" w:cs="Arial"/>
          <w:highlight w:val="green"/>
        </w:rPr>
        <w:t>_</w:t>
      </w:r>
      <w:r w:rsidR="00806A40" w:rsidRPr="00850BD8">
        <w:rPr>
          <w:rFonts w:ascii="Arial" w:hAnsi="Arial" w:cs="Arial"/>
          <w:highlight w:val="green"/>
          <w:lang w:val="en-US"/>
        </w:rPr>
        <w:t>tab</w:t>
      </w:r>
      <w:r w:rsidR="00806A40" w:rsidRPr="00850BD8">
        <w:rPr>
          <w:rFonts w:ascii="Arial" w:hAnsi="Arial" w:cs="Arial"/>
          <w:highlight w:val="green"/>
        </w:rPr>
        <w:t>_</w:t>
      </w:r>
      <w:r w:rsidR="00806A40" w:rsidRPr="00850BD8">
        <w:rPr>
          <w:rFonts w:ascii="Arial" w:hAnsi="Arial" w:cs="Arial"/>
          <w:highlight w:val="green"/>
          <w:lang w:val="en-US"/>
        </w:rPr>
        <w:t>price</w:t>
      </w:r>
      <w:r w:rsidR="00806A40" w:rsidRPr="00850BD8">
        <w:rPr>
          <w:rFonts w:ascii="Arial" w:hAnsi="Arial" w:cs="Arial"/>
          <w:highlight w:val="green"/>
        </w:rPr>
        <w:t xml:space="preserve"> по ключам: </w:t>
      </w:r>
    </w:p>
    <w:p w14:paraId="4664E3B0" w14:textId="0F1C603C" w:rsidR="00806A40" w:rsidRPr="00850BD8" w:rsidRDefault="00806A40" w:rsidP="00DC62DB">
      <w:pPr>
        <w:pStyle w:val="afb"/>
        <w:numPr>
          <w:ilvl w:val="0"/>
          <w:numId w:val="85"/>
        </w:numPr>
        <w:ind w:left="1491" w:hanging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lt_tab_price-bukrs = lt_material_new-bukrs </w:t>
      </w:r>
    </w:p>
    <w:p w14:paraId="277FC442" w14:textId="2C0956FC" w:rsidR="00806A40" w:rsidRPr="00850BD8" w:rsidRDefault="00806A40" w:rsidP="00DC62DB">
      <w:pPr>
        <w:pStyle w:val="afb"/>
        <w:numPr>
          <w:ilvl w:val="0"/>
          <w:numId w:val="85"/>
        </w:numPr>
        <w:ind w:left="1491" w:hanging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lt_tab_price-werks = lt_material_new-werks </w:t>
      </w:r>
    </w:p>
    <w:p w14:paraId="6B98F256" w14:textId="2858823A" w:rsidR="00806A40" w:rsidRPr="00850BD8" w:rsidRDefault="00806A40" w:rsidP="00DC62DB">
      <w:pPr>
        <w:pStyle w:val="afb"/>
        <w:numPr>
          <w:ilvl w:val="0"/>
          <w:numId w:val="85"/>
        </w:numPr>
        <w:ind w:left="1491" w:hanging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lt_tab_price-matnr = lt_material_new-matnr</w:t>
      </w:r>
    </w:p>
    <w:p w14:paraId="3F4D9C48" w14:textId="08C2D387" w:rsidR="00806A40" w:rsidRPr="00850BD8" w:rsidRDefault="00806A40" w:rsidP="00DC62DB">
      <w:pPr>
        <w:pStyle w:val="afb"/>
        <w:numPr>
          <w:ilvl w:val="0"/>
          <w:numId w:val="85"/>
        </w:numPr>
        <w:ind w:left="1491" w:hanging="357"/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lt_tab_price-zstatus &lt;&gt; Z_MM04_STATUS3</w:t>
      </w:r>
    </w:p>
    <w:p w14:paraId="4F72A312" w14:textId="675E370E" w:rsidR="00806A40" w:rsidRPr="00850BD8" w:rsidRDefault="00806A40" w:rsidP="00DC62DB">
      <w:pPr>
        <w:spacing w:line="276" w:lineRule="auto"/>
        <w:ind w:firstLine="708"/>
        <w:rPr>
          <w:rFonts w:ascii="Arial" w:hAnsi="Arial" w:cs="Arial"/>
          <w:highlight w:val="green"/>
          <w:lang w:val="en-US"/>
        </w:rPr>
      </w:pPr>
      <w:r w:rsidRPr="00850BD8">
        <w:rPr>
          <w:rFonts w:ascii="Arial" w:hAnsi="Arial" w:cs="Arial"/>
          <w:highlight w:val="green"/>
        </w:rPr>
        <w:t xml:space="preserve">- Добавить их в таблицу с помощью ФМ </w:t>
      </w:r>
      <w:r w:rsidRPr="00850BD8">
        <w:rPr>
          <w:rFonts w:ascii="Arial" w:hAnsi="Arial" w:cs="Arial"/>
          <w:highlight w:val="green"/>
          <w:lang w:val="en-US"/>
        </w:rPr>
        <w:t>ZMM_CHANGE_PRICE</w:t>
      </w:r>
    </w:p>
    <w:p w14:paraId="34FCDB88" w14:textId="580551DB" w:rsidR="00806A40" w:rsidRPr="00850BD8" w:rsidRDefault="00806A40" w:rsidP="00DC62DB">
      <w:pPr>
        <w:pStyle w:val="afb"/>
        <w:numPr>
          <w:ilvl w:val="0"/>
          <w:numId w:val="83"/>
        </w:numPr>
        <w:spacing w:before="120" w:after="120"/>
        <w:ind w:left="714" w:hanging="357"/>
        <w:jc w:val="left"/>
        <w:rPr>
          <w:rFonts w:ascii="Arial" w:hAnsi="Arial" w:cs="Arial"/>
          <w:highlight w:val="green"/>
        </w:rPr>
      </w:pPr>
      <w:r w:rsidRPr="00850BD8">
        <w:rPr>
          <w:rFonts w:ascii="Arial" w:hAnsi="Arial" w:cs="Arial"/>
          <w:highlight w:val="green"/>
        </w:rPr>
        <w:t xml:space="preserve">Добавлять материалы для расценки прогнозной цены в </w:t>
      </w:r>
      <w:r w:rsidR="00306111">
        <w:rPr>
          <w:rFonts w:ascii="Arial" w:hAnsi="Arial" w:cs="Arial"/>
          <w:highlight w:val="green"/>
          <w:lang w:val="en-US"/>
        </w:rPr>
        <w:t>ZTMM</w:t>
      </w:r>
      <w:r w:rsidR="00306111" w:rsidRPr="00306111">
        <w:rPr>
          <w:rFonts w:ascii="Arial" w:hAnsi="Arial" w:cs="Arial"/>
          <w:highlight w:val="green"/>
        </w:rPr>
        <w:t>_</w:t>
      </w:r>
      <w:r w:rsidR="00306111">
        <w:rPr>
          <w:rFonts w:ascii="Arial" w:hAnsi="Arial" w:cs="Arial"/>
          <w:highlight w:val="green"/>
          <w:lang w:val="en-US"/>
        </w:rPr>
        <w:t>PRICE</w:t>
      </w:r>
      <w:r w:rsidR="00306111" w:rsidRPr="00306111">
        <w:rPr>
          <w:rFonts w:ascii="Arial" w:hAnsi="Arial" w:cs="Arial"/>
          <w:highlight w:val="green"/>
        </w:rPr>
        <w:t>_</w:t>
      </w:r>
      <w:r w:rsidR="00306111">
        <w:rPr>
          <w:rFonts w:ascii="Arial" w:hAnsi="Arial" w:cs="Arial"/>
          <w:highlight w:val="green"/>
          <w:lang w:val="en-US"/>
        </w:rPr>
        <w:t>MAIN</w:t>
      </w:r>
    </w:p>
    <w:p w14:paraId="5EAC9FB2" w14:textId="19D6BDC3" w:rsidR="0068414A" w:rsidRDefault="0068414A" w:rsidP="00DC62DB">
      <w:pPr>
        <w:spacing w:line="276" w:lineRule="auto"/>
        <w:jc w:val="left"/>
        <w:rPr>
          <w:rFonts w:ascii="Arial" w:hAnsi="Arial" w:cs="Arial"/>
          <w:highlight w:val="green"/>
        </w:rPr>
      </w:pPr>
      <w:r w:rsidRPr="0068414A">
        <w:rPr>
          <w:rFonts w:ascii="Arial" w:hAnsi="Arial" w:cs="Arial"/>
          <w:highlight w:val="green"/>
        </w:rPr>
        <w:t>Данный пункт для реализации по ММ04-2</w:t>
      </w:r>
    </w:p>
    <w:p w14:paraId="270E4A8F" w14:textId="0C02B37E" w:rsidR="00EA6EA9" w:rsidRPr="00EA6EA9" w:rsidRDefault="00EA6EA9" w:rsidP="00DC62DB">
      <w:pPr>
        <w:spacing w:line="276" w:lineRule="auto"/>
        <w:jc w:val="left"/>
        <w:rPr>
          <w:rFonts w:ascii="Arial" w:hAnsi="Arial" w:cs="Arial"/>
          <w:highlight w:val="green"/>
        </w:rPr>
      </w:pPr>
      <w:r w:rsidRPr="00EA6EA9">
        <w:rPr>
          <w:rFonts w:ascii="Arial" w:hAnsi="Arial" w:cs="Arial"/>
          <w:highlight w:val="green"/>
        </w:rPr>
        <w:t>При установленном чек-боксе «Отправить на расценку»</w:t>
      </w:r>
    </w:p>
    <w:p w14:paraId="0E16E731" w14:textId="3AC4E8A9" w:rsidR="00957814" w:rsidRPr="00850BD8" w:rsidRDefault="008D19A6" w:rsidP="00DC62DB">
      <w:pPr>
        <w:spacing w:after="120" w:line="276" w:lineRule="auto"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В</w:t>
      </w:r>
      <w:r w:rsidR="008702DC" w:rsidRPr="00850BD8">
        <w:rPr>
          <w:rFonts w:ascii="Arial" w:hAnsi="Arial" w:cs="Arial"/>
          <w:highlight w:val="green"/>
        </w:rPr>
        <w:t xml:space="preserve">ыбрать нормируемые материалы </w:t>
      </w:r>
      <w:r w:rsidR="00117701">
        <w:rPr>
          <w:rFonts w:ascii="Arial" w:hAnsi="Arial" w:cs="Arial"/>
          <w:highlight w:val="green"/>
        </w:rPr>
        <w:t>из</w:t>
      </w:r>
      <w:r w:rsidR="00117701" w:rsidRPr="00117701">
        <w:rPr>
          <w:rFonts w:ascii="Arial" w:hAnsi="Arial" w:cs="Arial"/>
          <w:highlight w:val="green"/>
        </w:rPr>
        <w:t xml:space="preserve"> </w:t>
      </w:r>
      <w:r w:rsidR="00117701">
        <w:rPr>
          <w:rFonts w:ascii="Arial" w:hAnsi="Arial" w:cs="Arial"/>
          <w:highlight w:val="green"/>
          <w:lang w:val="en-US"/>
        </w:rPr>
        <w:t>MARC</w:t>
      </w:r>
      <w:r w:rsidR="00117701">
        <w:rPr>
          <w:rFonts w:ascii="Arial" w:hAnsi="Arial" w:cs="Arial"/>
          <w:highlight w:val="green"/>
        </w:rPr>
        <w:t xml:space="preserve">, где </w:t>
      </w:r>
      <w:r w:rsidR="0068414A">
        <w:rPr>
          <w:rFonts w:ascii="Arial" w:hAnsi="Arial" w:cs="Arial"/>
          <w:highlight w:val="green"/>
          <w:lang w:val="en-US"/>
        </w:rPr>
        <w:t>MARC</w:t>
      </w:r>
      <w:r w:rsidR="008702DC" w:rsidRPr="00850BD8">
        <w:rPr>
          <w:rFonts w:ascii="Arial" w:hAnsi="Arial" w:cs="Arial"/>
          <w:highlight w:val="green"/>
        </w:rPr>
        <w:t>-</w:t>
      </w:r>
      <w:r w:rsidR="0068414A">
        <w:rPr>
          <w:rFonts w:ascii="Arial" w:hAnsi="Arial" w:cs="Arial"/>
          <w:highlight w:val="green"/>
          <w:lang w:val="en-US"/>
        </w:rPr>
        <w:t>STRGR</w:t>
      </w:r>
      <w:r w:rsidR="0068414A" w:rsidRPr="0068414A">
        <w:rPr>
          <w:rFonts w:ascii="Arial" w:hAnsi="Arial" w:cs="Arial"/>
          <w:highlight w:val="green"/>
        </w:rPr>
        <w:t xml:space="preserve"> </w:t>
      </w:r>
      <w:r w:rsidR="0068414A">
        <w:rPr>
          <w:rFonts w:ascii="Arial" w:hAnsi="Arial" w:cs="Arial"/>
          <w:highlight w:val="green"/>
        </w:rPr>
        <w:t xml:space="preserve">входит в </w:t>
      </w:r>
      <w:r w:rsidR="0068414A">
        <w:rPr>
          <w:rFonts w:ascii="Arial" w:hAnsi="Arial" w:cs="Arial"/>
          <w:highlight w:val="green"/>
          <w:lang w:val="en-US"/>
        </w:rPr>
        <w:t>zsps</w:t>
      </w:r>
      <w:r w:rsidR="0068414A" w:rsidRPr="0068414A">
        <w:rPr>
          <w:rFonts w:ascii="Arial" w:hAnsi="Arial" w:cs="Arial"/>
          <w:highlight w:val="green"/>
        </w:rPr>
        <w:t>-</w:t>
      </w:r>
      <w:r w:rsidR="0068414A">
        <w:rPr>
          <w:rFonts w:ascii="Arial" w:hAnsi="Arial" w:cs="Arial"/>
          <w:highlight w:val="green"/>
          <w:lang w:val="en-US"/>
        </w:rPr>
        <w:t>strgr</w:t>
      </w:r>
      <w:r w:rsidR="008702DC" w:rsidRPr="00850BD8">
        <w:rPr>
          <w:rFonts w:ascii="Arial" w:hAnsi="Arial" w:cs="Arial"/>
          <w:highlight w:val="green"/>
        </w:rPr>
        <w:t xml:space="preserve"> в структуру </w:t>
      </w:r>
      <w:r w:rsidR="008702DC" w:rsidRPr="00850BD8">
        <w:rPr>
          <w:rFonts w:ascii="Arial" w:hAnsi="Arial" w:cs="Arial"/>
          <w:highlight w:val="green"/>
          <w:lang w:val="en-US"/>
        </w:rPr>
        <w:t>lt</w:t>
      </w:r>
      <w:r w:rsidR="008702DC" w:rsidRPr="00850BD8">
        <w:rPr>
          <w:rFonts w:ascii="Arial" w:hAnsi="Arial" w:cs="Arial"/>
          <w:highlight w:val="green"/>
        </w:rPr>
        <w:t>_</w:t>
      </w:r>
      <w:r w:rsidR="008702DC" w:rsidRPr="00850BD8">
        <w:rPr>
          <w:rFonts w:ascii="Arial" w:hAnsi="Arial" w:cs="Arial"/>
          <w:highlight w:val="green"/>
          <w:lang w:val="en-US"/>
        </w:rPr>
        <w:t>norm</w:t>
      </w:r>
      <w:r w:rsidR="008702DC" w:rsidRPr="00850BD8">
        <w:rPr>
          <w:rFonts w:ascii="Arial" w:hAnsi="Arial" w:cs="Arial"/>
          <w:highlight w:val="green"/>
        </w:rPr>
        <w:t>_</w:t>
      </w:r>
      <w:r w:rsidR="008702DC" w:rsidRPr="00850BD8">
        <w:rPr>
          <w:rFonts w:ascii="Arial" w:hAnsi="Arial" w:cs="Arial"/>
          <w:highlight w:val="green"/>
          <w:lang w:val="en-US"/>
        </w:rPr>
        <w:t>material</w:t>
      </w:r>
      <w:r w:rsidR="008702DC" w:rsidRPr="00850BD8">
        <w:rPr>
          <w:rFonts w:ascii="Arial" w:hAnsi="Arial" w:cs="Arial"/>
          <w:highlight w:val="green"/>
        </w:rPr>
        <w:t xml:space="preserve"> по ключам:</w:t>
      </w:r>
    </w:p>
    <w:p w14:paraId="435B19B7" w14:textId="34FB76C0" w:rsidR="008702DC" w:rsidRPr="00850BD8" w:rsidRDefault="00A23B0A" w:rsidP="00A23B0A">
      <w:pPr>
        <w:spacing w:before="120" w:after="120" w:line="259" w:lineRule="auto"/>
        <w:contextualSpacing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Исключить</w:t>
      </w:r>
      <w:r w:rsidR="008702DC" w:rsidRPr="00850BD8">
        <w:rPr>
          <w:rFonts w:ascii="Arial" w:hAnsi="Arial" w:cs="Arial"/>
          <w:highlight w:val="green"/>
        </w:rPr>
        <w:t xml:space="preserve"> позиции </w:t>
      </w:r>
      <w:r w:rsidR="008702DC" w:rsidRPr="00850BD8">
        <w:rPr>
          <w:rFonts w:ascii="Arial" w:hAnsi="Arial" w:cs="Arial"/>
          <w:highlight w:val="green"/>
          <w:lang w:val="en-US"/>
        </w:rPr>
        <w:t>lt</w:t>
      </w:r>
      <w:r w:rsidR="008702DC" w:rsidRPr="00850BD8">
        <w:rPr>
          <w:rFonts w:ascii="Arial" w:hAnsi="Arial" w:cs="Arial"/>
          <w:highlight w:val="green"/>
        </w:rPr>
        <w:t>_</w:t>
      </w:r>
      <w:r w:rsidR="008702DC" w:rsidRPr="00850BD8">
        <w:rPr>
          <w:rFonts w:ascii="Arial" w:hAnsi="Arial" w:cs="Arial"/>
          <w:highlight w:val="green"/>
          <w:lang w:val="en-US"/>
        </w:rPr>
        <w:t>norm</w:t>
      </w:r>
      <w:r w:rsidR="008702DC" w:rsidRPr="00850BD8">
        <w:rPr>
          <w:rFonts w:ascii="Arial" w:hAnsi="Arial" w:cs="Arial"/>
          <w:highlight w:val="green"/>
        </w:rPr>
        <w:t>_</w:t>
      </w:r>
      <w:r w:rsidR="008702DC" w:rsidRPr="00850BD8">
        <w:rPr>
          <w:rFonts w:ascii="Arial" w:hAnsi="Arial" w:cs="Arial"/>
          <w:highlight w:val="green"/>
          <w:lang w:val="en-US"/>
        </w:rPr>
        <w:t>material</w:t>
      </w:r>
      <w:r w:rsidR="008702DC" w:rsidRPr="00850BD8">
        <w:rPr>
          <w:rFonts w:ascii="Arial" w:hAnsi="Arial" w:cs="Arial"/>
          <w:highlight w:val="green"/>
        </w:rPr>
        <w:t xml:space="preserve">, которые есть в </w:t>
      </w:r>
      <w:r w:rsidR="008702DC" w:rsidRPr="00850BD8">
        <w:rPr>
          <w:rFonts w:ascii="Arial" w:hAnsi="Arial" w:cs="Arial"/>
          <w:highlight w:val="green"/>
          <w:lang w:val="en-US"/>
        </w:rPr>
        <w:t>lt</w:t>
      </w:r>
      <w:r w:rsidR="008702DC" w:rsidRPr="00850BD8">
        <w:rPr>
          <w:rFonts w:ascii="Arial" w:hAnsi="Arial" w:cs="Arial"/>
          <w:highlight w:val="green"/>
        </w:rPr>
        <w:t>_</w:t>
      </w:r>
      <w:r w:rsidR="008702DC" w:rsidRPr="00850BD8">
        <w:rPr>
          <w:rFonts w:ascii="Arial" w:hAnsi="Arial" w:cs="Arial"/>
          <w:highlight w:val="green"/>
          <w:lang w:val="en-US"/>
        </w:rPr>
        <w:t>tab</w:t>
      </w:r>
      <w:r w:rsidR="008702DC" w:rsidRPr="00850BD8">
        <w:rPr>
          <w:rFonts w:ascii="Arial" w:hAnsi="Arial" w:cs="Arial"/>
          <w:highlight w:val="green"/>
        </w:rPr>
        <w:t>_</w:t>
      </w:r>
      <w:r w:rsidR="008702DC" w:rsidRPr="00850BD8">
        <w:rPr>
          <w:rFonts w:ascii="Arial" w:hAnsi="Arial" w:cs="Arial"/>
          <w:highlight w:val="green"/>
          <w:lang w:val="en-US"/>
        </w:rPr>
        <w:t>price</w:t>
      </w:r>
      <w:r w:rsidR="008702DC" w:rsidRPr="00850BD8">
        <w:rPr>
          <w:rFonts w:ascii="Arial" w:hAnsi="Arial" w:cs="Arial"/>
          <w:highlight w:val="green"/>
        </w:rPr>
        <w:t xml:space="preserve"> по ключам: </w:t>
      </w:r>
    </w:p>
    <w:p w14:paraId="4735DA82" w14:textId="420B0398" w:rsidR="008702DC" w:rsidRPr="00850BD8" w:rsidRDefault="008702DC" w:rsidP="008702DC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lt_tab_price-bukrs </w:t>
      </w:r>
      <w:r w:rsidR="00D95E52">
        <w:rPr>
          <w:rFonts w:ascii="Arial" w:hAnsi="Arial" w:cs="Arial"/>
          <w:szCs w:val="24"/>
          <w:highlight w:val="green"/>
          <w:lang w:val="en-US"/>
        </w:rPr>
        <w:t xml:space="preserve">= </w:t>
      </w:r>
      <w:r w:rsidR="00D95E52" w:rsidRPr="00850BD8">
        <w:rPr>
          <w:rFonts w:ascii="Arial" w:hAnsi="Arial" w:cs="Arial"/>
          <w:highlight w:val="green"/>
          <w:lang w:val="en-US"/>
        </w:rPr>
        <w:t>lt</w:t>
      </w:r>
      <w:r w:rsidR="00D95E52" w:rsidRPr="00D95E52">
        <w:rPr>
          <w:rFonts w:ascii="Arial" w:hAnsi="Arial" w:cs="Arial"/>
          <w:highlight w:val="green"/>
          <w:lang w:val="en-US"/>
        </w:rPr>
        <w:t>_</w:t>
      </w:r>
      <w:r w:rsidR="00D95E52" w:rsidRPr="00850BD8">
        <w:rPr>
          <w:rFonts w:ascii="Arial" w:hAnsi="Arial" w:cs="Arial"/>
          <w:highlight w:val="green"/>
          <w:lang w:val="en-US"/>
        </w:rPr>
        <w:t>norm</w:t>
      </w:r>
      <w:r w:rsidR="00D95E52" w:rsidRPr="00D95E52">
        <w:rPr>
          <w:rFonts w:ascii="Arial" w:hAnsi="Arial" w:cs="Arial"/>
          <w:highlight w:val="green"/>
          <w:lang w:val="en-US"/>
        </w:rPr>
        <w:t>_</w:t>
      </w:r>
      <w:r w:rsidR="00D95E52" w:rsidRPr="00850BD8">
        <w:rPr>
          <w:rFonts w:ascii="Arial" w:hAnsi="Arial" w:cs="Arial"/>
          <w:highlight w:val="green"/>
          <w:lang w:val="en-US"/>
        </w:rPr>
        <w:t>material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-bukrs </w:t>
      </w:r>
    </w:p>
    <w:p w14:paraId="780C92C0" w14:textId="541FA0C7" w:rsidR="008702DC" w:rsidRPr="00850BD8" w:rsidRDefault="008702DC" w:rsidP="008702DC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lt_tab_price-werks = </w:t>
      </w:r>
      <w:r w:rsidR="00D95E52" w:rsidRPr="00850BD8">
        <w:rPr>
          <w:rFonts w:ascii="Arial" w:hAnsi="Arial" w:cs="Arial"/>
          <w:highlight w:val="green"/>
          <w:lang w:val="en-US"/>
        </w:rPr>
        <w:t>lt</w:t>
      </w:r>
      <w:r w:rsidR="00D95E52" w:rsidRPr="00D95E52">
        <w:rPr>
          <w:rFonts w:ascii="Arial" w:hAnsi="Arial" w:cs="Arial"/>
          <w:highlight w:val="green"/>
          <w:lang w:val="en-US"/>
        </w:rPr>
        <w:t>_</w:t>
      </w:r>
      <w:r w:rsidR="00D95E52" w:rsidRPr="00850BD8">
        <w:rPr>
          <w:rFonts w:ascii="Arial" w:hAnsi="Arial" w:cs="Arial"/>
          <w:highlight w:val="green"/>
          <w:lang w:val="en-US"/>
        </w:rPr>
        <w:t>norm</w:t>
      </w:r>
      <w:r w:rsidR="00D95E52" w:rsidRPr="00D95E52">
        <w:rPr>
          <w:rFonts w:ascii="Arial" w:hAnsi="Arial" w:cs="Arial"/>
          <w:highlight w:val="green"/>
          <w:lang w:val="en-US"/>
        </w:rPr>
        <w:t>_</w:t>
      </w:r>
      <w:r w:rsidR="00D95E52" w:rsidRPr="00850BD8">
        <w:rPr>
          <w:rFonts w:ascii="Arial" w:hAnsi="Arial" w:cs="Arial"/>
          <w:highlight w:val="green"/>
          <w:lang w:val="en-US"/>
        </w:rPr>
        <w:t>material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-werks </w:t>
      </w:r>
    </w:p>
    <w:p w14:paraId="1566D4AD" w14:textId="27F5841A" w:rsidR="008702DC" w:rsidRDefault="008702DC" w:rsidP="008702DC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lt_tab_price-matnr = </w:t>
      </w:r>
      <w:r w:rsidR="00D95E52" w:rsidRPr="00850BD8">
        <w:rPr>
          <w:rFonts w:ascii="Arial" w:hAnsi="Arial" w:cs="Arial"/>
          <w:highlight w:val="green"/>
          <w:lang w:val="en-US"/>
        </w:rPr>
        <w:t>lt</w:t>
      </w:r>
      <w:r w:rsidR="00D95E52" w:rsidRPr="00D95E52">
        <w:rPr>
          <w:rFonts w:ascii="Arial" w:hAnsi="Arial" w:cs="Arial"/>
          <w:highlight w:val="green"/>
          <w:lang w:val="en-US"/>
        </w:rPr>
        <w:t>_</w:t>
      </w:r>
      <w:r w:rsidR="00D95E52" w:rsidRPr="00850BD8">
        <w:rPr>
          <w:rFonts w:ascii="Arial" w:hAnsi="Arial" w:cs="Arial"/>
          <w:highlight w:val="green"/>
          <w:lang w:val="en-US"/>
        </w:rPr>
        <w:t>norm</w:t>
      </w:r>
      <w:r w:rsidR="00D95E52" w:rsidRPr="00D95E52">
        <w:rPr>
          <w:rFonts w:ascii="Arial" w:hAnsi="Arial" w:cs="Arial"/>
          <w:highlight w:val="green"/>
          <w:lang w:val="en-US"/>
        </w:rPr>
        <w:t>_</w:t>
      </w:r>
      <w:r w:rsidR="00D95E52" w:rsidRPr="00850BD8">
        <w:rPr>
          <w:rFonts w:ascii="Arial" w:hAnsi="Arial" w:cs="Arial"/>
          <w:highlight w:val="green"/>
          <w:lang w:val="en-US"/>
        </w:rPr>
        <w:t>material</w:t>
      </w:r>
      <w:r w:rsidRPr="00850BD8">
        <w:rPr>
          <w:rFonts w:ascii="Arial" w:hAnsi="Arial" w:cs="Arial"/>
          <w:szCs w:val="24"/>
          <w:highlight w:val="green"/>
          <w:lang w:val="en-US"/>
        </w:rPr>
        <w:t>-matnr</w:t>
      </w:r>
    </w:p>
    <w:p w14:paraId="25BC805E" w14:textId="77777777" w:rsidR="00117701" w:rsidRPr="00850BD8" w:rsidRDefault="00117701" w:rsidP="00117701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lt_tab_price-kschl = Z_MM04_</w:t>
      </w:r>
      <w:r>
        <w:rPr>
          <w:rFonts w:ascii="Arial" w:hAnsi="Arial" w:cs="Arial"/>
          <w:szCs w:val="24"/>
          <w:highlight w:val="green"/>
          <w:lang w:val="en-US"/>
        </w:rPr>
        <w:t>ZKSCHL</w:t>
      </w:r>
    </w:p>
    <w:p w14:paraId="790415BF" w14:textId="5E29CC15" w:rsidR="008702DC" w:rsidRPr="00117701" w:rsidRDefault="008702DC" w:rsidP="00117701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117701">
        <w:rPr>
          <w:rFonts w:ascii="Arial" w:hAnsi="Arial" w:cs="Arial"/>
          <w:szCs w:val="24"/>
          <w:highlight w:val="green"/>
          <w:lang w:val="en-US"/>
        </w:rPr>
        <w:t xml:space="preserve">lt_tab_price-zstatus </w:t>
      </w:r>
      <w:r w:rsidR="00A23B0A" w:rsidRPr="00117701">
        <w:rPr>
          <w:rFonts w:ascii="Arial" w:hAnsi="Arial" w:cs="Arial"/>
          <w:szCs w:val="24"/>
          <w:highlight w:val="green"/>
          <w:lang w:val="en-US"/>
        </w:rPr>
        <w:t>&lt;&gt;</w:t>
      </w:r>
      <w:r w:rsidRPr="00117701">
        <w:rPr>
          <w:rFonts w:ascii="Arial" w:hAnsi="Arial" w:cs="Arial"/>
          <w:szCs w:val="24"/>
          <w:highlight w:val="green"/>
          <w:lang w:val="en-US"/>
        </w:rPr>
        <w:t xml:space="preserve"> Z_MM04_STATUS3</w:t>
      </w:r>
      <w:r w:rsidR="00117701" w:rsidRPr="00117701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117701" w:rsidRPr="00117701">
        <w:rPr>
          <w:rFonts w:ascii="Arial" w:hAnsi="Arial" w:cs="Arial"/>
          <w:szCs w:val="24"/>
          <w:highlight w:val="green"/>
        </w:rPr>
        <w:t>и</w:t>
      </w:r>
      <w:r w:rsidR="00117701" w:rsidRPr="00117701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117701">
        <w:rPr>
          <w:rFonts w:ascii="Arial" w:hAnsi="Arial" w:cs="Arial"/>
          <w:szCs w:val="24"/>
          <w:highlight w:val="green"/>
          <w:lang w:val="en-US"/>
        </w:rPr>
        <w:t>lt_tab_price-</w:t>
      </w:r>
      <w:r w:rsidR="00782D8C" w:rsidRPr="00117701">
        <w:rPr>
          <w:rFonts w:ascii="Arial" w:hAnsi="Arial" w:cs="Arial"/>
          <w:szCs w:val="24"/>
          <w:highlight w:val="green"/>
          <w:lang w:val="en-US"/>
        </w:rPr>
        <w:t>datbi</w:t>
      </w:r>
      <w:r w:rsidRPr="00117701">
        <w:rPr>
          <w:rFonts w:ascii="Arial" w:hAnsi="Arial" w:cs="Arial"/>
          <w:szCs w:val="24"/>
          <w:highlight w:val="green"/>
          <w:lang w:val="en-US"/>
        </w:rPr>
        <w:t xml:space="preserve"> = </w:t>
      </w:r>
      <w:r w:rsidRPr="00117701">
        <w:rPr>
          <w:rFonts w:ascii="Arial" w:hAnsi="Arial" w:cs="Arial"/>
          <w:szCs w:val="24"/>
          <w:highlight w:val="green"/>
        </w:rPr>
        <w:t>самая</w:t>
      </w:r>
      <w:r w:rsidRPr="00117701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117701">
        <w:rPr>
          <w:rFonts w:ascii="Arial" w:hAnsi="Arial" w:cs="Arial"/>
          <w:szCs w:val="24"/>
          <w:highlight w:val="green"/>
        </w:rPr>
        <w:t>последняя</w:t>
      </w:r>
      <w:r w:rsidR="00117701" w:rsidRPr="00117701">
        <w:rPr>
          <w:rFonts w:ascii="Arial" w:hAnsi="Arial" w:cs="Arial"/>
          <w:szCs w:val="24"/>
          <w:highlight w:val="green"/>
          <w:lang w:val="en-US"/>
        </w:rPr>
        <w:t xml:space="preserve">  </w:t>
      </w:r>
      <w:r w:rsidR="00117701">
        <w:rPr>
          <w:rFonts w:ascii="Arial" w:hAnsi="Arial" w:cs="Arial"/>
          <w:szCs w:val="24"/>
          <w:highlight w:val="green"/>
        </w:rPr>
        <w:t>или</w:t>
      </w:r>
      <w:r w:rsidR="00117701" w:rsidRPr="00117701">
        <w:rPr>
          <w:rFonts w:ascii="Arial" w:hAnsi="Arial" w:cs="Arial"/>
          <w:szCs w:val="24"/>
          <w:highlight w:val="green"/>
          <w:lang w:val="en-US"/>
        </w:rPr>
        <w:t xml:space="preserve"> lt_tab_price-zstatus = Z_MM04_STATUS3 </w:t>
      </w:r>
      <w:r w:rsidR="00117701">
        <w:rPr>
          <w:rFonts w:ascii="Arial" w:hAnsi="Arial" w:cs="Arial"/>
          <w:szCs w:val="24"/>
          <w:highlight w:val="green"/>
        </w:rPr>
        <w:t>и</w:t>
      </w:r>
      <w:r w:rsidR="00117701" w:rsidRPr="00117701">
        <w:rPr>
          <w:rFonts w:ascii="Arial" w:hAnsi="Arial" w:cs="Arial"/>
          <w:szCs w:val="24"/>
          <w:highlight w:val="green"/>
          <w:lang w:val="en-US"/>
        </w:rPr>
        <w:t xml:space="preserve"> lt_tab_price-datbi</w:t>
      </w:r>
      <w:r w:rsidR="00117701">
        <w:rPr>
          <w:rFonts w:ascii="Arial" w:hAnsi="Arial" w:cs="Arial"/>
          <w:szCs w:val="24"/>
          <w:highlight w:val="green"/>
          <w:lang w:val="en-US"/>
        </w:rPr>
        <w:t xml:space="preserve"> (4) = sy-datum (4)</w:t>
      </w:r>
    </w:p>
    <w:p w14:paraId="090306CE" w14:textId="4E899E39" w:rsidR="00117701" w:rsidRPr="00117701" w:rsidRDefault="00117701" w:rsidP="00117701">
      <w:pPr>
        <w:pStyle w:val="afb"/>
        <w:ind w:left="1494"/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200F8556" w14:textId="77777777" w:rsidR="00117701" w:rsidRDefault="00117701" w:rsidP="00117701">
      <w:pPr>
        <w:jc w:val="left"/>
        <w:rPr>
          <w:rFonts w:ascii="Arial" w:hAnsi="Arial" w:cs="Arial"/>
          <w:szCs w:val="24"/>
        </w:rPr>
      </w:pPr>
      <w:r w:rsidRPr="00D95E52">
        <w:rPr>
          <w:rFonts w:ascii="Arial" w:hAnsi="Arial" w:cs="Arial"/>
          <w:szCs w:val="24"/>
          <w:highlight w:val="green"/>
        </w:rPr>
        <w:t xml:space="preserve">Исключить позиции </w:t>
      </w:r>
      <w:r w:rsidRPr="00D95E52">
        <w:rPr>
          <w:rFonts w:ascii="Arial" w:hAnsi="Arial" w:cs="Arial"/>
          <w:szCs w:val="24"/>
          <w:highlight w:val="green"/>
          <w:lang w:val="en-US"/>
        </w:rPr>
        <w:t>lt</w:t>
      </w:r>
      <w:r w:rsidRPr="00D95E52">
        <w:rPr>
          <w:rFonts w:ascii="Arial" w:hAnsi="Arial" w:cs="Arial"/>
          <w:szCs w:val="24"/>
          <w:highlight w:val="green"/>
        </w:rPr>
        <w:t>_</w:t>
      </w:r>
      <w:r w:rsidRPr="00D95E52">
        <w:rPr>
          <w:rFonts w:ascii="Arial" w:hAnsi="Arial" w:cs="Arial"/>
          <w:szCs w:val="24"/>
          <w:highlight w:val="green"/>
          <w:lang w:val="en-US"/>
        </w:rPr>
        <w:t>norm</w:t>
      </w:r>
      <w:r w:rsidRPr="00D95E52">
        <w:rPr>
          <w:rFonts w:ascii="Arial" w:hAnsi="Arial" w:cs="Arial"/>
          <w:szCs w:val="24"/>
          <w:highlight w:val="green"/>
        </w:rPr>
        <w:t>_</w:t>
      </w:r>
      <w:r w:rsidRPr="00D95E52">
        <w:rPr>
          <w:rFonts w:ascii="Arial" w:hAnsi="Arial" w:cs="Arial"/>
          <w:szCs w:val="24"/>
          <w:highlight w:val="green"/>
          <w:lang w:val="en-US"/>
        </w:rPr>
        <w:t>material</w:t>
      </w:r>
      <w:r w:rsidRPr="00D95E52">
        <w:rPr>
          <w:rFonts w:ascii="Arial" w:hAnsi="Arial" w:cs="Arial"/>
          <w:szCs w:val="24"/>
          <w:highlight w:val="green"/>
        </w:rPr>
        <w:t xml:space="preserve">, которые есть в </w:t>
      </w:r>
      <w:r w:rsidRPr="00D95E52">
        <w:rPr>
          <w:rFonts w:ascii="Arial" w:hAnsi="Arial" w:cs="Arial"/>
          <w:szCs w:val="24"/>
          <w:highlight w:val="green"/>
          <w:lang w:val="en-US"/>
        </w:rPr>
        <w:t>lt</w:t>
      </w:r>
      <w:r w:rsidRPr="00D95E52">
        <w:rPr>
          <w:rFonts w:ascii="Arial" w:hAnsi="Arial" w:cs="Arial"/>
          <w:szCs w:val="24"/>
          <w:highlight w:val="green"/>
        </w:rPr>
        <w:t>_</w:t>
      </w:r>
      <w:r w:rsidRPr="00D95E52">
        <w:rPr>
          <w:rFonts w:ascii="Arial" w:hAnsi="Arial" w:cs="Arial"/>
          <w:szCs w:val="24"/>
          <w:highlight w:val="green"/>
          <w:lang w:val="en-US"/>
        </w:rPr>
        <w:t>tab</w:t>
      </w:r>
      <w:r w:rsidRPr="00D95E52">
        <w:rPr>
          <w:rFonts w:ascii="Arial" w:hAnsi="Arial" w:cs="Arial"/>
          <w:szCs w:val="24"/>
          <w:highlight w:val="green"/>
        </w:rPr>
        <w:t>_</w:t>
      </w:r>
      <w:r w:rsidRPr="00D95E52">
        <w:rPr>
          <w:rFonts w:ascii="Arial" w:hAnsi="Arial" w:cs="Arial"/>
          <w:szCs w:val="24"/>
          <w:highlight w:val="green"/>
          <w:lang w:val="en-US"/>
        </w:rPr>
        <w:t>price</w:t>
      </w:r>
      <w:r w:rsidRPr="00D95E52">
        <w:rPr>
          <w:rFonts w:ascii="Arial" w:hAnsi="Arial" w:cs="Arial"/>
          <w:szCs w:val="24"/>
          <w:highlight w:val="green"/>
        </w:rPr>
        <w:t xml:space="preserve"> по ключам:</w:t>
      </w:r>
      <w:r>
        <w:rPr>
          <w:rFonts w:ascii="Arial" w:hAnsi="Arial" w:cs="Arial"/>
          <w:szCs w:val="24"/>
        </w:rPr>
        <w:t xml:space="preserve"> </w:t>
      </w:r>
    </w:p>
    <w:p w14:paraId="0E7AEEB1" w14:textId="77777777" w:rsidR="00117701" w:rsidRPr="00850BD8" w:rsidRDefault="00117701" w:rsidP="00117701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lt_tab_price-bukrs </w:t>
      </w:r>
      <w:r>
        <w:rPr>
          <w:rFonts w:ascii="Arial" w:hAnsi="Arial" w:cs="Arial"/>
          <w:szCs w:val="24"/>
          <w:highlight w:val="green"/>
          <w:lang w:val="en-US"/>
        </w:rPr>
        <w:t xml:space="preserve">= </w:t>
      </w:r>
      <w:r w:rsidRPr="00850BD8">
        <w:rPr>
          <w:rFonts w:ascii="Arial" w:hAnsi="Arial" w:cs="Arial"/>
          <w:highlight w:val="green"/>
          <w:lang w:val="en-US"/>
        </w:rPr>
        <w:t>lt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norm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material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-bukrs </w:t>
      </w:r>
    </w:p>
    <w:p w14:paraId="1D23A37E" w14:textId="77777777" w:rsidR="00117701" w:rsidRPr="00850BD8" w:rsidRDefault="00117701" w:rsidP="00117701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lt_tab_price-werks = </w:t>
      </w:r>
      <w:r w:rsidRPr="00850BD8">
        <w:rPr>
          <w:rFonts w:ascii="Arial" w:hAnsi="Arial" w:cs="Arial"/>
          <w:highlight w:val="green"/>
          <w:lang w:val="en-US"/>
        </w:rPr>
        <w:t>lt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norm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material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-werks </w:t>
      </w:r>
    </w:p>
    <w:p w14:paraId="7B43CC2C" w14:textId="77777777" w:rsidR="00117701" w:rsidRPr="00850BD8" w:rsidRDefault="00117701" w:rsidP="00117701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lt_tab_price-matnr = </w:t>
      </w:r>
      <w:r w:rsidRPr="00850BD8">
        <w:rPr>
          <w:rFonts w:ascii="Arial" w:hAnsi="Arial" w:cs="Arial"/>
          <w:highlight w:val="green"/>
          <w:lang w:val="en-US"/>
        </w:rPr>
        <w:t>lt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norm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material</w:t>
      </w:r>
      <w:r w:rsidRPr="00850BD8">
        <w:rPr>
          <w:rFonts w:ascii="Arial" w:hAnsi="Arial" w:cs="Arial"/>
          <w:szCs w:val="24"/>
          <w:highlight w:val="green"/>
          <w:lang w:val="en-US"/>
        </w:rPr>
        <w:t>-matnr</w:t>
      </w:r>
    </w:p>
    <w:p w14:paraId="72FCA50C" w14:textId="4919B3C3" w:rsidR="00117701" w:rsidRDefault="00117701" w:rsidP="00117701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lt_tab_price-kschl </w:t>
      </w:r>
      <w:r>
        <w:rPr>
          <w:rFonts w:ascii="Arial" w:hAnsi="Arial" w:cs="Arial"/>
          <w:szCs w:val="24"/>
          <w:highlight w:val="green"/>
          <w:lang w:val="en-US"/>
        </w:rPr>
        <w:t xml:space="preserve">&lt;&gt; </w:t>
      </w:r>
      <w:r w:rsidRPr="00850BD8">
        <w:rPr>
          <w:rFonts w:ascii="Arial" w:hAnsi="Arial" w:cs="Arial"/>
          <w:szCs w:val="24"/>
          <w:highlight w:val="green"/>
          <w:lang w:val="en-US"/>
        </w:rPr>
        <w:t>Z_MM04_</w:t>
      </w:r>
      <w:r>
        <w:rPr>
          <w:rFonts w:ascii="Arial" w:hAnsi="Arial" w:cs="Arial"/>
          <w:szCs w:val="24"/>
          <w:highlight w:val="green"/>
          <w:lang w:val="en-US"/>
        </w:rPr>
        <w:t>ZKSCHL</w:t>
      </w:r>
    </w:p>
    <w:p w14:paraId="7A1224EA" w14:textId="752AE2FA" w:rsidR="00117701" w:rsidRDefault="00117701" w:rsidP="00117701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117701">
        <w:rPr>
          <w:rFonts w:ascii="Arial" w:hAnsi="Arial" w:cs="Arial"/>
          <w:szCs w:val="24"/>
          <w:highlight w:val="green"/>
          <w:lang w:val="en-US"/>
        </w:rPr>
        <w:t>lt_tab_price-zstatus &lt;&gt; Z_MM04_STATUS3</w:t>
      </w:r>
    </w:p>
    <w:p w14:paraId="3FAD7E60" w14:textId="77777777" w:rsidR="00846932" w:rsidRPr="00117701" w:rsidRDefault="00846932" w:rsidP="00846932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117701">
        <w:rPr>
          <w:rFonts w:ascii="Arial" w:hAnsi="Arial" w:cs="Arial"/>
          <w:szCs w:val="24"/>
          <w:highlight w:val="green"/>
          <w:lang w:val="en-US"/>
        </w:rPr>
        <w:t>lt_tab_price-datbi</w:t>
      </w:r>
      <w:r>
        <w:rPr>
          <w:rFonts w:ascii="Arial" w:hAnsi="Arial" w:cs="Arial"/>
          <w:szCs w:val="24"/>
          <w:highlight w:val="green"/>
          <w:lang w:val="en-US"/>
        </w:rPr>
        <w:t xml:space="preserve"> (4) = sy-datum (4)</w:t>
      </w:r>
    </w:p>
    <w:p w14:paraId="09527E25" w14:textId="77777777" w:rsidR="00846932" w:rsidRDefault="00846932" w:rsidP="00117701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1AA3C182" w14:textId="1866A19C" w:rsidR="00117701" w:rsidRDefault="00117701" w:rsidP="00117701">
      <w:pPr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00654A17" w14:textId="50F5D281" w:rsidR="00D71D99" w:rsidRPr="00AB2CE9" w:rsidRDefault="00AB094E" w:rsidP="00D71D99">
      <w:pPr>
        <w:jc w:val="left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>Далее</w:t>
      </w:r>
      <w:r w:rsidRPr="00AB2CE9">
        <w:rPr>
          <w:rFonts w:ascii="Arial" w:hAnsi="Arial" w:cs="Arial"/>
          <w:szCs w:val="24"/>
          <w:highlight w:val="green"/>
        </w:rPr>
        <w:t xml:space="preserve"> </w:t>
      </w:r>
      <w:r>
        <w:rPr>
          <w:rFonts w:ascii="Arial" w:hAnsi="Arial" w:cs="Arial"/>
          <w:szCs w:val="24"/>
          <w:highlight w:val="green"/>
        </w:rPr>
        <w:t>проверяем</w:t>
      </w:r>
      <w:r w:rsidRPr="00AB2CE9">
        <w:rPr>
          <w:rFonts w:ascii="Arial" w:hAnsi="Arial" w:cs="Arial"/>
          <w:szCs w:val="24"/>
          <w:highlight w:val="green"/>
        </w:rPr>
        <w:t xml:space="preserve"> </w:t>
      </w:r>
      <w:r w:rsidR="00D71D99">
        <w:rPr>
          <w:rFonts w:ascii="Arial" w:hAnsi="Arial" w:cs="Arial"/>
          <w:szCs w:val="24"/>
          <w:highlight w:val="green"/>
        </w:rPr>
        <w:t>когда</w:t>
      </w:r>
      <w:r w:rsidR="00D71D99" w:rsidRPr="00D71D99">
        <w:rPr>
          <w:rFonts w:ascii="Arial" w:hAnsi="Arial" w:cs="Arial"/>
          <w:szCs w:val="24"/>
          <w:highlight w:val="green"/>
        </w:rPr>
        <w:t xml:space="preserve"> </w:t>
      </w:r>
      <w:r w:rsidR="00D71D99">
        <w:rPr>
          <w:rFonts w:ascii="Arial" w:hAnsi="Arial" w:cs="Arial"/>
          <w:szCs w:val="24"/>
          <w:highlight w:val="green"/>
          <w:lang w:val="en-US"/>
        </w:rPr>
        <w:t>sy</w:t>
      </w:r>
      <w:r w:rsidR="00D71D99" w:rsidRPr="00AB2CE9">
        <w:rPr>
          <w:rFonts w:ascii="Arial" w:hAnsi="Arial" w:cs="Arial"/>
          <w:szCs w:val="24"/>
          <w:highlight w:val="green"/>
        </w:rPr>
        <w:t>-</w:t>
      </w:r>
      <w:r w:rsidR="00D71D99">
        <w:rPr>
          <w:rFonts w:ascii="Arial" w:hAnsi="Arial" w:cs="Arial"/>
          <w:szCs w:val="24"/>
          <w:highlight w:val="green"/>
          <w:lang w:val="en-US"/>
        </w:rPr>
        <w:t>datum</w:t>
      </w:r>
      <w:r w:rsidR="00D71D99">
        <w:rPr>
          <w:rFonts w:ascii="Arial" w:hAnsi="Arial" w:cs="Arial"/>
          <w:szCs w:val="24"/>
          <w:highlight w:val="green"/>
        </w:rPr>
        <w:t xml:space="preserve"> </w:t>
      </w:r>
      <w:r w:rsidR="00D71D99" w:rsidRPr="00D71D99">
        <w:rPr>
          <w:rFonts w:ascii="Arial" w:hAnsi="Arial" w:cs="Arial"/>
          <w:szCs w:val="24"/>
          <w:highlight w:val="green"/>
        </w:rPr>
        <w:t xml:space="preserve">&lt; </w:t>
      </w:r>
      <w:r w:rsidR="00D71D99" w:rsidRPr="00AB2CE9">
        <w:rPr>
          <w:rFonts w:ascii="Arial" w:hAnsi="Arial" w:cs="Arial"/>
          <w:szCs w:val="24"/>
          <w:highlight w:val="green"/>
        </w:rPr>
        <w:t>01.04</w:t>
      </w:r>
      <w:r w:rsidR="00D71D99" w:rsidRPr="00D71D99">
        <w:rPr>
          <w:rFonts w:ascii="Arial" w:hAnsi="Arial" w:cs="Arial"/>
          <w:szCs w:val="24"/>
          <w:highlight w:val="green"/>
        </w:rPr>
        <w:t>.*</w:t>
      </w:r>
      <w:r w:rsidR="00D71D99">
        <w:rPr>
          <w:rFonts w:ascii="Arial" w:hAnsi="Arial" w:cs="Arial"/>
          <w:szCs w:val="24"/>
          <w:highlight w:val="green"/>
        </w:rPr>
        <w:t>*, то проверяем</w:t>
      </w:r>
      <w:r w:rsidR="00D71D99" w:rsidRPr="00AB2CE9">
        <w:rPr>
          <w:rFonts w:ascii="Arial" w:hAnsi="Arial" w:cs="Arial"/>
          <w:szCs w:val="24"/>
          <w:highlight w:val="green"/>
        </w:rPr>
        <w:t xml:space="preserve"> </w:t>
      </w:r>
      <w:r w:rsidR="00D71D99">
        <w:rPr>
          <w:rFonts w:ascii="Arial" w:hAnsi="Arial" w:cs="Arial"/>
          <w:szCs w:val="24"/>
          <w:highlight w:val="green"/>
        </w:rPr>
        <w:t>наличие</w:t>
      </w:r>
      <w:r w:rsidR="00D71D99" w:rsidRPr="00AB2CE9">
        <w:rPr>
          <w:rFonts w:ascii="Arial" w:hAnsi="Arial" w:cs="Arial"/>
          <w:szCs w:val="24"/>
          <w:highlight w:val="green"/>
        </w:rPr>
        <w:t xml:space="preserve"> </w:t>
      </w:r>
      <w:r w:rsidR="00D71D99">
        <w:rPr>
          <w:rFonts w:ascii="Arial" w:hAnsi="Arial" w:cs="Arial"/>
          <w:szCs w:val="24"/>
          <w:highlight w:val="green"/>
        </w:rPr>
        <w:t>записей</w:t>
      </w:r>
      <w:r w:rsidR="00D71D99" w:rsidRPr="00AB2CE9">
        <w:rPr>
          <w:rFonts w:ascii="Arial" w:hAnsi="Arial" w:cs="Arial"/>
          <w:szCs w:val="24"/>
          <w:highlight w:val="green"/>
        </w:rPr>
        <w:t xml:space="preserve"> </w:t>
      </w:r>
      <w:r w:rsidR="00D71D99">
        <w:rPr>
          <w:rFonts w:ascii="Arial" w:hAnsi="Arial" w:cs="Arial"/>
          <w:szCs w:val="24"/>
          <w:highlight w:val="green"/>
        </w:rPr>
        <w:t>по</w:t>
      </w:r>
      <w:r w:rsidR="00D71D99" w:rsidRPr="00AB2CE9">
        <w:rPr>
          <w:rFonts w:ascii="Arial" w:hAnsi="Arial" w:cs="Arial"/>
          <w:szCs w:val="24"/>
          <w:highlight w:val="green"/>
        </w:rPr>
        <w:t xml:space="preserve"> </w:t>
      </w:r>
      <w:r w:rsidR="00D71D99">
        <w:rPr>
          <w:rFonts w:ascii="Arial" w:hAnsi="Arial" w:cs="Arial"/>
          <w:szCs w:val="24"/>
          <w:highlight w:val="green"/>
        </w:rPr>
        <w:t>ключам</w:t>
      </w:r>
      <w:r w:rsidR="00D71D99" w:rsidRPr="00AB2CE9">
        <w:rPr>
          <w:rFonts w:ascii="Arial" w:hAnsi="Arial" w:cs="Arial"/>
          <w:szCs w:val="24"/>
          <w:highlight w:val="green"/>
        </w:rPr>
        <w:t>:</w:t>
      </w:r>
    </w:p>
    <w:p w14:paraId="1207AB39" w14:textId="77777777" w:rsidR="00D71D99" w:rsidRPr="00850BD8" w:rsidRDefault="00D71D99" w:rsidP="00D71D99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lt_tab_price-bukrs </w:t>
      </w:r>
      <w:r>
        <w:rPr>
          <w:rFonts w:ascii="Arial" w:hAnsi="Arial" w:cs="Arial"/>
          <w:szCs w:val="24"/>
          <w:highlight w:val="green"/>
          <w:lang w:val="en-US"/>
        </w:rPr>
        <w:t xml:space="preserve">= </w:t>
      </w:r>
      <w:r w:rsidRPr="00850BD8">
        <w:rPr>
          <w:rFonts w:ascii="Arial" w:hAnsi="Arial" w:cs="Arial"/>
          <w:highlight w:val="green"/>
          <w:lang w:val="en-US"/>
        </w:rPr>
        <w:t>lt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norm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material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 -bukrs </w:t>
      </w:r>
    </w:p>
    <w:p w14:paraId="4B4053AB" w14:textId="77777777" w:rsidR="00D71D99" w:rsidRPr="00850BD8" w:rsidRDefault="00D71D99" w:rsidP="00D71D99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lt_tab_price-werks = </w:t>
      </w:r>
      <w:r w:rsidRPr="00850BD8">
        <w:rPr>
          <w:rFonts w:ascii="Arial" w:hAnsi="Arial" w:cs="Arial"/>
          <w:highlight w:val="green"/>
          <w:lang w:val="en-US"/>
        </w:rPr>
        <w:t>lt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norm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material</w:t>
      </w:r>
      <w:r w:rsidRPr="00850BD8">
        <w:rPr>
          <w:rFonts w:ascii="Arial" w:hAnsi="Arial" w:cs="Arial"/>
          <w:szCs w:val="24"/>
          <w:highlight w:val="green"/>
          <w:lang w:val="en-US"/>
        </w:rPr>
        <w:t xml:space="preserve">-werks </w:t>
      </w:r>
    </w:p>
    <w:p w14:paraId="7DD6962B" w14:textId="77777777" w:rsidR="00D71D99" w:rsidRPr="00850BD8" w:rsidRDefault="00D71D99" w:rsidP="00D71D99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lt_tab_price-matnr = </w:t>
      </w:r>
      <w:r w:rsidRPr="00850BD8">
        <w:rPr>
          <w:rFonts w:ascii="Arial" w:hAnsi="Arial" w:cs="Arial"/>
          <w:highlight w:val="green"/>
          <w:lang w:val="en-US"/>
        </w:rPr>
        <w:t>lt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norm</w:t>
      </w:r>
      <w:r w:rsidRPr="00D95E52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material</w:t>
      </w:r>
      <w:r w:rsidRPr="00850BD8">
        <w:rPr>
          <w:rFonts w:ascii="Arial" w:hAnsi="Arial" w:cs="Arial"/>
          <w:szCs w:val="24"/>
          <w:highlight w:val="green"/>
          <w:lang w:val="en-US"/>
        </w:rPr>
        <w:t>-matnr</w:t>
      </w:r>
    </w:p>
    <w:p w14:paraId="2C4BE1AA" w14:textId="77777777" w:rsidR="00D71D99" w:rsidRDefault="00D71D99" w:rsidP="00D71D99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lt_tab_price-kschl </w:t>
      </w:r>
      <w:r>
        <w:rPr>
          <w:rFonts w:ascii="Arial" w:hAnsi="Arial" w:cs="Arial"/>
          <w:szCs w:val="24"/>
          <w:highlight w:val="green"/>
          <w:lang w:val="en-US"/>
        </w:rPr>
        <w:t xml:space="preserve">&lt;&gt; </w:t>
      </w:r>
      <w:r w:rsidRPr="00850BD8">
        <w:rPr>
          <w:rFonts w:ascii="Arial" w:hAnsi="Arial" w:cs="Arial"/>
          <w:szCs w:val="24"/>
          <w:highlight w:val="green"/>
          <w:lang w:val="en-US"/>
        </w:rPr>
        <w:t>Z_MM04_</w:t>
      </w:r>
      <w:r>
        <w:rPr>
          <w:rFonts w:ascii="Arial" w:hAnsi="Arial" w:cs="Arial"/>
          <w:szCs w:val="24"/>
          <w:highlight w:val="green"/>
          <w:lang w:val="en-US"/>
        </w:rPr>
        <w:t>ZKSCHL</w:t>
      </w:r>
    </w:p>
    <w:p w14:paraId="761CFBEA" w14:textId="33EABC15" w:rsidR="00D71D99" w:rsidRDefault="00D71D99" w:rsidP="00D71D99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117701">
        <w:rPr>
          <w:rFonts w:ascii="Arial" w:hAnsi="Arial" w:cs="Arial"/>
          <w:szCs w:val="24"/>
          <w:highlight w:val="green"/>
          <w:lang w:val="en-US"/>
        </w:rPr>
        <w:t>lt_tab_price-datbi</w:t>
      </w:r>
      <w:r>
        <w:rPr>
          <w:rFonts w:ascii="Arial" w:hAnsi="Arial" w:cs="Arial"/>
          <w:szCs w:val="24"/>
          <w:highlight w:val="green"/>
          <w:lang w:val="en-US"/>
        </w:rPr>
        <w:t xml:space="preserve"> (4) = sy-datum (4)</w:t>
      </w:r>
    </w:p>
    <w:p w14:paraId="3EA38893" w14:textId="52B8EE6F" w:rsidR="00D71D99" w:rsidRDefault="00D71D99" w:rsidP="00D71D99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117701">
        <w:rPr>
          <w:rFonts w:ascii="Arial" w:hAnsi="Arial" w:cs="Arial"/>
          <w:szCs w:val="24"/>
          <w:highlight w:val="green"/>
          <w:lang w:val="en-US"/>
        </w:rPr>
        <w:t>lt_tab_price-</w:t>
      </w:r>
      <w:r>
        <w:rPr>
          <w:rFonts w:ascii="Arial" w:hAnsi="Arial" w:cs="Arial"/>
          <w:szCs w:val="24"/>
          <w:highlight w:val="green"/>
          <w:lang w:val="en-US"/>
        </w:rPr>
        <w:t xml:space="preserve">zperiod = </w:t>
      </w:r>
      <w:r>
        <w:rPr>
          <w:rFonts w:ascii="Arial" w:hAnsi="Arial" w:cs="Arial"/>
          <w:szCs w:val="24"/>
          <w:highlight w:val="green"/>
        </w:rPr>
        <w:t>пусто</w:t>
      </w:r>
    </w:p>
    <w:p w14:paraId="4F3E51B0" w14:textId="77777777" w:rsidR="00D71D99" w:rsidRPr="00117701" w:rsidRDefault="00D71D99" w:rsidP="00D71D99">
      <w:pPr>
        <w:pStyle w:val="afb"/>
        <w:ind w:left="1494"/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3D80F6BA" w14:textId="7E96E6BE" w:rsidR="00D71D99" w:rsidRDefault="00D71D99" w:rsidP="00117701">
      <w:pPr>
        <w:jc w:val="left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>Если записи не найдены, то записываем в таблицу значения,</w:t>
      </w:r>
      <w:r w:rsidR="003F0477">
        <w:rPr>
          <w:rFonts w:ascii="Arial" w:hAnsi="Arial" w:cs="Arial"/>
          <w:szCs w:val="24"/>
          <w:highlight w:val="green"/>
        </w:rPr>
        <w:t xml:space="preserve"> при это присвоить:</w:t>
      </w:r>
      <w:r>
        <w:rPr>
          <w:rFonts w:ascii="Arial" w:hAnsi="Arial" w:cs="Arial"/>
          <w:szCs w:val="24"/>
          <w:highlight w:val="green"/>
        </w:rPr>
        <w:t xml:space="preserve">. </w:t>
      </w:r>
    </w:p>
    <w:p w14:paraId="2BF6A59A" w14:textId="4A906977" w:rsidR="00D71D99" w:rsidRPr="00D71D99" w:rsidRDefault="00D71D99" w:rsidP="00D71D99">
      <w:pPr>
        <w:jc w:val="left"/>
        <w:rPr>
          <w:rFonts w:ascii="Arial" w:hAnsi="Arial" w:cs="Arial"/>
          <w:szCs w:val="24"/>
          <w:highlight w:val="green"/>
          <w:lang w:val="en-US"/>
        </w:rPr>
      </w:pPr>
      <w:r w:rsidRPr="00D71D99">
        <w:rPr>
          <w:rFonts w:ascii="Arial" w:hAnsi="Arial" w:cs="Arial"/>
          <w:szCs w:val="24"/>
          <w:highlight w:val="green"/>
          <w:lang w:val="en-US"/>
        </w:rPr>
        <w:t>lt_norm_material</w:t>
      </w:r>
      <w:r>
        <w:rPr>
          <w:rFonts w:ascii="Arial" w:hAnsi="Arial" w:cs="Arial"/>
          <w:szCs w:val="24"/>
          <w:highlight w:val="green"/>
          <w:lang w:val="en-US"/>
        </w:rPr>
        <w:t xml:space="preserve">-zperiod = </w:t>
      </w:r>
      <w:r>
        <w:rPr>
          <w:rFonts w:ascii="Arial" w:hAnsi="Arial" w:cs="Arial"/>
          <w:szCs w:val="24"/>
          <w:highlight w:val="green"/>
        </w:rPr>
        <w:t>пусто</w:t>
      </w:r>
    </w:p>
    <w:p w14:paraId="303BDDD0" w14:textId="242656B0" w:rsidR="00D71D99" w:rsidRPr="00D71D99" w:rsidRDefault="00D71D99" w:rsidP="00D71D99">
      <w:pPr>
        <w:jc w:val="left"/>
        <w:rPr>
          <w:rFonts w:ascii="Arial" w:hAnsi="Arial" w:cs="Arial"/>
          <w:strike/>
          <w:highlight w:val="green"/>
          <w:lang w:val="en-US"/>
        </w:rPr>
      </w:pPr>
      <w:r w:rsidRPr="00D71D99">
        <w:rPr>
          <w:rFonts w:ascii="Arial" w:hAnsi="Arial" w:cs="Arial"/>
          <w:szCs w:val="24"/>
          <w:highlight w:val="green"/>
          <w:lang w:val="en-US"/>
        </w:rPr>
        <w:t xml:space="preserve">lt_norm_material-datab = </w:t>
      </w:r>
      <w:r>
        <w:rPr>
          <w:rFonts w:ascii="Arial" w:hAnsi="Arial" w:cs="Arial"/>
          <w:szCs w:val="24"/>
          <w:highlight w:val="green"/>
        </w:rPr>
        <w:t>первое</w:t>
      </w:r>
      <w:r w:rsidRPr="00D71D99">
        <w:rPr>
          <w:rFonts w:ascii="Arial" w:hAnsi="Arial" w:cs="Arial"/>
          <w:szCs w:val="24"/>
          <w:highlight w:val="green"/>
          <w:lang w:val="en-US"/>
        </w:rPr>
        <w:t xml:space="preserve"> </w:t>
      </w:r>
      <w:r>
        <w:rPr>
          <w:rFonts w:ascii="Arial" w:hAnsi="Arial" w:cs="Arial"/>
          <w:szCs w:val="24"/>
          <w:highlight w:val="green"/>
        </w:rPr>
        <w:t>число</w:t>
      </w:r>
      <w:r w:rsidRPr="00D71D99">
        <w:rPr>
          <w:rFonts w:ascii="Arial" w:hAnsi="Arial" w:cs="Arial"/>
          <w:szCs w:val="24"/>
          <w:highlight w:val="green"/>
          <w:lang w:val="en-US"/>
        </w:rPr>
        <w:t xml:space="preserve"> </w:t>
      </w:r>
      <w:r>
        <w:rPr>
          <w:rFonts w:ascii="Arial" w:hAnsi="Arial" w:cs="Arial"/>
          <w:szCs w:val="24"/>
          <w:highlight w:val="green"/>
        </w:rPr>
        <w:t>года</w:t>
      </w:r>
    </w:p>
    <w:p w14:paraId="613ACB13" w14:textId="77777777" w:rsidR="00D71D99" w:rsidRPr="00D71D99" w:rsidRDefault="00D71D99" w:rsidP="00117701">
      <w:pPr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55E5C08D" w14:textId="77777777" w:rsidR="00D71D99" w:rsidRPr="00D71D99" w:rsidRDefault="00D71D99" w:rsidP="00117701">
      <w:pPr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34529857" w14:textId="41423643" w:rsidR="00117701" w:rsidRPr="00AB2CE9" w:rsidRDefault="00D71D99" w:rsidP="00117701">
      <w:pPr>
        <w:jc w:val="left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>Когда</w:t>
      </w:r>
      <w:r w:rsidR="00AB094E" w:rsidRPr="00AB2CE9">
        <w:rPr>
          <w:rFonts w:ascii="Arial" w:hAnsi="Arial" w:cs="Arial"/>
          <w:szCs w:val="24"/>
          <w:highlight w:val="green"/>
        </w:rPr>
        <w:t xml:space="preserve"> </w:t>
      </w:r>
      <w:r w:rsidR="00AB2CE9" w:rsidRPr="00AB2CE9">
        <w:rPr>
          <w:rFonts w:ascii="Arial" w:hAnsi="Arial" w:cs="Arial"/>
          <w:szCs w:val="24"/>
          <w:highlight w:val="green"/>
        </w:rPr>
        <w:t xml:space="preserve">01.04.** =&lt; </w:t>
      </w:r>
      <w:r w:rsidR="00AB094E">
        <w:rPr>
          <w:rFonts w:ascii="Arial" w:hAnsi="Arial" w:cs="Arial"/>
          <w:szCs w:val="24"/>
          <w:highlight w:val="green"/>
          <w:lang w:val="en-US"/>
        </w:rPr>
        <w:t>sy</w:t>
      </w:r>
      <w:r w:rsidR="00AB094E" w:rsidRPr="00AB2CE9">
        <w:rPr>
          <w:rFonts w:ascii="Arial" w:hAnsi="Arial" w:cs="Arial"/>
          <w:szCs w:val="24"/>
          <w:highlight w:val="green"/>
        </w:rPr>
        <w:t>-</w:t>
      </w:r>
      <w:r w:rsidR="00AB094E">
        <w:rPr>
          <w:rFonts w:ascii="Arial" w:hAnsi="Arial" w:cs="Arial"/>
          <w:szCs w:val="24"/>
          <w:highlight w:val="green"/>
          <w:lang w:val="en-US"/>
        </w:rPr>
        <w:t>datum</w:t>
      </w:r>
      <w:r w:rsidR="00AB094E" w:rsidRPr="00AB2CE9">
        <w:rPr>
          <w:rFonts w:ascii="Arial" w:hAnsi="Arial" w:cs="Arial"/>
          <w:szCs w:val="24"/>
          <w:highlight w:val="green"/>
        </w:rPr>
        <w:t xml:space="preserve"> </w:t>
      </w:r>
      <w:r w:rsidR="00AB2CE9">
        <w:rPr>
          <w:rFonts w:ascii="Arial" w:hAnsi="Arial" w:cs="Arial"/>
          <w:szCs w:val="24"/>
          <w:highlight w:val="green"/>
        </w:rPr>
        <w:t>=&lt; 30.06</w:t>
      </w:r>
      <w:r w:rsidR="00AB094E" w:rsidRPr="00AB2CE9">
        <w:rPr>
          <w:rFonts w:ascii="Arial" w:hAnsi="Arial" w:cs="Arial"/>
          <w:szCs w:val="24"/>
          <w:highlight w:val="green"/>
        </w:rPr>
        <w:t xml:space="preserve">.20** </w:t>
      </w:r>
      <w:r w:rsidR="00AB094E">
        <w:rPr>
          <w:rFonts w:ascii="Arial" w:hAnsi="Arial" w:cs="Arial"/>
          <w:szCs w:val="24"/>
          <w:highlight w:val="green"/>
        </w:rPr>
        <w:t>текущий</w:t>
      </w:r>
      <w:r w:rsidR="00AB094E" w:rsidRPr="00AB2CE9">
        <w:rPr>
          <w:rFonts w:ascii="Arial" w:hAnsi="Arial" w:cs="Arial"/>
          <w:szCs w:val="24"/>
          <w:highlight w:val="green"/>
        </w:rPr>
        <w:t xml:space="preserve"> </w:t>
      </w:r>
      <w:r w:rsidR="00AB094E">
        <w:rPr>
          <w:rFonts w:ascii="Arial" w:hAnsi="Arial" w:cs="Arial"/>
          <w:szCs w:val="24"/>
          <w:highlight w:val="green"/>
        </w:rPr>
        <w:t>год</w:t>
      </w:r>
      <w:r w:rsidR="00AB094E" w:rsidRPr="00AB2CE9">
        <w:rPr>
          <w:rFonts w:ascii="Arial" w:hAnsi="Arial" w:cs="Arial"/>
          <w:szCs w:val="24"/>
          <w:highlight w:val="green"/>
        </w:rPr>
        <w:t xml:space="preserve">, </w:t>
      </w:r>
      <w:r w:rsidR="00AB094E">
        <w:rPr>
          <w:rFonts w:ascii="Arial" w:hAnsi="Arial" w:cs="Arial"/>
          <w:szCs w:val="24"/>
          <w:highlight w:val="green"/>
        </w:rPr>
        <w:t>то</w:t>
      </w:r>
      <w:r w:rsidR="00AB094E" w:rsidRPr="00AB2CE9">
        <w:rPr>
          <w:rFonts w:ascii="Arial" w:hAnsi="Arial" w:cs="Arial"/>
          <w:szCs w:val="24"/>
          <w:highlight w:val="green"/>
        </w:rPr>
        <w:t xml:space="preserve"> </w:t>
      </w:r>
      <w:r w:rsidR="00AB094E">
        <w:rPr>
          <w:rFonts w:ascii="Arial" w:hAnsi="Arial" w:cs="Arial"/>
          <w:szCs w:val="24"/>
          <w:highlight w:val="green"/>
        </w:rPr>
        <w:t>проверяем</w:t>
      </w:r>
      <w:r w:rsidR="00AB094E" w:rsidRPr="00AB2CE9">
        <w:rPr>
          <w:rFonts w:ascii="Arial" w:hAnsi="Arial" w:cs="Arial"/>
          <w:szCs w:val="24"/>
          <w:highlight w:val="green"/>
        </w:rPr>
        <w:t xml:space="preserve"> </w:t>
      </w:r>
      <w:r w:rsidR="00AB094E">
        <w:rPr>
          <w:rFonts w:ascii="Arial" w:hAnsi="Arial" w:cs="Arial"/>
          <w:szCs w:val="24"/>
          <w:highlight w:val="green"/>
        </w:rPr>
        <w:t>наличие</w:t>
      </w:r>
      <w:r w:rsidR="00AB094E" w:rsidRPr="00AB2CE9">
        <w:rPr>
          <w:rFonts w:ascii="Arial" w:hAnsi="Arial" w:cs="Arial"/>
          <w:szCs w:val="24"/>
          <w:highlight w:val="green"/>
        </w:rPr>
        <w:t xml:space="preserve"> </w:t>
      </w:r>
      <w:r w:rsidR="00AB094E">
        <w:rPr>
          <w:rFonts w:ascii="Arial" w:hAnsi="Arial" w:cs="Arial"/>
          <w:szCs w:val="24"/>
          <w:highlight w:val="green"/>
        </w:rPr>
        <w:t>записей</w:t>
      </w:r>
      <w:r w:rsidR="00AB094E" w:rsidRPr="00AB2CE9">
        <w:rPr>
          <w:rFonts w:ascii="Arial" w:hAnsi="Arial" w:cs="Arial"/>
          <w:szCs w:val="24"/>
          <w:highlight w:val="green"/>
        </w:rPr>
        <w:t xml:space="preserve"> </w:t>
      </w:r>
      <w:r w:rsidR="00AB094E">
        <w:rPr>
          <w:rFonts w:ascii="Arial" w:hAnsi="Arial" w:cs="Arial"/>
          <w:szCs w:val="24"/>
          <w:highlight w:val="green"/>
        </w:rPr>
        <w:t>по</w:t>
      </w:r>
      <w:r w:rsidR="00AB094E" w:rsidRPr="00AB2CE9">
        <w:rPr>
          <w:rFonts w:ascii="Arial" w:hAnsi="Arial" w:cs="Arial"/>
          <w:szCs w:val="24"/>
          <w:highlight w:val="green"/>
        </w:rPr>
        <w:t xml:space="preserve"> </w:t>
      </w:r>
      <w:r w:rsidR="00AB094E">
        <w:rPr>
          <w:rFonts w:ascii="Arial" w:hAnsi="Arial" w:cs="Arial"/>
          <w:szCs w:val="24"/>
          <w:highlight w:val="green"/>
        </w:rPr>
        <w:t>ключам</w:t>
      </w:r>
      <w:r w:rsidR="00AB094E" w:rsidRPr="00AB2CE9">
        <w:rPr>
          <w:rFonts w:ascii="Arial" w:hAnsi="Arial" w:cs="Arial"/>
          <w:szCs w:val="24"/>
          <w:highlight w:val="green"/>
        </w:rPr>
        <w:t>:</w:t>
      </w:r>
    </w:p>
    <w:p w14:paraId="25CC59C9" w14:textId="77777777" w:rsidR="00AB094E" w:rsidRPr="00A061FE" w:rsidRDefault="00AB094E" w:rsidP="00AB094E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lt</w:t>
      </w:r>
      <w:r w:rsidRPr="00A061FE">
        <w:rPr>
          <w:rFonts w:ascii="Arial" w:hAnsi="Arial" w:cs="Arial"/>
          <w:szCs w:val="24"/>
          <w:highlight w:val="green"/>
          <w:lang w:val="en-US"/>
        </w:rPr>
        <w:t>_</w:t>
      </w:r>
      <w:r w:rsidRPr="00850BD8">
        <w:rPr>
          <w:rFonts w:ascii="Arial" w:hAnsi="Arial" w:cs="Arial"/>
          <w:szCs w:val="24"/>
          <w:highlight w:val="green"/>
          <w:lang w:val="en-US"/>
        </w:rPr>
        <w:t>tab</w:t>
      </w:r>
      <w:r w:rsidRPr="00A061FE">
        <w:rPr>
          <w:rFonts w:ascii="Arial" w:hAnsi="Arial" w:cs="Arial"/>
          <w:szCs w:val="24"/>
          <w:highlight w:val="green"/>
          <w:lang w:val="en-US"/>
        </w:rPr>
        <w:t>_</w:t>
      </w:r>
      <w:r w:rsidRPr="00850BD8">
        <w:rPr>
          <w:rFonts w:ascii="Arial" w:hAnsi="Arial" w:cs="Arial"/>
          <w:szCs w:val="24"/>
          <w:highlight w:val="green"/>
          <w:lang w:val="en-US"/>
        </w:rPr>
        <w:t>price</w:t>
      </w:r>
      <w:r w:rsidRPr="00A061FE">
        <w:rPr>
          <w:rFonts w:ascii="Arial" w:hAnsi="Arial" w:cs="Arial"/>
          <w:szCs w:val="24"/>
          <w:highlight w:val="green"/>
          <w:lang w:val="en-US"/>
        </w:rPr>
        <w:t>-</w:t>
      </w:r>
      <w:r w:rsidRPr="00850BD8">
        <w:rPr>
          <w:rFonts w:ascii="Arial" w:hAnsi="Arial" w:cs="Arial"/>
          <w:szCs w:val="24"/>
          <w:highlight w:val="green"/>
          <w:lang w:val="en-US"/>
        </w:rPr>
        <w:t>bukrs</w:t>
      </w:r>
      <w:r w:rsidRPr="00A061FE">
        <w:rPr>
          <w:rFonts w:ascii="Arial" w:hAnsi="Arial" w:cs="Arial"/>
          <w:szCs w:val="24"/>
          <w:highlight w:val="green"/>
          <w:lang w:val="en-US"/>
        </w:rPr>
        <w:t xml:space="preserve"> = </w:t>
      </w:r>
      <w:r w:rsidRPr="00850BD8">
        <w:rPr>
          <w:rFonts w:ascii="Arial" w:hAnsi="Arial" w:cs="Arial"/>
          <w:highlight w:val="green"/>
          <w:lang w:val="en-US"/>
        </w:rPr>
        <w:t>lt</w:t>
      </w:r>
      <w:r w:rsidRPr="00A061FE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norm</w:t>
      </w:r>
      <w:r w:rsidRPr="00A061FE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material</w:t>
      </w:r>
      <w:r w:rsidRPr="00A061FE">
        <w:rPr>
          <w:rFonts w:ascii="Arial" w:hAnsi="Arial" w:cs="Arial"/>
          <w:szCs w:val="24"/>
          <w:highlight w:val="green"/>
          <w:lang w:val="en-US"/>
        </w:rPr>
        <w:t xml:space="preserve"> -</w:t>
      </w:r>
      <w:r w:rsidRPr="00850BD8">
        <w:rPr>
          <w:rFonts w:ascii="Arial" w:hAnsi="Arial" w:cs="Arial"/>
          <w:szCs w:val="24"/>
          <w:highlight w:val="green"/>
          <w:lang w:val="en-US"/>
        </w:rPr>
        <w:t>bukrs</w:t>
      </w:r>
      <w:r w:rsidRPr="00A061FE">
        <w:rPr>
          <w:rFonts w:ascii="Arial" w:hAnsi="Arial" w:cs="Arial"/>
          <w:szCs w:val="24"/>
          <w:highlight w:val="green"/>
          <w:lang w:val="en-US"/>
        </w:rPr>
        <w:t xml:space="preserve"> </w:t>
      </w:r>
    </w:p>
    <w:p w14:paraId="2B9D313D" w14:textId="77777777" w:rsidR="00AB094E" w:rsidRPr="00A061FE" w:rsidRDefault="00AB094E" w:rsidP="00AB094E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lt</w:t>
      </w:r>
      <w:r w:rsidRPr="00A061FE">
        <w:rPr>
          <w:rFonts w:ascii="Arial" w:hAnsi="Arial" w:cs="Arial"/>
          <w:szCs w:val="24"/>
          <w:highlight w:val="green"/>
          <w:lang w:val="en-US"/>
        </w:rPr>
        <w:t>_</w:t>
      </w:r>
      <w:r w:rsidRPr="00850BD8">
        <w:rPr>
          <w:rFonts w:ascii="Arial" w:hAnsi="Arial" w:cs="Arial"/>
          <w:szCs w:val="24"/>
          <w:highlight w:val="green"/>
          <w:lang w:val="en-US"/>
        </w:rPr>
        <w:t>tab</w:t>
      </w:r>
      <w:r w:rsidRPr="00A061FE">
        <w:rPr>
          <w:rFonts w:ascii="Arial" w:hAnsi="Arial" w:cs="Arial"/>
          <w:szCs w:val="24"/>
          <w:highlight w:val="green"/>
          <w:lang w:val="en-US"/>
        </w:rPr>
        <w:t>_</w:t>
      </w:r>
      <w:r w:rsidRPr="00850BD8">
        <w:rPr>
          <w:rFonts w:ascii="Arial" w:hAnsi="Arial" w:cs="Arial"/>
          <w:szCs w:val="24"/>
          <w:highlight w:val="green"/>
          <w:lang w:val="en-US"/>
        </w:rPr>
        <w:t>price</w:t>
      </w:r>
      <w:r w:rsidRPr="00A061FE">
        <w:rPr>
          <w:rFonts w:ascii="Arial" w:hAnsi="Arial" w:cs="Arial"/>
          <w:szCs w:val="24"/>
          <w:highlight w:val="green"/>
          <w:lang w:val="en-US"/>
        </w:rPr>
        <w:t>-</w:t>
      </w:r>
      <w:r w:rsidRPr="00850BD8">
        <w:rPr>
          <w:rFonts w:ascii="Arial" w:hAnsi="Arial" w:cs="Arial"/>
          <w:szCs w:val="24"/>
          <w:highlight w:val="green"/>
          <w:lang w:val="en-US"/>
        </w:rPr>
        <w:t>werks</w:t>
      </w:r>
      <w:r w:rsidRPr="00A061FE">
        <w:rPr>
          <w:rFonts w:ascii="Arial" w:hAnsi="Arial" w:cs="Arial"/>
          <w:szCs w:val="24"/>
          <w:highlight w:val="green"/>
          <w:lang w:val="en-US"/>
        </w:rPr>
        <w:t xml:space="preserve"> = </w:t>
      </w:r>
      <w:r w:rsidRPr="00850BD8">
        <w:rPr>
          <w:rFonts w:ascii="Arial" w:hAnsi="Arial" w:cs="Arial"/>
          <w:highlight w:val="green"/>
          <w:lang w:val="en-US"/>
        </w:rPr>
        <w:t>lt</w:t>
      </w:r>
      <w:r w:rsidRPr="00A061FE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norm</w:t>
      </w:r>
      <w:r w:rsidRPr="00A061FE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material</w:t>
      </w:r>
      <w:r w:rsidRPr="00A061FE">
        <w:rPr>
          <w:rFonts w:ascii="Arial" w:hAnsi="Arial" w:cs="Arial"/>
          <w:szCs w:val="24"/>
          <w:highlight w:val="green"/>
          <w:lang w:val="en-US"/>
        </w:rPr>
        <w:t>-</w:t>
      </w:r>
      <w:r w:rsidRPr="00850BD8">
        <w:rPr>
          <w:rFonts w:ascii="Arial" w:hAnsi="Arial" w:cs="Arial"/>
          <w:szCs w:val="24"/>
          <w:highlight w:val="green"/>
          <w:lang w:val="en-US"/>
        </w:rPr>
        <w:t>werks</w:t>
      </w:r>
      <w:r w:rsidRPr="00A061FE">
        <w:rPr>
          <w:rFonts w:ascii="Arial" w:hAnsi="Arial" w:cs="Arial"/>
          <w:szCs w:val="24"/>
          <w:highlight w:val="green"/>
          <w:lang w:val="en-US"/>
        </w:rPr>
        <w:t xml:space="preserve"> </w:t>
      </w:r>
    </w:p>
    <w:p w14:paraId="4876B3FF" w14:textId="77777777" w:rsidR="00AB094E" w:rsidRPr="00850BD8" w:rsidRDefault="00AB094E" w:rsidP="00AB094E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>lt</w:t>
      </w:r>
      <w:r w:rsidRPr="00A061FE">
        <w:rPr>
          <w:rFonts w:ascii="Arial" w:hAnsi="Arial" w:cs="Arial"/>
          <w:szCs w:val="24"/>
          <w:highlight w:val="green"/>
          <w:lang w:val="en-US"/>
        </w:rPr>
        <w:t>_</w:t>
      </w:r>
      <w:r w:rsidRPr="00850BD8">
        <w:rPr>
          <w:rFonts w:ascii="Arial" w:hAnsi="Arial" w:cs="Arial"/>
          <w:szCs w:val="24"/>
          <w:highlight w:val="green"/>
          <w:lang w:val="en-US"/>
        </w:rPr>
        <w:t>tab</w:t>
      </w:r>
      <w:r w:rsidRPr="00A061FE">
        <w:rPr>
          <w:rFonts w:ascii="Arial" w:hAnsi="Arial" w:cs="Arial"/>
          <w:szCs w:val="24"/>
          <w:highlight w:val="green"/>
          <w:lang w:val="en-US"/>
        </w:rPr>
        <w:t>_</w:t>
      </w:r>
      <w:r w:rsidRPr="00850BD8">
        <w:rPr>
          <w:rFonts w:ascii="Arial" w:hAnsi="Arial" w:cs="Arial"/>
          <w:szCs w:val="24"/>
          <w:highlight w:val="green"/>
          <w:lang w:val="en-US"/>
        </w:rPr>
        <w:t>price</w:t>
      </w:r>
      <w:r w:rsidRPr="00A061FE">
        <w:rPr>
          <w:rFonts w:ascii="Arial" w:hAnsi="Arial" w:cs="Arial"/>
          <w:szCs w:val="24"/>
          <w:highlight w:val="green"/>
          <w:lang w:val="en-US"/>
        </w:rPr>
        <w:t>-</w:t>
      </w:r>
      <w:r w:rsidRPr="00850BD8">
        <w:rPr>
          <w:rFonts w:ascii="Arial" w:hAnsi="Arial" w:cs="Arial"/>
          <w:szCs w:val="24"/>
          <w:highlight w:val="green"/>
          <w:lang w:val="en-US"/>
        </w:rPr>
        <w:t>matnr</w:t>
      </w:r>
      <w:r w:rsidRPr="00A061FE">
        <w:rPr>
          <w:rFonts w:ascii="Arial" w:hAnsi="Arial" w:cs="Arial"/>
          <w:szCs w:val="24"/>
          <w:highlight w:val="green"/>
          <w:lang w:val="en-US"/>
        </w:rPr>
        <w:t xml:space="preserve"> = </w:t>
      </w:r>
      <w:r w:rsidRPr="00850BD8">
        <w:rPr>
          <w:rFonts w:ascii="Arial" w:hAnsi="Arial" w:cs="Arial"/>
          <w:highlight w:val="green"/>
          <w:lang w:val="en-US"/>
        </w:rPr>
        <w:t>lt</w:t>
      </w:r>
      <w:r w:rsidRPr="00A061FE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norm</w:t>
      </w:r>
      <w:r w:rsidRPr="00A061FE">
        <w:rPr>
          <w:rFonts w:ascii="Arial" w:hAnsi="Arial" w:cs="Arial"/>
          <w:highlight w:val="green"/>
          <w:lang w:val="en-US"/>
        </w:rPr>
        <w:t>_</w:t>
      </w:r>
      <w:r w:rsidRPr="00850BD8">
        <w:rPr>
          <w:rFonts w:ascii="Arial" w:hAnsi="Arial" w:cs="Arial"/>
          <w:highlight w:val="green"/>
          <w:lang w:val="en-US"/>
        </w:rPr>
        <w:t>material</w:t>
      </w:r>
      <w:r w:rsidRPr="00850BD8">
        <w:rPr>
          <w:rFonts w:ascii="Arial" w:hAnsi="Arial" w:cs="Arial"/>
          <w:szCs w:val="24"/>
          <w:highlight w:val="green"/>
          <w:lang w:val="en-US"/>
        </w:rPr>
        <w:t>-matnr</w:t>
      </w:r>
    </w:p>
    <w:p w14:paraId="0CE41861" w14:textId="3AB611B6" w:rsidR="00AB094E" w:rsidRDefault="00AB094E" w:rsidP="00AB094E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850BD8">
        <w:rPr>
          <w:rFonts w:ascii="Arial" w:hAnsi="Arial" w:cs="Arial"/>
          <w:szCs w:val="24"/>
          <w:highlight w:val="green"/>
          <w:lang w:val="en-US"/>
        </w:rPr>
        <w:t xml:space="preserve">lt_tab_price-kschl </w:t>
      </w:r>
      <w:r>
        <w:rPr>
          <w:rFonts w:ascii="Arial" w:hAnsi="Arial" w:cs="Arial"/>
          <w:szCs w:val="24"/>
          <w:highlight w:val="green"/>
          <w:lang w:val="en-US"/>
        </w:rPr>
        <w:t xml:space="preserve">&lt;&gt; </w:t>
      </w:r>
      <w:r w:rsidRPr="00850BD8">
        <w:rPr>
          <w:rFonts w:ascii="Arial" w:hAnsi="Arial" w:cs="Arial"/>
          <w:szCs w:val="24"/>
          <w:highlight w:val="green"/>
          <w:lang w:val="en-US"/>
        </w:rPr>
        <w:t>Z_MM04_</w:t>
      </w:r>
      <w:r>
        <w:rPr>
          <w:rFonts w:ascii="Arial" w:hAnsi="Arial" w:cs="Arial"/>
          <w:szCs w:val="24"/>
          <w:highlight w:val="green"/>
          <w:lang w:val="en-US"/>
        </w:rPr>
        <w:t>ZKSCHL</w:t>
      </w:r>
    </w:p>
    <w:p w14:paraId="284D2251" w14:textId="0EC3CEF6" w:rsidR="00846932" w:rsidRPr="00117701" w:rsidRDefault="00846932" w:rsidP="00846932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 w:rsidRPr="00117701">
        <w:rPr>
          <w:rFonts w:ascii="Arial" w:hAnsi="Arial" w:cs="Arial"/>
          <w:szCs w:val="24"/>
          <w:highlight w:val="green"/>
          <w:lang w:val="en-US"/>
        </w:rPr>
        <w:t>lt_tab_price-datbi</w:t>
      </w:r>
      <w:r>
        <w:rPr>
          <w:rFonts w:ascii="Arial" w:hAnsi="Arial" w:cs="Arial"/>
          <w:szCs w:val="24"/>
          <w:highlight w:val="green"/>
          <w:lang w:val="en-US"/>
        </w:rPr>
        <w:t xml:space="preserve"> (4) = sy-datum (4)</w:t>
      </w:r>
    </w:p>
    <w:p w14:paraId="13DA7575" w14:textId="672631CA" w:rsidR="00AA7FF1" w:rsidRDefault="00AB094E" w:rsidP="00AA7FF1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>
        <w:rPr>
          <w:rFonts w:ascii="Arial" w:hAnsi="Arial" w:cs="Arial"/>
          <w:szCs w:val="24"/>
          <w:highlight w:val="green"/>
          <w:lang w:val="en-US"/>
        </w:rPr>
        <w:t>lt_tab_price-zperiod = zsps-month3</w:t>
      </w:r>
    </w:p>
    <w:p w14:paraId="57754B68" w14:textId="6C39E536" w:rsidR="00D71D99" w:rsidRDefault="00D71D99" w:rsidP="00D71D99">
      <w:pPr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3163657C" w14:textId="77777777" w:rsidR="003F0477" w:rsidRDefault="003F0477" w:rsidP="003F0477">
      <w:pPr>
        <w:jc w:val="left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 xml:space="preserve">Если записи не найдены, то записываем в таблицу значения, при это присвоить:. </w:t>
      </w:r>
    </w:p>
    <w:p w14:paraId="4375F0DC" w14:textId="0BFCC18C" w:rsidR="00D71D99" w:rsidRDefault="00D71D99" w:rsidP="00D71D99">
      <w:pPr>
        <w:jc w:val="left"/>
        <w:rPr>
          <w:rFonts w:ascii="Arial" w:hAnsi="Arial" w:cs="Arial"/>
          <w:szCs w:val="24"/>
          <w:highlight w:val="green"/>
          <w:lang w:val="en-US"/>
        </w:rPr>
      </w:pPr>
      <w:r w:rsidRPr="00D71D99">
        <w:rPr>
          <w:rFonts w:ascii="Arial" w:hAnsi="Arial" w:cs="Arial"/>
          <w:szCs w:val="24"/>
          <w:highlight w:val="green"/>
          <w:lang w:val="en-US"/>
        </w:rPr>
        <w:t>lt_norm_material</w:t>
      </w:r>
      <w:r>
        <w:rPr>
          <w:rFonts w:ascii="Arial" w:hAnsi="Arial" w:cs="Arial"/>
          <w:szCs w:val="24"/>
          <w:highlight w:val="green"/>
          <w:lang w:val="en-US"/>
        </w:rPr>
        <w:t>-zperiod = month3</w:t>
      </w:r>
    </w:p>
    <w:p w14:paraId="2A9214C8" w14:textId="4A04395B" w:rsidR="00D71D99" w:rsidRPr="00D71D99" w:rsidRDefault="00D71D99" w:rsidP="00D71D99">
      <w:pPr>
        <w:jc w:val="left"/>
        <w:rPr>
          <w:rFonts w:ascii="Arial" w:hAnsi="Arial" w:cs="Arial"/>
          <w:strike/>
          <w:highlight w:val="green"/>
          <w:lang w:val="en-US"/>
        </w:rPr>
      </w:pPr>
      <w:r w:rsidRPr="00D71D99">
        <w:rPr>
          <w:rFonts w:ascii="Arial" w:hAnsi="Arial" w:cs="Arial"/>
          <w:szCs w:val="24"/>
          <w:highlight w:val="green"/>
          <w:lang w:val="en-US"/>
        </w:rPr>
        <w:t xml:space="preserve">lt_norm_material-datab = 01.04.**** </w:t>
      </w:r>
      <w:r>
        <w:rPr>
          <w:rFonts w:ascii="Arial" w:hAnsi="Arial" w:cs="Arial"/>
          <w:szCs w:val="24"/>
          <w:highlight w:val="green"/>
        </w:rPr>
        <w:t>текущий</w:t>
      </w:r>
      <w:r w:rsidRPr="00D71D99">
        <w:rPr>
          <w:rFonts w:ascii="Arial" w:hAnsi="Arial" w:cs="Arial"/>
          <w:szCs w:val="24"/>
          <w:highlight w:val="green"/>
          <w:lang w:val="en-US"/>
        </w:rPr>
        <w:t xml:space="preserve"> </w:t>
      </w:r>
      <w:r>
        <w:rPr>
          <w:rFonts w:ascii="Arial" w:hAnsi="Arial" w:cs="Arial"/>
          <w:szCs w:val="24"/>
          <w:highlight w:val="green"/>
        </w:rPr>
        <w:t>год</w:t>
      </w:r>
    </w:p>
    <w:p w14:paraId="205F2E07" w14:textId="77777777" w:rsidR="00D71D99" w:rsidRPr="00A061FE" w:rsidRDefault="00D71D99" w:rsidP="00D71D99">
      <w:pPr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02FB8496" w14:textId="3BC78091" w:rsidR="00AA7FF1" w:rsidRPr="00D71D99" w:rsidRDefault="00D71D99" w:rsidP="00AA7FF1">
      <w:pPr>
        <w:jc w:val="left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>Когда</w:t>
      </w:r>
      <w:r w:rsidR="00AA7FF1" w:rsidRPr="00A061FE">
        <w:rPr>
          <w:rFonts w:ascii="Arial" w:hAnsi="Arial" w:cs="Arial"/>
          <w:szCs w:val="24"/>
          <w:highlight w:val="green"/>
        </w:rPr>
        <w:t xml:space="preserve"> 01.0</w:t>
      </w:r>
      <w:r w:rsidR="00AB2CE9" w:rsidRPr="00A061FE">
        <w:rPr>
          <w:rFonts w:ascii="Arial" w:hAnsi="Arial" w:cs="Arial"/>
          <w:szCs w:val="24"/>
          <w:highlight w:val="green"/>
        </w:rPr>
        <w:t xml:space="preserve">7.** </w:t>
      </w:r>
      <w:r w:rsidR="00AA7FF1" w:rsidRPr="00D71D99">
        <w:rPr>
          <w:rFonts w:ascii="Arial" w:hAnsi="Arial" w:cs="Arial"/>
          <w:szCs w:val="24"/>
          <w:highlight w:val="green"/>
        </w:rPr>
        <w:t xml:space="preserve">=&lt; </w:t>
      </w:r>
      <w:r w:rsidR="00AA7FF1" w:rsidRPr="00AA7FF1">
        <w:rPr>
          <w:rFonts w:ascii="Arial" w:hAnsi="Arial" w:cs="Arial"/>
          <w:szCs w:val="24"/>
          <w:highlight w:val="green"/>
          <w:lang w:val="en-US"/>
        </w:rPr>
        <w:t>sy</w:t>
      </w:r>
      <w:r w:rsidR="00AA7FF1" w:rsidRPr="00D71D99">
        <w:rPr>
          <w:rFonts w:ascii="Arial" w:hAnsi="Arial" w:cs="Arial"/>
          <w:szCs w:val="24"/>
          <w:highlight w:val="green"/>
        </w:rPr>
        <w:t>-</w:t>
      </w:r>
      <w:r w:rsidR="00AA7FF1" w:rsidRPr="00AA7FF1">
        <w:rPr>
          <w:rFonts w:ascii="Arial" w:hAnsi="Arial" w:cs="Arial"/>
          <w:szCs w:val="24"/>
          <w:highlight w:val="green"/>
          <w:lang w:val="en-US"/>
        </w:rPr>
        <w:t>datum</w:t>
      </w:r>
      <w:r w:rsidR="00AA7FF1" w:rsidRPr="00D71D99">
        <w:rPr>
          <w:rFonts w:ascii="Arial" w:hAnsi="Arial" w:cs="Arial"/>
          <w:szCs w:val="24"/>
          <w:highlight w:val="green"/>
        </w:rPr>
        <w:t xml:space="preserve"> </w:t>
      </w:r>
      <w:r w:rsidR="00AB2CE9" w:rsidRPr="00D71D99">
        <w:rPr>
          <w:rFonts w:ascii="Arial" w:hAnsi="Arial" w:cs="Arial"/>
          <w:szCs w:val="24"/>
          <w:highlight w:val="green"/>
        </w:rPr>
        <w:t>=&lt;</w:t>
      </w:r>
      <w:r w:rsidR="00AA7FF1" w:rsidRPr="00D71D99">
        <w:rPr>
          <w:rFonts w:ascii="Arial" w:hAnsi="Arial" w:cs="Arial"/>
          <w:szCs w:val="24"/>
          <w:highlight w:val="green"/>
        </w:rPr>
        <w:t>.</w:t>
      </w:r>
      <w:r w:rsidR="00AB2CE9" w:rsidRPr="00D71D99">
        <w:rPr>
          <w:rFonts w:ascii="Arial" w:hAnsi="Arial" w:cs="Arial"/>
          <w:szCs w:val="24"/>
          <w:highlight w:val="green"/>
        </w:rPr>
        <w:t>3</w:t>
      </w:r>
      <w:r w:rsidR="00AA7FF1" w:rsidRPr="00D71D99">
        <w:rPr>
          <w:rFonts w:ascii="Arial" w:hAnsi="Arial" w:cs="Arial"/>
          <w:szCs w:val="24"/>
          <w:highlight w:val="green"/>
        </w:rPr>
        <w:t>0.</w:t>
      </w:r>
      <w:r w:rsidR="00AB2CE9" w:rsidRPr="00D71D99">
        <w:rPr>
          <w:rFonts w:ascii="Arial" w:hAnsi="Arial" w:cs="Arial"/>
          <w:szCs w:val="24"/>
          <w:highlight w:val="green"/>
        </w:rPr>
        <w:t>09.</w:t>
      </w:r>
      <w:r>
        <w:rPr>
          <w:rFonts w:ascii="Arial" w:hAnsi="Arial" w:cs="Arial"/>
          <w:szCs w:val="24"/>
          <w:highlight w:val="green"/>
        </w:rPr>
        <w:t>**</w:t>
      </w:r>
      <w:r w:rsidR="00AA7FF1" w:rsidRPr="00D71D99">
        <w:rPr>
          <w:rFonts w:ascii="Arial" w:hAnsi="Arial" w:cs="Arial"/>
          <w:szCs w:val="24"/>
          <w:highlight w:val="green"/>
        </w:rPr>
        <w:t xml:space="preserve">** </w:t>
      </w:r>
      <w:r w:rsidR="00AA7FF1" w:rsidRPr="00AA7FF1">
        <w:rPr>
          <w:rFonts w:ascii="Arial" w:hAnsi="Arial" w:cs="Arial"/>
          <w:szCs w:val="24"/>
          <w:highlight w:val="green"/>
        </w:rPr>
        <w:t>текущий</w:t>
      </w:r>
      <w:r w:rsidR="00AA7FF1" w:rsidRPr="00D71D99">
        <w:rPr>
          <w:rFonts w:ascii="Arial" w:hAnsi="Arial" w:cs="Arial"/>
          <w:szCs w:val="24"/>
          <w:highlight w:val="green"/>
        </w:rPr>
        <w:t xml:space="preserve"> </w:t>
      </w:r>
      <w:r w:rsidR="00AA7FF1" w:rsidRPr="00AA7FF1">
        <w:rPr>
          <w:rFonts w:ascii="Arial" w:hAnsi="Arial" w:cs="Arial"/>
          <w:szCs w:val="24"/>
          <w:highlight w:val="green"/>
        </w:rPr>
        <w:t>год</w:t>
      </w:r>
      <w:r w:rsidR="00AA7FF1" w:rsidRPr="00D71D99">
        <w:rPr>
          <w:rFonts w:ascii="Arial" w:hAnsi="Arial" w:cs="Arial"/>
          <w:szCs w:val="24"/>
          <w:highlight w:val="green"/>
        </w:rPr>
        <w:t xml:space="preserve">, </w:t>
      </w:r>
      <w:r w:rsidR="00AA7FF1" w:rsidRPr="00AA7FF1">
        <w:rPr>
          <w:rFonts w:ascii="Arial" w:hAnsi="Arial" w:cs="Arial"/>
          <w:szCs w:val="24"/>
          <w:highlight w:val="green"/>
        </w:rPr>
        <w:t>то</w:t>
      </w:r>
      <w:r w:rsidR="00AA7FF1" w:rsidRPr="00D71D99">
        <w:rPr>
          <w:rFonts w:ascii="Arial" w:hAnsi="Arial" w:cs="Arial"/>
          <w:szCs w:val="24"/>
          <w:highlight w:val="green"/>
        </w:rPr>
        <w:t xml:space="preserve"> </w:t>
      </w:r>
      <w:r w:rsidR="00AA7FF1">
        <w:rPr>
          <w:rFonts w:ascii="Arial" w:hAnsi="Arial" w:cs="Arial"/>
          <w:szCs w:val="24"/>
          <w:highlight w:val="green"/>
        </w:rPr>
        <w:t>аналогично</w:t>
      </w:r>
      <w:r w:rsidR="00AA7FF1" w:rsidRPr="00D71D99">
        <w:rPr>
          <w:rFonts w:ascii="Arial" w:hAnsi="Arial" w:cs="Arial"/>
          <w:szCs w:val="24"/>
          <w:highlight w:val="green"/>
        </w:rPr>
        <w:t xml:space="preserve">, </w:t>
      </w:r>
      <w:r w:rsidR="00AA7FF1">
        <w:rPr>
          <w:rFonts w:ascii="Arial" w:hAnsi="Arial" w:cs="Arial"/>
          <w:szCs w:val="24"/>
          <w:highlight w:val="green"/>
        </w:rPr>
        <w:t>но</w:t>
      </w:r>
      <w:r w:rsidR="00AA7FF1" w:rsidRPr="00D71D99">
        <w:rPr>
          <w:rFonts w:ascii="Arial" w:hAnsi="Arial" w:cs="Arial"/>
          <w:szCs w:val="24"/>
          <w:highlight w:val="green"/>
        </w:rPr>
        <w:t>:</w:t>
      </w:r>
    </w:p>
    <w:p w14:paraId="51E1D1FE" w14:textId="2139527F" w:rsidR="00AA7FF1" w:rsidRDefault="00AA7FF1" w:rsidP="00AA7FF1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>
        <w:rPr>
          <w:rFonts w:ascii="Arial" w:hAnsi="Arial" w:cs="Arial"/>
          <w:szCs w:val="24"/>
          <w:highlight w:val="green"/>
          <w:lang w:val="en-US"/>
        </w:rPr>
        <w:t>lt_tab_price-zperiod = zsps-month6</w:t>
      </w:r>
    </w:p>
    <w:p w14:paraId="5255EDA4" w14:textId="77777777" w:rsidR="003F0477" w:rsidRDefault="003F0477" w:rsidP="003F0477">
      <w:pPr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220ED4B8" w14:textId="77777777" w:rsidR="003F0477" w:rsidRDefault="003F0477" w:rsidP="003F0477">
      <w:pPr>
        <w:jc w:val="left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 xml:space="preserve">Если записи не найдены, то записываем в таблицу значения, при это присвоить:. </w:t>
      </w:r>
    </w:p>
    <w:p w14:paraId="0AB3E480" w14:textId="5A0E0CAD" w:rsidR="00D71D99" w:rsidRDefault="00D71D99" w:rsidP="00D71D99">
      <w:pPr>
        <w:jc w:val="left"/>
        <w:rPr>
          <w:rFonts w:ascii="Arial" w:hAnsi="Arial" w:cs="Arial"/>
          <w:szCs w:val="24"/>
          <w:highlight w:val="green"/>
          <w:lang w:val="en-US"/>
        </w:rPr>
      </w:pPr>
      <w:r w:rsidRPr="00D71D99">
        <w:rPr>
          <w:rFonts w:ascii="Arial" w:hAnsi="Arial" w:cs="Arial"/>
          <w:szCs w:val="24"/>
          <w:highlight w:val="green"/>
          <w:lang w:val="en-US"/>
        </w:rPr>
        <w:t>lt_norm_material</w:t>
      </w:r>
      <w:r>
        <w:rPr>
          <w:rFonts w:ascii="Arial" w:hAnsi="Arial" w:cs="Arial"/>
          <w:szCs w:val="24"/>
          <w:highlight w:val="green"/>
          <w:lang w:val="en-US"/>
        </w:rPr>
        <w:t>-zperiod = month6</w:t>
      </w:r>
    </w:p>
    <w:p w14:paraId="0EA55B0E" w14:textId="2E8FAEFD" w:rsidR="00D71D99" w:rsidRPr="00D71D99" w:rsidRDefault="00D71D99" w:rsidP="00D71D99">
      <w:pPr>
        <w:jc w:val="left"/>
        <w:rPr>
          <w:rFonts w:ascii="Arial" w:hAnsi="Arial" w:cs="Arial"/>
          <w:strike/>
          <w:highlight w:val="green"/>
          <w:lang w:val="en-US"/>
        </w:rPr>
      </w:pPr>
      <w:r w:rsidRPr="00D71D99">
        <w:rPr>
          <w:rFonts w:ascii="Arial" w:hAnsi="Arial" w:cs="Arial"/>
          <w:szCs w:val="24"/>
          <w:highlight w:val="green"/>
          <w:lang w:val="en-US"/>
        </w:rPr>
        <w:t xml:space="preserve">lt_norm_material-datab = 01.07.**** </w:t>
      </w:r>
      <w:r>
        <w:rPr>
          <w:rFonts w:ascii="Arial" w:hAnsi="Arial" w:cs="Arial"/>
          <w:szCs w:val="24"/>
          <w:highlight w:val="green"/>
        </w:rPr>
        <w:t>текущий</w:t>
      </w:r>
      <w:r w:rsidRPr="00D71D99">
        <w:rPr>
          <w:rFonts w:ascii="Arial" w:hAnsi="Arial" w:cs="Arial"/>
          <w:szCs w:val="24"/>
          <w:highlight w:val="green"/>
          <w:lang w:val="en-US"/>
        </w:rPr>
        <w:t xml:space="preserve"> </w:t>
      </w:r>
      <w:r>
        <w:rPr>
          <w:rFonts w:ascii="Arial" w:hAnsi="Arial" w:cs="Arial"/>
          <w:szCs w:val="24"/>
          <w:highlight w:val="green"/>
        </w:rPr>
        <w:t>год</w:t>
      </w:r>
    </w:p>
    <w:p w14:paraId="648EBAF8" w14:textId="050F6EB0" w:rsidR="00D71D99" w:rsidRPr="00AA7FF1" w:rsidRDefault="00D71D99" w:rsidP="00D71D99">
      <w:pPr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3A6F49F2" w14:textId="615960B4" w:rsidR="00AA7FF1" w:rsidRPr="00D71D99" w:rsidRDefault="00D71D99" w:rsidP="00AA7FF1">
      <w:pPr>
        <w:jc w:val="left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>Когда</w:t>
      </w:r>
      <w:r w:rsidR="00AA7FF1" w:rsidRPr="00A061FE">
        <w:rPr>
          <w:rFonts w:ascii="Arial" w:hAnsi="Arial" w:cs="Arial"/>
          <w:szCs w:val="24"/>
          <w:highlight w:val="green"/>
        </w:rPr>
        <w:t xml:space="preserve"> </w:t>
      </w:r>
      <w:r w:rsidRPr="00A061FE">
        <w:rPr>
          <w:rFonts w:ascii="Arial" w:hAnsi="Arial" w:cs="Arial"/>
          <w:szCs w:val="24"/>
          <w:highlight w:val="green"/>
        </w:rPr>
        <w:t xml:space="preserve">01.10.** </w:t>
      </w:r>
      <w:r w:rsidRPr="00D71D99">
        <w:rPr>
          <w:rFonts w:ascii="Arial" w:hAnsi="Arial" w:cs="Arial"/>
          <w:szCs w:val="24"/>
          <w:highlight w:val="green"/>
        </w:rPr>
        <w:t>=&lt;</w:t>
      </w:r>
      <w:r w:rsidR="00AA7FF1" w:rsidRPr="00AA7FF1">
        <w:rPr>
          <w:rFonts w:ascii="Arial" w:hAnsi="Arial" w:cs="Arial"/>
          <w:szCs w:val="24"/>
          <w:highlight w:val="green"/>
          <w:lang w:val="en-US"/>
        </w:rPr>
        <w:t>sy</w:t>
      </w:r>
      <w:r w:rsidR="00AA7FF1" w:rsidRPr="00D71D99">
        <w:rPr>
          <w:rFonts w:ascii="Arial" w:hAnsi="Arial" w:cs="Arial"/>
          <w:szCs w:val="24"/>
          <w:highlight w:val="green"/>
        </w:rPr>
        <w:t>-</w:t>
      </w:r>
      <w:r w:rsidR="00AA7FF1" w:rsidRPr="00AA7FF1">
        <w:rPr>
          <w:rFonts w:ascii="Arial" w:hAnsi="Arial" w:cs="Arial"/>
          <w:szCs w:val="24"/>
          <w:highlight w:val="green"/>
          <w:lang w:val="en-US"/>
        </w:rPr>
        <w:t>datum</w:t>
      </w:r>
      <w:r w:rsidR="00AA7FF1" w:rsidRPr="00D71D99">
        <w:rPr>
          <w:rFonts w:ascii="Arial" w:hAnsi="Arial" w:cs="Arial"/>
          <w:szCs w:val="24"/>
          <w:highlight w:val="green"/>
        </w:rPr>
        <w:t xml:space="preserve"> </w:t>
      </w:r>
      <w:r>
        <w:rPr>
          <w:rFonts w:ascii="Arial" w:hAnsi="Arial" w:cs="Arial"/>
          <w:szCs w:val="24"/>
          <w:highlight w:val="green"/>
        </w:rPr>
        <w:t>=</w:t>
      </w:r>
      <w:r w:rsidR="00AA7FF1" w:rsidRPr="00D71D99">
        <w:rPr>
          <w:rFonts w:ascii="Arial" w:hAnsi="Arial" w:cs="Arial"/>
          <w:szCs w:val="24"/>
          <w:highlight w:val="green"/>
        </w:rPr>
        <w:t xml:space="preserve">&lt; 31.12.20** </w:t>
      </w:r>
      <w:r w:rsidR="00AA7FF1" w:rsidRPr="00AA7FF1">
        <w:rPr>
          <w:rFonts w:ascii="Arial" w:hAnsi="Arial" w:cs="Arial"/>
          <w:szCs w:val="24"/>
          <w:highlight w:val="green"/>
        </w:rPr>
        <w:t>текущий</w:t>
      </w:r>
      <w:r w:rsidR="00AA7FF1" w:rsidRPr="00D71D99">
        <w:rPr>
          <w:rFonts w:ascii="Arial" w:hAnsi="Arial" w:cs="Arial"/>
          <w:szCs w:val="24"/>
          <w:highlight w:val="green"/>
        </w:rPr>
        <w:t xml:space="preserve"> </w:t>
      </w:r>
      <w:r w:rsidR="00AA7FF1" w:rsidRPr="00AA7FF1">
        <w:rPr>
          <w:rFonts w:ascii="Arial" w:hAnsi="Arial" w:cs="Arial"/>
          <w:szCs w:val="24"/>
          <w:highlight w:val="green"/>
        </w:rPr>
        <w:t>год</w:t>
      </w:r>
      <w:r w:rsidR="00AA7FF1" w:rsidRPr="00D71D99">
        <w:rPr>
          <w:rFonts w:ascii="Arial" w:hAnsi="Arial" w:cs="Arial"/>
          <w:szCs w:val="24"/>
          <w:highlight w:val="green"/>
        </w:rPr>
        <w:t xml:space="preserve">, </w:t>
      </w:r>
      <w:r w:rsidR="00AA7FF1" w:rsidRPr="00AA7FF1">
        <w:rPr>
          <w:rFonts w:ascii="Arial" w:hAnsi="Arial" w:cs="Arial"/>
          <w:szCs w:val="24"/>
          <w:highlight w:val="green"/>
        </w:rPr>
        <w:t>то</w:t>
      </w:r>
      <w:r w:rsidR="00AA7FF1" w:rsidRPr="00D71D99">
        <w:rPr>
          <w:rFonts w:ascii="Arial" w:hAnsi="Arial" w:cs="Arial"/>
          <w:szCs w:val="24"/>
          <w:highlight w:val="green"/>
        </w:rPr>
        <w:t xml:space="preserve"> </w:t>
      </w:r>
      <w:r w:rsidR="00AA7FF1">
        <w:rPr>
          <w:rFonts w:ascii="Arial" w:hAnsi="Arial" w:cs="Arial"/>
          <w:szCs w:val="24"/>
          <w:highlight w:val="green"/>
        </w:rPr>
        <w:t>аналогично</w:t>
      </w:r>
      <w:r w:rsidR="00AA7FF1" w:rsidRPr="00D71D99">
        <w:rPr>
          <w:rFonts w:ascii="Arial" w:hAnsi="Arial" w:cs="Arial"/>
          <w:szCs w:val="24"/>
          <w:highlight w:val="green"/>
        </w:rPr>
        <w:t xml:space="preserve">, </w:t>
      </w:r>
      <w:r w:rsidR="00AA7FF1">
        <w:rPr>
          <w:rFonts w:ascii="Arial" w:hAnsi="Arial" w:cs="Arial"/>
          <w:szCs w:val="24"/>
          <w:highlight w:val="green"/>
        </w:rPr>
        <w:t>но</w:t>
      </w:r>
      <w:r w:rsidR="00AA7FF1" w:rsidRPr="00D71D99">
        <w:rPr>
          <w:rFonts w:ascii="Arial" w:hAnsi="Arial" w:cs="Arial"/>
          <w:szCs w:val="24"/>
          <w:highlight w:val="green"/>
        </w:rPr>
        <w:t>:</w:t>
      </w:r>
    </w:p>
    <w:p w14:paraId="5A74AA3F" w14:textId="77777777" w:rsidR="00AA7FF1" w:rsidRDefault="00AA7FF1" w:rsidP="00AA7FF1">
      <w:pPr>
        <w:pStyle w:val="afb"/>
        <w:numPr>
          <w:ilvl w:val="0"/>
          <w:numId w:val="85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>
        <w:rPr>
          <w:rFonts w:ascii="Arial" w:hAnsi="Arial" w:cs="Arial"/>
          <w:szCs w:val="24"/>
          <w:highlight w:val="green"/>
          <w:lang w:val="en-US"/>
        </w:rPr>
        <w:t>lt_tab_price-zperiod = zsps-month6</w:t>
      </w:r>
    </w:p>
    <w:p w14:paraId="26C1F440" w14:textId="0B0992E1" w:rsidR="00AA7FF1" w:rsidRDefault="00AA7FF1" w:rsidP="00AA7FF1">
      <w:pPr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2A3F6AAD" w14:textId="77777777" w:rsidR="003F0477" w:rsidRDefault="003F0477" w:rsidP="003F0477">
      <w:pPr>
        <w:jc w:val="left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 xml:space="preserve">Если записи не найдены, то записываем в таблицу значения, при это присвоить:. </w:t>
      </w:r>
    </w:p>
    <w:p w14:paraId="6AFA3F02" w14:textId="2FAFD071" w:rsidR="00D71D99" w:rsidRDefault="00D71D99" w:rsidP="00D71D99">
      <w:pPr>
        <w:jc w:val="left"/>
        <w:rPr>
          <w:rFonts w:ascii="Arial" w:hAnsi="Arial" w:cs="Arial"/>
          <w:szCs w:val="24"/>
          <w:highlight w:val="green"/>
          <w:lang w:val="en-US"/>
        </w:rPr>
      </w:pPr>
      <w:r w:rsidRPr="00D71D99">
        <w:rPr>
          <w:rFonts w:ascii="Arial" w:hAnsi="Arial" w:cs="Arial"/>
          <w:szCs w:val="24"/>
          <w:highlight w:val="green"/>
          <w:lang w:val="en-US"/>
        </w:rPr>
        <w:t>lt_norm_material</w:t>
      </w:r>
      <w:r>
        <w:rPr>
          <w:rFonts w:ascii="Arial" w:hAnsi="Arial" w:cs="Arial"/>
          <w:szCs w:val="24"/>
          <w:highlight w:val="green"/>
          <w:lang w:val="en-US"/>
        </w:rPr>
        <w:t>-zperiod = month9</w:t>
      </w:r>
    </w:p>
    <w:p w14:paraId="714B688A" w14:textId="4F35AA6E" w:rsidR="00D71D99" w:rsidRPr="00D71D99" w:rsidRDefault="00D71D99" w:rsidP="00D71D99">
      <w:pPr>
        <w:jc w:val="left"/>
        <w:rPr>
          <w:rFonts w:ascii="Arial" w:hAnsi="Arial" w:cs="Arial"/>
          <w:strike/>
          <w:highlight w:val="green"/>
          <w:lang w:val="en-US"/>
        </w:rPr>
      </w:pPr>
      <w:r w:rsidRPr="00D71D99">
        <w:rPr>
          <w:rFonts w:ascii="Arial" w:hAnsi="Arial" w:cs="Arial"/>
          <w:szCs w:val="24"/>
          <w:highlight w:val="green"/>
          <w:lang w:val="en-US"/>
        </w:rPr>
        <w:t xml:space="preserve">lt_norm_material-datab = 01.10.**** </w:t>
      </w:r>
      <w:r>
        <w:rPr>
          <w:rFonts w:ascii="Arial" w:hAnsi="Arial" w:cs="Arial"/>
          <w:szCs w:val="24"/>
          <w:highlight w:val="green"/>
        </w:rPr>
        <w:t>текущий</w:t>
      </w:r>
      <w:r w:rsidRPr="00D71D99">
        <w:rPr>
          <w:rFonts w:ascii="Arial" w:hAnsi="Arial" w:cs="Arial"/>
          <w:szCs w:val="24"/>
          <w:highlight w:val="green"/>
          <w:lang w:val="en-US"/>
        </w:rPr>
        <w:t xml:space="preserve"> </w:t>
      </w:r>
      <w:r>
        <w:rPr>
          <w:rFonts w:ascii="Arial" w:hAnsi="Arial" w:cs="Arial"/>
          <w:szCs w:val="24"/>
          <w:highlight w:val="green"/>
        </w:rPr>
        <w:t>год</w:t>
      </w:r>
    </w:p>
    <w:p w14:paraId="711DB3FA" w14:textId="77777777" w:rsidR="00D71D99" w:rsidRPr="00D71D99" w:rsidRDefault="00D71D99" w:rsidP="00D71D99">
      <w:pPr>
        <w:jc w:val="left"/>
        <w:rPr>
          <w:rFonts w:ascii="Arial" w:hAnsi="Arial" w:cs="Arial"/>
          <w:szCs w:val="24"/>
          <w:highlight w:val="green"/>
          <w:lang w:val="en-US"/>
        </w:rPr>
      </w:pPr>
    </w:p>
    <w:p w14:paraId="1007DA89" w14:textId="33C35A08" w:rsidR="00E976C3" w:rsidRPr="00106BE6" w:rsidRDefault="00E976C3" w:rsidP="00F40450">
      <w:pPr>
        <w:spacing w:before="120" w:line="276" w:lineRule="auto"/>
        <w:jc w:val="left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>Определить</w:t>
      </w:r>
      <w:r w:rsidRPr="003F0477">
        <w:rPr>
          <w:rFonts w:ascii="Arial" w:hAnsi="Arial" w:cs="Arial"/>
          <w:szCs w:val="24"/>
          <w:highlight w:val="green"/>
        </w:rPr>
        <w:t xml:space="preserve"> </w:t>
      </w:r>
      <w:r>
        <w:rPr>
          <w:rFonts w:ascii="Arial" w:hAnsi="Arial" w:cs="Arial"/>
          <w:szCs w:val="24"/>
          <w:highlight w:val="green"/>
        </w:rPr>
        <w:t>цену</w:t>
      </w:r>
      <w:r w:rsidRPr="003F0477">
        <w:rPr>
          <w:rFonts w:ascii="Arial" w:hAnsi="Arial" w:cs="Arial"/>
          <w:szCs w:val="24"/>
          <w:highlight w:val="green"/>
        </w:rPr>
        <w:t xml:space="preserve"> </w:t>
      </w:r>
      <w:r>
        <w:rPr>
          <w:rFonts w:ascii="Arial" w:hAnsi="Arial" w:cs="Arial"/>
          <w:szCs w:val="24"/>
          <w:highlight w:val="green"/>
        </w:rPr>
        <w:t>с</w:t>
      </w:r>
      <w:r w:rsidRPr="003F0477">
        <w:rPr>
          <w:rFonts w:ascii="Arial" w:hAnsi="Arial" w:cs="Arial"/>
          <w:szCs w:val="24"/>
          <w:highlight w:val="green"/>
        </w:rPr>
        <w:t xml:space="preserve"> </w:t>
      </w:r>
      <w:r>
        <w:rPr>
          <w:rFonts w:ascii="Arial" w:hAnsi="Arial" w:cs="Arial"/>
          <w:szCs w:val="24"/>
          <w:highlight w:val="green"/>
        </w:rPr>
        <w:t>помощью</w:t>
      </w:r>
      <w:r w:rsidRPr="003F0477">
        <w:rPr>
          <w:rFonts w:ascii="Arial" w:hAnsi="Arial" w:cs="Arial"/>
          <w:szCs w:val="24"/>
          <w:highlight w:val="green"/>
        </w:rPr>
        <w:t xml:space="preserve"> </w:t>
      </w:r>
      <w:r>
        <w:rPr>
          <w:rFonts w:ascii="Arial" w:hAnsi="Arial" w:cs="Arial"/>
          <w:szCs w:val="24"/>
          <w:highlight w:val="green"/>
        </w:rPr>
        <w:t>ФМ</w:t>
      </w:r>
      <w:r w:rsidRPr="003F0477">
        <w:rPr>
          <w:rFonts w:ascii="Arial" w:hAnsi="Arial" w:cs="Arial"/>
          <w:szCs w:val="24"/>
          <w:highlight w:val="green"/>
        </w:rPr>
        <w:t xml:space="preserve"> </w:t>
      </w:r>
      <w:r>
        <w:rPr>
          <w:rFonts w:ascii="Arial" w:hAnsi="Arial" w:cs="Arial"/>
          <w:szCs w:val="24"/>
          <w:highlight w:val="green"/>
          <w:lang w:val="en-US"/>
        </w:rPr>
        <w:t>ZMM</w:t>
      </w:r>
      <w:r w:rsidRPr="003F0477">
        <w:rPr>
          <w:rFonts w:ascii="Arial" w:hAnsi="Arial" w:cs="Arial"/>
          <w:szCs w:val="24"/>
          <w:highlight w:val="green"/>
        </w:rPr>
        <w:t>_</w:t>
      </w:r>
      <w:r>
        <w:rPr>
          <w:rFonts w:ascii="Arial" w:hAnsi="Arial" w:cs="Arial"/>
          <w:szCs w:val="24"/>
          <w:highlight w:val="green"/>
          <w:lang w:val="en-US"/>
        </w:rPr>
        <w:t>GET</w:t>
      </w:r>
      <w:r w:rsidRPr="003F0477">
        <w:rPr>
          <w:rFonts w:ascii="Arial" w:hAnsi="Arial" w:cs="Arial"/>
          <w:szCs w:val="24"/>
          <w:highlight w:val="green"/>
        </w:rPr>
        <w:t>_</w:t>
      </w:r>
      <w:r>
        <w:rPr>
          <w:rFonts w:ascii="Arial" w:hAnsi="Arial" w:cs="Arial"/>
          <w:szCs w:val="24"/>
          <w:highlight w:val="green"/>
          <w:lang w:val="en-US"/>
        </w:rPr>
        <w:t>PRICE</w:t>
      </w:r>
      <w:r w:rsidRPr="003F0477">
        <w:rPr>
          <w:rFonts w:ascii="Arial" w:hAnsi="Arial" w:cs="Arial"/>
          <w:szCs w:val="24"/>
          <w:highlight w:val="green"/>
        </w:rPr>
        <w:t xml:space="preserve"> </w:t>
      </w:r>
      <w:r>
        <w:rPr>
          <w:rFonts w:ascii="Arial" w:hAnsi="Arial" w:cs="Arial"/>
          <w:szCs w:val="24"/>
          <w:highlight w:val="green"/>
        </w:rPr>
        <w:t>на</w:t>
      </w:r>
      <w:r w:rsidRPr="003F0477">
        <w:rPr>
          <w:rFonts w:ascii="Arial" w:hAnsi="Arial" w:cs="Arial"/>
          <w:szCs w:val="24"/>
          <w:highlight w:val="green"/>
        </w:rPr>
        <w:t xml:space="preserve"> </w:t>
      </w:r>
      <w:r>
        <w:rPr>
          <w:rFonts w:ascii="Arial" w:hAnsi="Arial" w:cs="Arial"/>
          <w:szCs w:val="24"/>
          <w:highlight w:val="green"/>
        </w:rPr>
        <w:t>вход</w:t>
      </w:r>
      <w:r w:rsidRPr="003F0477">
        <w:rPr>
          <w:rFonts w:ascii="Arial" w:hAnsi="Arial" w:cs="Arial"/>
          <w:szCs w:val="24"/>
          <w:highlight w:val="green"/>
        </w:rPr>
        <w:t xml:space="preserve"> </w:t>
      </w:r>
      <w:r>
        <w:rPr>
          <w:rFonts w:ascii="Arial" w:hAnsi="Arial" w:cs="Arial"/>
          <w:szCs w:val="24"/>
          <w:highlight w:val="green"/>
        </w:rPr>
        <w:t>подать</w:t>
      </w:r>
      <w:r w:rsidRPr="003F0477">
        <w:rPr>
          <w:rFonts w:ascii="Arial" w:hAnsi="Arial" w:cs="Arial"/>
          <w:szCs w:val="24"/>
          <w:highlight w:val="green"/>
        </w:rPr>
        <w:t xml:space="preserve"> </w:t>
      </w:r>
      <w:r>
        <w:rPr>
          <w:rFonts w:ascii="Arial" w:hAnsi="Arial" w:cs="Arial"/>
          <w:szCs w:val="24"/>
          <w:highlight w:val="green"/>
          <w:lang w:val="en-US"/>
        </w:rPr>
        <w:t>IV</w:t>
      </w:r>
      <w:r w:rsidRPr="003F0477">
        <w:rPr>
          <w:rFonts w:ascii="Arial" w:hAnsi="Arial" w:cs="Arial"/>
          <w:szCs w:val="24"/>
          <w:highlight w:val="green"/>
        </w:rPr>
        <w:t>_</w:t>
      </w:r>
      <w:r>
        <w:rPr>
          <w:rFonts w:ascii="Arial" w:hAnsi="Arial" w:cs="Arial"/>
          <w:szCs w:val="24"/>
          <w:highlight w:val="green"/>
          <w:lang w:val="en-US"/>
        </w:rPr>
        <w:t>REPORT</w:t>
      </w:r>
      <w:r w:rsidRPr="003F0477">
        <w:rPr>
          <w:rFonts w:ascii="Arial" w:hAnsi="Arial" w:cs="Arial"/>
          <w:szCs w:val="24"/>
          <w:highlight w:val="green"/>
        </w:rPr>
        <w:t xml:space="preserve"> = ‘</w:t>
      </w:r>
      <w:r>
        <w:rPr>
          <w:rFonts w:ascii="Arial" w:hAnsi="Arial" w:cs="Arial"/>
          <w:szCs w:val="24"/>
          <w:highlight w:val="green"/>
          <w:lang w:val="en-US"/>
        </w:rPr>
        <w:t>X</w:t>
      </w:r>
      <w:r w:rsidRPr="003F0477">
        <w:rPr>
          <w:rFonts w:ascii="Arial" w:hAnsi="Arial" w:cs="Arial"/>
          <w:szCs w:val="24"/>
          <w:highlight w:val="green"/>
        </w:rPr>
        <w:t xml:space="preserve">’, </w:t>
      </w:r>
      <w:r w:rsidRPr="00E976C3">
        <w:rPr>
          <w:rFonts w:ascii="Arial" w:hAnsi="Arial" w:cs="Arial"/>
          <w:szCs w:val="24"/>
          <w:highlight w:val="green"/>
          <w:lang w:val="en-US"/>
        </w:rPr>
        <w:t>e</w:t>
      </w:r>
      <w:r w:rsidRPr="003F0477">
        <w:rPr>
          <w:rFonts w:ascii="Arial" w:hAnsi="Arial" w:cs="Arial"/>
          <w:szCs w:val="24"/>
          <w:highlight w:val="green"/>
        </w:rPr>
        <w:t>_</w:t>
      </w:r>
      <w:r w:rsidRPr="00E976C3">
        <w:rPr>
          <w:rFonts w:ascii="Arial" w:hAnsi="Arial" w:cs="Arial"/>
          <w:szCs w:val="24"/>
          <w:highlight w:val="green"/>
          <w:lang w:val="en-US"/>
        </w:rPr>
        <w:t>price</w:t>
      </w:r>
      <w:r w:rsidRPr="003F0477">
        <w:rPr>
          <w:rFonts w:ascii="Arial" w:hAnsi="Arial" w:cs="Arial"/>
          <w:szCs w:val="24"/>
          <w:highlight w:val="green"/>
        </w:rPr>
        <w:t xml:space="preserve">. </w:t>
      </w:r>
      <w:r w:rsidRPr="00106BE6">
        <w:rPr>
          <w:rFonts w:ascii="Arial" w:hAnsi="Arial" w:cs="Arial"/>
          <w:szCs w:val="24"/>
          <w:highlight w:val="green"/>
        </w:rPr>
        <w:t xml:space="preserve">Необходимо прописать значения </w:t>
      </w:r>
      <w:r w:rsidRPr="00E976C3">
        <w:rPr>
          <w:rFonts w:ascii="Arial" w:hAnsi="Arial" w:cs="Arial"/>
          <w:szCs w:val="24"/>
          <w:highlight w:val="green"/>
          <w:lang w:val="en-US"/>
        </w:rPr>
        <w:t>e</w:t>
      </w:r>
      <w:r w:rsidRPr="00106BE6">
        <w:rPr>
          <w:rFonts w:ascii="Arial" w:hAnsi="Arial" w:cs="Arial"/>
          <w:szCs w:val="24"/>
          <w:highlight w:val="green"/>
        </w:rPr>
        <w:t>_</w:t>
      </w:r>
      <w:r w:rsidRPr="00E976C3">
        <w:rPr>
          <w:rFonts w:ascii="Arial" w:hAnsi="Arial" w:cs="Arial"/>
          <w:szCs w:val="24"/>
          <w:highlight w:val="green"/>
          <w:lang w:val="en-US"/>
        </w:rPr>
        <w:t>price</w:t>
      </w:r>
      <w:r w:rsidRPr="00106BE6">
        <w:rPr>
          <w:rFonts w:ascii="Arial" w:hAnsi="Arial" w:cs="Arial"/>
          <w:szCs w:val="24"/>
          <w:highlight w:val="green"/>
        </w:rPr>
        <w:t>-</w:t>
      </w:r>
      <w:r w:rsidRPr="00E976C3">
        <w:rPr>
          <w:rFonts w:ascii="Arial" w:hAnsi="Arial" w:cs="Arial"/>
          <w:szCs w:val="24"/>
          <w:highlight w:val="green"/>
          <w:lang w:val="en-US"/>
        </w:rPr>
        <w:t>e</w:t>
      </w:r>
      <w:r w:rsidRPr="00106BE6">
        <w:rPr>
          <w:rFonts w:ascii="Arial" w:hAnsi="Arial" w:cs="Arial"/>
          <w:szCs w:val="24"/>
          <w:highlight w:val="green"/>
        </w:rPr>
        <w:t>_</w:t>
      </w:r>
      <w:r w:rsidRPr="00E976C3">
        <w:rPr>
          <w:rFonts w:ascii="Arial" w:hAnsi="Arial" w:cs="Arial"/>
          <w:szCs w:val="24"/>
          <w:highlight w:val="green"/>
          <w:lang w:val="en-US"/>
        </w:rPr>
        <w:t>bpr</w:t>
      </w:r>
      <w:r w:rsidRPr="00106BE6">
        <w:rPr>
          <w:rFonts w:ascii="Arial" w:hAnsi="Arial" w:cs="Arial"/>
          <w:szCs w:val="24"/>
          <w:highlight w:val="green"/>
        </w:rPr>
        <w:t xml:space="preserve">, </w:t>
      </w:r>
      <w:r w:rsidRPr="00E976C3">
        <w:rPr>
          <w:rFonts w:ascii="Arial" w:hAnsi="Arial" w:cs="Arial"/>
          <w:szCs w:val="24"/>
          <w:highlight w:val="green"/>
          <w:lang w:val="en-US"/>
        </w:rPr>
        <w:t>e</w:t>
      </w:r>
      <w:r w:rsidRPr="00106BE6">
        <w:rPr>
          <w:rFonts w:ascii="Arial" w:hAnsi="Arial" w:cs="Arial"/>
          <w:szCs w:val="24"/>
          <w:highlight w:val="green"/>
        </w:rPr>
        <w:t>_</w:t>
      </w:r>
      <w:r w:rsidRPr="00E976C3">
        <w:rPr>
          <w:rFonts w:ascii="Arial" w:hAnsi="Arial" w:cs="Arial"/>
          <w:szCs w:val="24"/>
          <w:highlight w:val="green"/>
          <w:lang w:val="en-US"/>
        </w:rPr>
        <w:t>kpein</w:t>
      </w:r>
      <w:r w:rsidRPr="00106BE6">
        <w:rPr>
          <w:rFonts w:ascii="Arial" w:hAnsi="Arial" w:cs="Arial"/>
          <w:szCs w:val="24"/>
          <w:highlight w:val="green"/>
        </w:rPr>
        <w:t xml:space="preserve">, </w:t>
      </w:r>
      <w:r w:rsidRPr="00E976C3">
        <w:rPr>
          <w:rFonts w:ascii="Arial" w:hAnsi="Arial" w:cs="Arial"/>
          <w:szCs w:val="24"/>
          <w:highlight w:val="green"/>
          <w:lang w:val="en-US"/>
        </w:rPr>
        <w:t>e</w:t>
      </w:r>
      <w:r w:rsidRPr="00106BE6">
        <w:rPr>
          <w:rFonts w:ascii="Arial" w:hAnsi="Arial" w:cs="Arial"/>
          <w:szCs w:val="24"/>
          <w:highlight w:val="green"/>
        </w:rPr>
        <w:t>_</w:t>
      </w:r>
      <w:r w:rsidRPr="00E976C3">
        <w:rPr>
          <w:rFonts w:ascii="Arial" w:hAnsi="Arial" w:cs="Arial"/>
          <w:szCs w:val="24"/>
          <w:highlight w:val="green"/>
          <w:lang w:val="en-US"/>
        </w:rPr>
        <w:t>waers</w:t>
      </w:r>
      <w:r w:rsidRPr="00106BE6">
        <w:rPr>
          <w:rFonts w:ascii="Arial" w:hAnsi="Arial" w:cs="Arial"/>
          <w:szCs w:val="24"/>
          <w:highlight w:val="green"/>
        </w:rPr>
        <w:t xml:space="preserve">, </w:t>
      </w:r>
      <w:r w:rsidRPr="00E976C3">
        <w:rPr>
          <w:rFonts w:ascii="Arial" w:hAnsi="Arial" w:cs="Arial"/>
          <w:szCs w:val="24"/>
          <w:highlight w:val="green"/>
          <w:lang w:val="en-US"/>
        </w:rPr>
        <w:t>e</w:t>
      </w:r>
      <w:r w:rsidRPr="00106BE6">
        <w:rPr>
          <w:rFonts w:ascii="Arial" w:hAnsi="Arial" w:cs="Arial"/>
          <w:szCs w:val="24"/>
          <w:highlight w:val="green"/>
        </w:rPr>
        <w:t>_</w:t>
      </w:r>
      <w:r w:rsidRPr="00E976C3">
        <w:rPr>
          <w:rFonts w:ascii="Arial" w:hAnsi="Arial" w:cs="Arial"/>
          <w:szCs w:val="24"/>
          <w:highlight w:val="green"/>
          <w:lang w:val="en-US"/>
        </w:rPr>
        <w:t>plpr</w:t>
      </w:r>
      <w:r w:rsidRPr="00106BE6">
        <w:rPr>
          <w:rFonts w:ascii="Arial" w:hAnsi="Arial" w:cs="Arial"/>
          <w:szCs w:val="24"/>
          <w:highlight w:val="green"/>
        </w:rPr>
        <w:t xml:space="preserve">, </w:t>
      </w:r>
      <w:r w:rsidRPr="00E976C3">
        <w:rPr>
          <w:rFonts w:ascii="Arial" w:hAnsi="Arial" w:cs="Arial"/>
          <w:szCs w:val="24"/>
          <w:highlight w:val="green"/>
          <w:lang w:val="en-US"/>
        </w:rPr>
        <w:t>e</w:t>
      </w:r>
      <w:r w:rsidRPr="00106BE6">
        <w:rPr>
          <w:rFonts w:ascii="Arial" w:hAnsi="Arial" w:cs="Arial"/>
          <w:szCs w:val="24"/>
          <w:highlight w:val="green"/>
        </w:rPr>
        <w:t>_</w:t>
      </w:r>
      <w:r w:rsidRPr="00E976C3">
        <w:rPr>
          <w:rFonts w:ascii="Arial" w:hAnsi="Arial" w:cs="Arial"/>
          <w:szCs w:val="24"/>
          <w:highlight w:val="green"/>
          <w:lang w:val="en-US"/>
        </w:rPr>
        <w:t>contr</w:t>
      </w:r>
      <w:r w:rsidRPr="00106BE6">
        <w:rPr>
          <w:rFonts w:ascii="Arial" w:hAnsi="Arial" w:cs="Arial"/>
          <w:szCs w:val="24"/>
          <w:highlight w:val="green"/>
        </w:rPr>
        <w:t xml:space="preserve">, </w:t>
      </w:r>
      <w:r w:rsidRPr="00E976C3">
        <w:rPr>
          <w:rFonts w:ascii="Arial" w:hAnsi="Arial" w:cs="Arial"/>
          <w:szCs w:val="24"/>
          <w:highlight w:val="green"/>
          <w:lang w:val="en-US"/>
        </w:rPr>
        <w:t>e</w:t>
      </w:r>
      <w:r w:rsidRPr="00106BE6">
        <w:rPr>
          <w:rFonts w:ascii="Arial" w:hAnsi="Arial" w:cs="Arial"/>
          <w:szCs w:val="24"/>
          <w:highlight w:val="green"/>
        </w:rPr>
        <w:t>_</w:t>
      </w:r>
      <w:r w:rsidRPr="00E976C3">
        <w:rPr>
          <w:rFonts w:ascii="Arial" w:hAnsi="Arial" w:cs="Arial"/>
          <w:szCs w:val="24"/>
          <w:highlight w:val="green"/>
          <w:lang w:val="en-US"/>
        </w:rPr>
        <w:t>sposob</w:t>
      </w:r>
      <w:r w:rsidRPr="00106BE6">
        <w:rPr>
          <w:rFonts w:ascii="Arial" w:hAnsi="Arial" w:cs="Arial"/>
          <w:szCs w:val="24"/>
          <w:highlight w:val="green"/>
        </w:rPr>
        <w:t xml:space="preserve"> в </w:t>
      </w:r>
      <w:r>
        <w:rPr>
          <w:rFonts w:ascii="Arial" w:hAnsi="Arial" w:cs="Arial"/>
          <w:szCs w:val="24"/>
          <w:highlight w:val="green"/>
          <w:lang w:val="en-US"/>
        </w:rPr>
        <w:t>lt</w:t>
      </w:r>
      <w:r w:rsidRPr="00106BE6">
        <w:rPr>
          <w:rFonts w:ascii="Arial" w:hAnsi="Arial" w:cs="Arial"/>
          <w:szCs w:val="24"/>
          <w:highlight w:val="green"/>
        </w:rPr>
        <w:t>_</w:t>
      </w:r>
      <w:r>
        <w:rPr>
          <w:rFonts w:ascii="Arial" w:hAnsi="Arial" w:cs="Arial"/>
          <w:szCs w:val="24"/>
          <w:highlight w:val="green"/>
          <w:lang w:val="en-US"/>
        </w:rPr>
        <w:t>norm</w:t>
      </w:r>
      <w:r w:rsidRPr="00106BE6">
        <w:rPr>
          <w:rFonts w:ascii="Arial" w:hAnsi="Arial" w:cs="Arial"/>
          <w:szCs w:val="24"/>
          <w:highlight w:val="green"/>
        </w:rPr>
        <w:t>_</w:t>
      </w:r>
      <w:r>
        <w:rPr>
          <w:rFonts w:ascii="Arial" w:hAnsi="Arial" w:cs="Arial"/>
          <w:szCs w:val="24"/>
          <w:highlight w:val="green"/>
          <w:lang w:val="en-US"/>
        </w:rPr>
        <w:t>material</w:t>
      </w:r>
      <w:r w:rsidRPr="00106BE6">
        <w:rPr>
          <w:rFonts w:ascii="Arial" w:hAnsi="Arial" w:cs="Arial"/>
          <w:szCs w:val="24"/>
          <w:highlight w:val="green"/>
        </w:rPr>
        <w:t xml:space="preserve">. </w:t>
      </w:r>
    </w:p>
    <w:p w14:paraId="6861A26C" w14:textId="7019197D" w:rsidR="00E976C3" w:rsidRDefault="00E976C3" w:rsidP="00DC62DB">
      <w:pPr>
        <w:spacing w:line="276" w:lineRule="auto"/>
        <w:jc w:val="left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>А также присвоить:</w:t>
      </w:r>
    </w:p>
    <w:p w14:paraId="14D0C9B5" w14:textId="27161252" w:rsidR="00E976C3" w:rsidRDefault="00E976C3" w:rsidP="00E976C3">
      <w:pPr>
        <w:pStyle w:val="afb"/>
        <w:numPr>
          <w:ilvl w:val="0"/>
          <w:numId w:val="91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>
        <w:rPr>
          <w:rFonts w:ascii="Arial" w:hAnsi="Arial" w:cs="Arial"/>
          <w:szCs w:val="24"/>
          <w:highlight w:val="green"/>
          <w:lang w:val="en-US"/>
        </w:rPr>
        <w:t>lt</w:t>
      </w:r>
      <w:r w:rsidRPr="00E976C3">
        <w:rPr>
          <w:rFonts w:ascii="Arial" w:hAnsi="Arial" w:cs="Arial"/>
          <w:szCs w:val="24"/>
          <w:highlight w:val="green"/>
          <w:lang w:val="en-US"/>
        </w:rPr>
        <w:t>_</w:t>
      </w:r>
      <w:r>
        <w:rPr>
          <w:rFonts w:ascii="Arial" w:hAnsi="Arial" w:cs="Arial"/>
          <w:szCs w:val="24"/>
          <w:highlight w:val="green"/>
          <w:lang w:val="en-US"/>
        </w:rPr>
        <w:t>norm</w:t>
      </w:r>
      <w:r w:rsidRPr="00E976C3">
        <w:rPr>
          <w:rFonts w:ascii="Arial" w:hAnsi="Arial" w:cs="Arial"/>
          <w:szCs w:val="24"/>
          <w:highlight w:val="green"/>
          <w:lang w:val="en-US"/>
        </w:rPr>
        <w:t>_</w:t>
      </w:r>
      <w:r>
        <w:rPr>
          <w:rFonts w:ascii="Arial" w:hAnsi="Arial" w:cs="Arial"/>
          <w:szCs w:val="24"/>
          <w:highlight w:val="green"/>
          <w:lang w:val="en-US"/>
        </w:rPr>
        <w:t>material</w:t>
      </w:r>
      <w:r w:rsidRPr="00F71A9C">
        <w:rPr>
          <w:rFonts w:ascii="Arial" w:hAnsi="Arial" w:cs="Arial"/>
          <w:szCs w:val="24"/>
          <w:highlight w:val="green"/>
          <w:lang w:val="en-US"/>
        </w:rPr>
        <w:t>-kschl = ‘ZPPR’</w:t>
      </w:r>
    </w:p>
    <w:p w14:paraId="73D4D38B" w14:textId="77777777" w:rsidR="006761F2" w:rsidRPr="00D71D99" w:rsidRDefault="00E976C3" w:rsidP="006761F2">
      <w:pPr>
        <w:pStyle w:val="afb"/>
        <w:numPr>
          <w:ilvl w:val="0"/>
          <w:numId w:val="91"/>
        </w:numPr>
        <w:jc w:val="left"/>
        <w:rPr>
          <w:rFonts w:ascii="Arial" w:hAnsi="Arial" w:cs="Arial"/>
          <w:szCs w:val="24"/>
          <w:highlight w:val="green"/>
          <w:lang w:val="en-US"/>
        </w:rPr>
      </w:pPr>
      <w:r>
        <w:rPr>
          <w:rFonts w:ascii="Arial" w:hAnsi="Arial" w:cs="Arial"/>
          <w:szCs w:val="24"/>
          <w:highlight w:val="green"/>
          <w:lang w:val="en-US"/>
        </w:rPr>
        <w:t>lt</w:t>
      </w:r>
      <w:r w:rsidRPr="00E976C3">
        <w:rPr>
          <w:rFonts w:ascii="Arial" w:hAnsi="Arial" w:cs="Arial"/>
          <w:szCs w:val="24"/>
          <w:highlight w:val="green"/>
          <w:lang w:val="en-US"/>
        </w:rPr>
        <w:t>_</w:t>
      </w:r>
      <w:r w:rsidRPr="00D71D99">
        <w:rPr>
          <w:rFonts w:ascii="Arial" w:hAnsi="Arial" w:cs="Arial"/>
          <w:szCs w:val="24"/>
          <w:highlight w:val="green"/>
          <w:lang w:val="en-US"/>
        </w:rPr>
        <w:t>norm_material-datbi =</w:t>
      </w:r>
      <w:r w:rsidR="00A23B0A" w:rsidRPr="00D71D9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6761F2" w:rsidRPr="00D71D99">
        <w:rPr>
          <w:rFonts w:ascii="Arial" w:hAnsi="Arial" w:cs="Arial"/>
          <w:szCs w:val="24"/>
          <w:highlight w:val="green"/>
        </w:rPr>
        <w:t>конец</w:t>
      </w:r>
      <w:r w:rsidR="006761F2" w:rsidRPr="00D71D9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6761F2" w:rsidRPr="00D71D99">
        <w:rPr>
          <w:rFonts w:ascii="Arial" w:hAnsi="Arial" w:cs="Arial"/>
          <w:szCs w:val="24"/>
          <w:highlight w:val="green"/>
        </w:rPr>
        <w:t>текущего</w:t>
      </w:r>
      <w:r w:rsidR="006761F2" w:rsidRPr="00D71D99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6761F2" w:rsidRPr="00D71D99">
        <w:rPr>
          <w:rFonts w:ascii="Arial" w:hAnsi="Arial" w:cs="Arial"/>
          <w:szCs w:val="24"/>
          <w:highlight w:val="green"/>
        </w:rPr>
        <w:t>года</w:t>
      </w:r>
    </w:p>
    <w:p w14:paraId="2950B3CB" w14:textId="77777777" w:rsidR="006761F2" w:rsidRPr="006761F2" w:rsidRDefault="006761F2" w:rsidP="006761F2">
      <w:pPr>
        <w:ind w:left="1134"/>
        <w:jc w:val="left"/>
        <w:rPr>
          <w:rFonts w:ascii="Arial" w:hAnsi="Arial" w:cs="Arial"/>
          <w:strike/>
          <w:highlight w:val="red"/>
          <w:lang w:val="en-US"/>
        </w:rPr>
      </w:pPr>
    </w:p>
    <w:p w14:paraId="4C800019" w14:textId="77777777" w:rsidR="006761F2" w:rsidRDefault="00350943" w:rsidP="006761F2">
      <w:pPr>
        <w:jc w:val="left"/>
        <w:rPr>
          <w:rFonts w:ascii="Arial" w:hAnsi="Arial" w:cs="Arial"/>
          <w:strike/>
          <w:highlight w:val="red"/>
          <w:lang w:val="en-US"/>
        </w:rPr>
      </w:pPr>
      <w:r w:rsidRPr="006761F2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A23B0A" w:rsidRPr="006761F2">
        <w:rPr>
          <w:rFonts w:ascii="Arial" w:hAnsi="Arial" w:cs="Arial"/>
          <w:strike/>
          <w:szCs w:val="24"/>
          <w:highlight w:val="red"/>
        </w:rPr>
        <w:t>Если</w:t>
      </w:r>
      <w:r w:rsidR="00A23B0A" w:rsidRPr="006761F2">
        <w:rPr>
          <w:rFonts w:ascii="Arial" w:hAnsi="Arial" w:cs="Arial"/>
          <w:strike/>
          <w:szCs w:val="24"/>
          <w:highlight w:val="red"/>
          <w:lang w:val="en-US"/>
        </w:rPr>
        <w:t xml:space="preserve"> </w:t>
      </w:r>
      <w:r w:rsidR="00A23B0A" w:rsidRPr="006761F2">
        <w:rPr>
          <w:rFonts w:ascii="Arial" w:hAnsi="Arial" w:cs="Arial"/>
          <w:strike/>
          <w:highlight w:val="red"/>
          <w:lang w:val="en-US"/>
        </w:rPr>
        <w:t xml:space="preserve">it_norm_material-zperiod = </w:t>
      </w:r>
      <w:r w:rsidRPr="006761F2">
        <w:rPr>
          <w:rFonts w:ascii="Arial" w:hAnsi="Arial" w:cs="Arial"/>
          <w:strike/>
          <w:highlight w:val="red"/>
          <w:lang w:val="en-US"/>
        </w:rPr>
        <w:t>Z_MM</w:t>
      </w:r>
      <w:r w:rsidR="00A23B0A" w:rsidRPr="006761F2">
        <w:rPr>
          <w:rFonts w:ascii="Arial" w:hAnsi="Arial" w:cs="Arial"/>
          <w:strike/>
          <w:highlight w:val="red"/>
          <w:lang w:val="en-US"/>
        </w:rPr>
        <w:t>04</w:t>
      </w:r>
      <w:r w:rsidRPr="006761F2">
        <w:rPr>
          <w:rFonts w:ascii="Arial" w:hAnsi="Arial" w:cs="Arial"/>
          <w:strike/>
          <w:highlight w:val="red"/>
          <w:lang w:val="en-US"/>
        </w:rPr>
        <w:t>_PRPR_MONTH3</w:t>
      </w:r>
      <w:r w:rsidR="00A23B0A" w:rsidRPr="006761F2">
        <w:rPr>
          <w:rFonts w:ascii="Arial" w:hAnsi="Arial" w:cs="Arial"/>
          <w:strike/>
          <w:highlight w:val="red"/>
          <w:lang w:val="en-US"/>
        </w:rPr>
        <w:t>, то конец второго квартала</w:t>
      </w:r>
    </w:p>
    <w:p w14:paraId="6CC47789" w14:textId="1C719579" w:rsidR="00A23B0A" w:rsidRPr="006761F2" w:rsidRDefault="00A23B0A" w:rsidP="006761F2">
      <w:pPr>
        <w:jc w:val="left"/>
        <w:rPr>
          <w:rFonts w:ascii="Arial" w:hAnsi="Arial" w:cs="Arial"/>
          <w:strike/>
          <w:highlight w:val="red"/>
          <w:lang w:val="en-US"/>
        </w:rPr>
      </w:pPr>
      <w:r w:rsidRPr="006761F2">
        <w:rPr>
          <w:rFonts w:ascii="Arial" w:hAnsi="Arial" w:cs="Arial"/>
          <w:strike/>
          <w:szCs w:val="24"/>
          <w:highlight w:val="red"/>
        </w:rPr>
        <w:t>Если</w:t>
      </w:r>
      <w:r w:rsidRPr="006761F2">
        <w:rPr>
          <w:rFonts w:ascii="Arial" w:hAnsi="Arial" w:cs="Arial"/>
          <w:strike/>
          <w:szCs w:val="24"/>
          <w:highlight w:val="red"/>
          <w:lang w:val="en-US"/>
        </w:rPr>
        <w:t xml:space="preserve"> </w:t>
      </w:r>
      <w:r w:rsidRPr="006761F2">
        <w:rPr>
          <w:rFonts w:ascii="Arial" w:hAnsi="Arial" w:cs="Arial"/>
          <w:strike/>
          <w:highlight w:val="red"/>
          <w:lang w:val="en-US"/>
        </w:rPr>
        <w:t xml:space="preserve">it_norm_material-zperiod = Z_MM04_PRPR_MONTH6, то конец </w:t>
      </w:r>
      <w:r w:rsidRPr="006761F2">
        <w:rPr>
          <w:rFonts w:ascii="Arial" w:hAnsi="Arial" w:cs="Arial"/>
          <w:strike/>
          <w:highlight w:val="red"/>
        </w:rPr>
        <w:t>третьего</w:t>
      </w:r>
      <w:r w:rsidRPr="006761F2">
        <w:rPr>
          <w:rFonts w:ascii="Arial" w:hAnsi="Arial" w:cs="Arial"/>
          <w:strike/>
          <w:highlight w:val="red"/>
          <w:lang w:val="en-US"/>
        </w:rPr>
        <w:t xml:space="preserve"> квартала</w:t>
      </w:r>
    </w:p>
    <w:p w14:paraId="2761DEAE" w14:textId="5DB98574" w:rsidR="00A23B0A" w:rsidRPr="006761F2" w:rsidRDefault="00A23B0A" w:rsidP="006761F2">
      <w:pPr>
        <w:jc w:val="left"/>
        <w:rPr>
          <w:rFonts w:ascii="Arial" w:hAnsi="Arial" w:cs="Arial"/>
          <w:strike/>
          <w:szCs w:val="24"/>
          <w:highlight w:val="red"/>
          <w:lang w:val="en-US"/>
        </w:rPr>
      </w:pPr>
      <w:r w:rsidRPr="006761F2">
        <w:rPr>
          <w:rFonts w:ascii="Arial" w:hAnsi="Arial" w:cs="Arial"/>
          <w:strike/>
          <w:szCs w:val="24"/>
          <w:highlight w:val="red"/>
        </w:rPr>
        <w:t>Если</w:t>
      </w:r>
      <w:r w:rsidRPr="006761F2">
        <w:rPr>
          <w:rFonts w:ascii="Arial" w:hAnsi="Arial" w:cs="Arial"/>
          <w:strike/>
          <w:szCs w:val="24"/>
          <w:highlight w:val="red"/>
          <w:lang w:val="en-US"/>
        </w:rPr>
        <w:t xml:space="preserve"> </w:t>
      </w:r>
      <w:r w:rsidRPr="006761F2">
        <w:rPr>
          <w:rFonts w:ascii="Arial" w:hAnsi="Arial" w:cs="Arial"/>
          <w:strike/>
          <w:highlight w:val="red"/>
          <w:lang w:val="en-US"/>
        </w:rPr>
        <w:t xml:space="preserve">it_norm_material-zperiod = Z_MM04_PRPR_MONTH9, то конец </w:t>
      </w:r>
      <w:r w:rsidRPr="006761F2">
        <w:rPr>
          <w:rFonts w:ascii="Arial" w:hAnsi="Arial" w:cs="Arial"/>
          <w:strike/>
          <w:highlight w:val="red"/>
        </w:rPr>
        <w:t>года</w:t>
      </w:r>
      <w:r w:rsidRPr="006761F2">
        <w:rPr>
          <w:rFonts w:ascii="Arial" w:hAnsi="Arial" w:cs="Arial"/>
          <w:strike/>
          <w:highlight w:val="red"/>
          <w:lang w:val="en-US"/>
        </w:rPr>
        <w:t xml:space="preserve"> квартала</w:t>
      </w:r>
    </w:p>
    <w:p w14:paraId="27BAADA9" w14:textId="16DAEA18" w:rsidR="00D95E52" w:rsidRPr="00E77263" w:rsidRDefault="00D95E52" w:rsidP="00E976C3">
      <w:pPr>
        <w:spacing w:before="120"/>
        <w:jc w:val="left"/>
        <w:rPr>
          <w:rFonts w:ascii="Arial" w:hAnsi="Arial" w:cs="Arial"/>
          <w:szCs w:val="24"/>
          <w:highlight w:val="green"/>
        </w:rPr>
      </w:pPr>
      <w:r>
        <w:rPr>
          <w:rFonts w:ascii="Arial" w:hAnsi="Arial" w:cs="Arial"/>
          <w:szCs w:val="24"/>
          <w:highlight w:val="green"/>
        </w:rPr>
        <w:t xml:space="preserve">Добавить полученные позиции в таблицу </w:t>
      </w:r>
      <w:r w:rsidR="00306111">
        <w:rPr>
          <w:rFonts w:ascii="Arial" w:hAnsi="Arial" w:cs="Arial"/>
          <w:szCs w:val="24"/>
          <w:highlight w:val="green"/>
          <w:lang w:val="en-US"/>
        </w:rPr>
        <w:t>ZTMM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PRICE</w:t>
      </w:r>
      <w:r w:rsidR="00306111" w:rsidRPr="00306111">
        <w:rPr>
          <w:rFonts w:ascii="Arial" w:hAnsi="Arial" w:cs="Arial"/>
          <w:szCs w:val="24"/>
          <w:highlight w:val="green"/>
        </w:rPr>
        <w:t>_</w:t>
      </w:r>
      <w:r w:rsidR="00306111">
        <w:rPr>
          <w:rFonts w:ascii="Arial" w:hAnsi="Arial" w:cs="Arial"/>
          <w:szCs w:val="24"/>
          <w:highlight w:val="green"/>
          <w:lang w:val="en-US"/>
        </w:rPr>
        <w:t>MAIN</w:t>
      </w:r>
      <w:r>
        <w:rPr>
          <w:rFonts w:ascii="Arial" w:hAnsi="Arial" w:cs="Arial"/>
          <w:szCs w:val="24"/>
          <w:highlight w:val="green"/>
        </w:rPr>
        <w:t xml:space="preserve"> </w:t>
      </w:r>
      <w:r w:rsidR="00782D8C">
        <w:rPr>
          <w:rFonts w:ascii="Arial" w:hAnsi="Arial" w:cs="Arial"/>
          <w:szCs w:val="24"/>
          <w:highlight w:val="green"/>
        </w:rPr>
        <w:t xml:space="preserve">с помощью ФМ </w:t>
      </w:r>
      <w:r w:rsidR="00782D8C">
        <w:rPr>
          <w:rFonts w:ascii="Arial" w:hAnsi="Arial" w:cs="Arial"/>
          <w:szCs w:val="24"/>
          <w:highlight w:val="green"/>
          <w:lang w:val="en-US"/>
        </w:rPr>
        <w:t>ZMM</w:t>
      </w:r>
      <w:r w:rsidR="00782D8C" w:rsidRPr="00F71A9C">
        <w:rPr>
          <w:rFonts w:ascii="Arial" w:hAnsi="Arial" w:cs="Arial"/>
          <w:szCs w:val="24"/>
          <w:highlight w:val="green"/>
        </w:rPr>
        <w:t>_</w:t>
      </w:r>
      <w:r w:rsidR="00782D8C">
        <w:rPr>
          <w:rFonts w:ascii="Arial" w:hAnsi="Arial" w:cs="Arial"/>
          <w:szCs w:val="24"/>
          <w:highlight w:val="green"/>
          <w:lang w:val="en-US"/>
        </w:rPr>
        <w:t>CHANGE</w:t>
      </w:r>
      <w:r w:rsidR="00782D8C" w:rsidRPr="00F71A9C">
        <w:rPr>
          <w:rFonts w:ascii="Arial" w:hAnsi="Arial" w:cs="Arial"/>
          <w:szCs w:val="24"/>
          <w:highlight w:val="green"/>
        </w:rPr>
        <w:t>_</w:t>
      </w:r>
      <w:r w:rsidR="00782D8C">
        <w:rPr>
          <w:rFonts w:ascii="Arial" w:hAnsi="Arial" w:cs="Arial"/>
          <w:szCs w:val="24"/>
          <w:highlight w:val="green"/>
          <w:lang w:val="en-US"/>
        </w:rPr>
        <w:t>PRICE</w:t>
      </w:r>
      <w:r w:rsidR="00E77263">
        <w:rPr>
          <w:rFonts w:ascii="Arial" w:hAnsi="Arial" w:cs="Arial"/>
          <w:szCs w:val="24"/>
          <w:highlight w:val="green"/>
        </w:rPr>
        <w:t xml:space="preserve"> </w:t>
      </w:r>
    </w:p>
    <w:p w14:paraId="18DC8FB5" w14:textId="06ED44A6" w:rsidR="008651BA" w:rsidRDefault="008651BA" w:rsidP="00BC7C3E">
      <w:pPr>
        <w:pStyle w:val="afb"/>
        <w:numPr>
          <w:ilvl w:val="0"/>
          <w:numId w:val="83"/>
        </w:numPr>
        <w:spacing w:before="120"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Рассылать уведомления участникам процесса</w:t>
      </w:r>
    </w:p>
    <w:p w14:paraId="6F07F1D7" w14:textId="3A538911" w:rsidR="000C79FA" w:rsidRDefault="000C79FA" w:rsidP="00FD3176">
      <w:pPr>
        <w:spacing w:before="120" w:after="120"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Данный пункт для реализации по ММ04-2. </w:t>
      </w:r>
    </w:p>
    <w:p w14:paraId="34846A93" w14:textId="5D8C6B94" w:rsidR="00EA6EA9" w:rsidRDefault="00EA6EA9" w:rsidP="00FD3176">
      <w:pPr>
        <w:spacing w:before="120" w:after="120"/>
        <w:jc w:val="left"/>
        <w:rPr>
          <w:rFonts w:ascii="Arial" w:hAnsi="Arial" w:cs="Arial"/>
          <w:highlight w:val="green"/>
        </w:rPr>
      </w:pPr>
      <w:r w:rsidRPr="00EA6EA9">
        <w:rPr>
          <w:rFonts w:ascii="Arial" w:hAnsi="Arial" w:cs="Arial"/>
          <w:highlight w:val="green"/>
        </w:rPr>
        <w:t>При установленном чек-боксе «</w:t>
      </w:r>
      <w:r>
        <w:rPr>
          <w:rFonts w:ascii="Arial" w:hAnsi="Arial" w:cs="Arial"/>
          <w:highlight w:val="green"/>
        </w:rPr>
        <w:t>Разослать уве</w:t>
      </w:r>
      <w:r w:rsidRPr="00EA6EA9">
        <w:rPr>
          <w:rFonts w:ascii="Arial" w:hAnsi="Arial" w:cs="Arial"/>
          <w:highlight w:val="green"/>
        </w:rPr>
        <w:t>домления»</w:t>
      </w:r>
    </w:p>
    <w:p w14:paraId="51E9705B" w14:textId="347FD3F5" w:rsidR="00B02CB7" w:rsidRPr="00B02CB7" w:rsidRDefault="00B02CB7" w:rsidP="00B02CB7">
      <w:pPr>
        <w:spacing w:before="120" w:after="120"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Считать шаблон с помощью ФМ </w:t>
      </w:r>
      <w:r>
        <w:rPr>
          <w:rFonts w:ascii="Arial" w:hAnsi="Arial" w:cs="Arial"/>
          <w:highlight w:val="green"/>
          <w:lang w:val="en-US"/>
        </w:rPr>
        <w:t>READ</w:t>
      </w:r>
      <w:r w:rsidRPr="00B02CB7">
        <w:rPr>
          <w:rFonts w:ascii="Arial" w:hAnsi="Arial" w:cs="Arial"/>
          <w:highlight w:val="green"/>
        </w:rPr>
        <w:t>_</w:t>
      </w:r>
      <w:r>
        <w:rPr>
          <w:rFonts w:ascii="Arial" w:hAnsi="Arial" w:cs="Arial"/>
          <w:highlight w:val="green"/>
          <w:lang w:val="en-US"/>
        </w:rPr>
        <w:t>TEXT</w:t>
      </w:r>
      <w:r>
        <w:rPr>
          <w:rFonts w:ascii="Arial" w:hAnsi="Arial" w:cs="Arial"/>
          <w:highlight w:val="green"/>
        </w:rPr>
        <w:t xml:space="preserve"> с </w:t>
      </w:r>
      <w:r>
        <w:rPr>
          <w:rFonts w:ascii="Arial" w:hAnsi="Arial" w:cs="Arial"/>
          <w:highlight w:val="green"/>
          <w:lang w:val="en-US"/>
        </w:rPr>
        <w:t>NAME</w:t>
      </w:r>
      <w:r>
        <w:rPr>
          <w:rFonts w:ascii="Arial" w:hAnsi="Arial" w:cs="Arial"/>
          <w:highlight w:val="green"/>
        </w:rPr>
        <w:t xml:space="preserve"> = </w:t>
      </w:r>
      <w:r w:rsidRPr="00B02CB7">
        <w:rPr>
          <w:rFonts w:ascii="Arial" w:hAnsi="Arial" w:cs="Arial"/>
          <w:highlight w:val="green"/>
        </w:rPr>
        <w:t>‘</w:t>
      </w:r>
      <w:r>
        <w:rPr>
          <w:rFonts w:ascii="Arial" w:hAnsi="Arial" w:cs="Arial"/>
          <w:highlight w:val="green"/>
          <w:lang w:val="en-US"/>
        </w:rPr>
        <w:t>Z</w:t>
      </w:r>
      <w:r w:rsidRPr="00B02CB7">
        <w:rPr>
          <w:rFonts w:ascii="Arial" w:hAnsi="Arial" w:cs="Arial"/>
          <w:highlight w:val="green"/>
        </w:rPr>
        <w:t>_</w:t>
      </w:r>
      <w:r>
        <w:rPr>
          <w:rFonts w:ascii="Arial" w:hAnsi="Arial" w:cs="Arial"/>
          <w:highlight w:val="green"/>
          <w:lang w:val="en-US"/>
        </w:rPr>
        <w:t>MM</w:t>
      </w:r>
      <w:r w:rsidRPr="00B02CB7">
        <w:rPr>
          <w:rFonts w:ascii="Arial" w:hAnsi="Arial" w:cs="Arial"/>
          <w:highlight w:val="green"/>
        </w:rPr>
        <w:t>04_</w:t>
      </w:r>
      <w:r>
        <w:rPr>
          <w:rFonts w:ascii="Arial" w:hAnsi="Arial" w:cs="Arial"/>
          <w:highlight w:val="green"/>
          <w:lang w:val="en-US"/>
        </w:rPr>
        <w:t>STATUS</w:t>
      </w:r>
      <w:r w:rsidRPr="00B02CB7">
        <w:rPr>
          <w:rFonts w:ascii="Arial" w:hAnsi="Arial" w:cs="Arial"/>
          <w:highlight w:val="green"/>
        </w:rPr>
        <w:t xml:space="preserve">’ </w:t>
      </w:r>
      <w:r>
        <w:rPr>
          <w:rFonts w:ascii="Arial" w:hAnsi="Arial" w:cs="Arial"/>
          <w:highlight w:val="green"/>
        </w:rPr>
        <w:t>(Статус цены изменен).</w:t>
      </w:r>
      <w:r w:rsidRPr="00B02CB7">
        <w:rPr>
          <w:rFonts w:ascii="Arial" w:hAnsi="Arial" w:cs="Arial"/>
          <w:highlight w:val="green"/>
        </w:rPr>
        <w:t xml:space="preserve"> </w:t>
      </w:r>
      <w:r>
        <w:rPr>
          <w:rFonts w:ascii="Arial" w:hAnsi="Arial" w:cs="Arial"/>
          <w:highlight w:val="green"/>
        </w:rPr>
        <w:t>Уведомление рассылать при следующих событиях:</w:t>
      </w:r>
    </w:p>
    <w:p w14:paraId="3AC4A804" w14:textId="0AFA38C3" w:rsidR="008651BA" w:rsidRPr="00036DCE" w:rsidRDefault="00E77263" w:rsidP="00BC7C3E">
      <w:pPr>
        <w:pStyle w:val="afb"/>
        <w:numPr>
          <w:ilvl w:val="0"/>
          <w:numId w:val="92"/>
        </w:numPr>
        <w:spacing w:before="120" w:after="120"/>
        <w:ind w:left="714" w:hanging="357"/>
        <w:rPr>
          <w:rFonts w:ascii="Arial" w:hAnsi="Arial" w:cs="Arial"/>
          <w:highlight w:val="green"/>
        </w:rPr>
      </w:pPr>
      <w:r w:rsidRPr="00036DCE">
        <w:rPr>
          <w:rFonts w:ascii="Arial" w:hAnsi="Arial" w:cs="Arial"/>
          <w:highlight w:val="green"/>
        </w:rPr>
        <w:lastRenderedPageBreak/>
        <w:t>Поступление на расценку</w:t>
      </w:r>
    </w:p>
    <w:p w14:paraId="50787566" w14:textId="1CC7735F" w:rsidR="00C10360" w:rsidRPr="00C10360" w:rsidRDefault="00C10360" w:rsidP="00C10360">
      <w:pPr>
        <w:spacing w:line="276" w:lineRule="auto"/>
        <w:ind w:left="357"/>
        <w:jc w:val="left"/>
        <w:rPr>
          <w:rFonts w:ascii="Arial" w:hAnsi="Arial" w:cs="Arial"/>
          <w:highlight w:val="green"/>
          <w:lang w:val="en-US"/>
        </w:rPr>
      </w:pPr>
      <w:r>
        <w:rPr>
          <w:rFonts w:ascii="Arial" w:hAnsi="Arial" w:cs="Arial"/>
          <w:highlight w:val="green"/>
        </w:rPr>
        <w:t>Если</w:t>
      </w:r>
      <w:r w:rsidRPr="00C10360">
        <w:rPr>
          <w:rFonts w:ascii="Arial" w:hAnsi="Arial" w:cs="Arial"/>
          <w:highlight w:val="green"/>
          <w:lang w:val="en-US"/>
        </w:rPr>
        <w:t xml:space="preserve"> </w:t>
      </w:r>
      <w:r>
        <w:rPr>
          <w:rFonts w:ascii="Arial" w:hAnsi="Arial" w:cs="Arial"/>
          <w:highlight w:val="green"/>
          <w:lang w:val="en-US"/>
        </w:rPr>
        <w:t xml:space="preserve">ZSTATUS c </w:t>
      </w:r>
      <w:r>
        <w:rPr>
          <w:rFonts w:ascii="Arial" w:hAnsi="Arial" w:cs="Arial"/>
          <w:highlight w:val="green"/>
        </w:rPr>
        <w:t>СЭ</w:t>
      </w:r>
      <w:r w:rsidRPr="00C10360">
        <w:rPr>
          <w:rFonts w:ascii="Arial" w:hAnsi="Arial" w:cs="Arial"/>
          <w:highlight w:val="green"/>
          <w:lang w:val="en-US"/>
        </w:rPr>
        <w:t xml:space="preserve"> = </w:t>
      </w:r>
      <w:r w:rsidRPr="00036DCE">
        <w:rPr>
          <w:rFonts w:ascii="Arial" w:hAnsi="Arial" w:cs="Arial"/>
          <w:highlight w:val="green"/>
          <w:lang w:val="en-US"/>
        </w:rPr>
        <w:t>Z</w:t>
      </w:r>
      <w:r w:rsidRPr="00C10360">
        <w:rPr>
          <w:rFonts w:ascii="Arial" w:hAnsi="Arial" w:cs="Arial"/>
          <w:highlight w:val="green"/>
          <w:lang w:val="en-US"/>
        </w:rPr>
        <w:t>_</w:t>
      </w:r>
      <w:r w:rsidRPr="00036DCE">
        <w:rPr>
          <w:rFonts w:ascii="Arial" w:hAnsi="Arial" w:cs="Arial"/>
          <w:highlight w:val="green"/>
          <w:lang w:val="en-US"/>
        </w:rPr>
        <w:t>MM</w:t>
      </w:r>
      <w:r w:rsidRPr="00C10360">
        <w:rPr>
          <w:rFonts w:ascii="Arial" w:hAnsi="Arial" w:cs="Arial"/>
          <w:highlight w:val="green"/>
          <w:lang w:val="en-US"/>
        </w:rPr>
        <w:t>04_</w:t>
      </w:r>
      <w:r w:rsidRPr="00036DCE">
        <w:rPr>
          <w:rFonts w:ascii="Arial" w:hAnsi="Arial" w:cs="Arial"/>
          <w:highlight w:val="green"/>
          <w:lang w:val="en-US"/>
        </w:rPr>
        <w:t>STATUS</w:t>
      </w:r>
      <w:r w:rsidRPr="00C10360">
        <w:rPr>
          <w:rFonts w:ascii="Arial" w:hAnsi="Arial" w:cs="Arial"/>
          <w:highlight w:val="green"/>
          <w:lang w:val="en-US"/>
        </w:rPr>
        <w:t>1</w:t>
      </w:r>
    </w:p>
    <w:p w14:paraId="3C604DAF" w14:textId="1F0651AF" w:rsidR="00E77263" w:rsidRPr="00A2219F" w:rsidRDefault="00E77263" w:rsidP="00DC62DB">
      <w:pPr>
        <w:spacing w:line="276" w:lineRule="auto"/>
        <w:ind w:left="357"/>
        <w:jc w:val="left"/>
        <w:rPr>
          <w:rFonts w:ascii="Arial" w:hAnsi="Arial" w:cs="Arial"/>
          <w:highlight w:val="green"/>
          <w:lang w:val="en-US"/>
        </w:rPr>
      </w:pPr>
      <w:r w:rsidRPr="00036DCE">
        <w:rPr>
          <w:rFonts w:ascii="Arial" w:hAnsi="Arial" w:cs="Arial"/>
          <w:highlight w:val="green"/>
        </w:rPr>
        <w:t>Выбрать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036DCE">
        <w:rPr>
          <w:rFonts w:ascii="Arial" w:hAnsi="Arial" w:cs="Arial"/>
          <w:highlight w:val="green"/>
        </w:rPr>
        <w:t>позиции</w:t>
      </w:r>
      <w:r w:rsidR="0078430C" w:rsidRPr="00A2219F">
        <w:rPr>
          <w:rFonts w:ascii="Arial" w:hAnsi="Arial" w:cs="Arial"/>
          <w:highlight w:val="green"/>
          <w:lang w:val="en-US"/>
        </w:rPr>
        <w:t xml:space="preserve"> </w:t>
      </w:r>
      <w:r w:rsidR="0078430C" w:rsidRPr="00036DCE">
        <w:rPr>
          <w:rFonts w:ascii="Arial" w:hAnsi="Arial" w:cs="Arial"/>
          <w:highlight w:val="green"/>
        </w:rPr>
        <w:t>для</w:t>
      </w:r>
      <w:r w:rsidR="0078430C" w:rsidRPr="00A2219F">
        <w:rPr>
          <w:rFonts w:ascii="Arial" w:hAnsi="Arial" w:cs="Arial"/>
          <w:highlight w:val="green"/>
          <w:lang w:val="en-US"/>
        </w:rPr>
        <w:t xml:space="preserve"> </w:t>
      </w:r>
      <w:r w:rsidR="0078430C" w:rsidRPr="00036DCE">
        <w:rPr>
          <w:rFonts w:ascii="Arial" w:hAnsi="Arial" w:cs="Arial"/>
          <w:highlight w:val="green"/>
        </w:rPr>
        <w:t>рассылки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036DCE">
        <w:rPr>
          <w:rFonts w:ascii="Arial" w:hAnsi="Arial" w:cs="Arial"/>
          <w:highlight w:val="green"/>
          <w:lang w:val="en-US"/>
        </w:rPr>
        <w:t>lt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036DCE">
        <w:rPr>
          <w:rFonts w:ascii="Arial" w:hAnsi="Arial" w:cs="Arial"/>
          <w:highlight w:val="green"/>
          <w:lang w:val="en-US"/>
        </w:rPr>
        <w:t>tab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036DCE">
        <w:rPr>
          <w:rFonts w:ascii="Arial" w:hAnsi="Arial" w:cs="Arial"/>
          <w:highlight w:val="green"/>
          <w:lang w:val="en-US"/>
        </w:rPr>
        <w:t>price</w:t>
      </w:r>
      <w:r w:rsidRPr="00A2219F">
        <w:rPr>
          <w:rFonts w:ascii="Arial" w:hAnsi="Arial" w:cs="Arial"/>
          <w:highlight w:val="green"/>
          <w:lang w:val="en-US"/>
        </w:rPr>
        <w:t xml:space="preserve">, </w:t>
      </w:r>
      <w:r w:rsidRPr="00036DCE">
        <w:rPr>
          <w:rFonts w:ascii="Arial" w:hAnsi="Arial" w:cs="Arial"/>
          <w:highlight w:val="green"/>
        </w:rPr>
        <w:t>где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036DCE">
        <w:rPr>
          <w:rFonts w:ascii="Arial" w:hAnsi="Arial" w:cs="Arial"/>
          <w:highlight w:val="green"/>
          <w:lang w:val="en-US"/>
        </w:rPr>
        <w:t>lt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036DCE">
        <w:rPr>
          <w:rFonts w:ascii="Arial" w:hAnsi="Arial" w:cs="Arial"/>
          <w:highlight w:val="green"/>
          <w:lang w:val="en-US"/>
        </w:rPr>
        <w:t>tab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036DCE">
        <w:rPr>
          <w:rFonts w:ascii="Arial" w:hAnsi="Arial" w:cs="Arial"/>
          <w:highlight w:val="green"/>
          <w:lang w:val="en-US"/>
        </w:rPr>
        <w:t>price</w:t>
      </w:r>
      <w:r w:rsidRPr="00A2219F">
        <w:rPr>
          <w:rFonts w:ascii="Arial" w:hAnsi="Arial" w:cs="Arial"/>
          <w:highlight w:val="green"/>
          <w:lang w:val="en-US"/>
        </w:rPr>
        <w:t>-</w:t>
      </w:r>
      <w:r w:rsidRPr="00036DCE">
        <w:rPr>
          <w:rFonts w:ascii="Arial" w:hAnsi="Arial" w:cs="Arial"/>
          <w:highlight w:val="green"/>
          <w:lang w:val="en-US"/>
        </w:rPr>
        <w:t>zdate</w:t>
      </w:r>
      <w:r w:rsidRPr="00A2219F">
        <w:rPr>
          <w:rFonts w:ascii="Arial" w:hAnsi="Arial" w:cs="Arial"/>
          <w:highlight w:val="green"/>
          <w:lang w:val="en-US"/>
        </w:rPr>
        <w:t xml:space="preserve">1 = </w:t>
      </w:r>
      <w:r w:rsidRPr="00036DCE">
        <w:rPr>
          <w:rFonts w:ascii="Arial" w:hAnsi="Arial" w:cs="Arial"/>
          <w:highlight w:val="green"/>
          <w:lang w:val="en-US"/>
        </w:rPr>
        <w:t>sy</w:t>
      </w:r>
      <w:r w:rsidRPr="00A2219F">
        <w:rPr>
          <w:rFonts w:ascii="Arial" w:hAnsi="Arial" w:cs="Arial"/>
          <w:highlight w:val="green"/>
          <w:lang w:val="en-US"/>
        </w:rPr>
        <w:t>-</w:t>
      </w:r>
      <w:r w:rsidRPr="00036DCE">
        <w:rPr>
          <w:rFonts w:ascii="Arial" w:hAnsi="Arial" w:cs="Arial"/>
          <w:highlight w:val="green"/>
          <w:lang w:val="en-US"/>
        </w:rPr>
        <w:t>datum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036DCE">
        <w:rPr>
          <w:rFonts w:ascii="Arial" w:hAnsi="Arial" w:cs="Arial"/>
          <w:highlight w:val="green"/>
        </w:rPr>
        <w:t>и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036DCE">
        <w:rPr>
          <w:rFonts w:ascii="Arial" w:hAnsi="Arial" w:cs="Arial"/>
          <w:highlight w:val="green"/>
          <w:lang w:val="en-US"/>
        </w:rPr>
        <w:t>lt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036DCE">
        <w:rPr>
          <w:rFonts w:ascii="Arial" w:hAnsi="Arial" w:cs="Arial"/>
          <w:highlight w:val="green"/>
          <w:lang w:val="en-US"/>
        </w:rPr>
        <w:t>tab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036DCE">
        <w:rPr>
          <w:rFonts w:ascii="Arial" w:hAnsi="Arial" w:cs="Arial"/>
          <w:highlight w:val="green"/>
          <w:lang w:val="en-US"/>
        </w:rPr>
        <w:t>price</w:t>
      </w:r>
      <w:r w:rsidRPr="00A2219F">
        <w:rPr>
          <w:rFonts w:ascii="Arial" w:hAnsi="Arial" w:cs="Arial"/>
          <w:highlight w:val="green"/>
          <w:lang w:val="en-US"/>
        </w:rPr>
        <w:t xml:space="preserve"> = </w:t>
      </w:r>
      <w:r w:rsidRPr="00036DCE">
        <w:rPr>
          <w:rFonts w:ascii="Arial" w:hAnsi="Arial" w:cs="Arial"/>
          <w:highlight w:val="green"/>
          <w:lang w:val="en-US"/>
        </w:rPr>
        <w:t>Z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036DCE">
        <w:rPr>
          <w:rFonts w:ascii="Arial" w:hAnsi="Arial" w:cs="Arial"/>
          <w:highlight w:val="green"/>
          <w:lang w:val="en-US"/>
        </w:rPr>
        <w:t>MM</w:t>
      </w:r>
      <w:r w:rsidRPr="00A2219F">
        <w:rPr>
          <w:rFonts w:ascii="Arial" w:hAnsi="Arial" w:cs="Arial"/>
          <w:highlight w:val="green"/>
          <w:lang w:val="en-US"/>
        </w:rPr>
        <w:t>04_</w:t>
      </w:r>
      <w:r w:rsidRPr="00036DCE">
        <w:rPr>
          <w:rFonts w:ascii="Arial" w:hAnsi="Arial" w:cs="Arial"/>
          <w:highlight w:val="green"/>
          <w:lang w:val="en-US"/>
        </w:rPr>
        <w:t>STATUS</w:t>
      </w:r>
      <w:r w:rsidRPr="00A2219F">
        <w:rPr>
          <w:rFonts w:ascii="Arial" w:hAnsi="Arial" w:cs="Arial"/>
          <w:highlight w:val="green"/>
          <w:lang w:val="en-US"/>
        </w:rPr>
        <w:t>1</w:t>
      </w:r>
      <w:r w:rsidR="0078430C" w:rsidRPr="00A2219F">
        <w:rPr>
          <w:rFonts w:ascii="Arial" w:hAnsi="Arial" w:cs="Arial"/>
          <w:highlight w:val="green"/>
          <w:lang w:val="en-US"/>
        </w:rPr>
        <w:t xml:space="preserve"> </w:t>
      </w:r>
    </w:p>
    <w:p w14:paraId="71C2661A" w14:textId="01684313" w:rsidR="0078430C" w:rsidRPr="00A2219F" w:rsidRDefault="0078430C" w:rsidP="00DC62DB">
      <w:pPr>
        <w:spacing w:line="276" w:lineRule="auto"/>
        <w:ind w:left="357"/>
        <w:jc w:val="left"/>
        <w:rPr>
          <w:rFonts w:ascii="Arial" w:hAnsi="Arial" w:cs="Arial"/>
          <w:szCs w:val="24"/>
          <w:lang w:val="en-US"/>
        </w:rPr>
      </w:pPr>
      <w:r w:rsidRPr="00036DCE">
        <w:rPr>
          <w:rFonts w:ascii="Arial" w:hAnsi="Arial" w:cs="Arial"/>
          <w:highlight w:val="green"/>
        </w:rPr>
        <w:t>Выбрать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036DCE">
        <w:rPr>
          <w:rFonts w:ascii="Arial" w:hAnsi="Arial" w:cs="Arial"/>
          <w:highlight w:val="green"/>
        </w:rPr>
        <w:t>все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036DCE">
        <w:rPr>
          <w:rFonts w:ascii="Arial" w:hAnsi="Arial" w:cs="Arial"/>
          <w:highlight w:val="green"/>
        </w:rPr>
        <w:t>позиции</w:t>
      </w:r>
      <w:r w:rsidRPr="00A2219F">
        <w:rPr>
          <w:rFonts w:ascii="Arial" w:hAnsi="Arial" w:cs="Arial"/>
          <w:highlight w:val="green"/>
          <w:lang w:val="en-US"/>
        </w:rPr>
        <w:t xml:space="preserve"> lt_reqdocument</w:t>
      </w:r>
      <w:r w:rsidR="00036DCE" w:rsidRPr="00A2219F">
        <w:rPr>
          <w:rFonts w:ascii="Arial" w:hAnsi="Arial" w:cs="Arial"/>
          <w:highlight w:val="green"/>
          <w:lang w:val="en-US"/>
        </w:rPr>
        <w:t xml:space="preserve">, </w:t>
      </w:r>
      <w:r w:rsidR="00036DCE" w:rsidRPr="00036DCE">
        <w:rPr>
          <w:rFonts w:ascii="Arial" w:hAnsi="Arial" w:cs="Arial"/>
          <w:highlight w:val="green"/>
        </w:rPr>
        <w:t>где</w:t>
      </w:r>
      <w:r w:rsidR="00036DCE" w:rsidRPr="00A2219F">
        <w:rPr>
          <w:rFonts w:ascii="Arial" w:hAnsi="Arial" w:cs="Arial"/>
          <w:highlight w:val="green"/>
          <w:lang w:val="en-US"/>
        </w:rPr>
        <w:t xml:space="preserve"> </w:t>
      </w:r>
      <w:r w:rsidR="00036DCE" w:rsidRPr="00036DCE">
        <w:rPr>
          <w:rFonts w:ascii="Arial" w:hAnsi="Arial" w:cs="Arial"/>
          <w:szCs w:val="24"/>
          <w:highlight w:val="green"/>
          <w:lang w:val="en-US"/>
        </w:rPr>
        <w:t>lt</w:t>
      </w:r>
      <w:r w:rsidR="00036DCE" w:rsidRPr="00A2219F">
        <w:rPr>
          <w:rFonts w:ascii="Arial" w:hAnsi="Arial" w:cs="Arial"/>
          <w:szCs w:val="24"/>
          <w:highlight w:val="green"/>
          <w:lang w:val="en-US"/>
        </w:rPr>
        <w:t>_</w:t>
      </w:r>
      <w:r w:rsidR="00036DCE" w:rsidRPr="00036DCE">
        <w:rPr>
          <w:rFonts w:ascii="Arial" w:hAnsi="Arial" w:cs="Arial"/>
          <w:szCs w:val="24"/>
          <w:highlight w:val="green"/>
          <w:lang w:val="en-US"/>
        </w:rPr>
        <w:t>reqdocument</w:t>
      </w:r>
      <w:r w:rsidR="00036DCE" w:rsidRPr="00A2219F">
        <w:rPr>
          <w:rFonts w:ascii="Arial" w:hAnsi="Arial" w:cs="Arial"/>
          <w:szCs w:val="24"/>
          <w:highlight w:val="green"/>
          <w:lang w:val="en-US"/>
        </w:rPr>
        <w:t>-</w:t>
      </w:r>
      <w:r w:rsidR="00036DCE" w:rsidRPr="00036DCE">
        <w:rPr>
          <w:rFonts w:ascii="Arial" w:hAnsi="Arial" w:cs="Arial"/>
          <w:szCs w:val="24"/>
          <w:highlight w:val="green"/>
          <w:lang w:val="en-US"/>
        </w:rPr>
        <w:t>mflic</w:t>
      </w:r>
      <w:r w:rsidR="00036DCE" w:rsidRPr="00A2219F">
        <w:rPr>
          <w:rFonts w:ascii="Arial" w:hAnsi="Arial" w:cs="Arial"/>
          <w:szCs w:val="24"/>
          <w:highlight w:val="green"/>
          <w:lang w:val="en-US"/>
        </w:rPr>
        <w:t xml:space="preserve"> = Z_MM04_MFLIC_ODCI </w:t>
      </w:r>
      <w:r w:rsidR="00036DCE" w:rsidRPr="00036DCE">
        <w:rPr>
          <w:rFonts w:ascii="Arial" w:hAnsi="Arial" w:cs="Arial"/>
          <w:szCs w:val="24"/>
          <w:highlight w:val="green"/>
        </w:rPr>
        <w:t>или</w:t>
      </w:r>
      <w:r w:rsidR="00036DCE" w:rsidRPr="00A2219F">
        <w:rPr>
          <w:rFonts w:ascii="Arial" w:hAnsi="Arial" w:cs="Arial"/>
          <w:szCs w:val="24"/>
          <w:highlight w:val="green"/>
          <w:lang w:val="en-US"/>
        </w:rPr>
        <w:t xml:space="preserve"> Z_MM04_MFLIC_</w:t>
      </w:r>
      <w:r w:rsidR="00036DCE" w:rsidRPr="00A2219F">
        <w:rPr>
          <w:rFonts w:ascii="Arial" w:hAnsi="Arial" w:cs="Arial"/>
          <w:highlight w:val="green"/>
          <w:lang w:val="en-US"/>
        </w:rPr>
        <w:t xml:space="preserve">OL </w:t>
      </w:r>
      <w:r w:rsidR="00036DCE" w:rsidRPr="00036DCE">
        <w:rPr>
          <w:rFonts w:ascii="Arial" w:hAnsi="Arial" w:cs="Arial"/>
          <w:highlight w:val="green"/>
        </w:rPr>
        <w:t>и</w:t>
      </w:r>
      <w:r w:rsidR="00036DCE" w:rsidRPr="00A2219F">
        <w:rPr>
          <w:rFonts w:ascii="Arial" w:hAnsi="Arial" w:cs="Arial"/>
          <w:highlight w:val="green"/>
          <w:lang w:val="en-US"/>
        </w:rPr>
        <w:t xml:space="preserve"> </w:t>
      </w:r>
      <w:r w:rsidR="00036DCE" w:rsidRPr="00036DCE">
        <w:rPr>
          <w:rFonts w:ascii="Arial" w:hAnsi="Arial" w:cs="Arial"/>
          <w:szCs w:val="24"/>
          <w:highlight w:val="green"/>
          <w:lang w:val="en-US"/>
        </w:rPr>
        <w:t>lt</w:t>
      </w:r>
      <w:r w:rsidR="00036DCE" w:rsidRPr="00A2219F">
        <w:rPr>
          <w:rFonts w:ascii="Arial" w:hAnsi="Arial" w:cs="Arial"/>
          <w:szCs w:val="24"/>
          <w:highlight w:val="green"/>
          <w:lang w:val="en-US"/>
        </w:rPr>
        <w:t>_</w:t>
      </w:r>
      <w:r w:rsidR="00036DCE" w:rsidRPr="00036DCE">
        <w:rPr>
          <w:rFonts w:ascii="Arial" w:hAnsi="Arial" w:cs="Arial"/>
          <w:szCs w:val="24"/>
          <w:highlight w:val="green"/>
          <w:lang w:val="en-US"/>
        </w:rPr>
        <w:t>reqdocument</w:t>
      </w:r>
      <w:r w:rsidR="00036DCE" w:rsidRPr="00A2219F">
        <w:rPr>
          <w:rFonts w:ascii="Arial" w:hAnsi="Arial" w:cs="Arial"/>
          <w:szCs w:val="24"/>
          <w:highlight w:val="green"/>
          <w:lang w:val="en-US"/>
        </w:rPr>
        <w:t>-</w:t>
      </w:r>
      <w:r w:rsidR="00036DCE" w:rsidRPr="00036DCE">
        <w:rPr>
          <w:rFonts w:ascii="Arial" w:hAnsi="Arial" w:cs="Arial"/>
          <w:szCs w:val="24"/>
          <w:highlight w:val="green"/>
          <w:lang w:val="en-US"/>
        </w:rPr>
        <w:t>zstatus</w:t>
      </w:r>
      <w:r w:rsidR="00036DCE" w:rsidRPr="00A2219F">
        <w:rPr>
          <w:rFonts w:ascii="Arial" w:hAnsi="Arial" w:cs="Arial"/>
          <w:szCs w:val="24"/>
          <w:highlight w:val="green"/>
          <w:lang w:val="en-US"/>
        </w:rPr>
        <w:t xml:space="preserve"> = ‘</w:t>
      </w:r>
      <w:r w:rsidR="00036DCE" w:rsidRPr="00036DCE">
        <w:rPr>
          <w:rFonts w:ascii="Arial" w:hAnsi="Arial" w:cs="Arial"/>
          <w:szCs w:val="24"/>
          <w:highlight w:val="green"/>
        </w:rPr>
        <w:t>Пусто</w:t>
      </w:r>
      <w:r w:rsidR="00036DCE" w:rsidRPr="00A2219F">
        <w:rPr>
          <w:rFonts w:ascii="Arial" w:hAnsi="Arial" w:cs="Arial"/>
          <w:szCs w:val="24"/>
          <w:highlight w:val="green"/>
          <w:lang w:val="en-US"/>
        </w:rPr>
        <w:t>’</w:t>
      </w:r>
    </w:p>
    <w:p w14:paraId="76950AD1" w14:textId="0447071F" w:rsidR="00036DCE" w:rsidRPr="00036DCE" w:rsidRDefault="00036DCE" w:rsidP="00BC7C3E">
      <w:pPr>
        <w:pStyle w:val="afb"/>
        <w:numPr>
          <w:ilvl w:val="0"/>
          <w:numId w:val="92"/>
        </w:numPr>
        <w:spacing w:before="120" w:after="120"/>
        <w:ind w:left="714" w:hanging="357"/>
        <w:rPr>
          <w:rFonts w:ascii="Arial" w:hAnsi="Arial" w:cs="Arial"/>
          <w:highlight w:val="green"/>
        </w:rPr>
      </w:pPr>
      <w:r w:rsidRPr="00036DCE">
        <w:rPr>
          <w:rFonts w:ascii="Arial" w:hAnsi="Arial" w:cs="Arial"/>
          <w:highlight w:val="green"/>
        </w:rPr>
        <w:t xml:space="preserve">Поступление </w:t>
      </w:r>
      <w:r w:rsidR="004D2AAC">
        <w:rPr>
          <w:rFonts w:ascii="Arial" w:hAnsi="Arial" w:cs="Arial"/>
          <w:highlight w:val="green"/>
        </w:rPr>
        <w:t xml:space="preserve">цены </w:t>
      </w:r>
      <w:r w:rsidRPr="00036DCE">
        <w:rPr>
          <w:rFonts w:ascii="Arial" w:hAnsi="Arial" w:cs="Arial"/>
          <w:highlight w:val="green"/>
        </w:rPr>
        <w:t>на согласование</w:t>
      </w:r>
    </w:p>
    <w:p w14:paraId="354AA99E" w14:textId="18BC3F4D" w:rsidR="00891FB7" w:rsidRPr="00891FB7" w:rsidRDefault="00891FB7" w:rsidP="00891FB7">
      <w:pPr>
        <w:spacing w:line="276" w:lineRule="auto"/>
        <w:ind w:firstLine="357"/>
        <w:jc w:val="left"/>
        <w:rPr>
          <w:rFonts w:ascii="Arial" w:hAnsi="Arial" w:cs="Arial"/>
          <w:highlight w:val="green"/>
        </w:rPr>
      </w:pPr>
      <w:r w:rsidRPr="00891FB7">
        <w:rPr>
          <w:rFonts w:ascii="Arial" w:hAnsi="Arial" w:cs="Arial"/>
          <w:highlight w:val="green"/>
        </w:rPr>
        <w:t xml:space="preserve">Если </w:t>
      </w:r>
      <w:r w:rsidRPr="00891FB7">
        <w:rPr>
          <w:rFonts w:ascii="Arial" w:hAnsi="Arial" w:cs="Arial"/>
          <w:highlight w:val="green"/>
          <w:lang w:val="en-US"/>
        </w:rPr>
        <w:t>ZSTATUS</w:t>
      </w:r>
      <w:r w:rsidRPr="00891FB7">
        <w:rPr>
          <w:rFonts w:ascii="Arial" w:hAnsi="Arial" w:cs="Arial"/>
          <w:highlight w:val="green"/>
        </w:rPr>
        <w:t xml:space="preserve"> </w:t>
      </w:r>
      <w:r w:rsidRPr="00891FB7">
        <w:rPr>
          <w:rFonts w:ascii="Arial" w:hAnsi="Arial" w:cs="Arial"/>
          <w:highlight w:val="green"/>
          <w:lang w:val="en-US"/>
        </w:rPr>
        <w:t>c</w:t>
      </w:r>
      <w:r w:rsidRPr="00891FB7">
        <w:rPr>
          <w:rFonts w:ascii="Arial" w:hAnsi="Arial" w:cs="Arial"/>
          <w:highlight w:val="green"/>
        </w:rPr>
        <w:t xml:space="preserve"> СЭ = </w:t>
      </w:r>
      <w:r w:rsidRPr="00891FB7">
        <w:rPr>
          <w:rFonts w:ascii="Arial" w:hAnsi="Arial" w:cs="Arial"/>
          <w:highlight w:val="green"/>
          <w:lang w:val="en-US"/>
        </w:rPr>
        <w:t>Z</w:t>
      </w:r>
      <w:r w:rsidRPr="00891FB7">
        <w:rPr>
          <w:rFonts w:ascii="Arial" w:hAnsi="Arial" w:cs="Arial"/>
          <w:highlight w:val="green"/>
        </w:rPr>
        <w:t>_</w:t>
      </w:r>
      <w:r w:rsidRPr="00891FB7">
        <w:rPr>
          <w:rFonts w:ascii="Arial" w:hAnsi="Arial" w:cs="Arial"/>
          <w:highlight w:val="green"/>
          <w:lang w:val="en-US"/>
        </w:rPr>
        <w:t>MM</w:t>
      </w:r>
      <w:r w:rsidRPr="00891FB7">
        <w:rPr>
          <w:rFonts w:ascii="Arial" w:hAnsi="Arial" w:cs="Arial"/>
          <w:highlight w:val="green"/>
        </w:rPr>
        <w:t>04_</w:t>
      </w:r>
      <w:r w:rsidRPr="00891FB7">
        <w:rPr>
          <w:rFonts w:ascii="Arial" w:hAnsi="Arial" w:cs="Arial"/>
          <w:highlight w:val="green"/>
          <w:lang w:val="en-US"/>
        </w:rPr>
        <w:t>STATUS</w:t>
      </w:r>
      <w:r>
        <w:rPr>
          <w:rFonts w:ascii="Arial" w:hAnsi="Arial" w:cs="Arial"/>
          <w:highlight w:val="green"/>
        </w:rPr>
        <w:t>2</w:t>
      </w:r>
      <w:r w:rsidRPr="00891FB7">
        <w:rPr>
          <w:rFonts w:ascii="Arial" w:hAnsi="Arial" w:cs="Arial"/>
          <w:highlight w:val="green"/>
        </w:rPr>
        <w:t xml:space="preserve"> </w:t>
      </w:r>
      <w:r>
        <w:rPr>
          <w:rFonts w:ascii="Arial" w:hAnsi="Arial" w:cs="Arial"/>
          <w:highlight w:val="green"/>
        </w:rPr>
        <w:t>или пусто</w:t>
      </w:r>
    </w:p>
    <w:p w14:paraId="0DAD0DD8" w14:textId="158F4B5B" w:rsidR="00036DCE" w:rsidRDefault="00036DCE" w:rsidP="00036DCE">
      <w:pPr>
        <w:ind w:left="360"/>
        <w:jc w:val="left"/>
        <w:rPr>
          <w:rFonts w:ascii="Arial" w:hAnsi="Arial" w:cs="Arial"/>
          <w:highlight w:val="green"/>
        </w:rPr>
      </w:pPr>
      <w:r w:rsidRPr="00036DCE">
        <w:rPr>
          <w:rFonts w:ascii="Arial" w:hAnsi="Arial" w:cs="Arial"/>
          <w:highlight w:val="green"/>
        </w:rPr>
        <w:t xml:space="preserve">Выбрать позиции для рассылки </w:t>
      </w:r>
      <w:r w:rsidRPr="00036DCE">
        <w:rPr>
          <w:rFonts w:ascii="Arial" w:hAnsi="Arial" w:cs="Arial"/>
          <w:highlight w:val="green"/>
          <w:lang w:val="en-US"/>
        </w:rPr>
        <w:t>lt</w:t>
      </w:r>
      <w:r w:rsidRPr="00036DCE">
        <w:rPr>
          <w:rFonts w:ascii="Arial" w:hAnsi="Arial" w:cs="Arial"/>
          <w:highlight w:val="green"/>
        </w:rPr>
        <w:t>_</w:t>
      </w:r>
      <w:r w:rsidRPr="00036DCE">
        <w:rPr>
          <w:rFonts w:ascii="Arial" w:hAnsi="Arial" w:cs="Arial"/>
          <w:highlight w:val="green"/>
          <w:lang w:val="en-US"/>
        </w:rPr>
        <w:t>tab</w:t>
      </w:r>
      <w:r w:rsidRPr="00036DCE">
        <w:rPr>
          <w:rFonts w:ascii="Arial" w:hAnsi="Arial" w:cs="Arial"/>
          <w:highlight w:val="green"/>
        </w:rPr>
        <w:t>_</w:t>
      </w:r>
      <w:r w:rsidRPr="00036DCE">
        <w:rPr>
          <w:rFonts w:ascii="Arial" w:hAnsi="Arial" w:cs="Arial"/>
          <w:highlight w:val="green"/>
          <w:lang w:val="en-US"/>
        </w:rPr>
        <w:t>price</w:t>
      </w:r>
      <w:r w:rsidRPr="00036DCE">
        <w:rPr>
          <w:rFonts w:ascii="Arial" w:hAnsi="Arial" w:cs="Arial"/>
          <w:highlight w:val="green"/>
        </w:rPr>
        <w:t xml:space="preserve">, где </w:t>
      </w:r>
      <w:r w:rsidRPr="00036DCE">
        <w:rPr>
          <w:rFonts w:ascii="Arial" w:hAnsi="Arial" w:cs="Arial"/>
          <w:highlight w:val="green"/>
          <w:lang w:val="en-US"/>
        </w:rPr>
        <w:t>lt</w:t>
      </w:r>
      <w:r w:rsidRPr="00036DCE">
        <w:rPr>
          <w:rFonts w:ascii="Arial" w:hAnsi="Arial" w:cs="Arial"/>
          <w:highlight w:val="green"/>
        </w:rPr>
        <w:t>_</w:t>
      </w:r>
      <w:r w:rsidRPr="00036DCE">
        <w:rPr>
          <w:rFonts w:ascii="Arial" w:hAnsi="Arial" w:cs="Arial"/>
          <w:highlight w:val="green"/>
          <w:lang w:val="en-US"/>
        </w:rPr>
        <w:t>tab</w:t>
      </w:r>
      <w:r w:rsidRPr="00036DCE">
        <w:rPr>
          <w:rFonts w:ascii="Arial" w:hAnsi="Arial" w:cs="Arial"/>
          <w:highlight w:val="green"/>
        </w:rPr>
        <w:t>_</w:t>
      </w:r>
      <w:r w:rsidRPr="00036DCE">
        <w:rPr>
          <w:rFonts w:ascii="Arial" w:hAnsi="Arial" w:cs="Arial"/>
          <w:highlight w:val="green"/>
          <w:lang w:val="en-US"/>
        </w:rPr>
        <w:t>price</w:t>
      </w:r>
      <w:r w:rsidRPr="00036DCE">
        <w:rPr>
          <w:rFonts w:ascii="Arial" w:hAnsi="Arial" w:cs="Arial"/>
          <w:highlight w:val="green"/>
        </w:rPr>
        <w:t>-</w:t>
      </w:r>
      <w:r w:rsidRPr="00036DCE">
        <w:rPr>
          <w:rFonts w:ascii="Arial" w:hAnsi="Arial" w:cs="Arial"/>
          <w:highlight w:val="green"/>
          <w:lang w:val="en-US"/>
        </w:rPr>
        <w:t>zdate</w:t>
      </w:r>
      <w:r w:rsidRPr="00036DCE">
        <w:rPr>
          <w:rFonts w:ascii="Arial" w:hAnsi="Arial" w:cs="Arial"/>
          <w:highlight w:val="green"/>
        </w:rPr>
        <w:t xml:space="preserve">2 = </w:t>
      </w:r>
      <w:r w:rsidRPr="00036DCE">
        <w:rPr>
          <w:rFonts w:ascii="Arial" w:hAnsi="Arial" w:cs="Arial"/>
          <w:highlight w:val="green"/>
          <w:lang w:val="en-US"/>
        </w:rPr>
        <w:t>sy</w:t>
      </w:r>
      <w:r w:rsidRPr="00036DCE">
        <w:rPr>
          <w:rFonts w:ascii="Arial" w:hAnsi="Arial" w:cs="Arial"/>
          <w:highlight w:val="green"/>
        </w:rPr>
        <w:t>-</w:t>
      </w:r>
      <w:r w:rsidRPr="00036DCE">
        <w:rPr>
          <w:rFonts w:ascii="Arial" w:hAnsi="Arial" w:cs="Arial"/>
          <w:highlight w:val="green"/>
          <w:lang w:val="en-US"/>
        </w:rPr>
        <w:t>datum</w:t>
      </w:r>
      <w:r w:rsidRPr="00036DCE">
        <w:rPr>
          <w:rFonts w:ascii="Arial" w:hAnsi="Arial" w:cs="Arial"/>
          <w:highlight w:val="green"/>
        </w:rPr>
        <w:t xml:space="preserve"> и </w:t>
      </w:r>
      <w:r w:rsidRPr="00036DCE">
        <w:rPr>
          <w:rFonts w:ascii="Arial" w:hAnsi="Arial" w:cs="Arial"/>
          <w:highlight w:val="green"/>
          <w:lang w:val="en-US"/>
        </w:rPr>
        <w:t>lt</w:t>
      </w:r>
      <w:r w:rsidRPr="00036DCE">
        <w:rPr>
          <w:rFonts w:ascii="Arial" w:hAnsi="Arial" w:cs="Arial"/>
          <w:highlight w:val="green"/>
        </w:rPr>
        <w:t>_</w:t>
      </w:r>
      <w:r w:rsidRPr="00036DCE">
        <w:rPr>
          <w:rFonts w:ascii="Arial" w:hAnsi="Arial" w:cs="Arial"/>
          <w:highlight w:val="green"/>
          <w:lang w:val="en-US"/>
        </w:rPr>
        <w:t>tab</w:t>
      </w:r>
      <w:r w:rsidRPr="00036DCE">
        <w:rPr>
          <w:rFonts w:ascii="Arial" w:hAnsi="Arial" w:cs="Arial"/>
          <w:highlight w:val="green"/>
        </w:rPr>
        <w:t>_</w:t>
      </w:r>
      <w:r w:rsidRPr="00036DCE">
        <w:rPr>
          <w:rFonts w:ascii="Arial" w:hAnsi="Arial" w:cs="Arial"/>
          <w:highlight w:val="green"/>
          <w:lang w:val="en-US"/>
        </w:rPr>
        <w:t>price</w:t>
      </w:r>
      <w:r w:rsidRPr="00036DCE">
        <w:rPr>
          <w:rFonts w:ascii="Arial" w:hAnsi="Arial" w:cs="Arial"/>
          <w:highlight w:val="green"/>
        </w:rPr>
        <w:t xml:space="preserve"> = </w:t>
      </w:r>
      <w:r w:rsidRPr="00036DCE">
        <w:rPr>
          <w:rFonts w:ascii="Arial" w:hAnsi="Arial" w:cs="Arial"/>
          <w:highlight w:val="green"/>
          <w:lang w:val="en-US"/>
        </w:rPr>
        <w:t>Z</w:t>
      </w:r>
      <w:r w:rsidRPr="00036DCE">
        <w:rPr>
          <w:rFonts w:ascii="Arial" w:hAnsi="Arial" w:cs="Arial"/>
          <w:highlight w:val="green"/>
        </w:rPr>
        <w:t>_</w:t>
      </w:r>
      <w:r w:rsidRPr="00036DCE">
        <w:rPr>
          <w:rFonts w:ascii="Arial" w:hAnsi="Arial" w:cs="Arial"/>
          <w:highlight w:val="green"/>
          <w:lang w:val="en-US"/>
        </w:rPr>
        <w:t>MM</w:t>
      </w:r>
      <w:r w:rsidRPr="00036DCE">
        <w:rPr>
          <w:rFonts w:ascii="Arial" w:hAnsi="Arial" w:cs="Arial"/>
          <w:highlight w:val="green"/>
        </w:rPr>
        <w:t>04_</w:t>
      </w:r>
      <w:r w:rsidRPr="00036DCE">
        <w:rPr>
          <w:rFonts w:ascii="Arial" w:hAnsi="Arial" w:cs="Arial"/>
          <w:highlight w:val="green"/>
          <w:lang w:val="en-US"/>
        </w:rPr>
        <w:t>STATUS</w:t>
      </w:r>
      <w:r w:rsidRPr="00036DCE">
        <w:rPr>
          <w:rFonts w:ascii="Arial" w:hAnsi="Arial" w:cs="Arial"/>
          <w:highlight w:val="green"/>
        </w:rPr>
        <w:t>2</w:t>
      </w:r>
    </w:p>
    <w:p w14:paraId="2DAD93AE" w14:textId="34186061" w:rsidR="00036DCE" w:rsidRPr="00036DCE" w:rsidRDefault="004D2AAC" w:rsidP="00BC7C3E">
      <w:pPr>
        <w:pStyle w:val="afb"/>
        <w:numPr>
          <w:ilvl w:val="0"/>
          <w:numId w:val="92"/>
        </w:numPr>
        <w:spacing w:before="120" w:after="120"/>
        <w:ind w:left="714" w:hanging="357"/>
        <w:jc w:val="left"/>
        <w:rPr>
          <w:rFonts w:ascii="Arial" w:hAnsi="Arial" w:cs="Arial"/>
          <w:highlight w:val="green"/>
          <w:lang w:val="en-US"/>
        </w:rPr>
      </w:pPr>
      <w:r>
        <w:rPr>
          <w:rFonts w:ascii="Arial" w:hAnsi="Arial" w:cs="Arial"/>
          <w:highlight w:val="green"/>
        </w:rPr>
        <w:t>Цена утверждена</w:t>
      </w:r>
    </w:p>
    <w:p w14:paraId="101D595B" w14:textId="668476BE" w:rsidR="00891FB7" w:rsidRPr="00891FB7" w:rsidRDefault="00891FB7" w:rsidP="00891FB7">
      <w:pPr>
        <w:spacing w:line="276" w:lineRule="auto"/>
        <w:ind w:firstLine="357"/>
        <w:jc w:val="left"/>
        <w:rPr>
          <w:rFonts w:ascii="Arial" w:hAnsi="Arial" w:cs="Arial"/>
          <w:highlight w:val="green"/>
          <w:lang w:val="en-US"/>
        </w:rPr>
      </w:pPr>
      <w:r w:rsidRPr="00891FB7">
        <w:rPr>
          <w:rFonts w:ascii="Arial" w:hAnsi="Arial" w:cs="Arial"/>
          <w:highlight w:val="green"/>
        </w:rPr>
        <w:t>Если</w:t>
      </w:r>
      <w:r w:rsidRPr="00891FB7">
        <w:rPr>
          <w:rFonts w:ascii="Arial" w:hAnsi="Arial" w:cs="Arial"/>
          <w:highlight w:val="green"/>
          <w:lang w:val="en-US"/>
        </w:rPr>
        <w:t xml:space="preserve"> ZSTATUS c </w:t>
      </w:r>
      <w:r w:rsidRPr="00891FB7">
        <w:rPr>
          <w:rFonts w:ascii="Arial" w:hAnsi="Arial" w:cs="Arial"/>
          <w:highlight w:val="green"/>
        </w:rPr>
        <w:t>СЭ</w:t>
      </w:r>
      <w:r w:rsidRPr="00891FB7">
        <w:rPr>
          <w:rFonts w:ascii="Arial" w:hAnsi="Arial" w:cs="Arial"/>
          <w:highlight w:val="green"/>
          <w:lang w:val="en-US"/>
        </w:rPr>
        <w:t xml:space="preserve"> = Z_MM04_STATUS</w:t>
      </w:r>
      <w:r w:rsidRPr="00C45BDE">
        <w:rPr>
          <w:rFonts w:ascii="Arial" w:hAnsi="Arial" w:cs="Arial"/>
          <w:highlight w:val="green"/>
          <w:lang w:val="en-US"/>
        </w:rPr>
        <w:t>3</w:t>
      </w:r>
      <w:r w:rsidRPr="00891FB7">
        <w:rPr>
          <w:rFonts w:ascii="Arial" w:hAnsi="Arial" w:cs="Arial"/>
          <w:highlight w:val="green"/>
          <w:lang w:val="en-US"/>
        </w:rPr>
        <w:t xml:space="preserve"> </w:t>
      </w:r>
      <w:r w:rsidRPr="00891FB7">
        <w:rPr>
          <w:rFonts w:ascii="Arial" w:hAnsi="Arial" w:cs="Arial"/>
          <w:highlight w:val="green"/>
        </w:rPr>
        <w:t>или</w:t>
      </w:r>
      <w:r w:rsidRPr="00891FB7">
        <w:rPr>
          <w:rFonts w:ascii="Arial" w:hAnsi="Arial" w:cs="Arial"/>
          <w:highlight w:val="green"/>
          <w:lang w:val="en-US"/>
        </w:rPr>
        <w:t xml:space="preserve"> </w:t>
      </w:r>
      <w:r w:rsidRPr="00891FB7">
        <w:rPr>
          <w:rFonts w:ascii="Arial" w:hAnsi="Arial" w:cs="Arial"/>
          <w:highlight w:val="green"/>
        </w:rPr>
        <w:t>пусто</w:t>
      </w:r>
    </w:p>
    <w:p w14:paraId="02323D5F" w14:textId="3649D752" w:rsidR="0089138C" w:rsidRDefault="0089138C" w:rsidP="0089138C">
      <w:pPr>
        <w:ind w:left="360"/>
        <w:jc w:val="left"/>
        <w:rPr>
          <w:rFonts w:ascii="Arial" w:hAnsi="Arial" w:cs="Arial"/>
          <w:highlight w:val="green"/>
          <w:lang w:val="en-US"/>
        </w:rPr>
      </w:pPr>
      <w:r w:rsidRPr="0089138C">
        <w:rPr>
          <w:rFonts w:ascii="Arial" w:hAnsi="Arial" w:cs="Arial"/>
          <w:highlight w:val="green"/>
        </w:rPr>
        <w:t>Выбрать</w:t>
      </w:r>
      <w:r w:rsidRPr="00891FB7">
        <w:rPr>
          <w:rFonts w:ascii="Arial" w:hAnsi="Arial" w:cs="Arial"/>
          <w:highlight w:val="green"/>
          <w:lang w:val="en-US"/>
        </w:rPr>
        <w:t xml:space="preserve"> </w:t>
      </w:r>
      <w:r w:rsidRPr="0089138C">
        <w:rPr>
          <w:rFonts w:ascii="Arial" w:hAnsi="Arial" w:cs="Arial"/>
          <w:highlight w:val="green"/>
        </w:rPr>
        <w:t>позиции</w:t>
      </w:r>
      <w:r w:rsidRPr="00891FB7">
        <w:rPr>
          <w:rFonts w:ascii="Arial" w:hAnsi="Arial" w:cs="Arial"/>
          <w:highlight w:val="green"/>
          <w:lang w:val="en-US"/>
        </w:rPr>
        <w:t xml:space="preserve"> </w:t>
      </w:r>
      <w:r w:rsidRPr="0089138C">
        <w:rPr>
          <w:rFonts w:ascii="Arial" w:hAnsi="Arial" w:cs="Arial"/>
          <w:highlight w:val="green"/>
        </w:rPr>
        <w:t>для</w:t>
      </w:r>
      <w:r w:rsidRPr="00891FB7">
        <w:rPr>
          <w:rFonts w:ascii="Arial" w:hAnsi="Arial" w:cs="Arial"/>
          <w:highlight w:val="green"/>
          <w:lang w:val="en-US"/>
        </w:rPr>
        <w:t xml:space="preserve"> </w:t>
      </w:r>
      <w:r w:rsidRPr="0089138C">
        <w:rPr>
          <w:rFonts w:ascii="Arial" w:hAnsi="Arial" w:cs="Arial"/>
          <w:highlight w:val="green"/>
        </w:rPr>
        <w:t>рассылки</w:t>
      </w:r>
      <w:r w:rsidRPr="00891FB7">
        <w:rPr>
          <w:rFonts w:ascii="Arial" w:hAnsi="Arial" w:cs="Arial"/>
          <w:highlight w:val="green"/>
          <w:lang w:val="en-US"/>
        </w:rPr>
        <w:t xml:space="preserve"> </w:t>
      </w:r>
      <w:r w:rsidRPr="0089138C">
        <w:rPr>
          <w:rFonts w:ascii="Arial" w:hAnsi="Arial" w:cs="Arial"/>
          <w:highlight w:val="green"/>
          <w:lang w:val="en-US"/>
        </w:rPr>
        <w:t>lt</w:t>
      </w:r>
      <w:r w:rsidRPr="00891FB7">
        <w:rPr>
          <w:rFonts w:ascii="Arial" w:hAnsi="Arial" w:cs="Arial"/>
          <w:highlight w:val="green"/>
          <w:lang w:val="en-US"/>
        </w:rPr>
        <w:t>_</w:t>
      </w:r>
      <w:r w:rsidRPr="0089138C">
        <w:rPr>
          <w:rFonts w:ascii="Arial" w:hAnsi="Arial" w:cs="Arial"/>
          <w:highlight w:val="green"/>
          <w:lang w:val="en-US"/>
        </w:rPr>
        <w:t>tab</w:t>
      </w:r>
      <w:r w:rsidRPr="00891FB7">
        <w:rPr>
          <w:rFonts w:ascii="Arial" w:hAnsi="Arial" w:cs="Arial"/>
          <w:highlight w:val="green"/>
          <w:lang w:val="en-US"/>
        </w:rPr>
        <w:t>_</w:t>
      </w:r>
      <w:r w:rsidRPr="0089138C">
        <w:rPr>
          <w:rFonts w:ascii="Arial" w:hAnsi="Arial" w:cs="Arial"/>
          <w:highlight w:val="green"/>
          <w:lang w:val="en-US"/>
        </w:rPr>
        <w:t>price</w:t>
      </w:r>
      <w:r w:rsidRPr="00891FB7">
        <w:rPr>
          <w:rFonts w:ascii="Arial" w:hAnsi="Arial" w:cs="Arial"/>
          <w:highlight w:val="green"/>
          <w:lang w:val="en-US"/>
        </w:rPr>
        <w:t xml:space="preserve">, </w:t>
      </w:r>
      <w:r w:rsidRPr="0089138C">
        <w:rPr>
          <w:rFonts w:ascii="Arial" w:hAnsi="Arial" w:cs="Arial"/>
          <w:highlight w:val="green"/>
        </w:rPr>
        <w:t>где</w:t>
      </w:r>
      <w:r w:rsidRPr="00891FB7">
        <w:rPr>
          <w:rFonts w:ascii="Arial" w:hAnsi="Arial" w:cs="Arial"/>
          <w:highlight w:val="green"/>
          <w:lang w:val="en-US"/>
        </w:rPr>
        <w:t xml:space="preserve"> </w:t>
      </w:r>
      <w:r w:rsidRPr="0089138C">
        <w:rPr>
          <w:rFonts w:ascii="Arial" w:hAnsi="Arial" w:cs="Arial"/>
          <w:highlight w:val="green"/>
          <w:lang w:val="en-US"/>
        </w:rPr>
        <w:t>lt</w:t>
      </w:r>
      <w:r w:rsidRPr="00891FB7">
        <w:rPr>
          <w:rFonts w:ascii="Arial" w:hAnsi="Arial" w:cs="Arial"/>
          <w:highlight w:val="green"/>
          <w:lang w:val="en-US"/>
        </w:rPr>
        <w:t>_</w:t>
      </w:r>
      <w:r w:rsidRPr="0089138C">
        <w:rPr>
          <w:rFonts w:ascii="Arial" w:hAnsi="Arial" w:cs="Arial"/>
          <w:highlight w:val="green"/>
          <w:lang w:val="en-US"/>
        </w:rPr>
        <w:t>tab</w:t>
      </w:r>
      <w:r w:rsidRPr="00891FB7">
        <w:rPr>
          <w:rFonts w:ascii="Arial" w:hAnsi="Arial" w:cs="Arial"/>
          <w:highlight w:val="green"/>
          <w:lang w:val="en-US"/>
        </w:rPr>
        <w:t>_</w:t>
      </w:r>
      <w:r w:rsidRPr="0089138C">
        <w:rPr>
          <w:rFonts w:ascii="Arial" w:hAnsi="Arial" w:cs="Arial"/>
          <w:highlight w:val="green"/>
          <w:lang w:val="en-US"/>
        </w:rPr>
        <w:t>price</w:t>
      </w:r>
      <w:r w:rsidRPr="00891FB7">
        <w:rPr>
          <w:rFonts w:ascii="Arial" w:hAnsi="Arial" w:cs="Arial"/>
          <w:highlight w:val="green"/>
          <w:lang w:val="en-US"/>
        </w:rPr>
        <w:t>-</w:t>
      </w:r>
      <w:r w:rsidRPr="0089138C">
        <w:rPr>
          <w:rFonts w:ascii="Arial" w:hAnsi="Arial" w:cs="Arial"/>
          <w:highlight w:val="green"/>
          <w:lang w:val="en-US"/>
        </w:rPr>
        <w:t>zdate</w:t>
      </w:r>
      <w:r w:rsidRPr="00891FB7">
        <w:rPr>
          <w:rFonts w:ascii="Arial" w:hAnsi="Arial" w:cs="Arial"/>
          <w:highlight w:val="green"/>
          <w:lang w:val="en-US"/>
        </w:rPr>
        <w:t xml:space="preserve">3 = </w:t>
      </w:r>
      <w:r w:rsidRPr="0089138C">
        <w:rPr>
          <w:rFonts w:ascii="Arial" w:hAnsi="Arial" w:cs="Arial"/>
          <w:highlight w:val="green"/>
          <w:lang w:val="en-US"/>
        </w:rPr>
        <w:t>sy</w:t>
      </w:r>
      <w:r w:rsidRPr="00891FB7">
        <w:rPr>
          <w:rFonts w:ascii="Arial" w:hAnsi="Arial" w:cs="Arial"/>
          <w:highlight w:val="green"/>
          <w:lang w:val="en-US"/>
        </w:rPr>
        <w:t>-</w:t>
      </w:r>
      <w:r w:rsidRPr="0089138C">
        <w:rPr>
          <w:rFonts w:ascii="Arial" w:hAnsi="Arial" w:cs="Arial"/>
          <w:highlight w:val="green"/>
          <w:lang w:val="en-US"/>
        </w:rPr>
        <w:t>datum</w:t>
      </w:r>
      <w:r w:rsidRPr="00891FB7">
        <w:rPr>
          <w:rFonts w:ascii="Arial" w:hAnsi="Arial" w:cs="Arial"/>
          <w:highlight w:val="green"/>
          <w:lang w:val="en-US"/>
        </w:rPr>
        <w:t xml:space="preserve"> </w:t>
      </w:r>
      <w:r w:rsidRPr="0089138C">
        <w:rPr>
          <w:rFonts w:ascii="Arial" w:hAnsi="Arial" w:cs="Arial"/>
          <w:highlight w:val="green"/>
        </w:rPr>
        <w:t>и</w:t>
      </w:r>
      <w:r w:rsidRPr="00891FB7">
        <w:rPr>
          <w:rFonts w:ascii="Arial" w:hAnsi="Arial" w:cs="Arial"/>
          <w:highlight w:val="green"/>
          <w:lang w:val="en-US"/>
        </w:rPr>
        <w:t xml:space="preserve"> </w:t>
      </w:r>
      <w:r w:rsidRPr="0089138C">
        <w:rPr>
          <w:rFonts w:ascii="Arial" w:hAnsi="Arial" w:cs="Arial"/>
          <w:highlight w:val="green"/>
          <w:lang w:val="en-US"/>
        </w:rPr>
        <w:t>lt</w:t>
      </w:r>
      <w:r w:rsidRPr="00891FB7">
        <w:rPr>
          <w:rFonts w:ascii="Arial" w:hAnsi="Arial" w:cs="Arial"/>
          <w:highlight w:val="green"/>
          <w:lang w:val="en-US"/>
        </w:rPr>
        <w:t>_</w:t>
      </w:r>
      <w:r w:rsidRPr="0089138C">
        <w:rPr>
          <w:rFonts w:ascii="Arial" w:hAnsi="Arial" w:cs="Arial"/>
          <w:highlight w:val="green"/>
          <w:lang w:val="en-US"/>
        </w:rPr>
        <w:t>tab</w:t>
      </w:r>
      <w:r w:rsidRPr="00891FB7">
        <w:rPr>
          <w:rFonts w:ascii="Arial" w:hAnsi="Arial" w:cs="Arial"/>
          <w:highlight w:val="green"/>
          <w:lang w:val="en-US"/>
        </w:rPr>
        <w:t>_</w:t>
      </w:r>
      <w:r w:rsidRPr="0089138C">
        <w:rPr>
          <w:rFonts w:ascii="Arial" w:hAnsi="Arial" w:cs="Arial"/>
          <w:highlight w:val="green"/>
          <w:lang w:val="en-US"/>
        </w:rPr>
        <w:t>price</w:t>
      </w:r>
      <w:r w:rsidRPr="00891FB7">
        <w:rPr>
          <w:rFonts w:ascii="Arial" w:hAnsi="Arial" w:cs="Arial"/>
          <w:highlight w:val="green"/>
          <w:lang w:val="en-US"/>
        </w:rPr>
        <w:t xml:space="preserve"> = </w:t>
      </w:r>
      <w:r w:rsidRPr="0089138C">
        <w:rPr>
          <w:rFonts w:ascii="Arial" w:hAnsi="Arial" w:cs="Arial"/>
          <w:highlight w:val="green"/>
          <w:lang w:val="en-US"/>
        </w:rPr>
        <w:t>Z</w:t>
      </w:r>
      <w:r w:rsidRPr="00891FB7">
        <w:rPr>
          <w:rFonts w:ascii="Arial" w:hAnsi="Arial" w:cs="Arial"/>
          <w:highlight w:val="green"/>
          <w:lang w:val="en-US"/>
        </w:rPr>
        <w:t>_</w:t>
      </w:r>
      <w:r w:rsidRPr="0089138C">
        <w:rPr>
          <w:rFonts w:ascii="Arial" w:hAnsi="Arial" w:cs="Arial"/>
          <w:highlight w:val="green"/>
          <w:lang w:val="en-US"/>
        </w:rPr>
        <w:t>MM</w:t>
      </w:r>
      <w:r w:rsidRPr="00891FB7">
        <w:rPr>
          <w:rFonts w:ascii="Arial" w:hAnsi="Arial" w:cs="Arial"/>
          <w:highlight w:val="green"/>
          <w:lang w:val="en-US"/>
        </w:rPr>
        <w:t>04_</w:t>
      </w:r>
      <w:r w:rsidRPr="0089138C">
        <w:rPr>
          <w:rFonts w:ascii="Arial" w:hAnsi="Arial" w:cs="Arial"/>
          <w:highlight w:val="green"/>
          <w:lang w:val="en-US"/>
        </w:rPr>
        <w:t>STATUS</w:t>
      </w:r>
      <w:r w:rsidRPr="00891FB7">
        <w:rPr>
          <w:rFonts w:ascii="Arial" w:hAnsi="Arial" w:cs="Arial"/>
          <w:highlight w:val="green"/>
          <w:lang w:val="en-US"/>
        </w:rPr>
        <w:t>3</w:t>
      </w:r>
    </w:p>
    <w:p w14:paraId="0376FEB9" w14:textId="6AA3FFE4" w:rsidR="00B02CB7" w:rsidRPr="005B5632" w:rsidRDefault="00B02CB7" w:rsidP="00B02CB7">
      <w:pPr>
        <w:spacing w:before="120" w:after="120"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Необходимо объединить по </w:t>
      </w:r>
      <w:r>
        <w:rPr>
          <w:rFonts w:ascii="Arial" w:hAnsi="Arial" w:cs="Arial"/>
          <w:highlight w:val="green"/>
          <w:lang w:val="en-US"/>
        </w:rPr>
        <w:t>USNAM</w:t>
      </w:r>
      <w:r>
        <w:rPr>
          <w:rFonts w:ascii="Arial" w:hAnsi="Arial" w:cs="Arial"/>
          <w:highlight w:val="green"/>
        </w:rPr>
        <w:t xml:space="preserve">, отсортировать по </w:t>
      </w:r>
      <w:r>
        <w:rPr>
          <w:rFonts w:ascii="Arial" w:hAnsi="Arial" w:cs="Arial"/>
          <w:highlight w:val="green"/>
          <w:lang w:val="en-US"/>
        </w:rPr>
        <w:t>ZSTATUS</w:t>
      </w:r>
      <w:r>
        <w:rPr>
          <w:rFonts w:ascii="Arial" w:hAnsi="Arial" w:cs="Arial"/>
          <w:highlight w:val="green"/>
        </w:rPr>
        <w:t xml:space="preserve">, </w:t>
      </w:r>
      <w:r>
        <w:rPr>
          <w:rFonts w:ascii="Arial" w:hAnsi="Arial" w:cs="Arial"/>
          <w:highlight w:val="green"/>
          <w:lang w:val="en-US"/>
        </w:rPr>
        <w:t>MATNR</w:t>
      </w:r>
      <w:r w:rsidR="005B5632">
        <w:rPr>
          <w:rFonts w:ascii="Arial" w:hAnsi="Arial" w:cs="Arial"/>
          <w:highlight w:val="green"/>
        </w:rPr>
        <w:t xml:space="preserve">. Для каждого </w:t>
      </w:r>
      <w:r w:rsidR="005B5632">
        <w:rPr>
          <w:rFonts w:ascii="Arial" w:hAnsi="Arial" w:cs="Arial"/>
          <w:highlight w:val="green"/>
          <w:lang w:val="en-US"/>
        </w:rPr>
        <w:t>USNAM</w:t>
      </w:r>
      <w:r w:rsidR="00F4030D">
        <w:rPr>
          <w:rFonts w:ascii="Arial" w:hAnsi="Arial" w:cs="Arial"/>
          <w:highlight w:val="green"/>
        </w:rPr>
        <w:t xml:space="preserve"> формировать единое письмо в рамках данного шаблона уведомления.</w:t>
      </w:r>
    </w:p>
    <w:p w14:paraId="4823BB74" w14:textId="798DE5E5" w:rsidR="00B02CB7" w:rsidRDefault="005B5632" w:rsidP="00B02CB7">
      <w:pPr>
        <w:spacing w:before="120" w:after="120"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В тексте письма выводить следующую таблицу: </w:t>
      </w:r>
    </w:p>
    <w:p w14:paraId="311CD357" w14:textId="2921A290" w:rsidR="00A23DEF" w:rsidRDefault="00A23DEF" w:rsidP="00B02CB7">
      <w:pPr>
        <w:spacing w:before="120" w:after="120"/>
        <w:jc w:val="left"/>
        <w:rPr>
          <w:rFonts w:ascii="Arial" w:hAnsi="Arial" w:cs="Arial"/>
          <w:highlight w:val="green"/>
        </w:rPr>
      </w:pPr>
      <w:r>
        <w:rPr>
          <w:noProof/>
          <w:lang w:eastAsia="ru-RU"/>
        </w:rPr>
        <w:drawing>
          <wp:inline distT="0" distB="0" distL="0" distR="0" wp14:anchorId="0A663114" wp14:editId="6D802740">
            <wp:extent cx="4987290" cy="324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75663" cy="3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808B" w14:textId="4BC9BFF1" w:rsidR="005B5632" w:rsidRPr="005B5632" w:rsidRDefault="005B5632" w:rsidP="00B02CB7">
      <w:pPr>
        <w:spacing w:before="120" w:after="120"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Таблица 22. </w:t>
      </w:r>
      <w:r w:rsidR="00A23DEF">
        <w:rPr>
          <w:rFonts w:ascii="Arial" w:hAnsi="Arial" w:cs="Arial"/>
          <w:highlight w:val="green"/>
        </w:rPr>
        <w:t>Алгоритм заполнения</w:t>
      </w:r>
      <w:r>
        <w:rPr>
          <w:rFonts w:ascii="Arial" w:hAnsi="Arial" w:cs="Arial"/>
          <w:highlight w:val="green"/>
        </w:rPr>
        <w:t xml:space="preserve"> таблицы в электронном письме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245"/>
        <w:gridCol w:w="2551"/>
      </w:tblGrid>
      <w:tr w:rsidR="005B5632" w:rsidRPr="00B40853" w14:paraId="0C5C8EEF" w14:textId="77777777" w:rsidTr="005B5632">
        <w:tc>
          <w:tcPr>
            <w:tcW w:w="1985" w:type="dxa"/>
            <w:shd w:val="clear" w:color="auto" w:fill="FFC000"/>
          </w:tcPr>
          <w:p w14:paraId="29E738E8" w14:textId="77777777" w:rsidR="005B5632" w:rsidRPr="00B40853" w:rsidRDefault="005B5632" w:rsidP="00D8795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Поле</w:t>
            </w:r>
          </w:p>
        </w:tc>
        <w:tc>
          <w:tcPr>
            <w:tcW w:w="5245" w:type="dxa"/>
            <w:shd w:val="clear" w:color="auto" w:fill="FFC000"/>
          </w:tcPr>
          <w:p w14:paraId="267EF24D" w14:textId="77777777" w:rsidR="005B5632" w:rsidRPr="00B40853" w:rsidRDefault="005B5632" w:rsidP="00D8795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Название</w:t>
            </w:r>
          </w:p>
        </w:tc>
        <w:tc>
          <w:tcPr>
            <w:tcW w:w="2551" w:type="dxa"/>
            <w:shd w:val="clear" w:color="auto" w:fill="FFC000"/>
          </w:tcPr>
          <w:p w14:paraId="6E494803" w14:textId="1333971E" w:rsidR="005B5632" w:rsidRPr="00B40853" w:rsidRDefault="00A23DEF" w:rsidP="00D8795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Пример заполнения</w:t>
            </w:r>
          </w:p>
        </w:tc>
      </w:tr>
      <w:tr w:rsidR="005B5632" w:rsidRPr="00A23DEF" w14:paraId="4D6ECEE6" w14:textId="77777777" w:rsidTr="00A23DEF">
        <w:tc>
          <w:tcPr>
            <w:tcW w:w="1985" w:type="dxa"/>
            <w:shd w:val="clear" w:color="auto" w:fill="auto"/>
            <w:vAlign w:val="center"/>
          </w:tcPr>
          <w:p w14:paraId="55E41368" w14:textId="71BFEC02" w:rsidR="005B5632" w:rsidRPr="00BD50F6" w:rsidRDefault="00BD50F6" w:rsidP="00A23DE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Вид условия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9C9598B" w14:textId="5304EF77" w:rsidR="005B5632" w:rsidRPr="00A23DEF" w:rsidRDefault="00A23DEF" w:rsidP="00A23DE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ZMMT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PRICE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ZKSCHL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VTEXT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по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ZMMT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PRICE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ZKSCHL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ZKSCHL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=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lt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tab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price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zkschl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и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ZMMT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PRICE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ZKSCHL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SPRAS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=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SY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LANGU</w:t>
            </w:r>
          </w:p>
        </w:tc>
        <w:tc>
          <w:tcPr>
            <w:tcW w:w="2551" w:type="dxa"/>
            <w:shd w:val="clear" w:color="auto" w:fill="auto"/>
          </w:tcPr>
          <w:p w14:paraId="4C755C9D" w14:textId="77777777" w:rsidR="005B5632" w:rsidRPr="00A23DEF" w:rsidRDefault="005B5632" w:rsidP="00D87952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</w:p>
        </w:tc>
      </w:tr>
      <w:tr w:rsidR="00A23DEF" w:rsidRPr="00A23DEF" w14:paraId="2DAB4E4B" w14:textId="77777777" w:rsidTr="00A23DEF">
        <w:trPr>
          <w:trHeight w:val="392"/>
        </w:trPr>
        <w:tc>
          <w:tcPr>
            <w:tcW w:w="1985" w:type="dxa"/>
            <w:shd w:val="clear" w:color="auto" w:fill="auto"/>
            <w:vAlign w:val="center"/>
          </w:tcPr>
          <w:p w14:paraId="2F041B8E" w14:textId="3F879639" w:rsidR="00A23DEF" w:rsidRPr="00FA7231" w:rsidRDefault="00A23DEF" w:rsidP="00A23DE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Материал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4BA1F3CC" w14:textId="4F9AD2A9" w:rsidR="00A23DEF" w:rsidRPr="00A23DEF" w:rsidRDefault="00A23DEF" w:rsidP="00A23DE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lt_tab_price-matnr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E6D2EDB" w14:textId="1807CC0C" w:rsidR="00A23DEF" w:rsidRPr="00B40853" w:rsidRDefault="00A23DEF" w:rsidP="00A23DE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</w:tr>
      <w:tr w:rsidR="00A23DEF" w:rsidRPr="00EC2EC0" w14:paraId="290503D2" w14:textId="77777777" w:rsidTr="00A23DEF">
        <w:tc>
          <w:tcPr>
            <w:tcW w:w="1985" w:type="dxa"/>
            <w:shd w:val="clear" w:color="auto" w:fill="auto"/>
            <w:vAlign w:val="center"/>
          </w:tcPr>
          <w:p w14:paraId="1FE758B5" w14:textId="019081F4" w:rsidR="00A23DEF" w:rsidRPr="00B40853" w:rsidRDefault="00A23DEF" w:rsidP="00A23DE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Наименование материала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0942D9D8" w14:textId="1FD617FA" w:rsidR="00A23DEF" w:rsidRPr="00A23DEF" w:rsidRDefault="00A23DEF" w:rsidP="00A23DE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MAKT-MAKTG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по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 MAKT-MATNR = lt_tab_price-matnr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и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 MAKT-SPRAS = SY-LANGU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03634A" w14:textId="7E2BB9A7" w:rsidR="00A23DEF" w:rsidRPr="00B40853" w:rsidRDefault="00A23DEF" w:rsidP="00A23DE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</w:tr>
      <w:tr w:rsidR="00A23DEF" w:rsidRPr="00EC2EC0" w14:paraId="54E2F91F" w14:textId="77777777" w:rsidTr="00A23DEF">
        <w:tc>
          <w:tcPr>
            <w:tcW w:w="1985" w:type="dxa"/>
            <w:shd w:val="clear" w:color="auto" w:fill="auto"/>
            <w:vAlign w:val="center"/>
          </w:tcPr>
          <w:p w14:paraId="40706588" w14:textId="7519D79A" w:rsidR="00A23DEF" w:rsidRPr="00A23DEF" w:rsidRDefault="00BD50F6" w:rsidP="00A23DE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Статус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32F3EEDE" w14:textId="78150071" w:rsidR="00A23DEF" w:rsidRPr="00A2219F" w:rsidRDefault="00A23DEF" w:rsidP="00A23DEF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ZMMT_PRICE_STATUS_T-NAME1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по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 ZMMT_PRICE_STATUS_T-ZSTATUS = lt_tab_price-zstatus</w:t>
            </w: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и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 ZMMT_PRICE_STATUS_T-</w:t>
            </w: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SPRAS = SY-LANGU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4DE07EE" w14:textId="6E7E3EF1" w:rsidR="00A23DEF" w:rsidRPr="00B40853" w:rsidRDefault="00A23DEF" w:rsidP="00A23DE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</w:tr>
    </w:tbl>
    <w:p w14:paraId="7CD87E60" w14:textId="4D0F1C30" w:rsidR="00F4030D" w:rsidRPr="00B02CB7" w:rsidRDefault="00F4030D" w:rsidP="00F4030D">
      <w:pPr>
        <w:spacing w:before="120" w:after="120"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Считать шаблон с помощью ФМ </w:t>
      </w:r>
      <w:r>
        <w:rPr>
          <w:rFonts w:ascii="Arial" w:hAnsi="Arial" w:cs="Arial"/>
          <w:highlight w:val="green"/>
          <w:lang w:val="en-US"/>
        </w:rPr>
        <w:t>READ</w:t>
      </w:r>
      <w:r w:rsidRPr="00B02CB7">
        <w:rPr>
          <w:rFonts w:ascii="Arial" w:hAnsi="Arial" w:cs="Arial"/>
          <w:highlight w:val="green"/>
        </w:rPr>
        <w:t>_</w:t>
      </w:r>
      <w:r>
        <w:rPr>
          <w:rFonts w:ascii="Arial" w:hAnsi="Arial" w:cs="Arial"/>
          <w:highlight w:val="green"/>
          <w:lang w:val="en-US"/>
        </w:rPr>
        <w:t>TEXT</w:t>
      </w:r>
      <w:r>
        <w:rPr>
          <w:rFonts w:ascii="Arial" w:hAnsi="Arial" w:cs="Arial"/>
          <w:highlight w:val="green"/>
        </w:rPr>
        <w:t xml:space="preserve"> с </w:t>
      </w:r>
      <w:r>
        <w:rPr>
          <w:rFonts w:ascii="Arial" w:hAnsi="Arial" w:cs="Arial"/>
          <w:highlight w:val="green"/>
          <w:lang w:val="en-US"/>
        </w:rPr>
        <w:t>NAME</w:t>
      </w:r>
      <w:r>
        <w:rPr>
          <w:rFonts w:ascii="Arial" w:hAnsi="Arial" w:cs="Arial"/>
          <w:highlight w:val="green"/>
        </w:rPr>
        <w:t xml:space="preserve"> = </w:t>
      </w:r>
      <w:r w:rsidRPr="00B02CB7">
        <w:rPr>
          <w:rFonts w:ascii="Arial" w:hAnsi="Arial" w:cs="Arial"/>
          <w:highlight w:val="green"/>
        </w:rPr>
        <w:t>‘</w:t>
      </w:r>
      <w:r>
        <w:rPr>
          <w:rFonts w:ascii="Arial" w:hAnsi="Arial" w:cs="Arial"/>
          <w:highlight w:val="green"/>
          <w:lang w:val="en-US"/>
        </w:rPr>
        <w:t>Z</w:t>
      </w:r>
      <w:r w:rsidRPr="00B02CB7">
        <w:rPr>
          <w:rFonts w:ascii="Arial" w:hAnsi="Arial" w:cs="Arial"/>
          <w:highlight w:val="green"/>
        </w:rPr>
        <w:t>_</w:t>
      </w:r>
      <w:r>
        <w:rPr>
          <w:rFonts w:ascii="Arial" w:hAnsi="Arial" w:cs="Arial"/>
          <w:highlight w:val="green"/>
          <w:lang w:val="en-US"/>
        </w:rPr>
        <w:t>MM</w:t>
      </w:r>
      <w:r w:rsidRPr="00B02CB7">
        <w:rPr>
          <w:rFonts w:ascii="Arial" w:hAnsi="Arial" w:cs="Arial"/>
          <w:highlight w:val="green"/>
        </w:rPr>
        <w:t>04_</w:t>
      </w:r>
      <w:r>
        <w:rPr>
          <w:rFonts w:ascii="Arial" w:hAnsi="Arial" w:cs="Arial"/>
          <w:highlight w:val="green"/>
          <w:lang w:val="en-US"/>
        </w:rPr>
        <w:t>TERM</w:t>
      </w:r>
      <w:r w:rsidRPr="00B02CB7">
        <w:rPr>
          <w:rFonts w:ascii="Arial" w:hAnsi="Arial" w:cs="Arial"/>
          <w:highlight w:val="green"/>
        </w:rPr>
        <w:t xml:space="preserve">’ </w:t>
      </w:r>
      <w:r>
        <w:rPr>
          <w:rFonts w:ascii="Arial" w:hAnsi="Arial" w:cs="Arial"/>
          <w:highlight w:val="green"/>
        </w:rPr>
        <w:t>(Нарушение сроков расценки следующих материалов).</w:t>
      </w:r>
      <w:r w:rsidRPr="00B02CB7">
        <w:rPr>
          <w:rFonts w:ascii="Arial" w:hAnsi="Arial" w:cs="Arial"/>
          <w:highlight w:val="green"/>
        </w:rPr>
        <w:t xml:space="preserve"> </w:t>
      </w:r>
      <w:r>
        <w:rPr>
          <w:rFonts w:ascii="Arial" w:hAnsi="Arial" w:cs="Arial"/>
          <w:highlight w:val="green"/>
        </w:rPr>
        <w:t>Уведомление рассылать при следующих событиях:</w:t>
      </w:r>
    </w:p>
    <w:p w14:paraId="711A0AA7" w14:textId="7C2D112A" w:rsidR="00B02CB7" w:rsidRPr="00F4030D" w:rsidRDefault="00B02CB7" w:rsidP="00F4030D">
      <w:pPr>
        <w:pStyle w:val="afb"/>
        <w:numPr>
          <w:ilvl w:val="0"/>
          <w:numId w:val="99"/>
        </w:numPr>
        <w:spacing w:before="120" w:after="120"/>
        <w:jc w:val="left"/>
        <w:rPr>
          <w:rFonts w:ascii="Arial" w:hAnsi="Arial" w:cs="Arial"/>
          <w:highlight w:val="green"/>
        </w:rPr>
      </w:pPr>
      <w:r w:rsidRPr="00F4030D">
        <w:rPr>
          <w:rFonts w:ascii="Arial" w:hAnsi="Arial" w:cs="Arial"/>
          <w:highlight w:val="green"/>
        </w:rPr>
        <w:t>Нарушение сроков по расценки цены</w:t>
      </w:r>
    </w:p>
    <w:p w14:paraId="0F178C1A" w14:textId="77777777" w:rsidR="00B02CB7" w:rsidRPr="00A2219F" w:rsidRDefault="00B02CB7" w:rsidP="00B02CB7">
      <w:pPr>
        <w:spacing w:line="276" w:lineRule="auto"/>
        <w:ind w:firstLine="357"/>
        <w:jc w:val="left"/>
        <w:rPr>
          <w:rFonts w:ascii="Arial" w:hAnsi="Arial" w:cs="Arial"/>
          <w:highlight w:val="green"/>
          <w:lang w:val="en-US"/>
        </w:rPr>
      </w:pPr>
      <w:r w:rsidRPr="00C10360">
        <w:rPr>
          <w:rFonts w:ascii="Arial" w:hAnsi="Arial" w:cs="Arial"/>
          <w:highlight w:val="green"/>
        </w:rPr>
        <w:t>Если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C10360">
        <w:rPr>
          <w:rFonts w:ascii="Arial" w:hAnsi="Arial" w:cs="Arial"/>
          <w:highlight w:val="green"/>
          <w:lang w:val="en-US"/>
        </w:rPr>
        <w:t>ZSTATUS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C10360">
        <w:rPr>
          <w:rFonts w:ascii="Arial" w:hAnsi="Arial" w:cs="Arial"/>
          <w:highlight w:val="green"/>
          <w:lang w:val="en-US"/>
        </w:rPr>
        <w:t>c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C10360">
        <w:rPr>
          <w:rFonts w:ascii="Arial" w:hAnsi="Arial" w:cs="Arial"/>
          <w:highlight w:val="green"/>
        </w:rPr>
        <w:t>СЭ</w:t>
      </w:r>
      <w:r w:rsidRPr="00A2219F">
        <w:rPr>
          <w:rFonts w:ascii="Arial" w:hAnsi="Arial" w:cs="Arial"/>
          <w:highlight w:val="green"/>
          <w:lang w:val="en-US"/>
        </w:rPr>
        <w:t xml:space="preserve"> = </w:t>
      </w:r>
      <w:r w:rsidRPr="00C10360">
        <w:rPr>
          <w:rFonts w:ascii="Arial" w:hAnsi="Arial" w:cs="Arial"/>
          <w:highlight w:val="green"/>
          <w:lang w:val="en-US"/>
        </w:rPr>
        <w:t>Z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C10360">
        <w:rPr>
          <w:rFonts w:ascii="Arial" w:hAnsi="Arial" w:cs="Arial"/>
          <w:highlight w:val="green"/>
          <w:lang w:val="en-US"/>
        </w:rPr>
        <w:t>MM</w:t>
      </w:r>
      <w:r w:rsidRPr="00A2219F">
        <w:rPr>
          <w:rFonts w:ascii="Arial" w:hAnsi="Arial" w:cs="Arial"/>
          <w:highlight w:val="green"/>
          <w:lang w:val="en-US"/>
        </w:rPr>
        <w:t>04_</w:t>
      </w:r>
      <w:r w:rsidRPr="00C10360">
        <w:rPr>
          <w:rFonts w:ascii="Arial" w:hAnsi="Arial" w:cs="Arial"/>
          <w:highlight w:val="green"/>
          <w:lang w:val="en-US"/>
        </w:rPr>
        <w:t>STATUS</w:t>
      </w:r>
      <w:r w:rsidRPr="00A2219F">
        <w:rPr>
          <w:rFonts w:ascii="Arial" w:hAnsi="Arial" w:cs="Arial"/>
          <w:highlight w:val="green"/>
          <w:lang w:val="en-US"/>
        </w:rPr>
        <w:t>1</w:t>
      </w:r>
    </w:p>
    <w:p w14:paraId="1566766C" w14:textId="77777777" w:rsidR="00B02CB7" w:rsidRPr="00C10360" w:rsidRDefault="00B02CB7" w:rsidP="00B02CB7">
      <w:pPr>
        <w:spacing w:line="276" w:lineRule="auto"/>
        <w:ind w:left="360"/>
        <w:jc w:val="left"/>
        <w:rPr>
          <w:rFonts w:ascii="Arial" w:hAnsi="Arial" w:cs="Arial"/>
          <w:highlight w:val="green"/>
          <w:lang w:val="en-US"/>
        </w:rPr>
      </w:pPr>
      <w:r w:rsidRPr="004C445C">
        <w:rPr>
          <w:rFonts w:ascii="Arial" w:hAnsi="Arial" w:cs="Arial"/>
          <w:highlight w:val="green"/>
        </w:rPr>
        <w:t>Выбрать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</w:rPr>
        <w:t>позиции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  <w:lang w:val="en-US"/>
        </w:rPr>
        <w:t>lt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4C445C">
        <w:rPr>
          <w:rFonts w:ascii="Arial" w:hAnsi="Arial" w:cs="Arial"/>
          <w:highlight w:val="green"/>
          <w:lang w:val="en-US"/>
        </w:rPr>
        <w:t>tab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4C445C">
        <w:rPr>
          <w:rFonts w:ascii="Arial" w:hAnsi="Arial" w:cs="Arial"/>
          <w:highlight w:val="green"/>
          <w:lang w:val="en-US"/>
        </w:rPr>
        <w:t>price</w:t>
      </w:r>
      <w:r w:rsidRPr="00A2219F">
        <w:rPr>
          <w:rFonts w:ascii="Arial" w:hAnsi="Arial" w:cs="Arial"/>
          <w:highlight w:val="green"/>
          <w:lang w:val="en-US"/>
        </w:rPr>
        <w:t xml:space="preserve">, </w:t>
      </w:r>
      <w:r w:rsidRPr="004C445C">
        <w:rPr>
          <w:rFonts w:ascii="Arial" w:hAnsi="Arial" w:cs="Arial"/>
          <w:highlight w:val="green"/>
        </w:rPr>
        <w:t>где</w:t>
      </w:r>
      <w:r w:rsidRPr="00A2219F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  <w:lang w:val="en-US"/>
        </w:rPr>
        <w:t>lt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4C445C">
        <w:rPr>
          <w:rFonts w:ascii="Arial" w:hAnsi="Arial" w:cs="Arial"/>
          <w:highlight w:val="green"/>
          <w:lang w:val="en-US"/>
        </w:rPr>
        <w:t>tab</w:t>
      </w:r>
      <w:r w:rsidRPr="00A2219F">
        <w:rPr>
          <w:rFonts w:ascii="Arial" w:hAnsi="Arial" w:cs="Arial"/>
          <w:highlight w:val="green"/>
          <w:lang w:val="en-US"/>
        </w:rPr>
        <w:t>_</w:t>
      </w:r>
      <w:r w:rsidRPr="004C445C">
        <w:rPr>
          <w:rFonts w:ascii="Arial" w:hAnsi="Arial" w:cs="Arial"/>
          <w:highlight w:val="green"/>
          <w:lang w:val="en-US"/>
        </w:rPr>
        <w:t>price</w:t>
      </w:r>
      <w:r w:rsidRPr="00A2219F">
        <w:rPr>
          <w:rFonts w:ascii="Arial" w:hAnsi="Arial" w:cs="Arial"/>
          <w:highlight w:val="green"/>
          <w:lang w:val="en-US"/>
        </w:rPr>
        <w:t>-</w:t>
      </w:r>
      <w:r w:rsidRPr="004C445C">
        <w:rPr>
          <w:rFonts w:ascii="Arial" w:hAnsi="Arial" w:cs="Arial"/>
          <w:highlight w:val="green"/>
          <w:lang w:val="en-US"/>
        </w:rPr>
        <w:t>zdate</w:t>
      </w:r>
      <w:r w:rsidRPr="00A2219F">
        <w:rPr>
          <w:rFonts w:ascii="Arial" w:hAnsi="Arial" w:cs="Arial"/>
          <w:highlight w:val="green"/>
          <w:lang w:val="en-US"/>
        </w:rPr>
        <w:t xml:space="preserve">2 = </w:t>
      </w:r>
      <w:r w:rsidRPr="004C445C">
        <w:rPr>
          <w:rFonts w:ascii="Arial" w:hAnsi="Arial" w:cs="Arial"/>
          <w:highlight w:val="green"/>
        </w:rPr>
        <w:t>не</w:t>
      </w:r>
      <w:r w:rsidRPr="00C10360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</w:rPr>
        <w:t>пусто</w:t>
      </w:r>
      <w:r w:rsidRPr="00C10360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</w:rPr>
        <w:t>и</w:t>
      </w:r>
      <w:r w:rsidRPr="00C10360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  <w:lang w:val="en-US"/>
        </w:rPr>
        <w:t>lt</w:t>
      </w:r>
      <w:r w:rsidRPr="00C10360">
        <w:rPr>
          <w:rFonts w:ascii="Arial" w:hAnsi="Arial" w:cs="Arial"/>
          <w:highlight w:val="green"/>
          <w:lang w:val="en-US"/>
        </w:rPr>
        <w:t>_</w:t>
      </w:r>
      <w:r w:rsidRPr="004C445C">
        <w:rPr>
          <w:rFonts w:ascii="Arial" w:hAnsi="Arial" w:cs="Arial"/>
          <w:highlight w:val="green"/>
          <w:lang w:val="en-US"/>
        </w:rPr>
        <w:t>tab</w:t>
      </w:r>
      <w:r w:rsidRPr="00C10360">
        <w:rPr>
          <w:rFonts w:ascii="Arial" w:hAnsi="Arial" w:cs="Arial"/>
          <w:highlight w:val="green"/>
          <w:lang w:val="en-US"/>
        </w:rPr>
        <w:t>_</w:t>
      </w:r>
      <w:r w:rsidRPr="004C445C">
        <w:rPr>
          <w:rFonts w:ascii="Arial" w:hAnsi="Arial" w:cs="Arial"/>
          <w:highlight w:val="green"/>
          <w:lang w:val="en-US"/>
        </w:rPr>
        <w:t>price</w:t>
      </w:r>
      <w:r w:rsidRPr="00C10360">
        <w:rPr>
          <w:rFonts w:ascii="Arial" w:hAnsi="Arial" w:cs="Arial"/>
          <w:highlight w:val="green"/>
          <w:lang w:val="en-US"/>
        </w:rPr>
        <w:t xml:space="preserve"> = </w:t>
      </w:r>
      <w:r w:rsidRPr="004C445C">
        <w:rPr>
          <w:rFonts w:ascii="Arial" w:hAnsi="Arial" w:cs="Arial"/>
          <w:highlight w:val="green"/>
          <w:lang w:val="en-US"/>
        </w:rPr>
        <w:t>Z</w:t>
      </w:r>
      <w:r w:rsidRPr="00C10360">
        <w:rPr>
          <w:rFonts w:ascii="Arial" w:hAnsi="Arial" w:cs="Arial"/>
          <w:highlight w:val="green"/>
          <w:lang w:val="en-US"/>
        </w:rPr>
        <w:t>_</w:t>
      </w:r>
      <w:r w:rsidRPr="004C445C">
        <w:rPr>
          <w:rFonts w:ascii="Arial" w:hAnsi="Arial" w:cs="Arial"/>
          <w:highlight w:val="green"/>
          <w:lang w:val="en-US"/>
        </w:rPr>
        <w:t>MM</w:t>
      </w:r>
      <w:r w:rsidRPr="00C10360">
        <w:rPr>
          <w:rFonts w:ascii="Arial" w:hAnsi="Arial" w:cs="Arial"/>
          <w:highlight w:val="green"/>
          <w:lang w:val="en-US"/>
        </w:rPr>
        <w:t>04_</w:t>
      </w:r>
      <w:r w:rsidRPr="004C445C">
        <w:rPr>
          <w:rFonts w:ascii="Arial" w:hAnsi="Arial" w:cs="Arial"/>
          <w:highlight w:val="green"/>
          <w:lang w:val="en-US"/>
        </w:rPr>
        <w:t>STATUS</w:t>
      </w:r>
      <w:r w:rsidRPr="00C10360">
        <w:rPr>
          <w:rFonts w:ascii="Arial" w:hAnsi="Arial" w:cs="Arial"/>
          <w:highlight w:val="green"/>
          <w:lang w:val="en-US"/>
        </w:rPr>
        <w:t>1</w:t>
      </w:r>
    </w:p>
    <w:p w14:paraId="16D9D0D3" w14:textId="77777777" w:rsidR="00B02CB7" w:rsidRPr="00B02CB7" w:rsidRDefault="00B02CB7" w:rsidP="00B02CB7">
      <w:pPr>
        <w:spacing w:line="276" w:lineRule="auto"/>
        <w:ind w:left="360"/>
        <w:jc w:val="left"/>
        <w:rPr>
          <w:rFonts w:ascii="Arial" w:hAnsi="Arial" w:cs="Arial"/>
          <w:highlight w:val="green"/>
          <w:lang w:val="en-US"/>
        </w:rPr>
      </w:pPr>
      <w:r w:rsidRPr="004C445C">
        <w:rPr>
          <w:rFonts w:ascii="Arial" w:hAnsi="Arial" w:cs="Arial"/>
          <w:highlight w:val="green"/>
        </w:rPr>
        <w:t>Определить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</w:rPr>
        <w:t>плановую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</w:rPr>
        <w:t>дату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</w:rPr>
        <w:t>расценки</w:t>
      </w:r>
      <w:r w:rsidRPr="00B02CB7">
        <w:rPr>
          <w:rFonts w:ascii="Arial" w:hAnsi="Arial" w:cs="Arial"/>
          <w:highlight w:val="green"/>
          <w:lang w:val="en-US"/>
        </w:rPr>
        <w:t xml:space="preserve">: </w:t>
      </w:r>
    </w:p>
    <w:p w14:paraId="3D2CDBFC" w14:textId="77777777" w:rsidR="00B02CB7" w:rsidRPr="00B02CB7" w:rsidRDefault="00B02CB7" w:rsidP="00B02CB7">
      <w:pPr>
        <w:spacing w:line="276" w:lineRule="auto"/>
        <w:ind w:left="708"/>
        <w:jc w:val="left"/>
        <w:rPr>
          <w:rFonts w:ascii="Arial" w:hAnsi="Arial" w:cs="Arial"/>
          <w:highlight w:val="green"/>
          <w:lang w:val="en-US"/>
        </w:rPr>
      </w:pPr>
      <w:r w:rsidRPr="004C445C">
        <w:rPr>
          <w:rFonts w:ascii="Arial" w:hAnsi="Arial" w:cs="Arial"/>
          <w:highlight w:val="green"/>
        </w:rPr>
        <w:t>Получить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</w:rPr>
        <w:t>количество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</w:rPr>
        <w:t>дней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  <w:lang w:val="en-US"/>
        </w:rPr>
        <w:t>ZTMM</w:t>
      </w:r>
      <w:r w:rsidRPr="00B02CB7">
        <w:rPr>
          <w:rFonts w:ascii="Arial" w:hAnsi="Arial" w:cs="Arial"/>
          <w:highlight w:val="green"/>
          <w:lang w:val="en-US"/>
        </w:rPr>
        <w:t>_</w:t>
      </w:r>
      <w:r w:rsidRPr="004C445C">
        <w:rPr>
          <w:rFonts w:ascii="Arial" w:hAnsi="Arial" w:cs="Arial"/>
          <w:highlight w:val="green"/>
          <w:lang w:val="en-US"/>
        </w:rPr>
        <w:t>PRICE</w:t>
      </w:r>
      <w:r w:rsidRPr="00B02CB7">
        <w:rPr>
          <w:rFonts w:ascii="Arial" w:hAnsi="Arial" w:cs="Arial"/>
          <w:highlight w:val="green"/>
          <w:lang w:val="en-US"/>
        </w:rPr>
        <w:t>_</w:t>
      </w:r>
      <w:r w:rsidRPr="004C445C">
        <w:rPr>
          <w:rFonts w:ascii="Arial" w:hAnsi="Arial" w:cs="Arial"/>
          <w:highlight w:val="green"/>
          <w:lang w:val="en-US"/>
        </w:rPr>
        <w:t>STATUS</w:t>
      </w:r>
      <w:r w:rsidRPr="00B02CB7">
        <w:rPr>
          <w:rFonts w:ascii="Arial" w:hAnsi="Arial" w:cs="Arial"/>
          <w:highlight w:val="green"/>
          <w:lang w:val="en-US"/>
        </w:rPr>
        <w:t xml:space="preserve">-ZCTRL_DAY </w:t>
      </w:r>
      <w:r w:rsidRPr="004C445C">
        <w:rPr>
          <w:rFonts w:ascii="Arial" w:hAnsi="Arial" w:cs="Arial"/>
          <w:highlight w:val="green"/>
        </w:rPr>
        <w:t>по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4C445C">
        <w:rPr>
          <w:rFonts w:ascii="Arial" w:hAnsi="Arial" w:cs="Arial"/>
          <w:highlight w:val="green"/>
          <w:lang w:val="en-US"/>
        </w:rPr>
        <w:t>BURKS</w:t>
      </w:r>
      <w:r w:rsidRPr="00B02CB7">
        <w:rPr>
          <w:rFonts w:ascii="Arial" w:hAnsi="Arial" w:cs="Arial"/>
          <w:highlight w:val="green"/>
          <w:lang w:val="en-US"/>
        </w:rPr>
        <w:t xml:space="preserve">, </w:t>
      </w:r>
      <w:r w:rsidRPr="004C445C">
        <w:rPr>
          <w:rFonts w:ascii="Arial" w:hAnsi="Arial" w:cs="Arial"/>
          <w:highlight w:val="green"/>
          <w:lang w:val="en-US"/>
        </w:rPr>
        <w:t>WERKS</w:t>
      </w:r>
      <w:r w:rsidRPr="00B02CB7">
        <w:rPr>
          <w:rFonts w:ascii="Arial" w:hAnsi="Arial" w:cs="Arial"/>
          <w:highlight w:val="green"/>
          <w:lang w:val="en-US"/>
        </w:rPr>
        <w:t xml:space="preserve">, </w:t>
      </w:r>
      <w:r w:rsidRPr="004C445C">
        <w:rPr>
          <w:rFonts w:ascii="Arial" w:hAnsi="Arial" w:cs="Arial"/>
          <w:highlight w:val="green"/>
          <w:lang w:val="en-US"/>
        </w:rPr>
        <w:t>ZSTATUS</w:t>
      </w:r>
      <w:r w:rsidRPr="00B02CB7">
        <w:rPr>
          <w:rFonts w:ascii="Arial" w:hAnsi="Arial" w:cs="Arial"/>
          <w:highlight w:val="green"/>
          <w:lang w:val="en-US"/>
        </w:rPr>
        <w:t xml:space="preserve">, </w:t>
      </w:r>
      <w:r w:rsidRPr="004C445C">
        <w:rPr>
          <w:rFonts w:ascii="Arial" w:hAnsi="Arial" w:cs="Arial"/>
          <w:highlight w:val="green"/>
          <w:lang w:val="en-US"/>
        </w:rPr>
        <w:t>ZKSCHL</w:t>
      </w:r>
    </w:p>
    <w:p w14:paraId="7D002843" w14:textId="77777777" w:rsidR="00B02CB7" w:rsidRPr="004C445C" w:rsidRDefault="00B02CB7" w:rsidP="00B02CB7">
      <w:pPr>
        <w:spacing w:line="276" w:lineRule="auto"/>
        <w:ind w:left="708"/>
        <w:jc w:val="left"/>
        <w:rPr>
          <w:rFonts w:ascii="Arial" w:hAnsi="Arial" w:cs="Arial"/>
          <w:highlight w:val="green"/>
          <w:lang w:val="en-US"/>
        </w:rPr>
      </w:pPr>
      <w:r w:rsidRPr="004C445C">
        <w:rPr>
          <w:rFonts w:ascii="Arial" w:hAnsi="Arial" w:cs="Arial"/>
          <w:highlight w:val="green"/>
        </w:rPr>
        <w:t>Рассчитать</w:t>
      </w:r>
      <w:r w:rsidRPr="004C445C">
        <w:rPr>
          <w:rFonts w:ascii="Arial" w:hAnsi="Arial" w:cs="Arial"/>
          <w:highlight w:val="green"/>
          <w:lang w:val="en-US"/>
        </w:rPr>
        <w:t xml:space="preserve">  lv_date4 = lt_tab_price-zdate2 + ZTMM_PRICE_STATUS-ZCTRL_DAY</w:t>
      </w:r>
    </w:p>
    <w:p w14:paraId="0A158AC1" w14:textId="60AF633E" w:rsidR="00B02CB7" w:rsidRDefault="00B02CB7" w:rsidP="00B02CB7">
      <w:pPr>
        <w:spacing w:line="276" w:lineRule="auto"/>
        <w:jc w:val="left"/>
        <w:rPr>
          <w:rFonts w:ascii="Arial" w:hAnsi="Arial" w:cs="Arial"/>
        </w:rPr>
      </w:pPr>
      <w:r w:rsidRPr="00A2219F">
        <w:rPr>
          <w:rFonts w:ascii="Arial" w:hAnsi="Arial" w:cs="Arial"/>
          <w:highlight w:val="green"/>
          <w:lang w:val="en-US"/>
        </w:rPr>
        <w:lastRenderedPageBreak/>
        <w:t xml:space="preserve">      </w:t>
      </w:r>
      <w:r w:rsidRPr="004C445C">
        <w:rPr>
          <w:rFonts w:ascii="Arial" w:hAnsi="Arial" w:cs="Arial"/>
          <w:highlight w:val="green"/>
        </w:rPr>
        <w:t xml:space="preserve">Оставить позиции </w:t>
      </w:r>
      <w:r w:rsidRPr="004C445C">
        <w:rPr>
          <w:rFonts w:ascii="Arial" w:hAnsi="Arial" w:cs="Arial"/>
          <w:highlight w:val="green"/>
          <w:lang w:val="en-US"/>
        </w:rPr>
        <w:t>lt</w:t>
      </w:r>
      <w:r w:rsidRPr="004C445C">
        <w:rPr>
          <w:rFonts w:ascii="Arial" w:hAnsi="Arial" w:cs="Arial"/>
          <w:highlight w:val="green"/>
        </w:rPr>
        <w:t>_</w:t>
      </w:r>
      <w:r w:rsidRPr="004C445C">
        <w:rPr>
          <w:rFonts w:ascii="Arial" w:hAnsi="Arial" w:cs="Arial"/>
          <w:highlight w:val="green"/>
          <w:lang w:val="en-US"/>
        </w:rPr>
        <w:t>tab</w:t>
      </w:r>
      <w:r w:rsidRPr="004C445C">
        <w:rPr>
          <w:rFonts w:ascii="Arial" w:hAnsi="Arial" w:cs="Arial"/>
          <w:highlight w:val="green"/>
        </w:rPr>
        <w:t>_</w:t>
      </w:r>
      <w:r w:rsidRPr="004C445C">
        <w:rPr>
          <w:rFonts w:ascii="Arial" w:hAnsi="Arial" w:cs="Arial"/>
          <w:highlight w:val="green"/>
          <w:lang w:val="en-US"/>
        </w:rPr>
        <w:t>price</w:t>
      </w:r>
      <w:r w:rsidRPr="004C445C">
        <w:rPr>
          <w:rFonts w:ascii="Arial" w:hAnsi="Arial" w:cs="Arial"/>
          <w:highlight w:val="green"/>
        </w:rPr>
        <w:t xml:space="preserve">, где </w:t>
      </w:r>
      <w:r w:rsidRPr="004C445C">
        <w:rPr>
          <w:rFonts w:ascii="Arial" w:hAnsi="Arial" w:cs="Arial"/>
          <w:highlight w:val="green"/>
          <w:lang w:val="en-US"/>
        </w:rPr>
        <w:t>lv</w:t>
      </w:r>
      <w:r w:rsidRPr="004C445C">
        <w:rPr>
          <w:rFonts w:ascii="Arial" w:hAnsi="Arial" w:cs="Arial"/>
          <w:highlight w:val="green"/>
        </w:rPr>
        <w:t>_</w:t>
      </w:r>
      <w:r w:rsidRPr="004C445C">
        <w:rPr>
          <w:rFonts w:ascii="Arial" w:hAnsi="Arial" w:cs="Arial"/>
          <w:highlight w:val="green"/>
          <w:lang w:val="en-US"/>
        </w:rPr>
        <w:t>date</w:t>
      </w:r>
      <w:r w:rsidR="00F4030D">
        <w:rPr>
          <w:rFonts w:ascii="Arial" w:hAnsi="Arial" w:cs="Arial"/>
          <w:highlight w:val="green"/>
        </w:rPr>
        <w:t xml:space="preserve">4 </w:t>
      </w:r>
      <w:r w:rsidR="00F4030D" w:rsidRPr="00F4030D">
        <w:rPr>
          <w:rFonts w:ascii="Arial" w:hAnsi="Arial" w:cs="Arial"/>
          <w:highlight w:val="green"/>
        </w:rPr>
        <w:t>&gt;</w:t>
      </w:r>
      <w:r w:rsidRPr="004C445C">
        <w:rPr>
          <w:rFonts w:ascii="Arial" w:hAnsi="Arial" w:cs="Arial"/>
          <w:highlight w:val="green"/>
        </w:rPr>
        <w:t xml:space="preserve"> </w:t>
      </w:r>
      <w:r w:rsidRPr="004C445C">
        <w:rPr>
          <w:rFonts w:ascii="Arial" w:hAnsi="Arial" w:cs="Arial"/>
          <w:highlight w:val="green"/>
          <w:lang w:val="en-US"/>
        </w:rPr>
        <w:t>sy</w:t>
      </w:r>
      <w:r w:rsidRPr="004C445C">
        <w:rPr>
          <w:rFonts w:ascii="Arial" w:hAnsi="Arial" w:cs="Arial"/>
          <w:highlight w:val="green"/>
        </w:rPr>
        <w:t>-</w:t>
      </w:r>
      <w:r w:rsidRPr="004C445C">
        <w:rPr>
          <w:rFonts w:ascii="Arial" w:hAnsi="Arial" w:cs="Arial"/>
          <w:highlight w:val="green"/>
          <w:lang w:val="en-US"/>
        </w:rPr>
        <w:t>datum</w:t>
      </w:r>
      <w:r w:rsidRPr="004C445C">
        <w:rPr>
          <w:rFonts w:ascii="Arial" w:hAnsi="Arial" w:cs="Arial"/>
          <w:highlight w:val="green"/>
        </w:rPr>
        <w:t xml:space="preserve"> на 1 день</w:t>
      </w:r>
    </w:p>
    <w:p w14:paraId="45821D8D" w14:textId="60ECB24B" w:rsidR="00F4030D" w:rsidRDefault="00F4030D" w:rsidP="00F4030D">
      <w:pPr>
        <w:spacing w:before="120" w:after="120"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Необходимо объединить по </w:t>
      </w:r>
      <w:r>
        <w:rPr>
          <w:rFonts w:ascii="Arial" w:hAnsi="Arial" w:cs="Arial"/>
          <w:highlight w:val="green"/>
          <w:lang w:val="en-US"/>
        </w:rPr>
        <w:t>USNAM</w:t>
      </w:r>
      <w:r>
        <w:rPr>
          <w:rFonts w:ascii="Arial" w:hAnsi="Arial" w:cs="Arial"/>
          <w:highlight w:val="green"/>
        </w:rPr>
        <w:t xml:space="preserve">, отсортировать по </w:t>
      </w:r>
      <w:r>
        <w:rPr>
          <w:rFonts w:ascii="Arial" w:hAnsi="Arial" w:cs="Arial"/>
          <w:highlight w:val="green"/>
          <w:lang w:val="en-US"/>
        </w:rPr>
        <w:t>MATNR</w:t>
      </w:r>
      <w:r>
        <w:rPr>
          <w:rFonts w:ascii="Arial" w:hAnsi="Arial" w:cs="Arial"/>
          <w:highlight w:val="green"/>
        </w:rPr>
        <w:t xml:space="preserve">. Для каждого </w:t>
      </w:r>
      <w:r>
        <w:rPr>
          <w:rFonts w:ascii="Arial" w:hAnsi="Arial" w:cs="Arial"/>
          <w:highlight w:val="green"/>
          <w:lang w:val="en-US"/>
        </w:rPr>
        <w:t>USNAM</w:t>
      </w:r>
      <w:r>
        <w:rPr>
          <w:rFonts w:ascii="Arial" w:hAnsi="Arial" w:cs="Arial"/>
          <w:highlight w:val="green"/>
        </w:rPr>
        <w:t xml:space="preserve"> формировать единое письмо. </w:t>
      </w:r>
      <w:r w:rsidR="00BD50F6">
        <w:rPr>
          <w:rFonts w:ascii="Arial" w:hAnsi="Arial" w:cs="Arial"/>
          <w:highlight w:val="green"/>
        </w:rPr>
        <w:t>В тексте письма выводить следующую таблицу:</w:t>
      </w:r>
    </w:p>
    <w:p w14:paraId="7380C91A" w14:textId="79649F5B" w:rsidR="00BD50F6" w:rsidRDefault="00BD50F6" w:rsidP="00F4030D">
      <w:pPr>
        <w:spacing w:before="120" w:after="120"/>
        <w:jc w:val="left"/>
        <w:rPr>
          <w:rFonts w:ascii="Arial" w:hAnsi="Arial" w:cs="Arial"/>
          <w:highlight w:val="green"/>
        </w:rPr>
      </w:pPr>
      <w:r>
        <w:rPr>
          <w:noProof/>
          <w:lang w:eastAsia="ru-RU"/>
        </w:rPr>
        <w:drawing>
          <wp:inline distT="0" distB="0" distL="0" distR="0" wp14:anchorId="577F8DAC" wp14:editId="669F86ED">
            <wp:extent cx="6233160" cy="41163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97585" cy="4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8B6B" w14:textId="0A75EF67" w:rsidR="00BD50F6" w:rsidRPr="005B5632" w:rsidRDefault="00BD50F6" w:rsidP="00BD50F6">
      <w:pPr>
        <w:spacing w:before="120" w:after="120"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Таблица 23. Алгоритм заполнения таблицы в электронном письме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245"/>
        <w:gridCol w:w="2551"/>
      </w:tblGrid>
      <w:tr w:rsidR="00F4030D" w:rsidRPr="00B40853" w14:paraId="7178EABA" w14:textId="77777777" w:rsidTr="00D87952">
        <w:tc>
          <w:tcPr>
            <w:tcW w:w="1985" w:type="dxa"/>
            <w:shd w:val="clear" w:color="auto" w:fill="FFC000"/>
          </w:tcPr>
          <w:p w14:paraId="474F4D03" w14:textId="77777777" w:rsidR="00F4030D" w:rsidRPr="00B40853" w:rsidRDefault="00F4030D" w:rsidP="00D8795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Поле</w:t>
            </w:r>
          </w:p>
        </w:tc>
        <w:tc>
          <w:tcPr>
            <w:tcW w:w="5245" w:type="dxa"/>
            <w:shd w:val="clear" w:color="auto" w:fill="FFC000"/>
          </w:tcPr>
          <w:p w14:paraId="484A4A0D" w14:textId="77777777" w:rsidR="00F4030D" w:rsidRPr="00B40853" w:rsidRDefault="00F4030D" w:rsidP="00D8795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 w:rsidRPr="00B40853"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Название</w:t>
            </w:r>
          </w:p>
        </w:tc>
        <w:tc>
          <w:tcPr>
            <w:tcW w:w="2551" w:type="dxa"/>
            <w:shd w:val="clear" w:color="auto" w:fill="FFC000"/>
          </w:tcPr>
          <w:p w14:paraId="6507A605" w14:textId="77777777" w:rsidR="00F4030D" w:rsidRPr="00B40853" w:rsidRDefault="00F4030D" w:rsidP="00D87952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highlight w:val="green"/>
              </w:rPr>
              <w:t>Пример заполнения</w:t>
            </w:r>
          </w:p>
        </w:tc>
      </w:tr>
      <w:tr w:rsidR="00F4030D" w:rsidRPr="00A23DEF" w14:paraId="7046EF05" w14:textId="77777777" w:rsidTr="00D87952">
        <w:tc>
          <w:tcPr>
            <w:tcW w:w="1985" w:type="dxa"/>
            <w:shd w:val="clear" w:color="auto" w:fill="auto"/>
            <w:vAlign w:val="center"/>
          </w:tcPr>
          <w:p w14:paraId="46D1C467" w14:textId="77777777" w:rsidR="00F4030D" w:rsidRPr="00A23DEF" w:rsidRDefault="00F4030D" w:rsidP="00D87952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Наименование условия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8686D5E" w14:textId="77777777" w:rsidR="00F4030D" w:rsidRPr="00A23DEF" w:rsidRDefault="00F4030D" w:rsidP="00D87952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ZMMT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PRICE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ZKSCHL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VTEXT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по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ZMMT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PRICE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ZKSCHL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ZKSCHL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=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lt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tab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price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zkschl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и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ZMMT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PRICE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_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ZKSCHL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SPRAS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=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SY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-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LANGU</w:t>
            </w:r>
          </w:p>
        </w:tc>
        <w:tc>
          <w:tcPr>
            <w:tcW w:w="2551" w:type="dxa"/>
            <w:shd w:val="clear" w:color="auto" w:fill="auto"/>
          </w:tcPr>
          <w:p w14:paraId="5938BA10" w14:textId="77777777" w:rsidR="00F4030D" w:rsidRPr="00A23DEF" w:rsidRDefault="00F4030D" w:rsidP="00D87952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</w:rPr>
            </w:pPr>
          </w:p>
        </w:tc>
      </w:tr>
      <w:tr w:rsidR="00F4030D" w:rsidRPr="00A23DEF" w14:paraId="7BB92555" w14:textId="77777777" w:rsidTr="00D87952">
        <w:trPr>
          <w:trHeight w:val="392"/>
        </w:trPr>
        <w:tc>
          <w:tcPr>
            <w:tcW w:w="1985" w:type="dxa"/>
            <w:shd w:val="clear" w:color="auto" w:fill="auto"/>
            <w:vAlign w:val="center"/>
          </w:tcPr>
          <w:p w14:paraId="6C4C92A4" w14:textId="77777777" w:rsidR="00F4030D" w:rsidRPr="00FA7231" w:rsidRDefault="00F4030D" w:rsidP="00D87952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Материал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50A29949" w14:textId="77777777" w:rsidR="00F4030D" w:rsidRPr="00A23DEF" w:rsidRDefault="00F4030D" w:rsidP="00D87952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lt_tab_price-matnr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8DF5B2B" w14:textId="77777777" w:rsidR="00F4030D" w:rsidRPr="00B40853" w:rsidRDefault="00F4030D" w:rsidP="00D87952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</w:tr>
      <w:tr w:rsidR="00F4030D" w:rsidRPr="00EC2EC0" w14:paraId="629E944E" w14:textId="77777777" w:rsidTr="00D87952">
        <w:tc>
          <w:tcPr>
            <w:tcW w:w="1985" w:type="dxa"/>
            <w:shd w:val="clear" w:color="auto" w:fill="auto"/>
            <w:vAlign w:val="center"/>
          </w:tcPr>
          <w:p w14:paraId="08DA2E3C" w14:textId="77777777" w:rsidR="00F4030D" w:rsidRPr="00B40853" w:rsidRDefault="00F4030D" w:rsidP="00D87952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Наименование материала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352C6D1E" w14:textId="77777777" w:rsidR="00F4030D" w:rsidRPr="00A23DEF" w:rsidRDefault="00F4030D" w:rsidP="00D87952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MAKT-MAKTG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по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 MAKT-MATNR = lt_tab_price-matnr 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</w:rPr>
              <w:t>и</w:t>
            </w:r>
            <w:r w:rsidRPr="00A23DEF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 xml:space="preserve"> MAKT-SPRAS = SY-LANGU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462F005" w14:textId="77777777" w:rsidR="00F4030D" w:rsidRPr="00B40853" w:rsidRDefault="00F4030D" w:rsidP="00D87952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</w:tr>
      <w:tr w:rsidR="00F4030D" w:rsidRPr="00A23DEF" w14:paraId="60C56A00" w14:textId="77777777" w:rsidTr="00D87952">
        <w:tc>
          <w:tcPr>
            <w:tcW w:w="1985" w:type="dxa"/>
            <w:shd w:val="clear" w:color="auto" w:fill="auto"/>
            <w:vAlign w:val="center"/>
          </w:tcPr>
          <w:p w14:paraId="78AC5FC8" w14:textId="37E5E019" w:rsidR="00F4030D" w:rsidRPr="00F4030D" w:rsidRDefault="00F4030D" w:rsidP="00F4030D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</w:rPr>
            </w:pPr>
            <w:r w:rsidRPr="00F4030D">
              <w:rPr>
                <w:rFonts w:ascii="Arial" w:hAnsi="Arial" w:cs="Arial"/>
                <w:color w:val="000000"/>
                <w:sz w:val="20"/>
                <w:highlight w:val="green"/>
              </w:rPr>
              <w:t>Плановая дата расценки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07E367A2" w14:textId="17B6FA9D" w:rsidR="00F4030D" w:rsidRPr="00F4030D" w:rsidRDefault="00F4030D" w:rsidP="00D87952">
            <w:pPr>
              <w:spacing w:before="100" w:beforeAutospacing="1"/>
              <w:jc w:val="left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  <w:r w:rsidRPr="00F4030D"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  <w:t>lv_date4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A0B5B96" w14:textId="77777777" w:rsidR="00F4030D" w:rsidRPr="00B40853" w:rsidRDefault="00F4030D" w:rsidP="00D87952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highlight w:val="green"/>
                <w:lang w:val="en-US"/>
              </w:rPr>
            </w:pPr>
          </w:p>
        </w:tc>
      </w:tr>
    </w:tbl>
    <w:p w14:paraId="6C26ECBF" w14:textId="77777777" w:rsidR="00F4030D" w:rsidRPr="00F4030D" w:rsidRDefault="00F4030D" w:rsidP="0089138C">
      <w:pPr>
        <w:ind w:left="360"/>
        <w:jc w:val="left"/>
        <w:rPr>
          <w:rFonts w:ascii="Arial" w:hAnsi="Arial" w:cs="Arial"/>
          <w:highlight w:val="green"/>
          <w:lang w:val="en-US"/>
        </w:rPr>
      </w:pPr>
    </w:p>
    <w:p w14:paraId="371DA52E" w14:textId="506C67A5" w:rsidR="00036DCE" w:rsidRPr="00BF33B8" w:rsidRDefault="00BF33B8" w:rsidP="00F40450">
      <w:pPr>
        <w:spacing w:before="120" w:line="276" w:lineRule="auto"/>
        <w:jc w:val="left"/>
        <w:rPr>
          <w:rFonts w:ascii="Arial" w:hAnsi="Arial" w:cs="Arial"/>
          <w:highlight w:val="green"/>
        </w:rPr>
      </w:pPr>
      <w:r w:rsidRPr="00BF33B8">
        <w:rPr>
          <w:rFonts w:ascii="Arial" w:hAnsi="Arial" w:cs="Arial"/>
          <w:highlight w:val="green"/>
        </w:rPr>
        <w:t xml:space="preserve">Определить адресатов необходимо следующим образом: </w:t>
      </w:r>
    </w:p>
    <w:p w14:paraId="7529EAEF" w14:textId="2E48D6CC" w:rsidR="00B21A03" w:rsidRDefault="00BF33B8" w:rsidP="00DC62DB">
      <w:pPr>
        <w:spacing w:line="276" w:lineRule="auto"/>
        <w:ind w:left="708"/>
        <w:jc w:val="left"/>
        <w:rPr>
          <w:rFonts w:ascii="Arial" w:hAnsi="Arial" w:cs="Arial"/>
        </w:rPr>
      </w:pPr>
      <w:r w:rsidRPr="00BF33B8">
        <w:rPr>
          <w:rFonts w:ascii="Arial" w:hAnsi="Arial" w:cs="Arial"/>
          <w:highlight w:val="green"/>
        </w:rPr>
        <w:t xml:space="preserve">В зависимости от значения </w:t>
      </w:r>
      <w:r w:rsidRPr="00BF33B8">
        <w:rPr>
          <w:rFonts w:ascii="Arial" w:hAnsi="Arial" w:cs="Arial"/>
          <w:highlight w:val="green"/>
          <w:lang w:val="en-US"/>
        </w:rPr>
        <w:t>ZMM</w:t>
      </w:r>
      <w:r w:rsidRPr="00BF33B8">
        <w:rPr>
          <w:rFonts w:ascii="Arial" w:hAnsi="Arial" w:cs="Arial"/>
          <w:highlight w:val="green"/>
        </w:rPr>
        <w:t>_</w:t>
      </w:r>
      <w:r w:rsidRPr="00BF33B8">
        <w:rPr>
          <w:rFonts w:ascii="Arial" w:hAnsi="Arial" w:cs="Arial"/>
          <w:highlight w:val="green"/>
          <w:lang w:val="en-US"/>
        </w:rPr>
        <w:t>PRICE</w:t>
      </w:r>
      <w:r w:rsidRPr="00BF33B8">
        <w:rPr>
          <w:rFonts w:ascii="Arial" w:hAnsi="Arial" w:cs="Arial"/>
          <w:highlight w:val="green"/>
        </w:rPr>
        <w:t>_</w:t>
      </w:r>
      <w:r w:rsidRPr="00BF33B8">
        <w:rPr>
          <w:rFonts w:ascii="Arial" w:hAnsi="Arial" w:cs="Arial"/>
          <w:highlight w:val="green"/>
          <w:lang w:val="en-US"/>
        </w:rPr>
        <w:t>STATUS</w:t>
      </w:r>
      <w:r w:rsidRPr="00BF33B8">
        <w:rPr>
          <w:rFonts w:ascii="Arial" w:hAnsi="Arial" w:cs="Arial"/>
          <w:highlight w:val="green"/>
        </w:rPr>
        <w:t>-</w:t>
      </w:r>
      <w:r w:rsidR="00B21A03">
        <w:rPr>
          <w:rFonts w:ascii="Arial" w:hAnsi="Arial" w:cs="Arial"/>
          <w:highlight w:val="green"/>
          <w:lang w:val="en-US"/>
        </w:rPr>
        <w:t>ZMSG</w:t>
      </w:r>
      <w:r w:rsidRPr="00BF33B8">
        <w:rPr>
          <w:rFonts w:ascii="Arial" w:hAnsi="Arial" w:cs="Arial"/>
          <w:highlight w:val="green"/>
        </w:rPr>
        <w:t xml:space="preserve"> </w:t>
      </w:r>
      <w:r w:rsidR="00B21A03">
        <w:rPr>
          <w:rFonts w:ascii="Arial" w:hAnsi="Arial" w:cs="Arial"/>
          <w:highlight w:val="green"/>
        </w:rPr>
        <w:t>и</w:t>
      </w:r>
      <w:r w:rsidR="00B21A03" w:rsidRPr="00B21A03">
        <w:rPr>
          <w:rFonts w:ascii="Arial" w:hAnsi="Arial" w:cs="Arial"/>
          <w:highlight w:val="green"/>
        </w:rPr>
        <w:t xml:space="preserve"> </w:t>
      </w:r>
      <w:r w:rsidR="00B21A03" w:rsidRPr="00BF33B8">
        <w:rPr>
          <w:rFonts w:ascii="Arial" w:hAnsi="Arial" w:cs="Arial"/>
          <w:highlight w:val="green"/>
          <w:lang w:val="en-US"/>
        </w:rPr>
        <w:t>ZMM</w:t>
      </w:r>
      <w:r w:rsidR="00B21A03" w:rsidRPr="00BF33B8">
        <w:rPr>
          <w:rFonts w:ascii="Arial" w:hAnsi="Arial" w:cs="Arial"/>
          <w:highlight w:val="green"/>
        </w:rPr>
        <w:t>_</w:t>
      </w:r>
      <w:r w:rsidR="00B21A03" w:rsidRPr="00BF33B8">
        <w:rPr>
          <w:rFonts w:ascii="Arial" w:hAnsi="Arial" w:cs="Arial"/>
          <w:highlight w:val="green"/>
          <w:lang w:val="en-US"/>
        </w:rPr>
        <w:t>PRICE</w:t>
      </w:r>
      <w:r w:rsidR="00B21A03" w:rsidRPr="00BF33B8">
        <w:rPr>
          <w:rFonts w:ascii="Arial" w:hAnsi="Arial" w:cs="Arial"/>
          <w:highlight w:val="green"/>
        </w:rPr>
        <w:t>_</w:t>
      </w:r>
      <w:r w:rsidR="00B21A03" w:rsidRPr="00BF33B8">
        <w:rPr>
          <w:rFonts w:ascii="Arial" w:hAnsi="Arial" w:cs="Arial"/>
          <w:highlight w:val="green"/>
          <w:lang w:val="en-US"/>
        </w:rPr>
        <w:t>STATUS</w:t>
      </w:r>
      <w:r w:rsidR="00B21A03" w:rsidRPr="00BF33B8">
        <w:rPr>
          <w:rFonts w:ascii="Arial" w:hAnsi="Arial" w:cs="Arial"/>
          <w:highlight w:val="green"/>
        </w:rPr>
        <w:t>-</w:t>
      </w:r>
      <w:r w:rsidR="00B21A03">
        <w:rPr>
          <w:rFonts w:ascii="Arial" w:hAnsi="Arial" w:cs="Arial"/>
          <w:highlight w:val="green"/>
          <w:lang w:val="en-US"/>
        </w:rPr>
        <w:t>ADRESSAT</w:t>
      </w:r>
      <w:r w:rsidR="00B21A03" w:rsidRPr="00B21A03">
        <w:rPr>
          <w:rFonts w:ascii="Arial" w:hAnsi="Arial" w:cs="Arial"/>
          <w:highlight w:val="green"/>
        </w:rPr>
        <w:t>*</w:t>
      </w:r>
      <w:r w:rsidR="00B21A03">
        <w:rPr>
          <w:rFonts w:ascii="Arial" w:hAnsi="Arial" w:cs="Arial"/>
          <w:highlight w:val="green"/>
        </w:rPr>
        <w:t xml:space="preserve"> по ключевым полям определить адресата и</w:t>
      </w:r>
      <w:r w:rsidRPr="00BF33B8">
        <w:rPr>
          <w:rFonts w:ascii="Arial" w:hAnsi="Arial" w:cs="Arial"/>
          <w:highlight w:val="green"/>
        </w:rPr>
        <w:t xml:space="preserve"> необходимость отправки </w:t>
      </w:r>
      <w:r w:rsidR="00B21A03">
        <w:rPr>
          <w:rFonts w:ascii="Arial" w:hAnsi="Arial" w:cs="Arial"/>
          <w:highlight w:val="green"/>
        </w:rPr>
        <w:t xml:space="preserve">уведомления. </w:t>
      </w:r>
    </w:p>
    <w:p w14:paraId="541E73B6" w14:textId="60A97AE3" w:rsidR="00242CAC" w:rsidRPr="00242CAC" w:rsidRDefault="00242CAC" w:rsidP="00B02CB7">
      <w:pPr>
        <w:spacing w:before="120" w:after="120" w:line="276" w:lineRule="auto"/>
        <w:ind w:firstLine="709"/>
        <w:rPr>
          <w:rFonts w:ascii="Arial" w:hAnsi="Arial" w:cs="Arial"/>
          <w:lang w:val="en-US"/>
        </w:rPr>
      </w:pPr>
      <w:r w:rsidRPr="00242CAC">
        <w:rPr>
          <w:rFonts w:ascii="Arial" w:hAnsi="Arial" w:cs="Arial"/>
          <w:highlight w:val="green"/>
          <w:lang w:val="en-US"/>
        </w:rPr>
        <w:t>Если ZMM_PRICE_STATUS-ADRESSAT1 = ‘X’</w:t>
      </w:r>
    </w:p>
    <w:p w14:paraId="1A38C126" w14:textId="0DFFE581" w:rsidR="00B21A03" w:rsidRPr="00242CAC" w:rsidRDefault="00242CAC" w:rsidP="00DC62DB">
      <w:pPr>
        <w:spacing w:line="276" w:lineRule="auto"/>
        <w:ind w:left="1416"/>
        <w:rPr>
          <w:rFonts w:ascii="Arial" w:hAnsi="Arial" w:cs="Arial"/>
        </w:rPr>
      </w:pPr>
      <w:r w:rsidRPr="00242CAC">
        <w:rPr>
          <w:rFonts w:ascii="Arial" w:hAnsi="Arial" w:cs="Arial"/>
          <w:highlight w:val="green"/>
        </w:rPr>
        <w:t xml:space="preserve">Поиск осуществлять по </w:t>
      </w:r>
      <w:r w:rsidRPr="00242CAC">
        <w:rPr>
          <w:rFonts w:ascii="Arial" w:hAnsi="Arial" w:cs="Arial"/>
          <w:highlight w:val="green"/>
          <w:lang w:val="en-US"/>
        </w:rPr>
        <w:t>MARC</w:t>
      </w:r>
      <w:r w:rsidRPr="00242CAC">
        <w:rPr>
          <w:rFonts w:ascii="Arial" w:hAnsi="Arial" w:cs="Arial"/>
          <w:highlight w:val="green"/>
        </w:rPr>
        <w:t>-</w:t>
      </w:r>
      <w:r w:rsidRPr="00242CAC">
        <w:rPr>
          <w:rFonts w:ascii="Arial" w:hAnsi="Arial" w:cs="Arial"/>
          <w:highlight w:val="green"/>
          <w:lang w:val="en-US"/>
        </w:rPr>
        <w:t>EKGRP</w:t>
      </w:r>
      <w:r w:rsidRPr="00242CAC">
        <w:rPr>
          <w:rFonts w:ascii="Arial" w:hAnsi="Arial" w:cs="Arial"/>
          <w:highlight w:val="green"/>
        </w:rPr>
        <w:t xml:space="preserve">, на вход подавать </w:t>
      </w:r>
      <w:r w:rsidRPr="00242CAC">
        <w:rPr>
          <w:rFonts w:ascii="Arial" w:hAnsi="Arial" w:cs="Arial"/>
          <w:highlight w:val="green"/>
          <w:lang w:val="en-US"/>
        </w:rPr>
        <w:t>MATNR</w:t>
      </w:r>
      <w:r w:rsidRPr="00242CAC">
        <w:rPr>
          <w:rFonts w:ascii="Arial" w:hAnsi="Arial" w:cs="Arial"/>
          <w:highlight w:val="green"/>
        </w:rPr>
        <w:t xml:space="preserve">, </w:t>
      </w:r>
      <w:r w:rsidRPr="00242CAC">
        <w:rPr>
          <w:rFonts w:ascii="Arial" w:hAnsi="Arial" w:cs="Arial"/>
          <w:highlight w:val="green"/>
          <w:lang w:val="en-US"/>
        </w:rPr>
        <w:t>WERKS</w:t>
      </w:r>
      <w:r>
        <w:rPr>
          <w:rFonts w:ascii="Arial" w:hAnsi="Arial" w:cs="Arial"/>
          <w:highlight w:val="green"/>
        </w:rPr>
        <w:t>, опреде</w:t>
      </w:r>
      <w:r w:rsidRPr="00242CAC">
        <w:rPr>
          <w:rFonts w:ascii="Arial" w:hAnsi="Arial" w:cs="Arial"/>
          <w:highlight w:val="green"/>
        </w:rPr>
        <w:t xml:space="preserve">ленные выше, далее по </w:t>
      </w:r>
      <w:r w:rsidRPr="00242CAC">
        <w:rPr>
          <w:rFonts w:ascii="Arial" w:hAnsi="Arial" w:cs="Arial"/>
          <w:highlight w:val="green"/>
          <w:lang w:val="en-US"/>
        </w:rPr>
        <w:t>T</w:t>
      </w:r>
      <w:r w:rsidRPr="00242CAC">
        <w:rPr>
          <w:rFonts w:ascii="Arial" w:hAnsi="Arial" w:cs="Arial"/>
          <w:highlight w:val="green"/>
        </w:rPr>
        <w:t>024-</w:t>
      </w:r>
      <w:r w:rsidRPr="00242CAC">
        <w:rPr>
          <w:rFonts w:ascii="Arial" w:hAnsi="Arial" w:cs="Arial"/>
          <w:highlight w:val="green"/>
          <w:lang w:val="en-US"/>
        </w:rPr>
        <w:t>EKGRP</w:t>
      </w:r>
      <w:r w:rsidRPr="00242CAC">
        <w:rPr>
          <w:rFonts w:ascii="Arial" w:hAnsi="Arial" w:cs="Arial"/>
          <w:highlight w:val="green"/>
        </w:rPr>
        <w:t xml:space="preserve">=MARC-EKGRP определить </w:t>
      </w:r>
      <w:r w:rsidRPr="00242CAC">
        <w:rPr>
          <w:rFonts w:ascii="Arial" w:hAnsi="Arial" w:cs="Arial"/>
          <w:highlight w:val="green"/>
          <w:lang w:val="en-US"/>
        </w:rPr>
        <w:t>e</w:t>
      </w:r>
      <w:r w:rsidRPr="00242CAC">
        <w:rPr>
          <w:rFonts w:ascii="Arial" w:hAnsi="Arial" w:cs="Arial"/>
          <w:highlight w:val="green"/>
        </w:rPr>
        <w:t>-</w:t>
      </w:r>
      <w:r w:rsidRPr="00242CAC">
        <w:rPr>
          <w:rFonts w:ascii="Arial" w:hAnsi="Arial" w:cs="Arial"/>
          <w:highlight w:val="green"/>
          <w:lang w:val="en-US"/>
        </w:rPr>
        <w:t>mail</w:t>
      </w:r>
      <w:r w:rsidRPr="00242CAC">
        <w:rPr>
          <w:rFonts w:ascii="Arial" w:hAnsi="Arial" w:cs="Arial"/>
          <w:highlight w:val="green"/>
        </w:rPr>
        <w:t xml:space="preserve"> </w:t>
      </w:r>
      <w:r w:rsidRPr="00242CAC">
        <w:rPr>
          <w:rFonts w:ascii="Arial" w:hAnsi="Arial" w:cs="Arial"/>
          <w:highlight w:val="green"/>
          <w:lang w:val="en-US"/>
        </w:rPr>
        <w:t>T</w:t>
      </w:r>
      <w:r w:rsidRPr="00242CAC">
        <w:rPr>
          <w:rFonts w:ascii="Arial" w:hAnsi="Arial" w:cs="Arial"/>
          <w:highlight w:val="green"/>
        </w:rPr>
        <w:t>024-SMTP_ADDR</w:t>
      </w:r>
    </w:p>
    <w:p w14:paraId="55FFA068" w14:textId="4A859D11" w:rsidR="00B94BB2" w:rsidRDefault="00B94BB2" w:rsidP="00B02CB7">
      <w:pPr>
        <w:spacing w:before="120" w:after="120"/>
        <w:ind w:firstLine="709"/>
        <w:rPr>
          <w:rFonts w:ascii="Arial" w:hAnsi="Arial" w:cs="Arial"/>
          <w:lang w:val="en-US"/>
        </w:rPr>
      </w:pPr>
      <w:r w:rsidRPr="00242CAC">
        <w:rPr>
          <w:rFonts w:ascii="Arial" w:hAnsi="Arial" w:cs="Arial"/>
          <w:highlight w:val="green"/>
          <w:lang w:val="en-US"/>
        </w:rPr>
        <w:t>Если ZMM_PRICE_STATUS-ADRESSAT</w:t>
      </w:r>
      <w:r>
        <w:rPr>
          <w:rFonts w:ascii="Arial" w:hAnsi="Arial" w:cs="Arial"/>
          <w:highlight w:val="green"/>
          <w:lang w:val="en-US"/>
        </w:rPr>
        <w:t>2</w:t>
      </w:r>
      <w:r w:rsidRPr="00242CAC">
        <w:rPr>
          <w:rFonts w:ascii="Arial" w:hAnsi="Arial" w:cs="Arial"/>
          <w:highlight w:val="green"/>
          <w:lang w:val="en-US"/>
        </w:rPr>
        <w:t xml:space="preserve"> = ‘X’</w:t>
      </w:r>
    </w:p>
    <w:p w14:paraId="02E7796F" w14:textId="0F6AC190" w:rsidR="00B02CB7" w:rsidRPr="00B02CB7" w:rsidRDefault="00B02CB7" w:rsidP="00B02CB7">
      <w:pPr>
        <w:ind w:left="708"/>
        <w:rPr>
          <w:rFonts w:ascii="Arial" w:hAnsi="Arial" w:cs="Arial"/>
          <w:highlight w:val="green"/>
          <w:lang w:val="en-US"/>
        </w:rPr>
      </w:pPr>
      <w:r w:rsidRPr="00B02CB7">
        <w:rPr>
          <w:rFonts w:ascii="Arial" w:hAnsi="Arial" w:cs="Arial"/>
          <w:highlight w:val="green"/>
        </w:rPr>
        <w:t>По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242CAC">
        <w:rPr>
          <w:rFonts w:ascii="Arial" w:hAnsi="Arial" w:cs="Arial"/>
          <w:highlight w:val="green"/>
          <w:lang w:val="en-US"/>
        </w:rPr>
        <w:t>MARC</w:t>
      </w:r>
      <w:r w:rsidRPr="00B02CB7">
        <w:rPr>
          <w:rFonts w:ascii="Arial" w:hAnsi="Arial" w:cs="Arial"/>
          <w:highlight w:val="green"/>
          <w:lang w:val="en-US"/>
        </w:rPr>
        <w:t>-</w:t>
      </w:r>
      <w:r w:rsidRPr="00242CAC">
        <w:rPr>
          <w:rFonts w:ascii="Arial" w:hAnsi="Arial" w:cs="Arial"/>
          <w:highlight w:val="green"/>
          <w:lang w:val="en-US"/>
        </w:rPr>
        <w:t>EKGRP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B02CB7">
        <w:rPr>
          <w:rFonts w:ascii="Arial" w:hAnsi="Arial" w:cs="Arial"/>
          <w:highlight w:val="green"/>
        </w:rPr>
        <w:t>в</w:t>
      </w:r>
      <w:r w:rsidRPr="00B02CB7">
        <w:rPr>
          <w:rFonts w:ascii="Arial" w:hAnsi="Arial" w:cs="Arial"/>
          <w:highlight w:val="green"/>
          <w:lang w:val="en-US"/>
        </w:rPr>
        <w:t xml:space="preserve"> T024 </w:t>
      </w:r>
      <w:r w:rsidRPr="00B02CB7">
        <w:rPr>
          <w:rFonts w:ascii="Arial" w:hAnsi="Arial" w:cs="Arial"/>
          <w:highlight w:val="green"/>
        </w:rPr>
        <w:t>найти</w:t>
      </w:r>
      <w:r w:rsidRPr="00B02CB7">
        <w:rPr>
          <w:rFonts w:ascii="Arial" w:hAnsi="Arial" w:cs="Arial"/>
          <w:highlight w:val="green"/>
          <w:lang w:val="en-US"/>
        </w:rPr>
        <w:t xml:space="preserve"> T024-TELFX, </w:t>
      </w:r>
      <w:r w:rsidRPr="00B02CB7">
        <w:rPr>
          <w:rFonts w:ascii="Arial" w:hAnsi="Arial" w:cs="Arial"/>
          <w:highlight w:val="green"/>
        </w:rPr>
        <w:t>далее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B02CB7">
        <w:rPr>
          <w:rFonts w:ascii="Arial" w:hAnsi="Arial" w:cs="Arial"/>
          <w:highlight w:val="green"/>
        </w:rPr>
        <w:t>по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B02CB7">
        <w:rPr>
          <w:rFonts w:ascii="Arial" w:hAnsi="Arial" w:cs="Arial"/>
          <w:highlight w:val="green"/>
        </w:rPr>
        <w:t>нему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B02CB7">
        <w:rPr>
          <w:rFonts w:ascii="Arial" w:hAnsi="Arial" w:cs="Arial"/>
          <w:highlight w:val="green"/>
        </w:rPr>
        <w:t>найти</w:t>
      </w:r>
      <w:r w:rsidRPr="00B02CB7">
        <w:rPr>
          <w:rFonts w:ascii="Arial" w:hAnsi="Arial" w:cs="Arial"/>
          <w:highlight w:val="green"/>
          <w:lang w:val="en-US"/>
        </w:rPr>
        <w:t xml:space="preserve"> T024- </w:t>
      </w:r>
      <w:r w:rsidRPr="00242CAC">
        <w:rPr>
          <w:rFonts w:ascii="Arial" w:hAnsi="Arial" w:cs="Arial"/>
          <w:highlight w:val="green"/>
          <w:lang w:val="en-US"/>
        </w:rPr>
        <w:t>EKGRP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>
        <w:rPr>
          <w:rFonts w:ascii="Arial" w:hAnsi="Arial" w:cs="Arial"/>
          <w:highlight w:val="green"/>
        </w:rPr>
        <w:t>и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>
        <w:rPr>
          <w:rFonts w:ascii="Arial" w:hAnsi="Arial" w:cs="Arial"/>
          <w:highlight w:val="green"/>
        </w:rPr>
        <w:t>взять</w:t>
      </w:r>
      <w:r w:rsidRPr="00B02CB7">
        <w:rPr>
          <w:rFonts w:ascii="Arial" w:hAnsi="Arial" w:cs="Arial"/>
          <w:highlight w:val="green"/>
          <w:lang w:val="en-US"/>
        </w:rPr>
        <w:t xml:space="preserve"> </w:t>
      </w:r>
      <w:r w:rsidRPr="00242CAC">
        <w:rPr>
          <w:rFonts w:ascii="Arial" w:hAnsi="Arial" w:cs="Arial"/>
          <w:highlight w:val="green"/>
          <w:lang w:val="en-US"/>
        </w:rPr>
        <w:t>T</w:t>
      </w:r>
      <w:r w:rsidRPr="00B02CB7">
        <w:rPr>
          <w:rFonts w:ascii="Arial" w:hAnsi="Arial" w:cs="Arial"/>
          <w:highlight w:val="green"/>
          <w:lang w:val="en-US"/>
        </w:rPr>
        <w:t>024-SMTP_ADDR</w:t>
      </w:r>
    </w:p>
    <w:p w14:paraId="1862CA2E" w14:textId="08C2700D" w:rsidR="007413D7" w:rsidRDefault="007413D7" w:rsidP="00B02CB7">
      <w:pPr>
        <w:spacing w:before="120" w:after="120"/>
        <w:ind w:firstLine="709"/>
        <w:rPr>
          <w:rFonts w:ascii="Arial" w:hAnsi="Arial" w:cs="Arial"/>
          <w:lang w:val="en-US"/>
        </w:rPr>
      </w:pPr>
      <w:r w:rsidRPr="00242CAC">
        <w:rPr>
          <w:rFonts w:ascii="Arial" w:hAnsi="Arial" w:cs="Arial"/>
          <w:highlight w:val="green"/>
          <w:lang w:val="en-US"/>
        </w:rPr>
        <w:t>Если ZMM_PRICE_STATUS-ADRESSAT</w:t>
      </w:r>
      <w:r w:rsidRPr="007413D7">
        <w:rPr>
          <w:rFonts w:ascii="Arial" w:hAnsi="Arial" w:cs="Arial"/>
          <w:highlight w:val="green"/>
          <w:lang w:val="en-US"/>
        </w:rPr>
        <w:t>3</w:t>
      </w:r>
      <w:r w:rsidRPr="00242CAC">
        <w:rPr>
          <w:rFonts w:ascii="Arial" w:hAnsi="Arial" w:cs="Arial"/>
          <w:highlight w:val="green"/>
          <w:lang w:val="en-US"/>
        </w:rPr>
        <w:t xml:space="preserve"> = ‘X’</w:t>
      </w:r>
    </w:p>
    <w:p w14:paraId="5BE13CB8" w14:textId="2D485972" w:rsidR="00C45BDE" w:rsidRDefault="00762200" w:rsidP="00B02CB7">
      <w:pPr>
        <w:ind w:left="1416"/>
        <w:jc w:val="left"/>
        <w:rPr>
          <w:rFonts w:ascii="Arial" w:hAnsi="Arial" w:cs="Arial"/>
          <w:lang w:val="en-US"/>
        </w:rPr>
      </w:pPr>
      <w:r w:rsidRPr="00944C8E">
        <w:rPr>
          <w:rFonts w:ascii="Arial" w:hAnsi="Arial" w:cs="Arial"/>
          <w:highlight w:val="green"/>
        </w:rPr>
        <w:t xml:space="preserve">Взять </w:t>
      </w:r>
      <w:r w:rsidR="00A40932" w:rsidRPr="00944C8E">
        <w:rPr>
          <w:rFonts w:ascii="Arial" w:hAnsi="Arial" w:cs="Arial"/>
          <w:highlight w:val="green"/>
          <w:lang w:val="en-US"/>
        </w:rPr>
        <w:t>lt</w:t>
      </w:r>
      <w:r w:rsidR="00A40932" w:rsidRPr="00944C8E">
        <w:rPr>
          <w:rFonts w:ascii="Arial" w:hAnsi="Arial" w:cs="Arial"/>
          <w:highlight w:val="green"/>
        </w:rPr>
        <w:t>_</w:t>
      </w:r>
      <w:r w:rsidR="00A40932" w:rsidRPr="00944C8E">
        <w:rPr>
          <w:rFonts w:ascii="Arial" w:hAnsi="Arial" w:cs="Arial"/>
          <w:highlight w:val="green"/>
          <w:lang w:val="en-US"/>
        </w:rPr>
        <w:t>reqdocument</w:t>
      </w:r>
      <w:r w:rsidR="00A40932" w:rsidRPr="00944C8E">
        <w:rPr>
          <w:rFonts w:ascii="Arial" w:hAnsi="Arial" w:cs="Arial"/>
          <w:highlight w:val="green"/>
        </w:rPr>
        <w:t>-</w:t>
      </w:r>
      <w:r w:rsidR="00A40932" w:rsidRPr="00944C8E">
        <w:rPr>
          <w:rFonts w:ascii="Arial" w:hAnsi="Arial" w:cs="Arial"/>
          <w:highlight w:val="green"/>
          <w:lang w:val="en-US"/>
        </w:rPr>
        <w:t>usnam</w:t>
      </w:r>
      <w:r w:rsidR="00A40932" w:rsidRPr="00944C8E">
        <w:rPr>
          <w:rFonts w:ascii="Arial" w:hAnsi="Arial" w:cs="Arial"/>
          <w:highlight w:val="green"/>
        </w:rPr>
        <w:t>, и с помощью ФМ</w:t>
      </w:r>
      <w:r w:rsidR="00944C8E" w:rsidRPr="00944C8E">
        <w:rPr>
          <w:rFonts w:ascii="Arial" w:hAnsi="Arial" w:cs="Arial"/>
          <w:highlight w:val="green"/>
          <w:lang w:val="en-US"/>
        </w:rPr>
        <w:t xml:space="preserve"> BAPI_USER_GET_DETAIL</w:t>
      </w:r>
      <w:r w:rsidR="00A40932" w:rsidRPr="00944C8E">
        <w:rPr>
          <w:rFonts w:ascii="Arial" w:hAnsi="Arial" w:cs="Arial"/>
          <w:highlight w:val="green"/>
          <w:lang w:val="en-US"/>
        </w:rPr>
        <w:t xml:space="preserve"> </w:t>
      </w:r>
      <w:r w:rsidR="00A40932" w:rsidRPr="00944C8E">
        <w:rPr>
          <w:rFonts w:ascii="Arial" w:hAnsi="Arial" w:cs="Arial"/>
          <w:highlight w:val="green"/>
        </w:rPr>
        <w:t>найти</w:t>
      </w:r>
      <w:r w:rsidR="00A40932" w:rsidRPr="00944C8E">
        <w:rPr>
          <w:rFonts w:ascii="Arial" w:hAnsi="Arial" w:cs="Arial"/>
          <w:highlight w:val="green"/>
          <w:lang w:val="en-US"/>
        </w:rPr>
        <w:t xml:space="preserve"> </w:t>
      </w:r>
      <w:r w:rsidR="00944C8E" w:rsidRPr="00944C8E">
        <w:rPr>
          <w:rFonts w:ascii="Arial" w:hAnsi="Arial" w:cs="Arial"/>
          <w:highlight w:val="green"/>
          <w:lang w:val="en-US"/>
        </w:rPr>
        <w:t>BAPIADSMTP-</w:t>
      </w:r>
      <w:r w:rsidR="00944C8E" w:rsidRPr="00944C8E">
        <w:rPr>
          <w:highlight w:val="green"/>
          <w:lang w:val="en-US"/>
        </w:rPr>
        <w:t xml:space="preserve"> </w:t>
      </w:r>
      <w:r w:rsidR="00944C8E" w:rsidRPr="00944C8E">
        <w:rPr>
          <w:rFonts w:ascii="Arial" w:hAnsi="Arial" w:cs="Arial"/>
          <w:highlight w:val="green"/>
          <w:lang w:val="en-US"/>
        </w:rPr>
        <w:t>E_MAIL</w:t>
      </w:r>
    </w:p>
    <w:p w14:paraId="1C9CA191" w14:textId="432ACC02" w:rsidR="00FE34DE" w:rsidRPr="00944C8E" w:rsidRDefault="00FE34DE" w:rsidP="006F1BE6">
      <w:pPr>
        <w:pStyle w:val="Text"/>
        <w:spacing w:before="120" w:after="120"/>
        <w:rPr>
          <w:b/>
          <w:sz w:val="22"/>
          <w:lang w:val="ru-RU"/>
        </w:rPr>
      </w:pPr>
      <w:r w:rsidRPr="00FC4EFD">
        <w:rPr>
          <w:b/>
          <w:sz w:val="22"/>
          <w:lang w:val="ru-RU"/>
        </w:rPr>
        <w:t>Загрузка</w:t>
      </w:r>
      <w:r w:rsidRPr="00AF7A8A">
        <w:rPr>
          <w:b/>
          <w:sz w:val="22"/>
          <w:lang w:val="ru-RU"/>
        </w:rPr>
        <w:t xml:space="preserve"> </w:t>
      </w:r>
      <w:r w:rsidRPr="00FC4EFD">
        <w:rPr>
          <w:b/>
          <w:sz w:val="22"/>
          <w:lang w:val="ru-RU"/>
        </w:rPr>
        <w:t>цен</w:t>
      </w:r>
      <w:r w:rsidRPr="00AF7A8A">
        <w:rPr>
          <w:b/>
          <w:sz w:val="22"/>
          <w:lang w:val="ru-RU"/>
        </w:rPr>
        <w:t xml:space="preserve"> </w:t>
      </w:r>
      <w:r w:rsidRPr="00FC4EFD">
        <w:rPr>
          <w:b/>
          <w:sz w:val="22"/>
          <w:lang w:val="ru-RU"/>
        </w:rPr>
        <w:t>из</w:t>
      </w:r>
      <w:r w:rsidRPr="00AF7A8A">
        <w:rPr>
          <w:b/>
          <w:sz w:val="22"/>
          <w:lang w:val="ru-RU"/>
        </w:rPr>
        <w:t xml:space="preserve"> </w:t>
      </w:r>
      <w:r w:rsidRPr="006F1BE6">
        <w:rPr>
          <w:b/>
          <w:sz w:val="22"/>
        </w:rPr>
        <w:t>EXCEL</w:t>
      </w:r>
    </w:p>
    <w:p w14:paraId="3FEEF51E" w14:textId="375B892F" w:rsidR="00FE34DE" w:rsidRPr="00F1493A" w:rsidRDefault="00FE34DE" w:rsidP="004107F9">
      <w:pPr>
        <w:spacing w:line="276" w:lineRule="auto"/>
        <w:ind w:firstLine="709"/>
        <w:rPr>
          <w:rFonts w:ascii="Arial" w:hAnsi="Arial" w:cs="Arial"/>
        </w:rPr>
      </w:pPr>
      <w:r w:rsidRPr="00F1493A">
        <w:rPr>
          <w:rFonts w:ascii="Arial" w:hAnsi="Arial" w:cs="Arial"/>
        </w:rPr>
        <w:t xml:space="preserve">Необходимо добавить дополнительную вкладку «Загрузка из EXCEL» на СЭ, где будет возможно загрузка из файла EXCEL, после загрузки данные должны будут записаться в таблицу </w:t>
      </w:r>
      <w:r w:rsidR="00306111">
        <w:rPr>
          <w:rFonts w:ascii="Arial" w:hAnsi="Arial" w:cs="Arial"/>
        </w:rPr>
        <w:t>ZTMM_PRICE_MAIN</w:t>
      </w:r>
      <w:r w:rsidRPr="00F1493A">
        <w:rPr>
          <w:rFonts w:ascii="Arial" w:hAnsi="Arial" w:cs="Arial"/>
        </w:rPr>
        <w:t xml:space="preserve">. </w:t>
      </w:r>
    </w:p>
    <w:p w14:paraId="37887532" w14:textId="2DB350BE" w:rsidR="00424D1B" w:rsidRDefault="00424D1B" w:rsidP="004107F9">
      <w:pPr>
        <w:spacing w:line="276" w:lineRule="auto"/>
        <w:ind w:firstLine="709"/>
        <w:rPr>
          <w:rFonts w:ascii="Arial" w:hAnsi="Arial" w:cs="Arial"/>
        </w:rPr>
      </w:pPr>
      <w:r w:rsidRPr="00AE1A06">
        <w:rPr>
          <w:rFonts w:ascii="Arial" w:hAnsi="Arial" w:cs="Arial"/>
          <w:highlight w:val="green"/>
        </w:rPr>
        <w:t xml:space="preserve">Результаты загрузки предварительно вывести на </w:t>
      </w:r>
      <w:r w:rsidRPr="00AE1A06">
        <w:rPr>
          <w:rFonts w:ascii="Arial" w:hAnsi="Arial" w:cs="Arial"/>
          <w:highlight w:val="green"/>
          <w:lang w:val="en-US"/>
        </w:rPr>
        <w:t>ALV</w:t>
      </w:r>
      <w:r w:rsidRPr="00AE1A06">
        <w:rPr>
          <w:rFonts w:ascii="Arial" w:hAnsi="Arial" w:cs="Arial"/>
          <w:highlight w:val="green"/>
        </w:rPr>
        <w:t>-экран.</w:t>
      </w:r>
      <w:r w:rsidR="00BD4F91">
        <w:rPr>
          <w:rFonts w:ascii="Arial" w:hAnsi="Arial" w:cs="Arial"/>
          <w:highlight w:val="green"/>
        </w:rPr>
        <w:t xml:space="preserve"> </w:t>
      </w:r>
      <w:r w:rsidR="009263E3" w:rsidRPr="009263E3">
        <w:rPr>
          <w:rFonts w:ascii="Arial" w:hAnsi="Arial" w:cs="Arial"/>
          <w:highlight w:val="green"/>
        </w:rPr>
        <w:t>Дополнительно определить следующие поля:</w:t>
      </w:r>
      <w:r w:rsidR="009263E3">
        <w:rPr>
          <w:rFonts w:ascii="Arial" w:hAnsi="Arial" w:cs="Arial"/>
        </w:rPr>
        <w:t xml:space="preserve"> </w:t>
      </w:r>
    </w:p>
    <w:p w14:paraId="532D670F" w14:textId="77777777" w:rsidR="009263E3" w:rsidRDefault="009263E3" w:rsidP="004107F9">
      <w:pPr>
        <w:spacing w:line="276" w:lineRule="auto"/>
        <w:ind w:firstLine="709"/>
        <w:rPr>
          <w:rFonts w:ascii="Arial" w:hAnsi="Arial" w:cs="Arial"/>
        </w:rPr>
      </w:pPr>
    </w:p>
    <w:tbl>
      <w:tblPr>
        <w:tblW w:w="1010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1276"/>
        <w:gridCol w:w="2977"/>
        <w:gridCol w:w="4252"/>
      </w:tblGrid>
      <w:tr w:rsidR="009263E3" w:rsidRPr="00DF2800" w14:paraId="5937020F" w14:textId="77777777" w:rsidTr="009263E3">
        <w:trPr>
          <w:trHeight w:val="300"/>
          <w:tblHeader/>
        </w:trPr>
        <w:tc>
          <w:tcPr>
            <w:tcW w:w="1603" w:type="dxa"/>
            <w:shd w:val="clear" w:color="auto" w:fill="FFC000"/>
            <w:noWrap/>
            <w:hideMark/>
          </w:tcPr>
          <w:p w14:paraId="14BA1935" w14:textId="77777777" w:rsidR="009263E3" w:rsidRPr="00DF2800" w:rsidRDefault="009263E3" w:rsidP="005C2538">
            <w:pPr>
              <w:jc w:val="center"/>
              <w:rPr>
                <w:rFonts w:ascii="Arial" w:hAnsi="Arial" w:cs="Arial"/>
                <w:b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b/>
                <w:sz w:val="20"/>
                <w:highlight w:val="green"/>
              </w:rPr>
              <w:t>Таблица</w:t>
            </w:r>
          </w:p>
        </w:tc>
        <w:tc>
          <w:tcPr>
            <w:tcW w:w="1276" w:type="dxa"/>
            <w:shd w:val="clear" w:color="auto" w:fill="FFC000"/>
          </w:tcPr>
          <w:p w14:paraId="4265C4BF" w14:textId="77777777" w:rsidR="009263E3" w:rsidRPr="00DF2800" w:rsidRDefault="009263E3" w:rsidP="005C2538">
            <w:pPr>
              <w:jc w:val="center"/>
              <w:rPr>
                <w:rFonts w:ascii="Arial" w:hAnsi="Arial" w:cs="Arial"/>
                <w:b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b/>
                <w:sz w:val="20"/>
                <w:highlight w:val="green"/>
              </w:rPr>
              <w:t>Поле</w:t>
            </w:r>
          </w:p>
        </w:tc>
        <w:tc>
          <w:tcPr>
            <w:tcW w:w="2977" w:type="dxa"/>
            <w:shd w:val="clear" w:color="auto" w:fill="FFC000"/>
            <w:noWrap/>
            <w:hideMark/>
          </w:tcPr>
          <w:p w14:paraId="55399998" w14:textId="77777777" w:rsidR="009263E3" w:rsidRPr="00DF2800" w:rsidRDefault="009263E3" w:rsidP="005C2538">
            <w:pPr>
              <w:jc w:val="center"/>
              <w:rPr>
                <w:rFonts w:ascii="Arial" w:hAnsi="Arial" w:cs="Arial"/>
                <w:b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b/>
                <w:sz w:val="20"/>
                <w:highlight w:val="green"/>
              </w:rPr>
              <w:t>Наименование поля</w:t>
            </w:r>
          </w:p>
        </w:tc>
        <w:tc>
          <w:tcPr>
            <w:tcW w:w="4252" w:type="dxa"/>
            <w:shd w:val="clear" w:color="auto" w:fill="FFC000"/>
            <w:noWrap/>
            <w:hideMark/>
          </w:tcPr>
          <w:p w14:paraId="1DC63DA1" w14:textId="77777777" w:rsidR="009263E3" w:rsidRPr="00DF2800" w:rsidRDefault="009263E3" w:rsidP="005C2538">
            <w:pPr>
              <w:jc w:val="center"/>
              <w:rPr>
                <w:rFonts w:ascii="Arial" w:hAnsi="Arial" w:cs="Arial"/>
                <w:b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b/>
                <w:sz w:val="20"/>
                <w:highlight w:val="green"/>
              </w:rPr>
              <w:t>Значение</w:t>
            </w:r>
          </w:p>
        </w:tc>
      </w:tr>
      <w:tr w:rsidR="009263E3" w:rsidRPr="00BC2479" w14:paraId="39154F63" w14:textId="77777777" w:rsidTr="009263E3">
        <w:trPr>
          <w:trHeight w:val="439"/>
        </w:trPr>
        <w:tc>
          <w:tcPr>
            <w:tcW w:w="1603" w:type="dxa"/>
            <w:shd w:val="clear" w:color="auto" w:fill="auto"/>
            <w:noWrap/>
            <w:vAlign w:val="center"/>
          </w:tcPr>
          <w:p w14:paraId="2E56D89C" w14:textId="66FEC76E" w:rsidR="009263E3" w:rsidRPr="009263E3" w:rsidRDefault="009263E3" w:rsidP="009263E3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9263E3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ZTMM_PRICE_ZKSCHL</w:t>
            </w:r>
          </w:p>
        </w:tc>
        <w:tc>
          <w:tcPr>
            <w:tcW w:w="1276" w:type="dxa"/>
            <w:vAlign w:val="center"/>
          </w:tcPr>
          <w:p w14:paraId="54C0A65F" w14:textId="3A80CBDD" w:rsidR="009263E3" w:rsidRPr="00DF2800" w:rsidRDefault="009263E3" w:rsidP="009263E3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NAME1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7DBB7236" w14:textId="64C9C948" w:rsidR="009263E3" w:rsidRPr="00DF2800" w:rsidRDefault="009263E3" w:rsidP="009263E3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Наименование вида условия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  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1B196A72" w14:textId="0174DD1C" w:rsidR="009263E3" w:rsidRPr="00BC2479" w:rsidRDefault="00BC2479" w:rsidP="009263E3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По</w:t>
            </w:r>
            <w:r w:rsidRPr="00BC2479">
              <w:rPr>
                <w:rFonts w:ascii="Arial" w:hAnsi="Arial" w:cs="Arial"/>
                <w:sz w:val="20"/>
                <w:highlight w:val="green"/>
              </w:rPr>
              <w:t xml:space="preserve"> </w:t>
            </w:r>
            <w:r w:rsidRPr="009263E3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ZTMM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 w:rsidRPr="009263E3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PRICE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>_</w:t>
            </w:r>
            <w:r w:rsidRPr="009263E3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ZKSCHL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-</w:t>
            </w:r>
            <w:r w:rsidRPr="009263E3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ZKSCHL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из шаблона</w:t>
            </w:r>
          </w:p>
        </w:tc>
      </w:tr>
      <w:tr w:rsidR="00BC2479" w:rsidRPr="00EC2EC0" w14:paraId="1DBAA4A8" w14:textId="77777777" w:rsidTr="009263E3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</w:tcPr>
          <w:p w14:paraId="019356BF" w14:textId="7364A020" w:rsidR="00BC2479" w:rsidRPr="00DF2800" w:rsidRDefault="00BC2479" w:rsidP="00BC2479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9263E3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lastRenderedPageBreak/>
              <w:t>ZTMM_PRICE_BASE</w:t>
            </w:r>
          </w:p>
        </w:tc>
        <w:tc>
          <w:tcPr>
            <w:tcW w:w="1276" w:type="dxa"/>
            <w:vAlign w:val="center"/>
          </w:tcPr>
          <w:p w14:paraId="0C737F55" w14:textId="3F5FF575" w:rsidR="00BC2479" w:rsidRPr="00DF2800" w:rsidRDefault="00BC2479" w:rsidP="00BC2479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NAME1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45E89E38" w14:textId="0A6FB20D" w:rsidR="00BC2479" w:rsidRPr="00DF2800" w:rsidRDefault="00BC2479" w:rsidP="00BC2479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Наименование способа определения цены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80AB47C" w14:textId="2175D1E7" w:rsidR="00BC2479" w:rsidRPr="00BC2479" w:rsidRDefault="00BC2479" w:rsidP="00BC2479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По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 xml:space="preserve"> </w:t>
            </w:r>
            <w:r w:rsidRPr="009263E3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ZTMM_PRICE_BASE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-ZBASE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из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шаблона</w:t>
            </w:r>
          </w:p>
        </w:tc>
      </w:tr>
      <w:tr w:rsidR="00BC2479" w:rsidRPr="00BC2479" w14:paraId="1102A3E3" w14:textId="77777777" w:rsidTr="005C2538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</w:tcPr>
          <w:p w14:paraId="1C4B8FEF" w14:textId="2CD24056" w:rsidR="00BC2479" w:rsidRPr="00BC2479" w:rsidRDefault="00BC2479" w:rsidP="00BC2479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MAKT</w:t>
            </w:r>
          </w:p>
        </w:tc>
        <w:tc>
          <w:tcPr>
            <w:tcW w:w="1276" w:type="dxa"/>
            <w:vAlign w:val="center"/>
          </w:tcPr>
          <w:p w14:paraId="19DD8191" w14:textId="772AF393" w:rsidR="00BC2479" w:rsidRPr="00BC2479" w:rsidRDefault="00BC2479" w:rsidP="00BC2479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BC2479">
              <w:rPr>
                <w:rFonts w:ascii="Arial" w:hAnsi="Arial" w:cs="Arial"/>
                <w:sz w:val="20"/>
                <w:highlight w:val="green"/>
                <w:lang w:val="en-US"/>
              </w:rPr>
              <w:t>MAKTX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61C064ED" w14:textId="114D1008" w:rsidR="00BC2479" w:rsidRPr="00DF2800" w:rsidRDefault="00BC2479" w:rsidP="00BC2479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Наименование материала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  </w:t>
            </w:r>
          </w:p>
        </w:tc>
        <w:tc>
          <w:tcPr>
            <w:tcW w:w="4252" w:type="dxa"/>
            <w:shd w:val="clear" w:color="auto" w:fill="auto"/>
            <w:noWrap/>
          </w:tcPr>
          <w:p w14:paraId="2CECBC5A" w14:textId="06CFC3E0" w:rsidR="00BC2479" w:rsidRPr="00BC2479" w:rsidRDefault="00BC2479" w:rsidP="00BC2479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375ED1">
              <w:rPr>
                <w:rFonts w:ascii="Arial" w:hAnsi="Arial" w:cs="Arial"/>
                <w:sz w:val="20"/>
                <w:szCs w:val="20"/>
                <w:highlight w:val="green"/>
              </w:rPr>
              <w:t>По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MAKT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-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MATNR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 w:rsidRPr="00375ED1">
              <w:rPr>
                <w:rFonts w:ascii="Arial" w:hAnsi="Arial" w:cs="Arial"/>
                <w:sz w:val="20"/>
                <w:szCs w:val="20"/>
                <w:highlight w:val="green"/>
              </w:rPr>
              <w:t>из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 w:rsidRPr="00375ED1">
              <w:rPr>
                <w:rFonts w:ascii="Arial" w:hAnsi="Arial" w:cs="Arial"/>
                <w:sz w:val="20"/>
                <w:szCs w:val="20"/>
                <w:highlight w:val="green"/>
              </w:rPr>
              <w:t>шаблона</w:t>
            </w:r>
          </w:p>
        </w:tc>
      </w:tr>
      <w:tr w:rsidR="00BC2479" w:rsidRPr="00BC2479" w14:paraId="6577BE27" w14:textId="77777777" w:rsidTr="005C2538">
        <w:trPr>
          <w:trHeight w:val="413"/>
        </w:trPr>
        <w:tc>
          <w:tcPr>
            <w:tcW w:w="1603" w:type="dxa"/>
            <w:shd w:val="clear" w:color="auto" w:fill="auto"/>
            <w:noWrap/>
            <w:vAlign w:val="center"/>
          </w:tcPr>
          <w:p w14:paraId="2D55F11D" w14:textId="23EFCD38" w:rsidR="00BC2479" w:rsidRPr="00BC2479" w:rsidRDefault="00BC2479" w:rsidP="00BC2479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T001</w:t>
            </w:r>
          </w:p>
        </w:tc>
        <w:tc>
          <w:tcPr>
            <w:tcW w:w="1276" w:type="dxa"/>
            <w:vAlign w:val="center"/>
          </w:tcPr>
          <w:p w14:paraId="550FC179" w14:textId="079513FE" w:rsidR="00BC2479" w:rsidRPr="00DF2800" w:rsidRDefault="00BC2479" w:rsidP="00BC2479">
            <w:pPr>
              <w:jc w:val="center"/>
              <w:rPr>
                <w:rFonts w:ascii="Arial" w:hAnsi="Arial" w:cs="Arial"/>
                <w:sz w:val="20"/>
                <w:highlight w:val="green"/>
              </w:rPr>
            </w:pPr>
            <w:r w:rsidRPr="00BC2479">
              <w:rPr>
                <w:rFonts w:ascii="Arial" w:hAnsi="Arial" w:cs="Arial"/>
                <w:sz w:val="20"/>
                <w:highlight w:val="green"/>
                <w:lang w:val="en-US"/>
              </w:rPr>
              <w:t>BUTXT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587E13ED" w14:textId="6A8394ED" w:rsidR="00BC2479" w:rsidRPr="00DF2800" w:rsidRDefault="00BC2479" w:rsidP="00BC2479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Наименование БЕ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  </w:t>
            </w:r>
          </w:p>
        </w:tc>
        <w:tc>
          <w:tcPr>
            <w:tcW w:w="4252" w:type="dxa"/>
            <w:shd w:val="clear" w:color="auto" w:fill="auto"/>
            <w:noWrap/>
          </w:tcPr>
          <w:p w14:paraId="77CF442F" w14:textId="4C1BC41C" w:rsidR="00BC2479" w:rsidRPr="00BC2479" w:rsidRDefault="00BC2479" w:rsidP="00BC2479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375ED1">
              <w:rPr>
                <w:rFonts w:ascii="Arial" w:hAnsi="Arial" w:cs="Arial"/>
                <w:sz w:val="20"/>
                <w:szCs w:val="20"/>
                <w:highlight w:val="green"/>
              </w:rPr>
              <w:t>По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>
              <w:rPr>
                <w:rFonts w:ascii="Arial" w:hAnsi="Arial" w:cs="Arial"/>
                <w:sz w:val="20"/>
                <w:highlight w:val="green"/>
                <w:lang w:val="en-US"/>
              </w:rPr>
              <w:t>T</w:t>
            </w:r>
            <w:r w:rsidRPr="00BC2479">
              <w:rPr>
                <w:rFonts w:ascii="Arial" w:hAnsi="Arial" w:cs="Arial"/>
                <w:sz w:val="20"/>
                <w:highlight w:val="green"/>
              </w:rPr>
              <w:t>001-</w:t>
            </w:r>
            <w:r>
              <w:rPr>
                <w:rFonts w:ascii="Arial" w:hAnsi="Arial" w:cs="Arial"/>
                <w:sz w:val="20"/>
                <w:highlight w:val="green"/>
                <w:lang w:val="en-US"/>
              </w:rPr>
              <w:t>BUKRS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 w:rsidRPr="00375ED1">
              <w:rPr>
                <w:rFonts w:ascii="Arial" w:hAnsi="Arial" w:cs="Arial"/>
                <w:sz w:val="20"/>
                <w:szCs w:val="20"/>
                <w:highlight w:val="green"/>
              </w:rPr>
              <w:t>из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 w:rsidRPr="00375ED1">
              <w:rPr>
                <w:rFonts w:ascii="Arial" w:hAnsi="Arial" w:cs="Arial"/>
                <w:sz w:val="20"/>
                <w:szCs w:val="20"/>
                <w:highlight w:val="green"/>
              </w:rPr>
              <w:t>шаблона</w:t>
            </w:r>
          </w:p>
        </w:tc>
      </w:tr>
      <w:tr w:rsidR="00BC2479" w:rsidRPr="00BC2479" w14:paraId="08F44224" w14:textId="77777777" w:rsidTr="005C2538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</w:tcPr>
          <w:p w14:paraId="3DC6BA68" w14:textId="4E6584B9" w:rsidR="00BC2479" w:rsidRPr="00BC2479" w:rsidRDefault="00BC2479" w:rsidP="00BC2479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T001W</w:t>
            </w:r>
          </w:p>
        </w:tc>
        <w:tc>
          <w:tcPr>
            <w:tcW w:w="1276" w:type="dxa"/>
            <w:vAlign w:val="center"/>
          </w:tcPr>
          <w:p w14:paraId="0BE9F243" w14:textId="6F121B9F" w:rsidR="00BC2479" w:rsidRPr="00BC2479" w:rsidRDefault="00BC2479" w:rsidP="00BC2479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BC2479">
              <w:rPr>
                <w:rFonts w:ascii="Arial" w:hAnsi="Arial" w:cs="Arial"/>
                <w:sz w:val="20"/>
                <w:highlight w:val="green"/>
                <w:lang w:val="en-US"/>
              </w:rPr>
              <w:t>NAME1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28FFBCF2" w14:textId="5D686BBC" w:rsidR="00BC2479" w:rsidRPr="00DF2800" w:rsidRDefault="00BC2479" w:rsidP="00BC2479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Наименование завода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  </w:t>
            </w:r>
          </w:p>
        </w:tc>
        <w:tc>
          <w:tcPr>
            <w:tcW w:w="4252" w:type="dxa"/>
            <w:shd w:val="clear" w:color="auto" w:fill="auto"/>
            <w:noWrap/>
          </w:tcPr>
          <w:p w14:paraId="76006A20" w14:textId="5EDDF208" w:rsidR="00BC2479" w:rsidRPr="00BC2479" w:rsidRDefault="00BC2479" w:rsidP="00BC2479">
            <w:pPr>
              <w:jc w:val="left"/>
              <w:rPr>
                <w:rFonts w:ascii="Arial" w:hAnsi="Arial" w:cs="Arial"/>
                <w:sz w:val="20"/>
              </w:rPr>
            </w:pPr>
            <w:r w:rsidRPr="00375ED1">
              <w:rPr>
                <w:rFonts w:ascii="Arial" w:hAnsi="Arial" w:cs="Arial"/>
                <w:sz w:val="20"/>
                <w:szCs w:val="20"/>
                <w:highlight w:val="green"/>
              </w:rPr>
              <w:t>По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T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>001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W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>-</w:t>
            </w: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WERKS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 w:rsidRPr="00375ED1">
              <w:rPr>
                <w:rFonts w:ascii="Arial" w:hAnsi="Arial" w:cs="Arial"/>
                <w:sz w:val="20"/>
                <w:szCs w:val="20"/>
                <w:highlight w:val="green"/>
              </w:rPr>
              <w:t>из</w:t>
            </w:r>
            <w:r w:rsidRPr="00BC2479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  <w:r w:rsidRPr="00375ED1">
              <w:rPr>
                <w:rFonts w:ascii="Arial" w:hAnsi="Arial" w:cs="Arial"/>
                <w:sz w:val="20"/>
                <w:szCs w:val="20"/>
                <w:highlight w:val="green"/>
              </w:rPr>
              <w:t>шаблона</w:t>
            </w:r>
          </w:p>
        </w:tc>
      </w:tr>
      <w:tr w:rsidR="00314D14" w:rsidRPr="00BC2479" w14:paraId="7385D978" w14:textId="77777777" w:rsidTr="00437BCB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</w:tcPr>
          <w:p w14:paraId="4BAF424C" w14:textId="4CE322C8" w:rsidR="00314D14" w:rsidRDefault="00314D14" w:rsidP="00314D14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ZTMM_PRICE_MAIN</w:t>
            </w:r>
          </w:p>
        </w:tc>
        <w:tc>
          <w:tcPr>
            <w:tcW w:w="1276" w:type="dxa"/>
            <w:vAlign w:val="center"/>
          </w:tcPr>
          <w:p w14:paraId="1D8F3D98" w14:textId="54FF465E" w:rsidR="00314D14" w:rsidRPr="00BC2479" w:rsidRDefault="00314D14" w:rsidP="00314D14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WAERS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1B3ABDD9" w14:textId="00C021CB" w:rsidR="00314D14" w:rsidRDefault="00314D14" w:rsidP="00314D14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Валюта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791E834" w14:textId="00F201BD" w:rsidR="00314D14" w:rsidRPr="00375ED1" w:rsidRDefault="00314D14" w:rsidP="00314D14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 xml:space="preserve">Если в шаблоне пусто, то </w:t>
            </w:r>
            <w:r>
              <w:rPr>
                <w:rFonts w:ascii="Arial" w:hAnsi="Arial" w:cs="Arial"/>
                <w:sz w:val="20"/>
                <w:highlight w:val="green"/>
                <w:lang w:val="en-US"/>
              </w:rPr>
              <w:t>RUB</w:t>
            </w:r>
          </w:p>
        </w:tc>
      </w:tr>
      <w:tr w:rsidR="00314D14" w:rsidRPr="00BC2479" w14:paraId="3F07BAA2" w14:textId="77777777" w:rsidTr="00437BCB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</w:tcPr>
          <w:p w14:paraId="2AEF6120" w14:textId="2FC50587" w:rsidR="00314D14" w:rsidRDefault="00314D14" w:rsidP="00314D14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ZTMM_PRICE_MAIN</w:t>
            </w:r>
          </w:p>
        </w:tc>
        <w:tc>
          <w:tcPr>
            <w:tcW w:w="1276" w:type="dxa"/>
            <w:vAlign w:val="center"/>
          </w:tcPr>
          <w:p w14:paraId="3C6DDA99" w14:textId="603B74FD" w:rsidR="00314D14" w:rsidRPr="00BC2479" w:rsidRDefault="00314D14" w:rsidP="00314D14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KPEIN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5D67EE7B" w14:textId="65DD14A7" w:rsidR="00314D14" w:rsidRDefault="00314D14" w:rsidP="00314D14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437864">
              <w:rPr>
                <w:rFonts w:ascii="Arial" w:hAnsi="Arial" w:cs="Arial"/>
                <w:sz w:val="20"/>
                <w:highlight w:val="green"/>
              </w:rPr>
              <w:t>Единица цены условия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7734C8C9" w14:textId="5F3952F3" w:rsidR="00314D14" w:rsidRPr="00375ED1" w:rsidRDefault="00314D14" w:rsidP="00314D14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Если в шаблоне пусто, то 1</w:t>
            </w:r>
          </w:p>
        </w:tc>
      </w:tr>
      <w:tr w:rsidR="00314D14" w:rsidRPr="00BC2479" w14:paraId="1E433DDF" w14:textId="77777777" w:rsidTr="00437BCB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</w:tcPr>
          <w:p w14:paraId="7D59D173" w14:textId="1D70DDC5" w:rsidR="00314D14" w:rsidRDefault="00314D14" w:rsidP="00314D14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ZTMM_PRICE_MAIN</w:t>
            </w:r>
          </w:p>
        </w:tc>
        <w:tc>
          <w:tcPr>
            <w:tcW w:w="1276" w:type="dxa"/>
            <w:vAlign w:val="center"/>
          </w:tcPr>
          <w:p w14:paraId="79C534F7" w14:textId="6403FCE1" w:rsidR="00314D14" w:rsidRPr="00BC2479" w:rsidRDefault="00314D14" w:rsidP="00314D14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KMEIN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1D8DEDC8" w14:textId="6D6E3571" w:rsidR="00314D14" w:rsidRDefault="00314D14" w:rsidP="00314D14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437864">
              <w:rPr>
                <w:rFonts w:ascii="Arial" w:hAnsi="Arial" w:cs="Arial"/>
                <w:sz w:val="20"/>
                <w:highlight w:val="green"/>
              </w:rPr>
              <w:t>ЕИЦ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68E7C37B" w14:textId="35302353" w:rsidR="00314D14" w:rsidRPr="00375ED1" w:rsidRDefault="00314D14" w:rsidP="00314D14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 xml:space="preserve">Если в шаблоне пусто, то </w:t>
            </w:r>
            <w:r>
              <w:rPr>
                <w:rFonts w:ascii="Arial" w:hAnsi="Arial" w:cs="Arial"/>
                <w:sz w:val="20"/>
                <w:highlight w:val="green"/>
                <w:lang w:val="en-US"/>
              </w:rPr>
              <w:t>MARA</w:t>
            </w:r>
            <w:r w:rsidRPr="00437864">
              <w:rPr>
                <w:rFonts w:ascii="Arial" w:hAnsi="Arial" w:cs="Arial"/>
                <w:sz w:val="20"/>
                <w:highlight w:val="green"/>
              </w:rPr>
              <w:t>-MEINS</w:t>
            </w:r>
            <w:r>
              <w:rPr>
                <w:rFonts w:ascii="Arial" w:hAnsi="Arial" w:cs="Arial"/>
                <w:sz w:val="20"/>
                <w:highlight w:val="green"/>
              </w:rPr>
              <w:t xml:space="preserve"> по </w:t>
            </w:r>
            <w:r>
              <w:rPr>
                <w:rFonts w:ascii="Arial" w:hAnsi="Arial" w:cs="Arial"/>
                <w:sz w:val="20"/>
                <w:highlight w:val="green"/>
                <w:lang w:val="en-US"/>
              </w:rPr>
              <w:t>MATNR</w:t>
            </w:r>
            <w:r>
              <w:rPr>
                <w:rFonts w:ascii="Arial" w:hAnsi="Arial" w:cs="Arial"/>
                <w:sz w:val="20"/>
                <w:highlight w:val="green"/>
              </w:rPr>
              <w:t xml:space="preserve"> из шаблона</w:t>
            </w:r>
          </w:p>
        </w:tc>
      </w:tr>
    </w:tbl>
    <w:p w14:paraId="46247488" w14:textId="77777777" w:rsidR="009263E3" w:rsidRPr="00BC2479" w:rsidRDefault="009263E3" w:rsidP="004107F9">
      <w:pPr>
        <w:spacing w:line="276" w:lineRule="auto"/>
        <w:ind w:firstLine="709"/>
        <w:rPr>
          <w:rFonts w:ascii="Arial" w:hAnsi="Arial" w:cs="Arial"/>
        </w:rPr>
      </w:pPr>
    </w:p>
    <w:p w14:paraId="15FA35D6" w14:textId="73A934A9" w:rsidR="009263E3" w:rsidRPr="00DF2800" w:rsidRDefault="009263E3" w:rsidP="004107F9">
      <w:pPr>
        <w:spacing w:line="276" w:lineRule="auto"/>
        <w:ind w:firstLine="709"/>
        <w:jc w:val="left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Добавить кнопку «Загрузить», </w:t>
      </w:r>
      <w:r w:rsidR="00BD4F91">
        <w:rPr>
          <w:rFonts w:ascii="Arial" w:hAnsi="Arial" w:cs="Arial"/>
          <w:highlight w:val="green"/>
        </w:rPr>
        <w:t>при нажатии которой з</w:t>
      </w:r>
      <w:r w:rsidR="00ED78A9" w:rsidRPr="00ED78A9">
        <w:rPr>
          <w:rFonts w:ascii="Arial" w:hAnsi="Arial" w:cs="Arial"/>
          <w:highlight w:val="green"/>
        </w:rPr>
        <w:t>апись в таблицу осуществить с помощью ФМ ZMM_CHANGE_PRICE.</w:t>
      </w:r>
      <w:r w:rsidR="00A50E2D" w:rsidRPr="00A50E2D">
        <w:rPr>
          <w:rFonts w:ascii="Arial" w:hAnsi="Arial" w:cs="Arial"/>
        </w:rPr>
        <w:t xml:space="preserve"> </w:t>
      </w:r>
      <w:r w:rsidR="00ED78A9" w:rsidRPr="00DF2800">
        <w:rPr>
          <w:rFonts w:ascii="Arial" w:hAnsi="Arial" w:cs="Arial"/>
          <w:highlight w:val="green"/>
        </w:rPr>
        <w:t xml:space="preserve">Помимо полей, которые есть в шаблоне (описано в п.2.3.6) дополнительные поля структуры IT_PRICE_MAIN  </w:t>
      </w:r>
      <w:r w:rsidR="00FE34DE" w:rsidRPr="00DF2800">
        <w:rPr>
          <w:rFonts w:ascii="Arial" w:hAnsi="Arial" w:cs="Arial"/>
          <w:highlight w:val="green"/>
        </w:rPr>
        <w:t xml:space="preserve">заполнять по следующей логике: </w:t>
      </w:r>
    </w:p>
    <w:p w14:paraId="221ADBE3" w14:textId="61F7FDFD" w:rsidR="00DE7044" w:rsidRPr="00DF2800" w:rsidRDefault="00DE7044" w:rsidP="00DE7044">
      <w:pPr>
        <w:spacing w:before="120" w:after="120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Таблица 2</w:t>
      </w:r>
      <w:r w:rsidR="005B5632">
        <w:rPr>
          <w:rFonts w:ascii="Arial" w:hAnsi="Arial" w:cs="Arial"/>
          <w:highlight w:val="green"/>
        </w:rPr>
        <w:t>3</w:t>
      </w:r>
      <w:r>
        <w:rPr>
          <w:rFonts w:ascii="Arial" w:hAnsi="Arial" w:cs="Arial"/>
          <w:highlight w:val="green"/>
        </w:rPr>
        <w:t xml:space="preserve">. Алгоритм заполнения полей ФМ </w:t>
      </w:r>
      <w:r w:rsidRPr="00ED78A9">
        <w:rPr>
          <w:rFonts w:ascii="Arial" w:hAnsi="Arial" w:cs="Arial"/>
          <w:highlight w:val="green"/>
        </w:rPr>
        <w:t>ZMM_CHANGE_PRICE</w:t>
      </w:r>
    </w:p>
    <w:tbl>
      <w:tblPr>
        <w:tblW w:w="1010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1134"/>
        <w:gridCol w:w="2693"/>
        <w:gridCol w:w="4394"/>
      </w:tblGrid>
      <w:tr w:rsidR="00ED78A9" w:rsidRPr="00DF2800" w14:paraId="05FFE22A" w14:textId="77777777" w:rsidTr="00651329">
        <w:trPr>
          <w:trHeight w:val="300"/>
          <w:tblHeader/>
        </w:trPr>
        <w:tc>
          <w:tcPr>
            <w:tcW w:w="1887" w:type="dxa"/>
            <w:shd w:val="clear" w:color="auto" w:fill="FFC000"/>
            <w:noWrap/>
            <w:hideMark/>
          </w:tcPr>
          <w:p w14:paraId="1F69F2CF" w14:textId="427E0C6A" w:rsidR="00ED78A9" w:rsidRPr="00DF2800" w:rsidRDefault="00ED78A9" w:rsidP="005A0286">
            <w:pPr>
              <w:jc w:val="center"/>
              <w:rPr>
                <w:rFonts w:ascii="Arial" w:hAnsi="Arial" w:cs="Arial"/>
                <w:b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b/>
                <w:sz w:val="20"/>
                <w:highlight w:val="green"/>
              </w:rPr>
              <w:t>Таблица</w:t>
            </w:r>
          </w:p>
        </w:tc>
        <w:tc>
          <w:tcPr>
            <w:tcW w:w="1134" w:type="dxa"/>
            <w:shd w:val="clear" w:color="auto" w:fill="FFC000"/>
          </w:tcPr>
          <w:p w14:paraId="3E94C0A6" w14:textId="1DAB9BE1" w:rsidR="00ED78A9" w:rsidRPr="00DF2800" w:rsidRDefault="005A0286" w:rsidP="00651329">
            <w:pPr>
              <w:jc w:val="center"/>
              <w:rPr>
                <w:rFonts w:ascii="Arial" w:hAnsi="Arial" w:cs="Arial"/>
                <w:b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b/>
                <w:sz w:val="20"/>
                <w:highlight w:val="green"/>
              </w:rPr>
              <w:t>Поле</w:t>
            </w:r>
          </w:p>
        </w:tc>
        <w:tc>
          <w:tcPr>
            <w:tcW w:w="2693" w:type="dxa"/>
            <w:shd w:val="clear" w:color="auto" w:fill="FFC000"/>
            <w:noWrap/>
            <w:hideMark/>
          </w:tcPr>
          <w:p w14:paraId="6BAF64C9" w14:textId="77777777" w:rsidR="00ED78A9" w:rsidRPr="00DF2800" w:rsidRDefault="00ED78A9" w:rsidP="00651329">
            <w:pPr>
              <w:jc w:val="center"/>
              <w:rPr>
                <w:rFonts w:ascii="Arial" w:hAnsi="Arial" w:cs="Arial"/>
                <w:b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b/>
                <w:sz w:val="20"/>
                <w:highlight w:val="green"/>
              </w:rPr>
              <w:t>Наименование поля</w:t>
            </w:r>
          </w:p>
        </w:tc>
        <w:tc>
          <w:tcPr>
            <w:tcW w:w="4394" w:type="dxa"/>
            <w:shd w:val="clear" w:color="auto" w:fill="FFC000"/>
            <w:noWrap/>
            <w:hideMark/>
          </w:tcPr>
          <w:p w14:paraId="42BA73F9" w14:textId="77777777" w:rsidR="00ED78A9" w:rsidRPr="00DF2800" w:rsidRDefault="00ED78A9" w:rsidP="00651329">
            <w:pPr>
              <w:jc w:val="center"/>
              <w:rPr>
                <w:rFonts w:ascii="Arial" w:hAnsi="Arial" w:cs="Arial"/>
                <w:b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b/>
                <w:sz w:val="20"/>
                <w:highlight w:val="green"/>
              </w:rPr>
              <w:t>Значение</w:t>
            </w:r>
          </w:p>
        </w:tc>
      </w:tr>
      <w:tr w:rsidR="005A0286" w:rsidRPr="00DF2800" w14:paraId="531C4372" w14:textId="77777777" w:rsidTr="00D61C2E">
        <w:trPr>
          <w:trHeight w:val="439"/>
        </w:trPr>
        <w:tc>
          <w:tcPr>
            <w:tcW w:w="1887" w:type="dxa"/>
            <w:shd w:val="clear" w:color="auto" w:fill="auto"/>
            <w:noWrap/>
            <w:vAlign w:val="center"/>
          </w:tcPr>
          <w:p w14:paraId="401D0920" w14:textId="3A0820EC" w:rsidR="005A0286" w:rsidRPr="00DF2800" w:rsidRDefault="005A0286" w:rsidP="00651329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IT_PRICE_MAIN  </w:t>
            </w:r>
          </w:p>
        </w:tc>
        <w:tc>
          <w:tcPr>
            <w:tcW w:w="1134" w:type="dxa"/>
            <w:vAlign w:val="center"/>
          </w:tcPr>
          <w:p w14:paraId="34F3F136" w14:textId="7A179AEE" w:rsidR="005A0286" w:rsidRPr="00DF2800" w:rsidRDefault="005A0286" w:rsidP="00651329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ZKNUMH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D7968BB" w14:textId="1A339CA0" w:rsidR="005A0286" w:rsidRPr="00DF2800" w:rsidRDefault="005A0286" w:rsidP="005A0286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szCs w:val="20"/>
                <w:highlight w:val="green"/>
              </w:rPr>
              <w:t>Номер записи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05B385AF" w14:textId="6EEFFA09" w:rsidR="005A0286" w:rsidRPr="00DF2800" w:rsidRDefault="00DF2800" w:rsidP="00D61C2E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Сгененировать следующий номер в диапозоне номеров объекта </w:t>
            </w:r>
            <w:r w:rsidRPr="00646173">
              <w:rPr>
                <w:rFonts w:ascii="Arial" w:hAnsi="Arial" w:cs="Arial"/>
                <w:sz w:val="20"/>
                <w:szCs w:val="24"/>
                <w:highlight w:val="green"/>
                <w:lang w:val="en-US"/>
              </w:rPr>
              <w:t>ZPRICE</w:t>
            </w:r>
            <w:r w:rsidRPr="00646173">
              <w:rPr>
                <w:rFonts w:ascii="Arial" w:hAnsi="Arial" w:cs="Arial"/>
                <w:sz w:val="20"/>
                <w:szCs w:val="24"/>
                <w:highlight w:val="green"/>
              </w:rPr>
              <w:t>_</w:t>
            </w:r>
            <w:r w:rsidRPr="00646173">
              <w:rPr>
                <w:rFonts w:ascii="Arial" w:hAnsi="Arial" w:cs="Arial"/>
                <w:sz w:val="20"/>
                <w:szCs w:val="24"/>
                <w:highlight w:val="green"/>
                <w:lang w:val="en-US"/>
              </w:rPr>
              <w:t>NUM</w:t>
            </w:r>
            <w:r w:rsidRPr="00646173">
              <w:rPr>
                <w:rFonts w:ascii="Arial" w:hAnsi="Arial" w:cs="Arial"/>
                <w:sz w:val="16"/>
                <w:highlight w:val="green"/>
              </w:rPr>
              <w:t xml:space="preserve"> </w:t>
            </w:r>
          </w:p>
        </w:tc>
      </w:tr>
      <w:tr w:rsidR="005A0286" w:rsidRPr="00DF2800" w14:paraId="50F239B2" w14:textId="77777777" w:rsidTr="00D61C2E">
        <w:trPr>
          <w:trHeight w:val="300"/>
        </w:trPr>
        <w:tc>
          <w:tcPr>
            <w:tcW w:w="1887" w:type="dxa"/>
            <w:shd w:val="clear" w:color="auto" w:fill="auto"/>
            <w:noWrap/>
            <w:vAlign w:val="center"/>
          </w:tcPr>
          <w:p w14:paraId="7E544114" w14:textId="11091426" w:rsidR="005A0286" w:rsidRPr="00DF2800" w:rsidRDefault="005A0286" w:rsidP="00651329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IT_PRICE_MAIN  </w:t>
            </w:r>
          </w:p>
        </w:tc>
        <w:tc>
          <w:tcPr>
            <w:tcW w:w="1134" w:type="dxa"/>
            <w:vAlign w:val="center"/>
          </w:tcPr>
          <w:p w14:paraId="0151A636" w14:textId="3EA52FEF" w:rsidR="005A0286" w:rsidRPr="00DF2800" w:rsidRDefault="005A0286" w:rsidP="00651329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ZTATUS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34622887" w14:textId="5AC1A4CB" w:rsidR="005A0286" w:rsidRPr="00DF2800" w:rsidRDefault="00651329" w:rsidP="005A0286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szCs w:val="20"/>
                <w:highlight w:val="green"/>
              </w:rPr>
              <w:t>Статус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34B9A4C0" w14:textId="41856209" w:rsidR="005A0286" w:rsidRPr="00DF2800" w:rsidRDefault="00651329" w:rsidP="00D61C2E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>Если чек-бокс «Загрузить в статусе «Утвержден</w:t>
            </w:r>
            <w:r w:rsidR="00A50E2D" w:rsidRPr="00DF2800">
              <w:rPr>
                <w:rFonts w:ascii="Arial" w:hAnsi="Arial" w:cs="Arial"/>
                <w:sz w:val="20"/>
                <w:highlight w:val="green"/>
              </w:rPr>
              <w:t>а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>»» = ‘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X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’, то 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ZSTATUS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 = 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Z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>_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MM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>04_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STATUS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3, иначе 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ZSTATUS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 = 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Z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>_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MM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>04_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STATUS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>2</w:t>
            </w:r>
          </w:p>
        </w:tc>
      </w:tr>
      <w:tr w:rsidR="005A0286" w:rsidRPr="00DF2800" w14:paraId="3A8F945A" w14:textId="77777777" w:rsidTr="00D61C2E">
        <w:trPr>
          <w:trHeight w:val="300"/>
        </w:trPr>
        <w:tc>
          <w:tcPr>
            <w:tcW w:w="1887" w:type="dxa"/>
            <w:shd w:val="clear" w:color="auto" w:fill="auto"/>
            <w:noWrap/>
            <w:vAlign w:val="center"/>
          </w:tcPr>
          <w:p w14:paraId="779C3EFC" w14:textId="2F469730" w:rsidR="005A0286" w:rsidRPr="00DF2800" w:rsidRDefault="005A0286" w:rsidP="00651329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IT_PRICE_MAIN  </w:t>
            </w:r>
          </w:p>
        </w:tc>
        <w:tc>
          <w:tcPr>
            <w:tcW w:w="1134" w:type="dxa"/>
            <w:vAlign w:val="center"/>
          </w:tcPr>
          <w:p w14:paraId="40293F7C" w14:textId="4765A185" w:rsidR="005A0286" w:rsidRPr="00DF2800" w:rsidRDefault="00651329" w:rsidP="00651329">
            <w:pPr>
              <w:jc w:val="center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ZDATE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9754E4B" w14:textId="2322D103" w:rsidR="005A0286" w:rsidRPr="00DF2800" w:rsidRDefault="00651329" w:rsidP="005A0286">
            <w:pPr>
              <w:jc w:val="lef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szCs w:val="20"/>
                <w:highlight w:val="green"/>
              </w:rPr>
              <w:t>Дата включения в перечень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74494957" w14:textId="76F96356" w:rsidR="005A0286" w:rsidRPr="00DF2800" w:rsidRDefault="00651329" w:rsidP="00D61C2E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SY-DATUM</w:t>
            </w:r>
          </w:p>
        </w:tc>
      </w:tr>
      <w:tr w:rsidR="005A0286" w:rsidRPr="00DF2800" w14:paraId="15055D3D" w14:textId="77777777" w:rsidTr="00D61C2E">
        <w:trPr>
          <w:trHeight w:val="413"/>
        </w:trPr>
        <w:tc>
          <w:tcPr>
            <w:tcW w:w="1887" w:type="dxa"/>
            <w:shd w:val="clear" w:color="auto" w:fill="auto"/>
            <w:noWrap/>
            <w:vAlign w:val="center"/>
          </w:tcPr>
          <w:p w14:paraId="313B2361" w14:textId="01246D7E" w:rsidR="005A0286" w:rsidRPr="00DF2800" w:rsidRDefault="005A0286" w:rsidP="00651329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IT_PRICE_MAIN  </w:t>
            </w:r>
          </w:p>
        </w:tc>
        <w:tc>
          <w:tcPr>
            <w:tcW w:w="1134" w:type="dxa"/>
            <w:vAlign w:val="center"/>
          </w:tcPr>
          <w:p w14:paraId="44C8FC2E" w14:textId="302FDE39" w:rsidR="005A0286" w:rsidRPr="00DF2800" w:rsidRDefault="00651329" w:rsidP="00651329">
            <w:pPr>
              <w:jc w:val="center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ZDATE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6D7F5689" w14:textId="1ABDEE35" w:rsidR="005A0286" w:rsidRPr="00DF2800" w:rsidRDefault="00651329" w:rsidP="005A0286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>Фактическая дата расценки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4927C034" w14:textId="3C899044" w:rsidR="005A0286" w:rsidRPr="00DF2800" w:rsidRDefault="00651329" w:rsidP="00D61C2E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>SY-DATUM</w:t>
            </w:r>
          </w:p>
        </w:tc>
      </w:tr>
      <w:tr w:rsidR="00651329" w:rsidRPr="00651329" w14:paraId="737B678E" w14:textId="77777777" w:rsidTr="00D61C2E">
        <w:trPr>
          <w:trHeight w:val="300"/>
        </w:trPr>
        <w:tc>
          <w:tcPr>
            <w:tcW w:w="1887" w:type="dxa"/>
            <w:shd w:val="clear" w:color="auto" w:fill="auto"/>
            <w:noWrap/>
            <w:vAlign w:val="center"/>
          </w:tcPr>
          <w:p w14:paraId="09D6B88B" w14:textId="6D8929AD" w:rsidR="00651329" w:rsidRPr="00DF2800" w:rsidRDefault="00651329" w:rsidP="00651329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IT_PRICE_MAIN  </w:t>
            </w:r>
          </w:p>
        </w:tc>
        <w:tc>
          <w:tcPr>
            <w:tcW w:w="1134" w:type="dxa"/>
            <w:vAlign w:val="center"/>
          </w:tcPr>
          <w:p w14:paraId="0D7255A3" w14:textId="5D277080" w:rsidR="00651329" w:rsidRPr="00DF2800" w:rsidRDefault="00651329" w:rsidP="00651329">
            <w:pPr>
              <w:jc w:val="center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>ZDATE3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764BF6F9" w14:textId="57127B5D" w:rsidR="00651329" w:rsidRPr="00DF2800" w:rsidRDefault="00651329" w:rsidP="00651329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>Дата утверждения цены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5B4EA777" w14:textId="70999E97" w:rsidR="00651329" w:rsidRPr="00651329" w:rsidRDefault="00651329" w:rsidP="00D61C2E">
            <w:pPr>
              <w:jc w:val="left"/>
              <w:rPr>
                <w:rFonts w:ascii="Arial" w:hAnsi="Arial" w:cs="Arial"/>
                <w:sz w:val="20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>Если чек-бокс «Загрузить в статусе «Утвержден</w:t>
            </w:r>
            <w:r w:rsidR="00A50E2D" w:rsidRPr="00DF2800">
              <w:rPr>
                <w:rFonts w:ascii="Arial" w:hAnsi="Arial" w:cs="Arial"/>
                <w:sz w:val="20"/>
                <w:highlight w:val="green"/>
              </w:rPr>
              <w:t>а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>»» = ‘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X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’, то ZDATE3 = Пусто, иначе </w:t>
            </w:r>
            <w:r w:rsidR="00D61C2E" w:rsidRPr="00DF2800">
              <w:rPr>
                <w:rFonts w:ascii="Arial" w:hAnsi="Arial" w:cs="Arial"/>
                <w:sz w:val="20"/>
                <w:highlight w:val="green"/>
              </w:rPr>
              <w:t xml:space="preserve">ZDATE3 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= </w:t>
            </w:r>
            <w:r w:rsidR="00D61C2E"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SY</w:t>
            </w:r>
            <w:r w:rsidR="00D61C2E" w:rsidRPr="00DF2800">
              <w:rPr>
                <w:rFonts w:ascii="Arial" w:hAnsi="Arial" w:cs="Arial"/>
                <w:sz w:val="20"/>
                <w:highlight w:val="green"/>
              </w:rPr>
              <w:t>-</w:t>
            </w:r>
            <w:r w:rsidR="00D61C2E"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DATUM</w:t>
            </w:r>
          </w:p>
        </w:tc>
      </w:tr>
      <w:tr w:rsidR="00651329" w:rsidRPr="008E0E09" w14:paraId="156F3B3D" w14:textId="77777777" w:rsidTr="00D61C2E">
        <w:trPr>
          <w:trHeight w:val="300"/>
        </w:trPr>
        <w:tc>
          <w:tcPr>
            <w:tcW w:w="1887" w:type="dxa"/>
            <w:shd w:val="clear" w:color="auto" w:fill="auto"/>
            <w:noWrap/>
            <w:vAlign w:val="center"/>
          </w:tcPr>
          <w:p w14:paraId="60409EEE" w14:textId="4689D862" w:rsidR="00651329" w:rsidRPr="00DF2800" w:rsidRDefault="00651329" w:rsidP="00651329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IT_PRICE_MAIN  </w:t>
            </w:r>
          </w:p>
        </w:tc>
        <w:tc>
          <w:tcPr>
            <w:tcW w:w="1134" w:type="dxa"/>
            <w:vAlign w:val="center"/>
          </w:tcPr>
          <w:p w14:paraId="2A1E037A" w14:textId="4EAE805C" w:rsidR="00651329" w:rsidRPr="00DF2800" w:rsidRDefault="00651329" w:rsidP="00651329">
            <w:pPr>
              <w:jc w:val="center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>ZLOGIN1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5C783231" w14:textId="3014D37E" w:rsidR="00651329" w:rsidRPr="00DF2800" w:rsidRDefault="00651329" w:rsidP="00651329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>ФИО пользователя, определившего цену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0A2A5799" w14:textId="0A80BCDA" w:rsidR="00651329" w:rsidRPr="00DF2800" w:rsidRDefault="00D61C2E" w:rsidP="00D61C2E">
            <w:pPr>
              <w:jc w:val="left"/>
              <w:rPr>
                <w:rFonts w:ascii="Arial" w:hAnsi="Arial" w:cs="Arial"/>
                <w:sz w:val="20"/>
                <w:highlight w:val="green"/>
                <w:lang w:val="en-US"/>
              </w:rPr>
            </w:pP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SY-USER</w:t>
            </w:r>
          </w:p>
        </w:tc>
      </w:tr>
      <w:tr w:rsidR="00651329" w:rsidRPr="008E0E09" w14:paraId="1628767D" w14:textId="77777777" w:rsidTr="00D61C2E">
        <w:trPr>
          <w:trHeight w:val="300"/>
        </w:trPr>
        <w:tc>
          <w:tcPr>
            <w:tcW w:w="1887" w:type="dxa"/>
            <w:shd w:val="clear" w:color="auto" w:fill="auto"/>
            <w:noWrap/>
            <w:vAlign w:val="center"/>
          </w:tcPr>
          <w:p w14:paraId="6356A6F7" w14:textId="313F0F14" w:rsidR="00651329" w:rsidRPr="00DF2800" w:rsidRDefault="00651329" w:rsidP="00651329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IT_PRICE_MAIN  </w:t>
            </w:r>
          </w:p>
        </w:tc>
        <w:tc>
          <w:tcPr>
            <w:tcW w:w="1134" w:type="dxa"/>
            <w:vAlign w:val="center"/>
          </w:tcPr>
          <w:p w14:paraId="0E5031DE" w14:textId="74602880" w:rsidR="00651329" w:rsidRPr="00DF2800" w:rsidRDefault="00651329" w:rsidP="00651329">
            <w:pPr>
              <w:jc w:val="center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>ZLOGIN2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3595C6D9" w14:textId="793725B9" w:rsidR="00651329" w:rsidRPr="00DF2800" w:rsidRDefault="00651329" w:rsidP="00651329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>ФИО пользователя утвердившего цену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4DFA4B52" w14:textId="573752A7" w:rsidR="00651329" w:rsidRPr="00DF2800" w:rsidRDefault="00D61C2E" w:rsidP="00D61C2E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DF2800">
              <w:rPr>
                <w:rFonts w:ascii="Arial" w:hAnsi="Arial" w:cs="Arial"/>
                <w:sz w:val="20"/>
                <w:highlight w:val="green"/>
              </w:rPr>
              <w:t>Если чек-бокс «Загрузить в статусе «Утвержден</w:t>
            </w:r>
            <w:r w:rsidR="00A50E2D" w:rsidRPr="00DF2800">
              <w:rPr>
                <w:rFonts w:ascii="Arial" w:hAnsi="Arial" w:cs="Arial"/>
                <w:sz w:val="20"/>
                <w:highlight w:val="green"/>
              </w:rPr>
              <w:t>а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>»» = ‘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X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 xml:space="preserve">’, то ZLOGIN2 = Пусто, иначе ZLOGIN2 = 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SY</w:t>
            </w:r>
            <w:r w:rsidRPr="00DF2800">
              <w:rPr>
                <w:rFonts w:ascii="Arial" w:hAnsi="Arial" w:cs="Arial"/>
                <w:sz w:val="20"/>
                <w:highlight w:val="green"/>
              </w:rPr>
              <w:t>-</w:t>
            </w:r>
            <w:r w:rsidRPr="00DF2800">
              <w:rPr>
                <w:rFonts w:ascii="Arial" w:hAnsi="Arial" w:cs="Arial"/>
                <w:sz w:val="20"/>
                <w:highlight w:val="green"/>
                <w:lang w:val="en-US"/>
              </w:rPr>
              <w:t>USER</w:t>
            </w:r>
          </w:p>
        </w:tc>
      </w:tr>
      <w:tr w:rsidR="00437864" w:rsidRPr="008E0E09" w14:paraId="15095405" w14:textId="77777777" w:rsidTr="00E51760">
        <w:trPr>
          <w:trHeight w:val="300"/>
        </w:trPr>
        <w:tc>
          <w:tcPr>
            <w:tcW w:w="1887" w:type="dxa"/>
            <w:shd w:val="clear" w:color="auto" w:fill="auto"/>
            <w:noWrap/>
            <w:vAlign w:val="center"/>
          </w:tcPr>
          <w:p w14:paraId="1AF8C663" w14:textId="18CA39F8" w:rsidR="00437864" w:rsidRPr="00DF2800" w:rsidRDefault="00437864" w:rsidP="00E51760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212865">
              <w:rPr>
                <w:rFonts w:ascii="Arial" w:hAnsi="Arial" w:cs="Arial"/>
                <w:sz w:val="20"/>
                <w:highlight w:val="green"/>
              </w:rPr>
              <w:t xml:space="preserve">IT_PRICE_MAIN  </w:t>
            </w:r>
          </w:p>
        </w:tc>
        <w:tc>
          <w:tcPr>
            <w:tcW w:w="1134" w:type="dxa"/>
            <w:vAlign w:val="center"/>
          </w:tcPr>
          <w:p w14:paraId="54DF8D52" w14:textId="45FCBA4A" w:rsidR="00437864" w:rsidRPr="00437864" w:rsidRDefault="00437864" w:rsidP="00437864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WAERS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1F3D55F6" w14:textId="1E2E4A1B" w:rsidR="00437864" w:rsidRPr="00DF2800" w:rsidRDefault="00437864" w:rsidP="00437864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Валюта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0F1789AC" w14:textId="26A2C65A" w:rsidR="00437864" w:rsidRPr="00437864" w:rsidRDefault="00437864" w:rsidP="00437864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 xml:space="preserve">Если в шаблоне пусто, то </w:t>
            </w:r>
            <w:r>
              <w:rPr>
                <w:rFonts w:ascii="Arial" w:hAnsi="Arial" w:cs="Arial"/>
                <w:sz w:val="20"/>
                <w:highlight w:val="green"/>
                <w:lang w:val="en-US"/>
              </w:rPr>
              <w:t>RUB</w:t>
            </w:r>
          </w:p>
        </w:tc>
      </w:tr>
      <w:tr w:rsidR="00437864" w:rsidRPr="008E0E09" w14:paraId="5EED96F5" w14:textId="77777777" w:rsidTr="00E51760">
        <w:trPr>
          <w:trHeight w:val="300"/>
        </w:trPr>
        <w:tc>
          <w:tcPr>
            <w:tcW w:w="1887" w:type="dxa"/>
            <w:shd w:val="clear" w:color="auto" w:fill="auto"/>
            <w:noWrap/>
            <w:vAlign w:val="center"/>
          </w:tcPr>
          <w:p w14:paraId="2D88D94A" w14:textId="211E94BF" w:rsidR="00437864" w:rsidRPr="00DF2800" w:rsidRDefault="00437864" w:rsidP="00E51760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212865">
              <w:rPr>
                <w:rFonts w:ascii="Arial" w:hAnsi="Arial" w:cs="Arial"/>
                <w:sz w:val="20"/>
                <w:highlight w:val="green"/>
              </w:rPr>
              <w:t xml:space="preserve">IT_PRICE_MAIN  </w:t>
            </w:r>
          </w:p>
        </w:tc>
        <w:tc>
          <w:tcPr>
            <w:tcW w:w="1134" w:type="dxa"/>
            <w:vAlign w:val="center"/>
          </w:tcPr>
          <w:p w14:paraId="7604AABF" w14:textId="599FF26D" w:rsidR="00437864" w:rsidRPr="00437864" w:rsidRDefault="00437864" w:rsidP="00437864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KPEIN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2C174A70" w14:textId="2800E256" w:rsidR="00437864" w:rsidRPr="00DF2800" w:rsidRDefault="00437864" w:rsidP="00437864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437864">
              <w:rPr>
                <w:rFonts w:ascii="Arial" w:hAnsi="Arial" w:cs="Arial"/>
                <w:sz w:val="20"/>
                <w:highlight w:val="green"/>
              </w:rPr>
              <w:t>Единица цены условия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148F77A4" w14:textId="35B5C167" w:rsidR="00437864" w:rsidRPr="00DF2800" w:rsidRDefault="00437864" w:rsidP="00437864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>Если в шаблоне пусто, то 1</w:t>
            </w:r>
          </w:p>
        </w:tc>
      </w:tr>
      <w:tr w:rsidR="00437864" w:rsidRPr="008E0E09" w14:paraId="3010AC4B" w14:textId="77777777" w:rsidTr="00E51760">
        <w:trPr>
          <w:trHeight w:val="300"/>
        </w:trPr>
        <w:tc>
          <w:tcPr>
            <w:tcW w:w="1887" w:type="dxa"/>
            <w:shd w:val="clear" w:color="auto" w:fill="auto"/>
            <w:noWrap/>
            <w:vAlign w:val="center"/>
          </w:tcPr>
          <w:p w14:paraId="087325B7" w14:textId="1C919986" w:rsidR="00437864" w:rsidRPr="00212865" w:rsidRDefault="00437864" w:rsidP="00E51760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212865">
              <w:rPr>
                <w:rFonts w:ascii="Arial" w:hAnsi="Arial" w:cs="Arial"/>
                <w:sz w:val="20"/>
                <w:highlight w:val="green"/>
              </w:rPr>
              <w:t xml:space="preserve">IT_PRICE_MAIN  </w:t>
            </w:r>
          </w:p>
        </w:tc>
        <w:tc>
          <w:tcPr>
            <w:tcW w:w="1134" w:type="dxa"/>
            <w:vAlign w:val="center"/>
          </w:tcPr>
          <w:p w14:paraId="447AA423" w14:textId="6321DBFE" w:rsidR="00437864" w:rsidRDefault="00437864" w:rsidP="00437864">
            <w:pPr>
              <w:jc w:val="center"/>
              <w:rPr>
                <w:rFonts w:ascii="Arial" w:hAnsi="Arial" w:cs="Arial"/>
                <w:sz w:val="20"/>
                <w:highlight w:val="green"/>
                <w:lang w:val="en-US"/>
              </w:rPr>
            </w:pPr>
            <w:r>
              <w:rPr>
                <w:rFonts w:ascii="Arial" w:hAnsi="Arial" w:cs="Arial"/>
                <w:sz w:val="20"/>
                <w:highlight w:val="green"/>
                <w:lang w:val="en-US"/>
              </w:rPr>
              <w:t>KMEIN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2FF7B792" w14:textId="54658F7E" w:rsidR="00437864" w:rsidRPr="00437864" w:rsidRDefault="00437864" w:rsidP="00437864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 w:rsidRPr="00437864">
              <w:rPr>
                <w:rFonts w:ascii="Arial" w:hAnsi="Arial" w:cs="Arial"/>
                <w:sz w:val="20"/>
                <w:highlight w:val="green"/>
              </w:rPr>
              <w:t>ЕИЦ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4D4A223F" w14:textId="0BC09EC8" w:rsidR="00437864" w:rsidRPr="00437864" w:rsidRDefault="00437864" w:rsidP="00437864">
            <w:pPr>
              <w:jc w:val="left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sz w:val="20"/>
                <w:highlight w:val="green"/>
              </w:rPr>
              <w:t xml:space="preserve">Если в шаблоне пусто, то </w:t>
            </w:r>
            <w:r>
              <w:rPr>
                <w:rFonts w:ascii="Arial" w:hAnsi="Arial" w:cs="Arial"/>
                <w:sz w:val="20"/>
                <w:highlight w:val="green"/>
                <w:lang w:val="en-US"/>
              </w:rPr>
              <w:t>MARA</w:t>
            </w:r>
            <w:r w:rsidRPr="00437864">
              <w:rPr>
                <w:rFonts w:ascii="Arial" w:hAnsi="Arial" w:cs="Arial"/>
                <w:sz w:val="20"/>
                <w:highlight w:val="green"/>
              </w:rPr>
              <w:t>-MEINS</w:t>
            </w:r>
            <w:r>
              <w:rPr>
                <w:rFonts w:ascii="Arial" w:hAnsi="Arial" w:cs="Arial"/>
                <w:sz w:val="20"/>
                <w:highlight w:val="green"/>
              </w:rPr>
              <w:t xml:space="preserve"> по </w:t>
            </w:r>
            <w:r>
              <w:rPr>
                <w:rFonts w:ascii="Arial" w:hAnsi="Arial" w:cs="Arial"/>
                <w:sz w:val="20"/>
                <w:highlight w:val="green"/>
                <w:lang w:val="en-US"/>
              </w:rPr>
              <w:t>MATNR</w:t>
            </w:r>
            <w:r>
              <w:rPr>
                <w:rFonts w:ascii="Arial" w:hAnsi="Arial" w:cs="Arial"/>
                <w:sz w:val="20"/>
                <w:highlight w:val="green"/>
              </w:rPr>
              <w:t xml:space="preserve"> из шаблона</w:t>
            </w:r>
          </w:p>
        </w:tc>
      </w:tr>
    </w:tbl>
    <w:p w14:paraId="4213EEC2" w14:textId="77777777" w:rsidR="00ED78A9" w:rsidRDefault="00ED78A9" w:rsidP="005870F6">
      <w:pPr>
        <w:ind w:firstLine="708"/>
        <w:jc w:val="left"/>
        <w:rPr>
          <w:rFonts w:ascii="Arial" w:hAnsi="Arial" w:cs="Arial"/>
        </w:rPr>
      </w:pPr>
    </w:p>
    <w:p w14:paraId="7F63F667" w14:textId="04D0840A" w:rsidR="00BD4F91" w:rsidRPr="00424D1B" w:rsidRDefault="009263E3" w:rsidP="00BD4F91">
      <w:pPr>
        <w:spacing w:line="276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Лог писать в журнал ошибок</w:t>
      </w:r>
      <w:r w:rsidR="00BD4F91" w:rsidRPr="00AE1A06">
        <w:rPr>
          <w:rFonts w:ascii="Arial" w:hAnsi="Arial" w:cs="Arial"/>
          <w:highlight w:val="green"/>
        </w:rPr>
        <w:t>, при</w:t>
      </w:r>
      <w:r w:rsidR="00BD4F91">
        <w:rPr>
          <w:rFonts w:ascii="Arial" w:hAnsi="Arial" w:cs="Arial"/>
          <w:highlight w:val="green"/>
        </w:rPr>
        <w:t xml:space="preserve"> этом при</w:t>
      </w:r>
      <w:r w:rsidR="00BD4F91" w:rsidRPr="00AE1A06">
        <w:rPr>
          <w:rFonts w:ascii="Arial" w:hAnsi="Arial" w:cs="Arial"/>
          <w:highlight w:val="green"/>
        </w:rPr>
        <w:t xml:space="preserve"> возникновении ошибки</w:t>
      </w:r>
      <w:r w:rsidR="00BD4F91">
        <w:rPr>
          <w:rFonts w:ascii="Arial" w:hAnsi="Arial" w:cs="Arial"/>
          <w:highlight w:val="green"/>
        </w:rPr>
        <w:t xml:space="preserve"> хоть по одной позиции</w:t>
      </w:r>
      <w:r w:rsidR="00BD4F91" w:rsidRPr="00AE1A06">
        <w:rPr>
          <w:rFonts w:ascii="Arial" w:hAnsi="Arial" w:cs="Arial"/>
          <w:highlight w:val="green"/>
        </w:rPr>
        <w:t xml:space="preserve"> данные</w:t>
      </w:r>
      <w:r w:rsidR="00BD4F91">
        <w:rPr>
          <w:rFonts w:ascii="Arial" w:hAnsi="Arial" w:cs="Arial"/>
          <w:highlight w:val="green"/>
        </w:rPr>
        <w:t xml:space="preserve"> из всего шаб</w:t>
      </w:r>
      <w:r w:rsidR="00BD4F91" w:rsidRPr="005A0286">
        <w:rPr>
          <w:rFonts w:ascii="Arial" w:hAnsi="Arial" w:cs="Arial"/>
          <w:highlight w:val="green"/>
        </w:rPr>
        <w:t xml:space="preserve">лона не грузить. Все поля в шаблоне являются обязательными </w:t>
      </w:r>
      <w:r w:rsidR="00BD4F91" w:rsidRPr="009263E3">
        <w:rPr>
          <w:rFonts w:ascii="Arial" w:hAnsi="Arial" w:cs="Arial"/>
          <w:highlight w:val="green"/>
        </w:rPr>
        <w:t xml:space="preserve">для заполнения. </w:t>
      </w:r>
      <w:r w:rsidRPr="009263E3">
        <w:rPr>
          <w:rFonts w:ascii="Arial" w:hAnsi="Arial" w:cs="Arial"/>
          <w:highlight w:val="green"/>
        </w:rPr>
        <w:t>Позиции с ошибками выделять красным индикатором.</w:t>
      </w:r>
      <w:r>
        <w:rPr>
          <w:rFonts w:ascii="Arial" w:hAnsi="Arial" w:cs="Arial"/>
        </w:rPr>
        <w:t xml:space="preserve"> </w:t>
      </w:r>
    </w:p>
    <w:p w14:paraId="37BF5045" w14:textId="77777777" w:rsidR="00BD4F91" w:rsidRDefault="00BD4F91" w:rsidP="004107F9">
      <w:pPr>
        <w:spacing w:line="276" w:lineRule="auto"/>
        <w:ind w:firstLine="708"/>
        <w:jc w:val="left"/>
        <w:rPr>
          <w:rFonts w:ascii="Arial" w:hAnsi="Arial" w:cs="Arial"/>
          <w:highlight w:val="green"/>
        </w:rPr>
      </w:pPr>
    </w:p>
    <w:p w14:paraId="0C08558C" w14:textId="57141039" w:rsidR="00424D1B" w:rsidRPr="00DF2800" w:rsidRDefault="00ED78A9" w:rsidP="004107F9">
      <w:pPr>
        <w:spacing w:line="276" w:lineRule="auto"/>
        <w:ind w:firstLine="708"/>
        <w:jc w:val="left"/>
        <w:rPr>
          <w:rFonts w:ascii="Arial" w:hAnsi="Arial" w:cs="Arial"/>
        </w:rPr>
      </w:pPr>
      <w:r w:rsidRPr="00ED78A9">
        <w:rPr>
          <w:rFonts w:ascii="Arial" w:hAnsi="Arial" w:cs="Arial"/>
          <w:highlight w:val="green"/>
        </w:rPr>
        <w:t>Если установлен чек-бокс «Тестовый режим»</w:t>
      </w:r>
      <w:r>
        <w:rPr>
          <w:rFonts w:ascii="Arial" w:hAnsi="Arial" w:cs="Arial"/>
          <w:highlight w:val="green"/>
        </w:rPr>
        <w:t xml:space="preserve">, то на вход ФМ подавать </w:t>
      </w:r>
      <w:r>
        <w:rPr>
          <w:rFonts w:ascii="Arial" w:hAnsi="Arial" w:cs="Arial"/>
          <w:highlight w:val="green"/>
          <w:lang w:val="en-US"/>
        </w:rPr>
        <w:t>IV</w:t>
      </w:r>
      <w:r w:rsidRPr="00ED78A9">
        <w:rPr>
          <w:rFonts w:ascii="Arial" w:hAnsi="Arial" w:cs="Arial"/>
          <w:highlight w:val="green"/>
        </w:rPr>
        <w:t>_</w:t>
      </w:r>
      <w:r>
        <w:rPr>
          <w:rFonts w:ascii="Arial" w:hAnsi="Arial" w:cs="Arial"/>
          <w:highlight w:val="green"/>
          <w:lang w:val="en-US"/>
        </w:rPr>
        <w:t>TESTRUN</w:t>
      </w:r>
      <w:r w:rsidRPr="00ED78A9">
        <w:rPr>
          <w:rFonts w:ascii="Arial" w:hAnsi="Arial" w:cs="Arial"/>
          <w:highlight w:val="green"/>
        </w:rPr>
        <w:t xml:space="preserve"> = ‘</w:t>
      </w:r>
      <w:r>
        <w:rPr>
          <w:rFonts w:ascii="Arial" w:hAnsi="Arial" w:cs="Arial"/>
          <w:highlight w:val="green"/>
          <w:lang w:val="en-US"/>
        </w:rPr>
        <w:t>X</w:t>
      </w:r>
      <w:r w:rsidRPr="00ED78A9">
        <w:rPr>
          <w:rFonts w:ascii="Arial" w:hAnsi="Arial" w:cs="Arial"/>
          <w:highlight w:val="green"/>
        </w:rPr>
        <w:t>’</w:t>
      </w:r>
      <w:r w:rsidR="005870F6" w:rsidRPr="005870F6">
        <w:rPr>
          <w:rFonts w:ascii="Arial" w:hAnsi="Arial" w:cs="Arial"/>
          <w:highlight w:val="green"/>
        </w:rPr>
        <w:t xml:space="preserve">. </w:t>
      </w:r>
      <w:r w:rsidR="00A50E2D" w:rsidRPr="00DF2800">
        <w:rPr>
          <w:rFonts w:ascii="Arial" w:hAnsi="Arial" w:cs="Arial"/>
          <w:highlight w:val="green"/>
        </w:rPr>
        <w:t>Если установлен чек-бокс «Загру</w:t>
      </w:r>
      <w:r w:rsidR="00DF2800" w:rsidRPr="00DF2800">
        <w:rPr>
          <w:rFonts w:ascii="Arial" w:hAnsi="Arial" w:cs="Arial"/>
          <w:highlight w:val="green"/>
        </w:rPr>
        <w:t>з</w:t>
      </w:r>
      <w:r w:rsidR="00A50E2D" w:rsidRPr="00DF2800">
        <w:rPr>
          <w:rFonts w:ascii="Arial" w:hAnsi="Arial" w:cs="Arial"/>
          <w:highlight w:val="green"/>
        </w:rPr>
        <w:t>ить в статусе «Утверждена»</w:t>
      </w:r>
      <w:r w:rsidR="00DF2800" w:rsidRPr="00DF2800">
        <w:rPr>
          <w:rFonts w:ascii="Arial" w:hAnsi="Arial" w:cs="Arial"/>
          <w:highlight w:val="green"/>
        </w:rPr>
        <w:t>, то требуется проверка полномочий на объект Z_PRICE</w:t>
      </w:r>
      <w:r w:rsidR="00DF2800" w:rsidRPr="005870F6">
        <w:rPr>
          <w:rFonts w:ascii="Arial" w:hAnsi="Arial" w:cs="Arial"/>
          <w:highlight w:val="green"/>
        </w:rPr>
        <w:t xml:space="preserve">_R:  </w:t>
      </w:r>
      <w:r w:rsidR="00DF2800" w:rsidRPr="005870F6">
        <w:rPr>
          <w:rFonts w:ascii="Arial" w:hAnsi="Arial" w:cs="Arial"/>
          <w:highlight w:val="green"/>
          <w:lang w:val="en-US"/>
        </w:rPr>
        <w:t>ACTVT</w:t>
      </w:r>
      <w:r w:rsidR="00DF2800" w:rsidRPr="005870F6">
        <w:rPr>
          <w:rFonts w:ascii="Arial" w:hAnsi="Arial" w:cs="Arial"/>
          <w:highlight w:val="green"/>
        </w:rPr>
        <w:t xml:space="preserve"> = ‘02’, то </w:t>
      </w:r>
      <w:r w:rsidR="00DF2800" w:rsidRPr="005870F6">
        <w:rPr>
          <w:rFonts w:ascii="Arial" w:hAnsi="Arial" w:cs="Arial"/>
          <w:highlight w:val="green"/>
          <w:lang w:val="en-US"/>
        </w:rPr>
        <w:t>ZSTATUS</w:t>
      </w:r>
      <w:r w:rsidR="00DF2800" w:rsidRPr="005870F6">
        <w:rPr>
          <w:rFonts w:ascii="Arial" w:hAnsi="Arial" w:cs="Arial"/>
          <w:highlight w:val="green"/>
        </w:rPr>
        <w:t xml:space="preserve"> = ‘03’</w:t>
      </w:r>
    </w:p>
    <w:p w14:paraId="2888ED7D" w14:textId="362082BF" w:rsidR="00FE34DE" w:rsidRPr="00B27178" w:rsidRDefault="00FE34DE" w:rsidP="004107F9">
      <w:pPr>
        <w:pStyle w:val="Text"/>
        <w:spacing w:before="120" w:after="120" w:line="276" w:lineRule="auto"/>
        <w:rPr>
          <w:b/>
          <w:sz w:val="22"/>
          <w:lang w:val="ru-RU"/>
        </w:rPr>
      </w:pPr>
      <w:r w:rsidRPr="00B2589E">
        <w:rPr>
          <w:b/>
          <w:sz w:val="22"/>
          <w:lang w:val="ru-RU"/>
        </w:rPr>
        <w:lastRenderedPageBreak/>
        <w:t>Определение цены в заявках</w:t>
      </w:r>
      <w:r w:rsidR="00B27178" w:rsidRPr="00B27178">
        <w:rPr>
          <w:b/>
          <w:sz w:val="22"/>
          <w:lang w:val="ru-RU"/>
        </w:rPr>
        <w:t xml:space="preserve"> </w:t>
      </w:r>
    </w:p>
    <w:p w14:paraId="280BA795" w14:textId="7A56F1B2" w:rsidR="00FE34DE" w:rsidRPr="009515F0" w:rsidRDefault="00B27178" w:rsidP="004107F9">
      <w:pPr>
        <w:spacing w:line="276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Опредедение цены в позиции заявки</w:t>
      </w:r>
      <w:r w:rsidR="00FE34DE" w:rsidRPr="006F44C7">
        <w:rPr>
          <w:rFonts w:ascii="Arial" w:hAnsi="Arial" w:cs="Arial"/>
        </w:rPr>
        <w:t xml:space="preserve"> необходимо производить при ее создании, изменении, деблокировании, отмене деблокирования, отклонении. </w:t>
      </w:r>
      <w:r w:rsidR="00FE34DE" w:rsidRPr="00793A80">
        <w:rPr>
          <w:rFonts w:ascii="Arial" w:hAnsi="Arial" w:cs="Arial"/>
        </w:rPr>
        <w:t>В</w:t>
      </w:r>
      <w:r w:rsidR="00FE34DE" w:rsidRPr="009515F0">
        <w:rPr>
          <w:rFonts w:ascii="Arial" w:hAnsi="Arial" w:cs="Arial"/>
          <w:lang w:val="en-US"/>
        </w:rPr>
        <w:t xml:space="preserve"> </w:t>
      </w:r>
      <w:r w:rsidR="00FE34DE" w:rsidRPr="00793A80">
        <w:rPr>
          <w:rFonts w:ascii="Arial" w:hAnsi="Arial" w:cs="Arial"/>
        </w:rPr>
        <w:t>транзакциях</w:t>
      </w:r>
      <w:r w:rsidR="00FE34DE" w:rsidRPr="009515F0">
        <w:rPr>
          <w:rFonts w:ascii="Arial" w:hAnsi="Arial" w:cs="Arial"/>
          <w:lang w:val="en-US"/>
        </w:rPr>
        <w:t xml:space="preserve"> </w:t>
      </w:r>
      <w:r w:rsidR="00FE34DE" w:rsidRPr="006F44C7">
        <w:rPr>
          <w:rFonts w:ascii="Arial" w:hAnsi="Arial" w:cs="Arial"/>
          <w:lang w:val="en-US"/>
        </w:rPr>
        <w:t>ME</w:t>
      </w:r>
      <w:r w:rsidR="00FE34DE" w:rsidRPr="009515F0">
        <w:rPr>
          <w:rFonts w:ascii="Arial" w:hAnsi="Arial" w:cs="Arial"/>
          <w:lang w:val="en-US"/>
        </w:rPr>
        <w:t>51</w:t>
      </w:r>
      <w:r w:rsidR="00FE34DE" w:rsidRPr="006F44C7">
        <w:rPr>
          <w:rFonts w:ascii="Arial" w:hAnsi="Arial" w:cs="Arial"/>
          <w:lang w:val="en-US"/>
        </w:rPr>
        <w:t>N</w:t>
      </w:r>
      <w:r w:rsidR="00FE34DE" w:rsidRPr="009515F0">
        <w:rPr>
          <w:rFonts w:ascii="Arial" w:hAnsi="Arial" w:cs="Arial"/>
          <w:lang w:val="en-US"/>
        </w:rPr>
        <w:t xml:space="preserve">, </w:t>
      </w:r>
      <w:r w:rsidR="00FE34DE" w:rsidRPr="006F44C7">
        <w:rPr>
          <w:rFonts w:ascii="Arial" w:hAnsi="Arial" w:cs="Arial"/>
          <w:lang w:val="en-US"/>
        </w:rPr>
        <w:t>ME</w:t>
      </w:r>
      <w:r w:rsidR="00FE34DE" w:rsidRPr="009515F0">
        <w:rPr>
          <w:rFonts w:ascii="Arial" w:hAnsi="Arial" w:cs="Arial"/>
          <w:lang w:val="en-US"/>
        </w:rPr>
        <w:t>52</w:t>
      </w:r>
      <w:r w:rsidR="00FE34DE" w:rsidRPr="006F44C7">
        <w:rPr>
          <w:rFonts w:ascii="Arial" w:hAnsi="Arial" w:cs="Arial"/>
          <w:lang w:val="en-US"/>
        </w:rPr>
        <w:t>N</w:t>
      </w:r>
      <w:r w:rsidR="00FE34DE" w:rsidRPr="009515F0">
        <w:rPr>
          <w:rFonts w:ascii="Arial" w:hAnsi="Arial" w:cs="Arial"/>
          <w:lang w:val="en-US"/>
        </w:rPr>
        <w:t xml:space="preserve">, </w:t>
      </w:r>
      <w:r w:rsidR="00FE34DE" w:rsidRPr="006F44C7">
        <w:rPr>
          <w:rFonts w:ascii="Arial" w:hAnsi="Arial" w:cs="Arial"/>
          <w:lang w:val="en-US"/>
        </w:rPr>
        <w:t>ME</w:t>
      </w:r>
      <w:r w:rsidR="00FE34DE" w:rsidRPr="009515F0">
        <w:rPr>
          <w:rFonts w:ascii="Arial" w:hAnsi="Arial" w:cs="Arial"/>
          <w:lang w:val="en-US"/>
        </w:rPr>
        <w:t>53</w:t>
      </w:r>
      <w:r w:rsidR="00FE34DE" w:rsidRPr="006F44C7">
        <w:rPr>
          <w:rFonts w:ascii="Arial" w:hAnsi="Arial" w:cs="Arial"/>
          <w:lang w:val="en-US"/>
        </w:rPr>
        <w:t>N</w:t>
      </w:r>
      <w:r w:rsidR="00FE34DE" w:rsidRPr="009515F0">
        <w:rPr>
          <w:rFonts w:ascii="Arial" w:hAnsi="Arial" w:cs="Arial"/>
          <w:lang w:val="en-US"/>
        </w:rPr>
        <w:t xml:space="preserve">, </w:t>
      </w:r>
      <w:r w:rsidR="00FE34DE" w:rsidRPr="006F44C7">
        <w:rPr>
          <w:rFonts w:ascii="Arial" w:hAnsi="Arial" w:cs="Arial"/>
          <w:lang w:val="en-US"/>
        </w:rPr>
        <w:t>ME</w:t>
      </w:r>
      <w:r w:rsidR="00FE34DE" w:rsidRPr="009515F0">
        <w:rPr>
          <w:rFonts w:ascii="Arial" w:hAnsi="Arial" w:cs="Arial"/>
          <w:lang w:val="en-US"/>
        </w:rPr>
        <w:t>59</w:t>
      </w:r>
      <w:r w:rsidR="00FE34DE" w:rsidRPr="006F44C7">
        <w:rPr>
          <w:rFonts w:ascii="Arial" w:hAnsi="Arial" w:cs="Arial"/>
          <w:lang w:val="en-US"/>
        </w:rPr>
        <w:t>N</w:t>
      </w:r>
      <w:r w:rsidR="00FE34DE" w:rsidRPr="009515F0">
        <w:rPr>
          <w:rFonts w:ascii="Arial" w:hAnsi="Arial" w:cs="Arial"/>
          <w:lang w:val="en-US"/>
        </w:rPr>
        <w:t xml:space="preserve">, </w:t>
      </w:r>
      <w:r w:rsidR="00FE34DE" w:rsidRPr="006F44C7">
        <w:rPr>
          <w:rFonts w:ascii="Arial" w:hAnsi="Arial" w:cs="Arial"/>
          <w:lang w:val="en-US"/>
        </w:rPr>
        <w:t>ME</w:t>
      </w:r>
      <w:r w:rsidR="00FE34DE" w:rsidRPr="009515F0">
        <w:rPr>
          <w:rFonts w:ascii="Arial" w:hAnsi="Arial" w:cs="Arial"/>
          <w:lang w:val="en-US"/>
        </w:rPr>
        <w:t>54</w:t>
      </w:r>
      <w:r w:rsidR="00FE34DE" w:rsidRPr="006F44C7">
        <w:rPr>
          <w:rFonts w:ascii="Arial" w:hAnsi="Arial" w:cs="Arial"/>
          <w:lang w:val="en-US"/>
        </w:rPr>
        <w:t>N</w:t>
      </w:r>
      <w:r w:rsidR="00FE34DE" w:rsidRPr="009515F0">
        <w:rPr>
          <w:rFonts w:ascii="Arial" w:hAnsi="Arial" w:cs="Arial"/>
          <w:lang w:val="en-US"/>
        </w:rPr>
        <w:t xml:space="preserve"> используется </w:t>
      </w:r>
      <w:r w:rsidR="00FE34DE" w:rsidRPr="006F44C7">
        <w:rPr>
          <w:rFonts w:ascii="Arial" w:hAnsi="Arial" w:cs="Arial"/>
          <w:lang w:val="en-US"/>
        </w:rPr>
        <w:t>BADI</w:t>
      </w:r>
      <w:r w:rsidR="00FE34DE" w:rsidRPr="009515F0">
        <w:rPr>
          <w:rFonts w:ascii="Arial" w:hAnsi="Arial" w:cs="Arial"/>
          <w:lang w:val="en-US"/>
        </w:rPr>
        <w:t xml:space="preserve"> </w:t>
      </w:r>
      <w:r w:rsidR="00FE34DE" w:rsidRPr="006F44C7">
        <w:rPr>
          <w:rFonts w:ascii="Arial" w:hAnsi="Arial" w:cs="Arial"/>
          <w:lang w:val="en-US"/>
        </w:rPr>
        <w:t>ME</w:t>
      </w:r>
      <w:r w:rsidR="00FE34DE" w:rsidRPr="009515F0">
        <w:rPr>
          <w:rFonts w:ascii="Arial" w:hAnsi="Arial" w:cs="Arial"/>
          <w:lang w:val="en-US"/>
        </w:rPr>
        <w:t>_</w:t>
      </w:r>
      <w:r w:rsidR="00FE34DE" w:rsidRPr="006F44C7">
        <w:rPr>
          <w:rFonts w:ascii="Arial" w:hAnsi="Arial" w:cs="Arial"/>
          <w:lang w:val="en-US"/>
        </w:rPr>
        <w:t>PROCESS</w:t>
      </w:r>
      <w:r w:rsidR="00FE34DE" w:rsidRPr="009515F0">
        <w:rPr>
          <w:rFonts w:ascii="Arial" w:hAnsi="Arial" w:cs="Arial"/>
          <w:lang w:val="en-US"/>
        </w:rPr>
        <w:t>_</w:t>
      </w:r>
      <w:r w:rsidR="00FE34DE" w:rsidRPr="006F44C7">
        <w:rPr>
          <w:rFonts w:ascii="Arial" w:hAnsi="Arial" w:cs="Arial"/>
          <w:lang w:val="en-US"/>
        </w:rPr>
        <w:t>REQ</w:t>
      </w:r>
      <w:r w:rsidR="00FE34DE" w:rsidRPr="009515F0">
        <w:rPr>
          <w:rFonts w:ascii="Arial" w:hAnsi="Arial" w:cs="Arial"/>
          <w:lang w:val="en-US"/>
        </w:rPr>
        <w:t>_</w:t>
      </w:r>
      <w:r w:rsidR="00FE34DE" w:rsidRPr="006F44C7">
        <w:rPr>
          <w:rFonts w:ascii="Arial" w:hAnsi="Arial" w:cs="Arial"/>
          <w:lang w:val="en-US"/>
        </w:rPr>
        <w:t>CUST</w:t>
      </w:r>
      <w:r w:rsidR="00FE34DE" w:rsidRPr="009515F0">
        <w:rPr>
          <w:rFonts w:ascii="Arial" w:hAnsi="Arial" w:cs="Arial"/>
          <w:lang w:val="en-US"/>
        </w:rPr>
        <w:t xml:space="preserve">. </w:t>
      </w:r>
    </w:p>
    <w:p w14:paraId="6C1231D3" w14:textId="13EFF319" w:rsidR="009515F0" w:rsidRPr="009515F0" w:rsidRDefault="009515F0" w:rsidP="004107F9">
      <w:pPr>
        <w:spacing w:line="276" w:lineRule="auto"/>
        <w:rPr>
          <w:rFonts w:ascii="Arial" w:hAnsi="Arial" w:cs="Arial"/>
        </w:rPr>
      </w:pPr>
      <w:r w:rsidRPr="009515F0">
        <w:rPr>
          <w:rFonts w:ascii="Arial" w:hAnsi="Arial" w:cs="Arial"/>
        </w:rPr>
        <w:t>Обновлять цену требуется только в заявках, подходящих по следующим критериям:</w:t>
      </w:r>
    </w:p>
    <w:p w14:paraId="718A95FE" w14:textId="702730C0" w:rsidR="009515F0" w:rsidRPr="001A137C" w:rsidRDefault="001A137C" w:rsidP="001A137C">
      <w:pPr>
        <w:pStyle w:val="afb"/>
        <w:numPr>
          <w:ilvl w:val="0"/>
          <w:numId w:val="82"/>
        </w:numPr>
        <w:rPr>
          <w:rFonts w:ascii="Arial" w:hAnsi="Arial" w:cs="Arial"/>
          <w:lang w:val="en-US"/>
        </w:rPr>
      </w:pPr>
      <w:r w:rsidRPr="001A137C">
        <w:rPr>
          <w:rFonts w:ascii="Arial" w:hAnsi="Arial" w:cs="Arial"/>
          <w:lang w:val="en-US"/>
        </w:rPr>
        <w:t>EBAN-STATU &lt;&gt; Z_MM04_CONST_STATU</w:t>
      </w:r>
    </w:p>
    <w:p w14:paraId="116A0331" w14:textId="6BB3CED1" w:rsidR="001A137C" w:rsidRPr="001A137C" w:rsidRDefault="001A137C" w:rsidP="00AC7FC8">
      <w:pPr>
        <w:pStyle w:val="afb"/>
        <w:numPr>
          <w:ilvl w:val="0"/>
          <w:numId w:val="82"/>
        </w:numPr>
        <w:rPr>
          <w:rFonts w:ascii="Arial" w:hAnsi="Arial" w:cs="Arial"/>
        </w:rPr>
      </w:pPr>
      <w:r w:rsidRPr="001A137C">
        <w:rPr>
          <w:rFonts w:ascii="Arial" w:hAnsi="Arial" w:cs="Arial"/>
          <w:lang w:val="en-US"/>
        </w:rPr>
        <w:t>EBAN</w:t>
      </w:r>
      <w:r w:rsidRPr="001A137C">
        <w:rPr>
          <w:rFonts w:ascii="Arial" w:hAnsi="Arial" w:cs="Arial"/>
        </w:rPr>
        <w:t>-</w:t>
      </w:r>
      <w:r w:rsidR="00AC7FC8" w:rsidRPr="00AC7FC8">
        <w:rPr>
          <w:rFonts w:ascii="Arial" w:hAnsi="Arial" w:cs="Arial"/>
          <w:lang w:val="en-US"/>
        </w:rPr>
        <w:t>BANPR</w:t>
      </w:r>
      <w:r w:rsidR="00AC7FC8" w:rsidRPr="001A137C">
        <w:rPr>
          <w:rFonts w:ascii="Arial" w:hAnsi="Arial" w:cs="Arial"/>
        </w:rPr>
        <w:t xml:space="preserve"> </w:t>
      </w:r>
      <w:r w:rsidRPr="001A137C">
        <w:rPr>
          <w:rFonts w:ascii="Arial" w:hAnsi="Arial" w:cs="Arial"/>
        </w:rPr>
        <w:t xml:space="preserve">входит в </w:t>
      </w:r>
      <w:r w:rsidR="00AC7FC8" w:rsidRPr="00AC7FC8">
        <w:rPr>
          <w:rFonts w:ascii="Arial" w:hAnsi="Arial" w:cs="Arial"/>
          <w:lang w:val="en-US"/>
        </w:rPr>
        <w:t>Z</w:t>
      </w:r>
      <w:r w:rsidR="00AC7FC8" w:rsidRPr="00AC7FC8">
        <w:rPr>
          <w:rFonts w:ascii="Arial" w:hAnsi="Arial" w:cs="Arial"/>
        </w:rPr>
        <w:t>_</w:t>
      </w:r>
      <w:r w:rsidR="00AC7FC8" w:rsidRPr="00AC7FC8">
        <w:rPr>
          <w:rFonts w:ascii="Arial" w:hAnsi="Arial" w:cs="Arial"/>
          <w:lang w:val="en-US"/>
        </w:rPr>
        <w:t>MM</w:t>
      </w:r>
      <w:r w:rsidR="00AC7FC8" w:rsidRPr="00AC7FC8">
        <w:rPr>
          <w:rFonts w:ascii="Arial" w:hAnsi="Arial" w:cs="Arial"/>
        </w:rPr>
        <w:t>04_</w:t>
      </w:r>
      <w:r w:rsidR="00AC7FC8" w:rsidRPr="00AC7FC8">
        <w:rPr>
          <w:rFonts w:ascii="Arial" w:hAnsi="Arial" w:cs="Arial"/>
          <w:lang w:val="en-US"/>
        </w:rPr>
        <w:t>BANPR</w:t>
      </w:r>
    </w:p>
    <w:p w14:paraId="2017E99D" w14:textId="0D4B260F" w:rsidR="001A137C" w:rsidRPr="004617A0" w:rsidRDefault="001A137C" w:rsidP="004617A0">
      <w:pPr>
        <w:pStyle w:val="afb"/>
        <w:numPr>
          <w:ilvl w:val="0"/>
          <w:numId w:val="82"/>
        </w:numPr>
        <w:rPr>
          <w:rFonts w:ascii="Arial" w:hAnsi="Arial" w:cs="Arial"/>
          <w:lang w:val="en-US"/>
        </w:rPr>
      </w:pPr>
      <w:r w:rsidRPr="001A137C">
        <w:rPr>
          <w:rFonts w:ascii="Arial" w:hAnsi="Arial" w:cs="Arial"/>
          <w:lang w:val="en-US"/>
        </w:rPr>
        <w:t>EBAN</w:t>
      </w:r>
      <w:r w:rsidRPr="004617A0">
        <w:rPr>
          <w:rFonts w:ascii="Arial" w:hAnsi="Arial" w:cs="Arial"/>
          <w:lang w:val="en-US"/>
        </w:rPr>
        <w:t>-</w:t>
      </w:r>
      <w:r w:rsidRPr="001A137C">
        <w:rPr>
          <w:rFonts w:ascii="Arial" w:hAnsi="Arial" w:cs="Arial"/>
          <w:lang w:val="en-US"/>
        </w:rPr>
        <w:t>BSART</w:t>
      </w:r>
      <w:r w:rsidRPr="004617A0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</w:rPr>
        <w:t>входит</w:t>
      </w:r>
      <w:r w:rsidRPr="004617A0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</w:rPr>
        <w:t>в</w:t>
      </w:r>
      <w:r w:rsidRPr="004617A0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  <w:lang w:val="en-US"/>
        </w:rPr>
        <w:t>Z</w:t>
      </w:r>
      <w:r w:rsidRPr="004617A0">
        <w:rPr>
          <w:rFonts w:ascii="Arial" w:hAnsi="Arial" w:cs="Arial"/>
          <w:lang w:val="en-US"/>
        </w:rPr>
        <w:t>_</w:t>
      </w:r>
      <w:r w:rsidRPr="001A137C">
        <w:rPr>
          <w:rFonts w:ascii="Arial" w:hAnsi="Arial" w:cs="Arial"/>
          <w:lang w:val="en-US"/>
        </w:rPr>
        <w:t>MM</w:t>
      </w:r>
      <w:r w:rsidRPr="004617A0">
        <w:rPr>
          <w:rFonts w:ascii="Arial" w:hAnsi="Arial" w:cs="Arial"/>
          <w:lang w:val="en-US"/>
        </w:rPr>
        <w:t>04_</w:t>
      </w:r>
      <w:r w:rsidR="004617A0">
        <w:rPr>
          <w:rFonts w:ascii="Arial" w:hAnsi="Arial" w:cs="Arial"/>
          <w:lang w:val="en-US"/>
        </w:rPr>
        <w:t>BSART</w:t>
      </w:r>
      <w:r w:rsidR="004617A0" w:rsidRPr="004617A0">
        <w:rPr>
          <w:rFonts w:ascii="Arial" w:hAnsi="Arial" w:cs="Arial"/>
          <w:lang w:val="en-US"/>
        </w:rPr>
        <w:t>_</w:t>
      </w:r>
      <w:r w:rsidR="004617A0">
        <w:rPr>
          <w:rFonts w:ascii="Arial" w:hAnsi="Arial" w:cs="Arial"/>
          <w:lang w:val="en-US"/>
        </w:rPr>
        <w:t>REQ</w:t>
      </w:r>
      <w:r w:rsidR="004617A0" w:rsidRPr="004617A0">
        <w:rPr>
          <w:rFonts w:ascii="Arial" w:hAnsi="Arial" w:cs="Arial"/>
          <w:lang w:val="en-US"/>
        </w:rPr>
        <w:t xml:space="preserve"> </w:t>
      </w:r>
      <w:r w:rsidR="004617A0" w:rsidRPr="004617A0">
        <w:rPr>
          <w:rFonts w:ascii="Arial" w:hAnsi="Arial" w:cs="Arial"/>
        </w:rPr>
        <w:t>или</w:t>
      </w:r>
      <w:r w:rsidR="004617A0" w:rsidRPr="004617A0">
        <w:rPr>
          <w:rFonts w:ascii="Arial" w:hAnsi="Arial" w:cs="Arial"/>
          <w:lang w:val="en-US"/>
        </w:rPr>
        <w:t xml:space="preserve"> </w:t>
      </w:r>
      <w:r w:rsidR="004617A0" w:rsidRPr="001A137C">
        <w:rPr>
          <w:rFonts w:ascii="Arial" w:hAnsi="Arial" w:cs="Arial"/>
          <w:lang w:val="en-US"/>
        </w:rPr>
        <w:t>Z</w:t>
      </w:r>
      <w:r w:rsidR="004617A0" w:rsidRPr="004617A0">
        <w:rPr>
          <w:rFonts w:ascii="Arial" w:hAnsi="Arial" w:cs="Arial"/>
          <w:lang w:val="en-US"/>
        </w:rPr>
        <w:t>_</w:t>
      </w:r>
      <w:r w:rsidR="004617A0" w:rsidRPr="001A137C">
        <w:rPr>
          <w:rFonts w:ascii="Arial" w:hAnsi="Arial" w:cs="Arial"/>
          <w:lang w:val="en-US"/>
        </w:rPr>
        <w:t>MM</w:t>
      </w:r>
      <w:r w:rsidR="004617A0" w:rsidRPr="004617A0">
        <w:rPr>
          <w:rFonts w:ascii="Arial" w:hAnsi="Arial" w:cs="Arial"/>
          <w:lang w:val="en-US"/>
        </w:rPr>
        <w:t>04_</w:t>
      </w:r>
      <w:r w:rsidR="004617A0">
        <w:rPr>
          <w:rFonts w:ascii="Arial" w:hAnsi="Arial" w:cs="Arial"/>
          <w:lang w:val="en-US"/>
        </w:rPr>
        <w:t>BSART_PUR</w:t>
      </w:r>
    </w:p>
    <w:p w14:paraId="7313D0A3" w14:textId="30DE4CF4" w:rsidR="001A137C" w:rsidRPr="004617A0" w:rsidRDefault="001A137C" w:rsidP="00397F7D">
      <w:pPr>
        <w:rPr>
          <w:rFonts w:ascii="Arial" w:hAnsi="Arial" w:cs="Arial"/>
          <w:lang w:val="en-US"/>
        </w:rPr>
      </w:pPr>
    </w:p>
    <w:p w14:paraId="13EF83E1" w14:textId="2C9DAD27" w:rsidR="004617A0" w:rsidRPr="004617A0" w:rsidRDefault="004617A0" w:rsidP="004107F9">
      <w:pPr>
        <w:spacing w:line="276" w:lineRule="auto"/>
        <w:ind w:firstLine="709"/>
        <w:jc w:val="left"/>
        <w:rPr>
          <w:rFonts w:ascii="Arial" w:hAnsi="Arial" w:cs="Arial"/>
        </w:rPr>
      </w:pPr>
      <w:r w:rsidRPr="004617A0">
        <w:rPr>
          <w:rFonts w:ascii="Arial" w:hAnsi="Arial" w:cs="Arial"/>
        </w:rPr>
        <w:t>В</w:t>
      </w:r>
      <w:r w:rsidRPr="008B089E">
        <w:rPr>
          <w:rFonts w:ascii="Arial" w:hAnsi="Arial" w:cs="Arial"/>
          <w:lang w:val="en-US"/>
        </w:rPr>
        <w:t xml:space="preserve"> </w:t>
      </w:r>
      <w:r w:rsidRPr="004617A0">
        <w:rPr>
          <w:rFonts w:ascii="Arial" w:hAnsi="Arial" w:cs="Arial"/>
        </w:rPr>
        <w:t>транзакциях</w:t>
      </w:r>
      <w:r w:rsidRPr="008B089E">
        <w:rPr>
          <w:rFonts w:ascii="Arial" w:hAnsi="Arial" w:cs="Arial"/>
          <w:lang w:val="en-US"/>
        </w:rPr>
        <w:t xml:space="preserve"> </w:t>
      </w:r>
      <w:r w:rsidRPr="004617A0">
        <w:rPr>
          <w:rFonts w:ascii="Arial" w:hAnsi="Arial" w:cs="Arial"/>
        </w:rPr>
        <w:t>ППМ</w:t>
      </w:r>
      <w:r w:rsidRPr="008B089E">
        <w:rPr>
          <w:rFonts w:ascii="Arial" w:hAnsi="Arial" w:cs="Arial"/>
          <w:lang w:val="en-US"/>
        </w:rPr>
        <w:t xml:space="preserve"> (</w:t>
      </w:r>
      <w:r w:rsidRPr="004617A0">
        <w:rPr>
          <w:rFonts w:ascii="Arial" w:hAnsi="Arial" w:cs="Arial"/>
          <w:lang w:val="en-US"/>
        </w:rPr>
        <w:t>MD</w:t>
      </w:r>
      <w:r w:rsidRPr="008B089E">
        <w:rPr>
          <w:rFonts w:ascii="Arial" w:hAnsi="Arial" w:cs="Arial"/>
          <w:lang w:val="en-US"/>
        </w:rPr>
        <w:t>01</w:t>
      </w:r>
      <w:r>
        <w:rPr>
          <w:rFonts w:ascii="Arial" w:hAnsi="Arial" w:cs="Arial"/>
          <w:lang w:val="en-US"/>
        </w:rPr>
        <w:t>N</w:t>
      </w:r>
      <w:r w:rsidRPr="008B089E">
        <w:rPr>
          <w:rFonts w:ascii="Arial" w:hAnsi="Arial" w:cs="Arial"/>
          <w:lang w:val="en-US"/>
        </w:rPr>
        <w:t xml:space="preserve">, </w:t>
      </w:r>
      <w:r w:rsidRPr="004617A0">
        <w:rPr>
          <w:rFonts w:ascii="Arial" w:hAnsi="Arial" w:cs="Arial"/>
          <w:lang w:val="en-US"/>
        </w:rPr>
        <w:t>MD</w:t>
      </w:r>
      <w:r w:rsidRPr="008B089E">
        <w:rPr>
          <w:rFonts w:ascii="Arial" w:hAnsi="Arial" w:cs="Arial"/>
          <w:lang w:val="en-US"/>
        </w:rPr>
        <w:t xml:space="preserve">02, </w:t>
      </w:r>
      <w:r w:rsidRPr="004617A0">
        <w:rPr>
          <w:rFonts w:ascii="Arial" w:hAnsi="Arial" w:cs="Arial"/>
          <w:lang w:val="en-US"/>
        </w:rPr>
        <w:t>MD</w:t>
      </w:r>
      <w:r w:rsidRPr="008B089E">
        <w:rPr>
          <w:rFonts w:ascii="Arial" w:hAnsi="Arial" w:cs="Arial"/>
          <w:lang w:val="en-US"/>
        </w:rPr>
        <w:t xml:space="preserve">03, </w:t>
      </w:r>
      <w:r w:rsidRPr="004617A0">
        <w:rPr>
          <w:rFonts w:ascii="Arial" w:hAnsi="Arial" w:cs="Arial"/>
          <w:lang w:val="en-US"/>
        </w:rPr>
        <w:t>MD</w:t>
      </w:r>
      <w:r w:rsidRPr="008B089E">
        <w:rPr>
          <w:rFonts w:ascii="Arial" w:hAnsi="Arial" w:cs="Arial"/>
          <w:lang w:val="en-US"/>
        </w:rPr>
        <w:t xml:space="preserve">43, </w:t>
      </w:r>
      <w:r w:rsidRPr="004617A0">
        <w:rPr>
          <w:rFonts w:ascii="Arial" w:hAnsi="Arial" w:cs="Arial"/>
          <w:lang w:val="en-US"/>
        </w:rPr>
        <w:t>MD</w:t>
      </w:r>
      <w:r w:rsidRPr="008B089E">
        <w:rPr>
          <w:rFonts w:ascii="Arial" w:hAnsi="Arial" w:cs="Arial"/>
          <w:lang w:val="en-US"/>
        </w:rPr>
        <w:t xml:space="preserve">50, </w:t>
      </w:r>
      <w:r w:rsidRPr="004617A0">
        <w:rPr>
          <w:rFonts w:ascii="Arial" w:hAnsi="Arial" w:cs="Arial"/>
          <w:lang w:val="en-US"/>
        </w:rPr>
        <w:t>MD</w:t>
      </w:r>
      <w:r w:rsidRPr="008B089E">
        <w:rPr>
          <w:rFonts w:ascii="Arial" w:hAnsi="Arial" w:cs="Arial"/>
          <w:lang w:val="en-US"/>
        </w:rPr>
        <w:t xml:space="preserve">51, </w:t>
      </w:r>
      <w:r w:rsidRPr="004617A0">
        <w:rPr>
          <w:rFonts w:ascii="Arial" w:hAnsi="Arial" w:cs="Arial"/>
          <w:lang w:val="en-US"/>
        </w:rPr>
        <w:t>MDBT</w:t>
      </w:r>
      <w:r w:rsidRPr="008B089E">
        <w:rPr>
          <w:rFonts w:ascii="Arial" w:hAnsi="Arial" w:cs="Arial"/>
          <w:lang w:val="en-US"/>
        </w:rPr>
        <w:t xml:space="preserve">) </w:t>
      </w:r>
      <w:r w:rsidRPr="004617A0">
        <w:rPr>
          <w:rFonts w:ascii="Arial" w:hAnsi="Arial" w:cs="Arial"/>
          <w:lang w:val="en-US"/>
        </w:rPr>
        <w:t>BADI</w:t>
      </w:r>
      <w:r w:rsidRPr="008B089E">
        <w:rPr>
          <w:rFonts w:ascii="Arial" w:hAnsi="Arial" w:cs="Arial"/>
          <w:lang w:val="en-US"/>
        </w:rPr>
        <w:t xml:space="preserve"> </w:t>
      </w:r>
      <w:r w:rsidRPr="004617A0">
        <w:rPr>
          <w:rFonts w:ascii="Arial" w:hAnsi="Arial" w:cs="Arial"/>
          <w:lang w:val="en-US"/>
        </w:rPr>
        <w:t>ME</w:t>
      </w:r>
      <w:r w:rsidRPr="008B089E">
        <w:rPr>
          <w:rFonts w:ascii="Arial" w:hAnsi="Arial" w:cs="Arial"/>
          <w:lang w:val="en-US"/>
        </w:rPr>
        <w:t>_</w:t>
      </w:r>
      <w:r w:rsidRPr="004617A0">
        <w:rPr>
          <w:rFonts w:ascii="Arial" w:hAnsi="Arial" w:cs="Arial"/>
          <w:lang w:val="en-US"/>
        </w:rPr>
        <w:t>PROCESS</w:t>
      </w:r>
      <w:r w:rsidRPr="008B089E">
        <w:rPr>
          <w:rFonts w:ascii="Arial" w:hAnsi="Arial" w:cs="Arial"/>
          <w:lang w:val="en-US"/>
        </w:rPr>
        <w:t>_</w:t>
      </w:r>
      <w:r w:rsidRPr="004617A0">
        <w:rPr>
          <w:rFonts w:ascii="Arial" w:hAnsi="Arial" w:cs="Arial"/>
          <w:lang w:val="en-US"/>
        </w:rPr>
        <w:t>REQ</w:t>
      </w:r>
      <w:r w:rsidRPr="008B089E">
        <w:rPr>
          <w:rFonts w:ascii="Arial" w:hAnsi="Arial" w:cs="Arial"/>
          <w:lang w:val="en-US"/>
        </w:rPr>
        <w:t>_</w:t>
      </w:r>
      <w:r w:rsidRPr="004617A0">
        <w:rPr>
          <w:rFonts w:ascii="Arial" w:hAnsi="Arial" w:cs="Arial"/>
          <w:lang w:val="en-US"/>
        </w:rPr>
        <w:t>CUST</w:t>
      </w:r>
      <w:r w:rsidRPr="008B089E">
        <w:rPr>
          <w:rFonts w:ascii="Arial" w:hAnsi="Arial" w:cs="Arial"/>
          <w:lang w:val="en-US"/>
        </w:rPr>
        <w:t xml:space="preserve"> </w:t>
      </w:r>
      <w:r w:rsidRPr="004617A0">
        <w:rPr>
          <w:rFonts w:ascii="Arial" w:hAnsi="Arial" w:cs="Arial"/>
        </w:rPr>
        <w:t>не</w:t>
      </w:r>
      <w:r w:rsidRPr="008B089E">
        <w:rPr>
          <w:rFonts w:ascii="Arial" w:hAnsi="Arial" w:cs="Arial"/>
          <w:lang w:val="en-US"/>
        </w:rPr>
        <w:t xml:space="preserve"> </w:t>
      </w:r>
      <w:r w:rsidRPr="004617A0">
        <w:rPr>
          <w:rFonts w:ascii="Arial" w:hAnsi="Arial" w:cs="Arial"/>
        </w:rPr>
        <w:t>работает</w:t>
      </w:r>
      <w:r w:rsidRPr="008B089E">
        <w:rPr>
          <w:rFonts w:ascii="Arial" w:hAnsi="Arial" w:cs="Arial"/>
          <w:lang w:val="en-US"/>
        </w:rPr>
        <w:t xml:space="preserve">. </w:t>
      </w:r>
      <w:r w:rsidRPr="004617A0">
        <w:rPr>
          <w:rFonts w:ascii="Arial" w:hAnsi="Arial" w:cs="Arial"/>
        </w:rPr>
        <w:t>Необходимо реализовать обновление цены в заявке (с учетом ограничений, описанных выше) при наступлении следующих событий :</w:t>
      </w:r>
    </w:p>
    <w:p w14:paraId="66A30F66" w14:textId="70EE77B3" w:rsidR="004617A0" w:rsidRPr="004617A0" w:rsidRDefault="004617A0" w:rsidP="004107F9">
      <w:pPr>
        <w:spacing w:line="276" w:lineRule="auto"/>
        <w:ind w:left="708" w:firstLine="709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lang w:val="en-US"/>
        </w:rPr>
        <w:t>C</w:t>
      </w:r>
      <w:r w:rsidRPr="004617A0">
        <w:rPr>
          <w:rFonts w:ascii="Arial" w:hAnsi="Arial" w:cs="Arial"/>
        </w:rPr>
        <w:t>оздание позиции</w:t>
      </w:r>
    </w:p>
    <w:p w14:paraId="1892B2E5" w14:textId="22E089B5" w:rsidR="004617A0" w:rsidRDefault="004617A0" w:rsidP="004107F9">
      <w:pPr>
        <w:spacing w:line="276" w:lineRule="auto"/>
        <w:ind w:left="708" w:firstLine="709"/>
        <w:jc w:val="left"/>
        <w:rPr>
          <w:rFonts w:ascii="Arial" w:hAnsi="Arial" w:cs="Arial"/>
        </w:rPr>
      </w:pPr>
      <w:r>
        <w:rPr>
          <w:rFonts w:ascii="Arial" w:hAnsi="Arial" w:cs="Arial"/>
        </w:rPr>
        <w:t>– И</w:t>
      </w:r>
      <w:r w:rsidRPr="004617A0">
        <w:rPr>
          <w:rFonts w:ascii="Arial" w:hAnsi="Arial" w:cs="Arial"/>
        </w:rPr>
        <w:t xml:space="preserve">зменение позиции  </w:t>
      </w:r>
    </w:p>
    <w:p w14:paraId="22E01E36" w14:textId="145BD73D" w:rsidR="004617A0" w:rsidRPr="00500E33" w:rsidRDefault="00BA4C82" w:rsidP="004107F9">
      <w:pPr>
        <w:spacing w:line="276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Предлагается реализовать в класс </w:t>
      </w:r>
      <w:r w:rsidRPr="00BA4C82">
        <w:rPr>
          <w:rFonts w:ascii="Arial" w:hAnsi="Arial" w:cs="Arial"/>
        </w:rPr>
        <w:t>ZCL_IM_BD_MM_MD_PURREQ_CHA</w:t>
      </w:r>
      <w:r>
        <w:rPr>
          <w:rFonts w:ascii="Arial" w:hAnsi="Arial" w:cs="Arial"/>
        </w:rPr>
        <w:t xml:space="preserve"> метода</w:t>
      </w:r>
      <w:r w:rsidRPr="00BA4C82">
        <w:t xml:space="preserve"> </w:t>
      </w:r>
      <w:r>
        <w:rPr>
          <w:rFonts w:ascii="Arial" w:hAnsi="Arial" w:cs="Arial"/>
        </w:rPr>
        <w:t>CHANGE_BEFORE_SAVE_MRP_MM04 для классического ППМ</w:t>
      </w:r>
      <w:r w:rsidR="0003719A">
        <w:rPr>
          <w:rFonts w:ascii="Arial" w:hAnsi="Arial" w:cs="Arial"/>
        </w:rPr>
        <w:t>.</w:t>
      </w:r>
      <w:r w:rsidR="004617A0">
        <w:rPr>
          <w:rFonts w:ascii="Arial" w:hAnsi="Arial" w:cs="Arial"/>
        </w:rPr>
        <w:t xml:space="preserve"> </w:t>
      </w:r>
      <w:r w:rsidR="004617A0" w:rsidRPr="009515F0">
        <w:rPr>
          <w:rFonts w:ascii="Arial" w:hAnsi="Arial" w:cs="Arial"/>
        </w:rPr>
        <w:t>Обновлять цену требуется только в заявках, подходящих по следующим критериям:</w:t>
      </w:r>
    </w:p>
    <w:p w14:paraId="42662194" w14:textId="3A09BE8E" w:rsidR="004617A0" w:rsidRPr="001A137C" w:rsidRDefault="004617A0" w:rsidP="00C41296">
      <w:pPr>
        <w:pStyle w:val="afb"/>
        <w:numPr>
          <w:ilvl w:val="0"/>
          <w:numId w:val="82"/>
        </w:numPr>
        <w:rPr>
          <w:rFonts w:ascii="Arial" w:hAnsi="Arial" w:cs="Arial"/>
          <w:lang w:val="en-US"/>
        </w:rPr>
      </w:pPr>
      <w:r w:rsidRPr="001A137C">
        <w:rPr>
          <w:rFonts w:ascii="Arial" w:hAnsi="Arial" w:cs="Arial"/>
          <w:lang w:val="en-US"/>
        </w:rPr>
        <w:t>EBAN-STATU &lt;&gt; Z_MM04_CONST_STATU</w:t>
      </w:r>
    </w:p>
    <w:p w14:paraId="5351AA83" w14:textId="2B9A6C7F" w:rsidR="004617A0" w:rsidRDefault="004617A0" w:rsidP="00C41296">
      <w:pPr>
        <w:pStyle w:val="afb"/>
        <w:numPr>
          <w:ilvl w:val="0"/>
          <w:numId w:val="82"/>
        </w:numPr>
        <w:ind w:left="1633" w:hanging="357"/>
        <w:rPr>
          <w:rFonts w:ascii="Arial" w:hAnsi="Arial" w:cs="Arial"/>
          <w:lang w:val="en-US"/>
        </w:rPr>
      </w:pPr>
      <w:r w:rsidRPr="001A137C">
        <w:rPr>
          <w:rFonts w:ascii="Arial" w:hAnsi="Arial" w:cs="Arial"/>
          <w:lang w:val="en-US"/>
        </w:rPr>
        <w:t>EBAN</w:t>
      </w:r>
      <w:r w:rsidRPr="004617A0">
        <w:rPr>
          <w:rFonts w:ascii="Arial" w:hAnsi="Arial" w:cs="Arial"/>
          <w:lang w:val="en-US"/>
        </w:rPr>
        <w:t>-</w:t>
      </w:r>
      <w:r w:rsidRPr="001A137C">
        <w:rPr>
          <w:rFonts w:ascii="Arial" w:hAnsi="Arial" w:cs="Arial"/>
          <w:lang w:val="en-US"/>
        </w:rPr>
        <w:t>BSART</w:t>
      </w:r>
      <w:r w:rsidRPr="004617A0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</w:rPr>
        <w:t>входит</w:t>
      </w:r>
      <w:r w:rsidRPr="004617A0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</w:rPr>
        <w:t>в</w:t>
      </w:r>
      <w:r w:rsidRPr="004617A0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  <w:lang w:val="en-US"/>
        </w:rPr>
        <w:t>Z</w:t>
      </w:r>
      <w:r w:rsidRPr="004617A0">
        <w:rPr>
          <w:rFonts w:ascii="Arial" w:hAnsi="Arial" w:cs="Arial"/>
          <w:lang w:val="en-US"/>
        </w:rPr>
        <w:t>_</w:t>
      </w:r>
      <w:r w:rsidRPr="001A137C">
        <w:rPr>
          <w:rFonts w:ascii="Arial" w:hAnsi="Arial" w:cs="Arial"/>
          <w:lang w:val="en-US"/>
        </w:rPr>
        <w:t>MM</w:t>
      </w:r>
      <w:r w:rsidRPr="004617A0">
        <w:rPr>
          <w:rFonts w:ascii="Arial" w:hAnsi="Arial" w:cs="Arial"/>
          <w:lang w:val="en-US"/>
        </w:rPr>
        <w:t>04_</w:t>
      </w:r>
      <w:r>
        <w:rPr>
          <w:rFonts w:ascii="Arial" w:hAnsi="Arial" w:cs="Arial"/>
          <w:lang w:val="en-US"/>
        </w:rPr>
        <w:t>BSART_PUR</w:t>
      </w:r>
    </w:p>
    <w:p w14:paraId="5E410612" w14:textId="6D34E9A1" w:rsidR="00AB345A" w:rsidRDefault="00AB345A" w:rsidP="00C41296">
      <w:pPr>
        <w:pStyle w:val="afb"/>
        <w:numPr>
          <w:ilvl w:val="0"/>
          <w:numId w:val="82"/>
        </w:numPr>
        <w:ind w:left="1633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EBAN-PSTYP &lt;&gt; 7</w:t>
      </w:r>
    </w:p>
    <w:p w14:paraId="3F9187F9" w14:textId="72F12C11" w:rsidR="009515F0" w:rsidRPr="003B4705" w:rsidRDefault="009515F0" w:rsidP="004107F9">
      <w:pPr>
        <w:spacing w:line="276" w:lineRule="auto"/>
        <w:ind w:firstLine="708"/>
        <w:rPr>
          <w:rFonts w:ascii="Arial" w:hAnsi="Arial" w:cs="Arial"/>
          <w:lang w:val="en-US"/>
        </w:rPr>
      </w:pPr>
      <w:r w:rsidRPr="001A137C">
        <w:rPr>
          <w:rFonts w:ascii="Arial" w:hAnsi="Arial" w:cs="Arial"/>
        </w:rPr>
        <w:t>Поиск</w:t>
      </w:r>
      <w:r w:rsidRPr="003B4705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</w:rPr>
        <w:t>цены</w:t>
      </w:r>
      <w:r w:rsidRPr="003B4705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</w:rPr>
        <w:t>осуществить</w:t>
      </w:r>
      <w:r w:rsidRPr="003B4705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</w:rPr>
        <w:t>с</w:t>
      </w:r>
      <w:r w:rsidRPr="003B4705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</w:rPr>
        <w:t>помощью</w:t>
      </w:r>
      <w:r w:rsidRPr="003B4705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</w:rPr>
        <w:t>ФМ</w:t>
      </w:r>
      <w:r w:rsidRPr="003B4705">
        <w:rPr>
          <w:rFonts w:ascii="Arial" w:hAnsi="Arial" w:cs="Arial"/>
          <w:lang w:val="en-US"/>
        </w:rPr>
        <w:t xml:space="preserve"> </w:t>
      </w:r>
      <w:r w:rsidRPr="009515F0">
        <w:rPr>
          <w:rFonts w:ascii="Arial" w:hAnsi="Arial" w:cs="Arial"/>
          <w:lang w:val="en-US"/>
        </w:rPr>
        <w:t>ZMM</w:t>
      </w:r>
      <w:r w:rsidRPr="003B4705">
        <w:rPr>
          <w:rFonts w:ascii="Arial" w:hAnsi="Arial" w:cs="Arial"/>
          <w:lang w:val="en-US"/>
        </w:rPr>
        <w:t>_</w:t>
      </w:r>
      <w:r w:rsidRPr="009515F0">
        <w:rPr>
          <w:rFonts w:ascii="Arial" w:hAnsi="Arial" w:cs="Arial"/>
          <w:lang w:val="en-US"/>
        </w:rPr>
        <w:t>GET</w:t>
      </w:r>
      <w:r w:rsidRPr="003B4705">
        <w:rPr>
          <w:rFonts w:ascii="Arial" w:hAnsi="Arial" w:cs="Arial"/>
          <w:lang w:val="en-US"/>
        </w:rPr>
        <w:t>_</w:t>
      </w:r>
      <w:r w:rsidRPr="009515F0">
        <w:rPr>
          <w:rFonts w:ascii="Arial" w:hAnsi="Arial" w:cs="Arial"/>
          <w:lang w:val="en-US"/>
        </w:rPr>
        <w:t>PRICE</w:t>
      </w:r>
      <w:r w:rsidR="00BA4C82" w:rsidRPr="003B4705">
        <w:rPr>
          <w:rFonts w:ascii="Arial" w:hAnsi="Arial" w:cs="Arial"/>
          <w:lang w:val="en-US"/>
        </w:rPr>
        <w:t xml:space="preserve">: </w:t>
      </w:r>
      <w:r w:rsidR="00BA4C82">
        <w:rPr>
          <w:rFonts w:ascii="Arial" w:hAnsi="Arial" w:cs="Arial"/>
        </w:rPr>
        <w:t>на</w:t>
      </w:r>
      <w:r w:rsidR="00BA4C82" w:rsidRPr="003B4705">
        <w:rPr>
          <w:rFonts w:ascii="Arial" w:hAnsi="Arial" w:cs="Arial"/>
          <w:lang w:val="en-US"/>
        </w:rPr>
        <w:t xml:space="preserve"> </w:t>
      </w:r>
      <w:r w:rsidR="00BA4C82">
        <w:rPr>
          <w:rFonts w:ascii="Arial" w:hAnsi="Arial" w:cs="Arial"/>
        </w:rPr>
        <w:t>вход</w:t>
      </w:r>
      <w:r w:rsidR="00BA4C82" w:rsidRPr="003B4705">
        <w:rPr>
          <w:rFonts w:ascii="Arial" w:hAnsi="Arial" w:cs="Arial"/>
          <w:lang w:val="en-US"/>
        </w:rPr>
        <w:t xml:space="preserve"> </w:t>
      </w:r>
      <w:r w:rsidR="00BA4C82">
        <w:rPr>
          <w:rFonts w:ascii="Arial" w:hAnsi="Arial" w:cs="Arial"/>
        </w:rPr>
        <w:t>подаем</w:t>
      </w:r>
      <w:r w:rsidR="00BA4C82" w:rsidRPr="003B4705">
        <w:rPr>
          <w:rFonts w:ascii="Arial" w:hAnsi="Arial" w:cs="Arial"/>
          <w:lang w:val="en-US"/>
        </w:rPr>
        <w:t xml:space="preserve"> </w:t>
      </w:r>
      <w:r w:rsidR="00BA4C82">
        <w:rPr>
          <w:rFonts w:ascii="Arial" w:hAnsi="Arial" w:cs="Arial"/>
          <w:lang w:val="en-US"/>
        </w:rPr>
        <w:t>ch</w:t>
      </w:r>
      <w:r w:rsidR="00BA4C82" w:rsidRPr="003B4705">
        <w:rPr>
          <w:rFonts w:ascii="Arial" w:hAnsi="Arial" w:cs="Arial"/>
          <w:lang w:val="en-US"/>
        </w:rPr>
        <w:t>_</w:t>
      </w:r>
      <w:r w:rsidR="00BA4C82">
        <w:rPr>
          <w:rFonts w:ascii="Arial" w:hAnsi="Arial" w:cs="Arial"/>
          <w:lang w:val="en-US"/>
        </w:rPr>
        <w:t>eban</w:t>
      </w:r>
      <w:r w:rsidR="00BA4C82" w:rsidRPr="003B4705">
        <w:rPr>
          <w:rFonts w:ascii="Arial" w:hAnsi="Arial" w:cs="Arial"/>
          <w:lang w:val="en-US"/>
        </w:rPr>
        <w:t>-</w:t>
      </w:r>
      <w:r w:rsidR="0003719A">
        <w:rPr>
          <w:rFonts w:ascii="Arial" w:hAnsi="Arial" w:cs="Arial"/>
          <w:lang w:val="en-US"/>
        </w:rPr>
        <w:t>matnr</w:t>
      </w:r>
      <w:r w:rsidR="0003719A" w:rsidRPr="003B4705">
        <w:rPr>
          <w:rFonts w:ascii="Arial" w:hAnsi="Arial" w:cs="Arial"/>
          <w:lang w:val="en-US"/>
        </w:rPr>
        <w:t xml:space="preserve">, </w:t>
      </w:r>
      <w:r w:rsidR="0003719A">
        <w:rPr>
          <w:rFonts w:ascii="Arial" w:hAnsi="Arial" w:cs="Arial"/>
          <w:lang w:val="en-US"/>
        </w:rPr>
        <w:t>ch</w:t>
      </w:r>
      <w:r w:rsidR="0003719A" w:rsidRPr="003B4705">
        <w:rPr>
          <w:rFonts w:ascii="Arial" w:hAnsi="Arial" w:cs="Arial"/>
          <w:lang w:val="en-US"/>
        </w:rPr>
        <w:t>_</w:t>
      </w:r>
      <w:r w:rsidR="0003719A">
        <w:rPr>
          <w:rFonts w:ascii="Arial" w:hAnsi="Arial" w:cs="Arial"/>
          <w:lang w:val="en-US"/>
        </w:rPr>
        <w:t>eban</w:t>
      </w:r>
      <w:r w:rsidR="0003719A" w:rsidRPr="003B4705">
        <w:rPr>
          <w:rFonts w:ascii="Arial" w:hAnsi="Arial" w:cs="Arial"/>
          <w:lang w:val="en-US"/>
        </w:rPr>
        <w:t>-</w:t>
      </w:r>
      <w:r w:rsidR="0003719A">
        <w:rPr>
          <w:rFonts w:ascii="Arial" w:hAnsi="Arial" w:cs="Arial"/>
          <w:lang w:val="en-US"/>
        </w:rPr>
        <w:t>werks</w:t>
      </w:r>
      <w:r w:rsidR="003B4705">
        <w:rPr>
          <w:rFonts w:ascii="Arial" w:hAnsi="Arial" w:cs="Arial"/>
          <w:lang w:val="en-US"/>
        </w:rPr>
        <w:t>, ch_eban-lfdat</w:t>
      </w:r>
      <w:r w:rsidR="0003719A" w:rsidRPr="003B4705">
        <w:rPr>
          <w:rFonts w:ascii="Arial" w:hAnsi="Arial" w:cs="Arial"/>
          <w:lang w:val="en-US"/>
        </w:rPr>
        <w:t>.</w:t>
      </w:r>
    </w:p>
    <w:p w14:paraId="203F9568" w14:textId="34BCFFC4" w:rsidR="009515F0" w:rsidRPr="003B4705" w:rsidRDefault="009515F0" w:rsidP="004107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Если</w:t>
      </w:r>
      <w:r w:rsidRPr="003B4705">
        <w:rPr>
          <w:rFonts w:ascii="Arial" w:hAnsi="Arial" w:cs="Arial"/>
          <w:lang w:val="en-US"/>
        </w:rPr>
        <w:t xml:space="preserve"> </w:t>
      </w:r>
      <w:r w:rsidR="001A137C">
        <w:rPr>
          <w:rFonts w:ascii="Arial" w:hAnsi="Arial" w:cs="Arial"/>
        </w:rPr>
        <w:t>поле</w:t>
      </w:r>
      <w:r w:rsidR="001A137C" w:rsidRPr="003B4705">
        <w:rPr>
          <w:rFonts w:ascii="Arial" w:hAnsi="Arial" w:cs="Arial"/>
          <w:lang w:val="en-US"/>
        </w:rPr>
        <w:t xml:space="preserve"> </w:t>
      </w:r>
      <w:r w:rsidR="00BA4C82">
        <w:rPr>
          <w:rFonts w:ascii="Arial" w:hAnsi="Arial" w:cs="Arial"/>
          <w:lang w:val="en-US"/>
        </w:rPr>
        <w:t>e</w:t>
      </w:r>
      <w:r w:rsidR="001A137C" w:rsidRPr="003B4705">
        <w:rPr>
          <w:rFonts w:ascii="Arial" w:hAnsi="Arial" w:cs="Arial"/>
          <w:lang w:val="en-US"/>
        </w:rPr>
        <w:t>_</w:t>
      </w:r>
      <w:r w:rsidR="001A137C">
        <w:rPr>
          <w:rFonts w:ascii="Arial" w:hAnsi="Arial" w:cs="Arial"/>
          <w:lang w:val="en-US"/>
        </w:rPr>
        <w:t>price</w:t>
      </w:r>
      <w:r w:rsidR="003B4705" w:rsidRPr="003B4705">
        <w:rPr>
          <w:rFonts w:ascii="Arial" w:hAnsi="Arial" w:cs="Arial"/>
          <w:lang w:val="en-US"/>
        </w:rPr>
        <w:t>–</w:t>
      </w:r>
      <w:r w:rsidR="0003719A">
        <w:rPr>
          <w:rFonts w:ascii="Arial" w:hAnsi="Arial" w:cs="Arial"/>
          <w:lang w:val="en-US"/>
        </w:rPr>
        <w:t>pl</w:t>
      </w:r>
      <w:r w:rsidR="00B27178" w:rsidRPr="00C64009">
        <w:rPr>
          <w:rFonts w:ascii="Arial" w:hAnsi="Arial" w:cs="Arial"/>
          <w:lang w:val="en-US"/>
        </w:rPr>
        <w:t>p</w:t>
      </w:r>
      <w:r w:rsidR="00BA4C82" w:rsidRPr="003B4705">
        <w:rPr>
          <w:rFonts w:ascii="Arial" w:hAnsi="Arial" w:cs="Arial"/>
          <w:lang w:val="en-US"/>
        </w:rPr>
        <w:t xml:space="preserve">r </w:t>
      </w:r>
      <w:r w:rsidR="001A137C">
        <w:rPr>
          <w:rFonts w:ascii="Arial" w:hAnsi="Arial" w:cs="Arial"/>
        </w:rPr>
        <w:t>пусто</w:t>
      </w:r>
      <w:r w:rsidR="001A137C" w:rsidRPr="003B4705">
        <w:rPr>
          <w:rFonts w:ascii="Arial" w:hAnsi="Arial" w:cs="Arial"/>
          <w:lang w:val="en-US"/>
        </w:rPr>
        <w:t xml:space="preserve">, </w:t>
      </w:r>
      <w:r w:rsidR="001A137C">
        <w:rPr>
          <w:rFonts w:ascii="Arial" w:hAnsi="Arial" w:cs="Arial"/>
        </w:rPr>
        <w:t>то</w:t>
      </w:r>
      <w:r w:rsidR="001A137C" w:rsidRPr="003B4705">
        <w:rPr>
          <w:rFonts w:ascii="Arial" w:hAnsi="Arial" w:cs="Arial"/>
          <w:lang w:val="en-US"/>
        </w:rPr>
        <w:t xml:space="preserve"> </w:t>
      </w:r>
      <w:r w:rsidR="001A137C">
        <w:rPr>
          <w:rFonts w:ascii="Arial" w:hAnsi="Arial" w:cs="Arial"/>
        </w:rPr>
        <w:t>проставляем</w:t>
      </w:r>
      <w:r w:rsidR="001A137C" w:rsidRPr="003B4705">
        <w:rPr>
          <w:rFonts w:ascii="Arial" w:hAnsi="Arial" w:cs="Arial"/>
          <w:lang w:val="en-US"/>
        </w:rPr>
        <w:t xml:space="preserve"> </w:t>
      </w:r>
      <w:r w:rsidR="0003719A">
        <w:rPr>
          <w:rFonts w:ascii="Arial" w:hAnsi="Arial" w:cs="Arial"/>
          <w:lang w:val="en-US"/>
        </w:rPr>
        <w:t>ch</w:t>
      </w:r>
      <w:r w:rsidR="0003719A" w:rsidRPr="003B4705">
        <w:rPr>
          <w:rFonts w:ascii="Arial" w:hAnsi="Arial" w:cs="Arial"/>
          <w:lang w:val="en-US"/>
        </w:rPr>
        <w:t>_</w:t>
      </w:r>
      <w:r w:rsidR="0003719A">
        <w:rPr>
          <w:rFonts w:ascii="Arial" w:hAnsi="Arial" w:cs="Arial"/>
          <w:lang w:val="en-US"/>
        </w:rPr>
        <w:t>eban</w:t>
      </w:r>
      <w:r w:rsidR="001A137C" w:rsidRPr="003B4705">
        <w:rPr>
          <w:rFonts w:ascii="Arial" w:hAnsi="Arial" w:cs="Arial"/>
          <w:lang w:val="en-US"/>
        </w:rPr>
        <w:t>-</w:t>
      </w:r>
      <w:r w:rsidR="0003719A">
        <w:rPr>
          <w:rFonts w:ascii="Arial" w:hAnsi="Arial" w:cs="Arial"/>
          <w:lang w:val="en-US"/>
        </w:rPr>
        <w:t>netpr</w:t>
      </w:r>
      <w:r w:rsidR="001A137C" w:rsidRPr="003B4705">
        <w:rPr>
          <w:rFonts w:ascii="Arial" w:hAnsi="Arial" w:cs="Arial"/>
          <w:lang w:val="en-US"/>
        </w:rPr>
        <w:t xml:space="preserve"> = </w:t>
      </w:r>
      <w:r w:rsidR="0003719A">
        <w:rPr>
          <w:rFonts w:ascii="Arial" w:hAnsi="Arial" w:cs="Arial"/>
          <w:lang w:val="en-US"/>
        </w:rPr>
        <w:t>e</w:t>
      </w:r>
      <w:r w:rsidR="0003719A" w:rsidRPr="003B4705">
        <w:rPr>
          <w:rFonts w:ascii="Arial" w:hAnsi="Arial" w:cs="Arial"/>
          <w:lang w:val="en-US"/>
        </w:rPr>
        <w:t>_</w:t>
      </w:r>
      <w:r w:rsidR="001A137C">
        <w:rPr>
          <w:rFonts w:ascii="Arial" w:hAnsi="Arial" w:cs="Arial"/>
          <w:lang w:val="en-US"/>
        </w:rPr>
        <w:t>price</w:t>
      </w:r>
      <w:r w:rsidR="001A137C" w:rsidRPr="003B4705">
        <w:rPr>
          <w:rFonts w:ascii="Arial" w:hAnsi="Arial" w:cs="Arial"/>
          <w:lang w:val="en-US"/>
        </w:rPr>
        <w:t>-</w:t>
      </w:r>
      <w:r w:rsidR="001A137C">
        <w:rPr>
          <w:rFonts w:ascii="Arial" w:hAnsi="Arial" w:cs="Arial"/>
          <w:lang w:val="en-US"/>
        </w:rPr>
        <w:t>zrpr</w:t>
      </w:r>
      <w:r w:rsidR="00565561">
        <w:rPr>
          <w:rFonts w:ascii="Arial" w:hAnsi="Arial" w:cs="Arial"/>
          <w:lang w:val="en-US"/>
        </w:rPr>
        <w:t>, ch_copy-peinh = e_price-kpein</w:t>
      </w:r>
      <w:r w:rsidR="001A137C" w:rsidRPr="003B4705">
        <w:rPr>
          <w:rFonts w:ascii="Arial" w:hAnsi="Arial" w:cs="Arial"/>
          <w:lang w:val="en-US"/>
        </w:rPr>
        <w:t xml:space="preserve"> </w:t>
      </w:r>
      <w:r w:rsidR="001A137C" w:rsidRPr="001A137C">
        <w:rPr>
          <w:rFonts w:ascii="Arial" w:hAnsi="Arial" w:cs="Arial"/>
        </w:rPr>
        <w:t>и</w:t>
      </w:r>
      <w:r w:rsidR="001A137C" w:rsidRPr="003B4705">
        <w:rPr>
          <w:rFonts w:ascii="Arial" w:hAnsi="Arial" w:cs="Arial"/>
          <w:lang w:val="en-US"/>
        </w:rPr>
        <w:t xml:space="preserve"> </w:t>
      </w:r>
      <w:r w:rsidR="0003719A">
        <w:rPr>
          <w:rFonts w:ascii="Arial" w:hAnsi="Arial" w:cs="Arial"/>
          <w:lang w:val="en-US"/>
        </w:rPr>
        <w:t>ch</w:t>
      </w:r>
      <w:r w:rsidR="0003719A" w:rsidRPr="003B4705">
        <w:rPr>
          <w:rFonts w:ascii="Arial" w:hAnsi="Arial" w:cs="Arial"/>
          <w:lang w:val="en-US"/>
        </w:rPr>
        <w:t>_</w:t>
      </w:r>
      <w:r w:rsidR="0003719A">
        <w:rPr>
          <w:rFonts w:ascii="Arial" w:hAnsi="Arial" w:cs="Arial"/>
          <w:lang w:val="en-US"/>
        </w:rPr>
        <w:t>eban</w:t>
      </w:r>
      <w:r w:rsidR="001A137C" w:rsidRPr="003B4705">
        <w:rPr>
          <w:rFonts w:ascii="Arial" w:hAnsi="Arial" w:cs="Arial"/>
          <w:lang w:val="en-US"/>
        </w:rPr>
        <w:t>-</w:t>
      </w:r>
      <w:r w:rsidR="0003719A">
        <w:rPr>
          <w:rFonts w:ascii="Arial" w:hAnsi="Arial" w:cs="Arial"/>
          <w:lang w:val="en-US"/>
        </w:rPr>
        <w:t>zz</w:t>
      </w:r>
      <w:r w:rsidR="002144F3" w:rsidRPr="003B4705">
        <w:rPr>
          <w:rFonts w:ascii="Arial" w:hAnsi="Arial" w:cs="Arial"/>
          <w:lang w:val="en-US"/>
        </w:rPr>
        <w:t>_</w:t>
      </w:r>
      <w:r w:rsidR="0003719A">
        <w:rPr>
          <w:rFonts w:ascii="Arial" w:hAnsi="Arial" w:cs="Arial"/>
          <w:lang w:val="en-US"/>
        </w:rPr>
        <w:t>settl</w:t>
      </w:r>
      <w:r w:rsidR="002144F3" w:rsidRPr="003B4705">
        <w:rPr>
          <w:rFonts w:ascii="Arial" w:hAnsi="Arial" w:cs="Arial"/>
          <w:lang w:val="en-US"/>
        </w:rPr>
        <w:t>_</w:t>
      </w:r>
      <w:r w:rsidR="0003719A">
        <w:rPr>
          <w:rFonts w:ascii="Arial" w:hAnsi="Arial" w:cs="Arial"/>
          <w:lang w:val="en-US"/>
        </w:rPr>
        <w:t>price</w:t>
      </w:r>
      <w:r w:rsidR="001A137C" w:rsidRPr="003B4705">
        <w:rPr>
          <w:rFonts w:ascii="Arial" w:hAnsi="Arial" w:cs="Arial"/>
          <w:lang w:val="en-US"/>
        </w:rPr>
        <w:t xml:space="preserve"> (</w:t>
      </w:r>
      <w:r w:rsidR="001A137C">
        <w:rPr>
          <w:rFonts w:ascii="Arial" w:hAnsi="Arial" w:cs="Arial"/>
        </w:rPr>
        <w:t>расширить</w:t>
      </w:r>
      <w:r w:rsidR="001A137C" w:rsidRPr="003B4705">
        <w:rPr>
          <w:rFonts w:ascii="Arial" w:hAnsi="Arial" w:cs="Arial"/>
          <w:lang w:val="en-US"/>
        </w:rPr>
        <w:t xml:space="preserve"> </w:t>
      </w:r>
      <w:r w:rsidR="001A137C">
        <w:rPr>
          <w:rFonts w:ascii="Arial" w:hAnsi="Arial" w:cs="Arial"/>
        </w:rPr>
        <w:t>структуру</w:t>
      </w:r>
      <w:r w:rsidR="001A137C" w:rsidRPr="003B4705">
        <w:rPr>
          <w:rFonts w:ascii="Arial" w:hAnsi="Arial" w:cs="Arial"/>
          <w:lang w:val="en-US"/>
        </w:rPr>
        <w:t xml:space="preserve"> </w:t>
      </w:r>
      <w:r w:rsidR="001A137C">
        <w:rPr>
          <w:rFonts w:ascii="Arial" w:hAnsi="Arial" w:cs="Arial"/>
          <w:lang w:val="en-US"/>
        </w:rPr>
        <w:t>eban</w:t>
      </w:r>
      <w:r w:rsidR="001A137C" w:rsidRPr="003B4705">
        <w:rPr>
          <w:rFonts w:ascii="Arial" w:hAnsi="Arial" w:cs="Arial"/>
          <w:lang w:val="en-US"/>
        </w:rPr>
        <w:t xml:space="preserve">) </w:t>
      </w:r>
      <w:r w:rsidR="00295508" w:rsidRPr="003B4705">
        <w:rPr>
          <w:rFonts w:ascii="Arial" w:hAnsi="Arial" w:cs="Arial"/>
          <w:lang w:val="en-US"/>
        </w:rPr>
        <w:t>= ‘</w:t>
      </w:r>
      <w:r w:rsidR="00295508">
        <w:rPr>
          <w:rFonts w:ascii="Arial" w:hAnsi="Arial" w:cs="Arial"/>
          <w:lang w:val="en-US"/>
        </w:rPr>
        <w:t>X</w:t>
      </w:r>
      <w:r w:rsidR="00295508" w:rsidRPr="003B4705">
        <w:rPr>
          <w:rFonts w:ascii="Arial" w:hAnsi="Arial" w:cs="Arial"/>
          <w:lang w:val="en-US"/>
        </w:rPr>
        <w:t>’</w:t>
      </w:r>
    </w:p>
    <w:p w14:paraId="4B976258" w14:textId="26B62D49" w:rsidR="0031699D" w:rsidRPr="00565561" w:rsidRDefault="0031699D" w:rsidP="004107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Иначе</w:t>
      </w:r>
      <w:r w:rsidRPr="0031699D">
        <w:rPr>
          <w:rFonts w:ascii="Arial" w:hAnsi="Arial" w:cs="Arial"/>
          <w:lang w:val="en-US"/>
        </w:rPr>
        <w:t xml:space="preserve"> </w:t>
      </w:r>
      <w:r w:rsidR="0003719A">
        <w:rPr>
          <w:rFonts w:ascii="Arial" w:hAnsi="Arial" w:cs="Arial"/>
          <w:lang w:val="en-US"/>
        </w:rPr>
        <w:t>ch_eban</w:t>
      </w:r>
      <w:r w:rsidRPr="00C64009">
        <w:rPr>
          <w:rFonts w:ascii="Arial" w:hAnsi="Arial" w:cs="Arial"/>
          <w:lang w:val="en-US"/>
        </w:rPr>
        <w:t>-</w:t>
      </w:r>
      <w:r w:rsidR="0003719A">
        <w:rPr>
          <w:rFonts w:ascii="Arial" w:hAnsi="Arial" w:cs="Arial"/>
          <w:lang w:val="en-US"/>
        </w:rPr>
        <w:t>netpr</w:t>
      </w:r>
      <w:r w:rsidRPr="00C64009">
        <w:rPr>
          <w:rFonts w:ascii="Arial" w:hAnsi="Arial" w:cs="Arial"/>
          <w:lang w:val="en-US"/>
        </w:rPr>
        <w:t xml:space="preserve"> </w:t>
      </w:r>
      <w:r w:rsidR="0003719A">
        <w:rPr>
          <w:rFonts w:ascii="Arial" w:hAnsi="Arial" w:cs="Arial"/>
          <w:lang w:val="en-US"/>
        </w:rPr>
        <w:t>= e</w:t>
      </w:r>
      <w:r w:rsidRPr="0031699D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price</w:t>
      </w:r>
      <w:r w:rsidRPr="0031699D">
        <w:rPr>
          <w:rFonts w:ascii="Arial" w:hAnsi="Arial" w:cs="Arial"/>
          <w:lang w:val="en-US"/>
        </w:rPr>
        <w:t xml:space="preserve"> – </w:t>
      </w:r>
      <w:r w:rsidR="0003719A">
        <w:rPr>
          <w:rFonts w:ascii="Arial" w:hAnsi="Arial" w:cs="Arial"/>
          <w:lang w:val="en-US"/>
        </w:rPr>
        <w:t>plpr</w:t>
      </w:r>
      <w:r w:rsidR="003B4705">
        <w:rPr>
          <w:rFonts w:ascii="Arial" w:hAnsi="Arial" w:cs="Arial"/>
          <w:lang w:val="en-US"/>
        </w:rPr>
        <w:t>, ch_copy-peinh = e_price-kpein</w:t>
      </w:r>
    </w:p>
    <w:p w14:paraId="34EE6A94" w14:textId="77777777" w:rsidR="00EB70AC" w:rsidRDefault="00EB70AC" w:rsidP="004107F9">
      <w:pPr>
        <w:spacing w:line="276" w:lineRule="auto"/>
        <w:rPr>
          <w:rFonts w:ascii="Arial" w:hAnsi="Arial" w:cs="Arial"/>
          <w:lang w:val="en-US"/>
        </w:rPr>
      </w:pPr>
    </w:p>
    <w:p w14:paraId="64662F4E" w14:textId="21B842FB" w:rsidR="00EB70AC" w:rsidRDefault="00EB70AC" w:rsidP="004107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Для</w:t>
      </w:r>
      <w:r w:rsidRPr="00EB70AC">
        <w:rPr>
          <w:rFonts w:ascii="Arial" w:hAnsi="Arial" w:cs="Arial"/>
          <w:lang w:val="en-US"/>
        </w:rPr>
        <w:t xml:space="preserve">  PPH_MRP_RUN_BADI =&gt; PURREQ_BEFORE_UPDATE_ADJUST </w:t>
      </w:r>
      <w:r>
        <w:rPr>
          <w:rFonts w:ascii="Arial" w:hAnsi="Arial" w:cs="Arial"/>
        </w:rPr>
        <w:t>для</w:t>
      </w:r>
      <w:r w:rsidRPr="00EB70A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MRP</w:t>
      </w:r>
      <w:r w:rsidRPr="00EB70A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Live</w:t>
      </w:r>
    </w:p>
    <w:p w14:paraId="42FCED91" w14:textId="77777777" w:rsidR="00EB70AC" w:rsidRPr="00500E33" w:rsidRDefault="00EB70AC" w:rsidP="00EB70AC">
      <w:pPr>
        <w:spacing w:line="276" w:lineRule="auto"/>
        <w:ind w:firstLine="709"/>
        <w:rPr>
          <w:rFonts w:ascii="Arial" w:hAnsi="Arial" w:cs="Arial"/>
        </w:rPr>
      </w:pPr>
      <w:r w:rsidRPr="009515F0">
        <w:rPr>
          <w:rFonts w:ascii="Arial" w:hAnsi="Arial" w:cs="Arial"/>
        </w:rPr>
        <w:t>Обновлять цену требуется только в заявках, подходящих по следующим критериям:</w:t>
      </w:r>
    </w:p>
    <w:p w14:paraId="7C3298D5" w14:textId="77777777" w:rsidR="00EB70AC" w:rsidRPr="001A137C" w:rsidRDefault="00EB70AC" w:rsidP="00EB70AC">
      <w:pPr>
        <w:pStyle w:val="afb"/>
        <w:numPr>
          <w:ilvl w:val="0"/>
          <w:numId w:val="82"/>
        </w:numPr>
        <w:rPr>
          <w:rFonts w:ascii="Arial" w:hAnsi="Arial" w:cs="Arial"/>
          <w:lang w:val="en-US"/>
        </w:rPr>
      </w:pPr>
      <w:r w:rsidRPr="001A137C">
        <w:rPr>
          <w:rFonts w:ascii="Arial" w:hAnsi="Arial" w:cs="Arial"/>
          <w:lang w:val="en-US"/>
        </w:rPr>
        <w:t>EBAN-STATU &lt;&gt; Z_MM04_CONST_STATU</w:t>
      </w:r>
    </w:p>
    <w:p w14:paraId="3C1E1652" w14:textId="77777777" w:rsidR="00EB70AC" w:rsidRDefault="00EB70AC" w:rsidP="00EB70AC">
      <w:pPr>
        <w:pStyle w:val="afb"/>
        <w:numPr>
          <w:ilvl w:val="0"/>
          <w:numId w:val="82"/>
        </w:numPr>
        <w:spacing w:after="120"/>
        <w:ind w:left="1633" w:hanging="357"/>
        <w:rPr>
          <w:rFonts w:ascii="Arial" w:hAnsi="Arial" w:cs="Arial"/>
          <w:lang w:val="en-US"/>
        </w:rPr>
      </w:pPr>
      <w:r w:rsidRPr="001A137C">
        <w:rPr>
          <w:rFonts w:ascii="Arial" w:hAnsi="Arial" w:cs="Arial"/>
          <w:lang w:val="en-US"/>
        </w:rPr>
        <w:t>EBAN</w:t>
      </w:r>
      <w:r w:rsidRPr="004617A0">
        <w:rPr>
          <w:rFonts w:ascii="Arial" w:hAnsi="Arial" w:cs="Arial"/>
          <w:lang w:val="en-US"/>
        </w:rPr>
        <w:t>-</w:t>
      </w:r>
      <w:r w:rsidRPr="001A137C">
        <w:rPr>
          <w:rFonts w:ascii="Arial" w:hAnsi="Arial" w:cs="Arial"/>
          <w:lang w:val="en-US"/>
        </w:rPr>
        <w:t>BSART</w:t>
      </w:r>
      <w:r w:rsidRPr="004617A0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</w:rPr>
        <w:t>входит</w:t>
      </w:r>
      <w:r w:rsidRPr="004617A0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</w:rPr>
        <w:t>в</w:t>
      </w:r>
      <w:r w:rsidRPr="004617A0">
        <w:rPr>
          <w:rFonts w:ascii="Arial" w:hAnsi="Arial" w:cs="Arial"/>
          <w:lang w:val="en-US"/>
        </w:rPr>
        <w:t xml:space="preserve"> </w:t>
      </w:r>
      <w:r w:rsidRPr="001A137C">
        <w:rPr>
          <w:rFonts w:ascii="Arial" w:hAnsi="Arial" w:cs="Arial"/>
          <w:lang w:val="en-US"/>
        </w:rPr>
        <w:t>Z</w:t>
      </w:r>
      <w:r w:rsidRPr="004617A0">
        <w:rPr>
          <w:rFonts w:ascii="Arial" w:hAnsi="Arial" w:cs="Arial"/>
          <w:lang w:val="en-US"/>
        </w:rPr>
        <w:t>_</w:t>
      </w:r>
      <w:r w:rsidRPr="001A137C">
        <w:rPr>
          <w:rFonts w:ascii="Arial" w:hAnsi="Arial" w:cs="Arial"/>
          <w:lang w:val="en-US"/>
        </w:rPr>
        <w:t>MM</w:t>
      </w:r>
      <w:r w:rsidRPr="004617A0">
        <w:rPr>
          <w:rFonts w:ascii="Arial" w:hAnsi="Arial" w:cs="Arial"/>
          <w:lang w:val="en-US"/>
        </w:rPr>
        <w:t>04_</w:t>
      </w:r>
      <w:r>
        <w:rPr>
          <w:rFonts w:ascii="Arial" w:hAnsi="Arial" w:cs="Arial"/>
          <w:lang w:val="en-US"/>
        </w:rPr>
        <w:t>BSART_PUR</w:t>
      </w:r>
    </w:p>
    <w:p w14:paraId="21346686" w14:textId="3E8519EF" w:rsidR="00EB70AC" w:rsidRPr="00EB70AC" w:rsidRDefault="00EB70AC" w:rsidP="004107F9">
      <w:pPr>
        <w:spacing w:line="276" w:lineRule="auto"/>
        <w:rPr>
          <w:rFonts w:ascii="Arial" w:hAnsi="Arial" w:cs="Arial"/>
          <w:highlight w:val="green"/>
        </w:rPr>
      </w:pPr>
      <w:r w:rsidRPr="00EB70AC">
        <w:rPr>
          <w:rFonts w:ascii="Arial" w:hAnsi="Arial" w:cs="Arial"/>
          <w:highlight w:val="green"/>
        </w:rPr>
        <w:t xml:space="preserve">Чтобы определить утвержденную цену необхожимо сделать селект: </w:t>
      </w:r>
    </w:p>
    <w:p w14:paraId="1340B8C6" w14:textId="11F2A7D1" w:rsidR="00EB70AC" w:rsidRPr="00EB70AC" w:rsidRDefault="00EB70AC" w:rsidP="004107F9">
      <w:pPr>
        <w:spacing w:line="276" w:lineRule="auto"/>
        <w:rPr>
          <w:rFonts w:ascii="Arial" w:hAnsi="Arial" w:cs="Arial"/>
          <w:highlight w:val="green"/>
        </w:rPr>
      </w:pPr>
    </w:p>
    <w:p w14:paraId="62B01328" w14:textId="77777777" w:rsidR="00EB70AC" w:rsidRPr="00EB70AC" w:rsidRDefault="00EB70AC" w:rsidP="00EB70AC">
      <w:pPr>
        <w:ind w:left="360"/>
        <w:rPr>
          <w:rFonts w:ascii="Arial" w:hAnsi="Arial" w:cs="Arial"/>
          <w:szCs w:val="24"/>
          <w:highlight w:val="green"/>
          <w:lang w:val="en-US"/>
        </w:rPr>
      </w:pPr>
      <w:r w:rsidRPr="00EB70AC">
        <w:rPr>
          <w:rFonts w:ascii="Arial" w:hAnsi="Arial" w:cs="Arial"/>
          <w:szCs w:val="24"/>
          <w:highlight w:val="green"/>
          <w:lang w:val="en-US"/>
        </w:rPr>
        <w:t>e_price –</w:t>
      </w:r>
      <w:r w:rsidRPr="00EB70AC">
        <w:rPr>
          <w:rFonts w:ascii="Arial" w:hAnsi="Arial" w:cs="Arial"/>
          <w:sz w:val="20"/>
          <w:szCs w:val="20"/>
          <w:highlight w:val="green"/>
          <w:lang w:val="en-US"/>
        </w:rPr>
        <w:t xml:space="preserve"> </w:t>
      </w:r>
      <w:r w:rsidRPr="00EB70AC">
        <w:rPr>
          <w:rFonts w:ascii="Arial" w:hAnsi="Arial" w:cs="Arial"/>
          <w:szCs w:val="24"/>
          <w:highlight w:val="green"/>
          <w:lang w:val="en-US"/>
        </w:rPr>
        <w:t xml:space="preserve">e_plpr = ZTMM_PRICE_MAIN–ZPRICE </w:t>
      </w:r>
      <w:r w:rsidRPr="00EB70AC">
        <w:rPr>
          <w:rFonts w:ascii="Arial" w:hAnsi="Arial" w:cs="Arial"/>
          <w:szCs w:val="24"/>
          <w:highlight w:val="green"/>
        </w:rPr>
        <w:t>по</w:t>
      </w:r>
      <w:r w:rsidRPr="00EB70AC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EB70AC">
        <w:rPr>
          <w:rFonts w:ascii="Arial" w:hAnsi="Arial" w:cs="Arial"/>
          <w:szCs w:val="24"/>
          <w:highlight w:val="green"/>
        </w:rPr>
        <w:t>ключам</w:t>
      </w:r>
      <w:r w:rsidRPr="00EB70AC">
        <w:rPr>
          <w:rFonts w:ascii="Arial" w:hAnsi="Arial" w:cs="Arial"/>
          <w:szCs w:val="24"/>
          <w:highlight w:val="green"/>
          <w:lang w:val="en-US"/>
        </w:rPr>
        <w:t xml:space="preserve">: </w:t>
      </w:r>
    </w:p>
    <w:p w14:paraId="17DBCCB6" w14:textId="77777777" w:rsidR="00EB70AC" w:rsidRPr="00EB70AC" w:rsidRDefault="00EB70AC" w:rsidP="00EB70AC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EB70AC">
        <w:rPr>
          <w:rFonts w:ascii="Arial" w:hAnsi="Arial" w:cs="Arial"/>
          <w:szCs w:val="24"/>
          <w:highlight w:val="green"/>
          <w:lang w:val="en-US"/>
        </w:rPr>
        <w:t>ZKSCHL = Z_MM04_ZKSCHL</w:t>
      </w:r>
    </w:p>
    <w:p w14:paraId="66491A29" w14:textId="77777777" w:rsidR="00EB70AC" w:rsidRPr="00EB70AC" w:rsidRDefault="00EB70AC" w:rsidP="00EB70AC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EB70AC">
        <w:rPr>
          <w:rFonts w:ascii="Arial" w:hAnsi="Arial" w:cs="Arial"/>
          <w:szCs w:val="24"/>
          <w:highlight w:val="green"/>
          <w:lang w:val="en-US"/>
        </w:rPr>
        <w:t>ZSTATUS = Z_MM04_STATUS3</w:t>
      </w:r>
    </w:p>
    <w:p w14:paraId="1D7D9201" w14:textId="6FC40B0F" w:rsidR="00EB70AC" w:rsidRPr="00EB70AC" w:rsidRDefault="00EB70AC" w:rsidP="00EB70AC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EB70AC">
        <w:rPr>
          <w:rFonts w:ascii="Arial" w:hAnsi="Arial" w:cs="Arial"/>
          <w:szCs w:val="24"/>
          <w:highlight w:val="green"/>
          <w:lang w:val="en-US"/>
        </w:rPr>
        <w:t xml:space="preserve">BURKS = t001k-bukrs </w:t>
      </w:r>
      <w:r w:rsidRPr="00EB70AC">
        <w:rPr>
          <w:rFonts w:ascii="Arial" w:hAnsi="Arial" w:cs="Arial"/>
          <w:szCs w:val="24"/>
          <w:highlight w:val="green"/>
        </w:rPr>
        <w:t>по</w:t>
      </w:r>
      <w:r w:rsidR="00CD1E6F">
        <w:rPr>
          <w:rFonts w:ascii="Arial" w:hAnsi="Arial" w:cs="Arial"/>
          <w:szCs w:val="24"/>
          <w:highlight w:val="green"/>
          <w:lang w:val="en-US"/>
        </w:rPr>
        <w:t xml:space="preserve"> t001k-bwkey=ch_eban-werks</w:t>
      </w:r>
    </w:p>
    <w:p w14:paraId="7556F48C" w14:textId="016ACE30" w:rsidR="00EB70AC" w:rsidRPr="00CD1E6F" w:rsidRDefault="00EB70AC" w:rsidP="00EB70AC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EB70AC">
        <w:rPr>
          <w:rFonts w:ascii="Arial" w:hAnsi="Arial" w:cs="Arial"/>
          <w:szCs w:val="24"/>
          <w:highlight w:val="green"/>
          <w:lang w:val="en-US"/>
        </w:rPr>
        <w:t>WERKS</w:t>
      </w:r>
      <w:r w:rsidRPr="00CD1E6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="00CD1E6F">
        <w:rPr>
          <w:rFonts w:ascii="Arial" w:hAnsi="Arial" w:cs="Arial"/>
          <w:szCs w:val="24"/>
          <w:highlight w:val="green"/>
          <w:lang w:val="en-US"/>
        </w:rPr>
        <w:t>= ch_eban-werks</w:t>
      </w:r>
      <w:r w:rsidRPr="00CD1E6F">
        <w:rPr>
          <w:rFonts w:ascii="Arial" w:hAnsi="Arial" w:cs="Arial"/>
          <w:szCs w:val="24"/>
          <w:highlight w:val="green"/>
          <w:lang w:val="en-US"/>
        </w:rPr>
        <w:t xml:space="preserve"> (</w:t>
      </w:r>
      <w:r w:rsidRPr="00EB70AC">
        <w:rPr>
          <w:rFonts w:ascii="Arial" w:hAnsi="Arial" w:cs="Arial"/>
          <w:szCs w:val="24"/>
          <w:highlight w:val="green"/>
        </w:rPr>
        <w:t>если</w:t>
      </w:r>
      <w:r w:rsidRPr="00CD1E6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EB70AC">
        <w:rPr>
          <w:rFonts w:ascii="Arial" w:hAnsi="Arial" w:cs="Arial"/>
          <w:szCs w:val="24"/>
          <w:highlight w:val="green"/>
        </w:rPr>
        <w:t>завод</w:t>
      </w:r>
      <w:r w:rsidRPr="00CD1E6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EB70AC">
        <w:rPr>
          <w:rFonts w:ascii="Arial" w:hAnsi="Arial" w:cs="Arial"/>
          <w:szCs w:val="24"/>
          <w:highlight w:val="green"/>
        </w:rPr>
        <w:t>не</w:t>
      </w:r>
      <w:r w:rsidRPr="00CD1E6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EB70AC">
        <w:rPr>
          <w:rFonts w:ascii="Arial" w:hAnsi="Arial" w:cs="Arial"/>
          <w:szCs w:val="24"/>
          <w:highlight w:val="green"/>
        </w:rPr>
        <w:t>входит</w:t>
      </w:r>
      <w:r w:rsidRPr="00CD1E6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EB70AC">
        <w:rPr>
          <w:rFonts w:ascii="Arial" w:hAnsi="Arial" w:cs="Arial"/>
          <w:szCs w:val="24"/>
          <w:highlight w:val="green"/>
        </w:rPr>
        <w:t>в</w:t>
      </w:r>
      <w:r w:rsidRPr="00CD1E6F">
        <w:rPr>
          <w:rFonts w:ascii="Arial" w:hAnsi="Arial" w:cs="Arial"/>
          <w:szCs w:val="24"/>
          <w:highlight w:val="green"/>
          <w:lang w:val="en-US"/>
        </w:rPr>
        <w:t xml:space="preserve"> </w:t>
      </w:r>
      <w:r w:rsidRPr="00EB70AC">
        <w:rPr>
          <w:rFonts w:ascii="Arial" w:hAnsi="Arial" w:cs="Arial"/>
          <w:szCs w:val="24"/>
          <w:highlight w:val="green"/>
          <w:lang w:val="en-US"/>
        </w:rPr>
        <w:t>Z</w:t>
      </w:r>
      <w:r w:rsidRPr="00CD1E6F">
        <w:rPr>
          <w:rFonts w:ascii="Arial" w:hAnsi="Arial" w:cs="Arial"/>
          <w:szCs w:val="24"/>
          <w:highlight w:val="green"/>
          <w:lang w:val="en-US"/>
        </w:rPr>
        <w:t>_</w:t>
      </w:r>
      <w:r w:rsidRPr="00EB70AC">
        <w:rPr>
          <w:rFonts w:ascii="Arial" w:hAnsi="Arial" w:cs="Arial"/>
          <w:szCs w:val="24"/>
          <w:highlight w:val="green"/>
          <w:lang w:val="en-US"/>
        </w:rPr>
        <w:t>MM</w:t>
      </w:r>
      <w:r w:rsidRPr="00CD1E6F">
        <w:rPr>
          <w:rFonts w:ascii="Arial" w:hAnsi="Arial" w:cs="Arial"/>
          <w:szCs w:val="24"/>
          <w:highlight w:val="green"/>
          <w:lang w:val="en-US"/>
        </w:rPr>
        <w:t>04_</w:t>
      </w:r>
      <w:r w:rsidRPr="00EB70AC">
        <w:rPr>
          <w:rFonts w:ascii="Arial" w:hAnsi="Arial" w:cs="Arial"/>
          <w:szCs w:val="24"/>
          <w:highlight w:val="green"/>
          <w:lang w:val="en-US"/>
        </w:rPr>
        <w:t>WERKS</w:t>
      </w:r>
      <w:r w:rsidRPr="00CD1E6F">
        <w:rPr>
          <w:rFonts w:ascii="Arial" w:hAnsi="Arial" w:cs="Arial"/>
          <w:szCs w:val="24"/>
          <w:highlight w:val="green"/>
          <w:lang w:val="en-US"/>
        </w:rPr>
        <w:t>_</w:t>
      </w:r>
      <w:r w:rsidRPr="00EB70AC">
        <w:rPr>
          <w:rFonts w:ascii="Arial" w:hAnsi="Arial" w:cs="Arial"/>
          <w:szCs w:val="24"/>
          <w:highlight w:val="green"/>
          <w:lang w:val="en-US"/>
        </w:rPr>
        <w:t>IN</w:t>
      </w:r>
      <w:r w:rsidRPr="00CD1E6F">
        <w:rPr>
          <w:rFonts w:ascii="Arial" w:hAnsi="Arial" w:cs="Arial"/>
          <w:szCs w:val="24"/>
          <w:highlight w:val="green"/>
          <w:lang w:val="en-US"/>
        </w:rPr>
        <w:t xml:space="preserve">, </w:t>
      </w:r>
      <w:r w:rsidRPr="00EB70AC">
        <w:rPr>
          <w:rFonts w:ascii="Arial" w:hAnsi="Arial" w:cs="Arial"/>
          <w:szCs w:val="24"/>
          <w:highlight w:val="green"/>
          <w:lang w:val="en-US"/>
        </w:rPr>
        <w:t xml:space="preserve">I_WERKS = </w:t>
      </w:r>
      <w:r w:rsidRPr="00EB70AC">
        <w:rPr>
          <w:rFonts w:ascii="Arial" w:hAnsi="Arial" w:cs="Arial"/>
          <w:szCs w:val="24"/>
          <w:highlight w:val="green"/>
        </w:rPr>
        <w:t>пусто</w:t>
      </w:r>
      <w:r w:rsidRPr="00CD1E6F">
        <w:rPr>
          <w:rFonts w:ascii="Arial" w:hAnsi="Arial" w:cs="Arial"/>
          <w:szCs w:val="24"/>
          <w:highlight w:val="green"/>
          <w:lang w:val="en-US"/>
        </w:rPr>
        <w:t>)</w:t>
      </w:r>
    </w:p>
    <w:p w14:paraId="23F083F1" w14:textId="7E227DCE" w:rsidR="00EB70AC" w:rsidRPr="00EB70AC" w:rsidRDefault="00EB70AC" w:rsidP="00EB70AC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EB70AC">
        <w:rPr>
          <w:rFonts w:ascii="Arial" w:hAnsi="Arial" w:cs="Arial"/>
          <w:szCs w:val="24"/>
          <w:highlight w:val="green"/>
          <w:lang w:val="en-US"/>
        </w:rPr>
        <w:t xml:space="preserve">MATNR = </w:t>
      </w:r>
      <w:r w:rsidR="00CD1E6F">
        <w:rPr>
          <w:rFonts w:ascii="Arial" w:hAnsi="Arial" w:cs="Arial"/>
          <w:szCs w:val="24"/>
          <w:highlight w:val="green"/>
          <w:lang w:val="en-US"/>
        </w:rPr>
        <w:t>ch_eban-matnr</w:t>
      </w:r>
    </w:p>
    <w:p w14:paraId="5D026960" w14:textId="34160625" w:rsidR="00EB70AC" w:rsidRPr="00EB70AC" w:rsidRDefault="00EB70AC" w:rsidP="00EB70AC">
      <w:pPr>
        <w:pStyle w:val="afb"/>
        <w:numPr>
          <w:ilvl w:val="0"/>
          <w:numId w:val="50"/>
        </w:numPr>
        <w:spacing w:after="160" w:line="259" w:lineRule="auto"/>
        <w:contextualSpacing/>
        <w:jc w:val="left"/>
        <w:rPr>
          <w:rFonts w:ascii="Arial" w:hAnsi="Arial" w:cs="Arial"/>
          <w:szCs w:val="24"/>
          <w:highlight w:val="green"/>
          <w:lang w:val="en-US"/>
        </w:rPr>
      </w:pPr>
      <w:r w:rsidRPr="00EB70AC">
        <w:rPr>
          <w:rFonts w:ascii="Arial" w:hAnsi="Arial" w:cs="Arial"/>
          <w:szCs w:val="24"/>
          <w:highlight w:val="green"/>
          <w:lang w:val="en-US"/>
        </w:rPr>
        <w:t>DATAB</w:t>
      </w:r>
      <w:r w:rsidRPr="00EB70AC">
        <w:rPr>
          <w:rFonts w:ascii="Arial" w:hAnsi="Arial" w:cs="Arial"/>
          <w:szCs w:val="24"/>
          <w:highlight w:val="green"/>
        </w:rPr>
        <w:t xml:space="preserve"> </w:t>
      </w:r>
      <w:r w:rsidRPr="00EB70AC">
        <w:rPr>
          <w:rFonts w:ascii="Arial" w:hAnsi="Arial" w:cs="Arial"/>
          <w:szCs w:val="24"/>
          <w:highlight w:val="green"/>
          <w:lang w:val="en-US"/>
        </w:rPr>
        <w:t xml:space="preserve">=&lt; </w:t>
      </w:r>
      <w:r w:rsidR="00CD1E6F">
        <w:rPr>
          <w:rFonts w:ascii="Arial" w:hAnsi="Arial" w:cs="Arial"/>
          <w:szCs w:val="24"/>
          <w:highlight w:val="green"/>
          <w:lang w:val="en-US"/>
        </w:rPr>
        <w:t>ch_eban-lfdat</w:t>
      </w:r>
      <w:r w:rsidRPr="00EB70AC">
        <w:rPr>
          <w:rFonts w:ascii="Arial" w:hAnsi="Arial" w:cs="Arial"/>
          <w:szCs w:val="24"/>
          <w:highlight w:val="green"/>
          <w:lang w:val="en-US"/>
        </w:rPr>
        <w:t xml:space="preserve"> =&lt; DATBI</w:t>
      </w:r>
    </w:p>
    <w:p w14:paraId="251CAE9B" w14:textId="45F92912" w:rsidR="00EB70AC" w:rsidRPr="00EB70AC" w:rsidRDefault="00EB70AC" w:rsidP="00EB70AC">
      <w:pPr>
        <w:spacing w:after="160" w:line="259" w:lineRule="auto"/>
        <w:contextualSpacing/>
        <w:jc w:val="left"/>
        <w:rPr>
          <w:rFonts w:ascii="Arial" w:hAnsi="Arial" w:cs="Arial"/>
        </w:rPr>
      </w:pPr>
      <w:r w:rsidRPr="00EB70AC">
        <w:rPr>
          <w:rFonts w:ascii="Arial" w:hAnsi="Arial" w:cs="Arial"/>
          <w:szCs w:val="24"/>
          <w:highlight w:val="green"/>
        </w:rPr>
        <w:t>Если пусто, то берем логику, описанную в пункте 2.3.6.1 Функциональные модули по рассчетной цене, стр. 34.</w:t>
      </w:r>
    </w:p>
    <w:p w14:paraId="7BCF413F" w14:textId="77777777" w:rsidR="00EB70AC" w:rsidRPr="00EB70AC" w:rsidRDefault="00EB70AC" w:rsidP="004107F9">
      <w:pPr>
        <w:spacing w:line="276" w:lineRule="auto"/>
        <w:rPr>
          <w:rFonts w:ascii="Arial" w:hAnsi="Arial" w:cs="Arial"/>
        </w:rPr>
      </w:pPr>
    </w:p>
    <w:p w14:paraId="2D61CE5B" w14:textId="1698A1D6" w:rsidR="000B5E8B" w:rsidRDefault="00ED5A24" w:rsidP="004107F9">
      <w:pPr>
        <w:spacing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="000B5E8B">
        <w:rPr>
          <w:rFonts w:ascii="Arial" w:hAnsi="Arial" w:cs="Arial"/>
        </w:rPr>
        <w:t xml:space="preserve">еобходимо добавить в формулу расчета  </w:t>
      </w:r>
      <w:r w:rsidR="000B5E8B">
        <w:rPr>
          <w:rFonts w:ascii="Arial" w:hAnsi="Arial" w:cs="Arial"/>
          <w:lang w:val="en-US"/>
        </w:rPr>
        <w:t>EBAN</w:t>
      </w:r>
      <w:r w:rsidR="000B5E8B" w:rsidRPr="000B5E8B">
        <w:rPr>
          <w:rFonts w:ascii="Arial" w:hAnsi="Arial" w:cs="Arial"/>
        </w:rPr>
        <w:t>-RLWRT</w:t>
      </w:r>
      <w:r w:rsidR="000B5E8B">
        <w:rPr>
          <w:rFonts w:ascii="Arial" w:hAnsi="Arial" w:cs="Arial"/>
        </w:rPr>
        <w:t xml:space="preserve"> </w:t>
      </w:r>
      <w:r w:rsidR="00D247F7">
        <w:rPr>
          <w:rFonts w:ascii="Arial" w:hAnsi="Arial" w:cs="Arial"/>
        </w:rPr>
        <w:t xml:space="preserve">расчет стоимости ТЗР: </w:t>
      </w:r>
    </w:p>
    <w:p w14:paraId="721237E8" w14:textId="5278CA15" w:rsidR="00D247F7" w:rsidRPr="008651BA" w:rsidRDefault="00D247F7" w:rsidP="004107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EBAN</w:t>
      </w:r>
      <w:r w:rsidRPr="008651BA">
        <w:rPr>
          <w:rFonts w:ascii="Arial" w:hAnsi="Arial" w:cs="Arial"/>
          <w:lang w:val="en-US"/>
        </w:rPr>
        <w:t>-</w:t>
      </w:r>
      <w:r w:rsidRPr="00D247F7">
        <w:rPr>
          <w:rFonts w:ascii="Arial" w:hAnsi="Arial" w:cs="Arial"/>
          <w:lang w:val="en-US"/>
        </w:rPr>
        <w:t>RLWRT</w:t>
      </w:r>
      <w:r w:rsidRPr="008651BA">
        <w:rPr>
          <w:rFonts w:ascii="Arial" w:hAnsi="Arial" w:cs="Arial"/>
          <w:lang w:val="en-US"/>
        </w:rPr>
        <w:t xml:space="preserve"> + (</w:t>
      </w:r>
      <w:r>
        <w:rPr>
          <w:rFonts w:ascii="Arial" w:hAnsi="Arial" w:cs="Arial"/>
          <w:lang w:val="en-US"/>
        </w:rPr>
        <w:t>EBAN</w:t>
      </w:r>
      <w:r w:rsidRPr="008651BA">
        <w:rPr>
          <w:rFonts w:ascii="Arial" w:hAnsi="Arial" w:cs="Arial"/>
          <w:lang w:val="en-US"/>
        </w:rPr>
        <w:t>-</w:t>
      </w:r>
      <w:r w:rsidRPr="00D247F7">
        <w:rPr>
          <w:rFonts w:ascii="Arial" w:hAnsi="Arial" w:cs="Arial"/>
          <w:lang w:val="en-US"/>
        </w:rPr>
        <w:t>RLWRT</w:t>
      </w:r>
      <w:r w:rsidRPr="008651BA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>e</w:t>
      </w:r>
      <w:r w:rsidRPr="008651BA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tzr</w:t>
      </w:r>
      <w:r w:rsidRPr="008651BA">
        <w:rPr>
          <w:rFonts w:ascii="Arial" w:hAnsi="Arial" w:cs="Arial"/>
          <w:lang w:val="en-US"/>
        </w:rPr>
        <w:t>)/100</w:t>
      </w:r>
    </w:p>
    <w:p w14:paraId="0BFFB848" w14:textId="6935F109" w:rsidR="00DC3E24" w:rsidRPr="00DC3E24" w:rsidRDefault="00DC3E24" w:rsidP="004107F9">
      <w:pPr>
        <w:spacing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Также добавить проверку </w:t>
      </w:r>
      <w:r w:rsidR="003B4705">
        <w:rPr>
          <w:rFonts w:ascii="Arial" w:hAnsi="Arial" w:cs="Arial"/>
        </w:rPr>
        <w:t>при попытке деблокировать заявк</w:t>
      </w:r>
      <w:r w:rsidR="00781469">
        <w:rPr>
          <w:rFonts w:ascii="Arial" w:hAnsi="Arial" w:cs="Arial"/>
        </w:rPr>
        <w:t>e</w:t>
      </w:r>
      <w:r w:rsidR="003B4705">
        <w:rPr>
          <w:rFonts w:ascii="Arial" w:hAnsi="Arial" w:cs="Arial"/>
        </w:rPr>
        <w:t xml:space="preserve"> в транзакции </w:t>
      </w:r>
      <w:r w:rsidR="003B4705">
        <w:rPr>
          <w:rFonts w:ascii="Arial" w:hAnsi="Arial" w:cs="Arial"/>
          <w:lang w:val="en-US"/>
        </w:rPr>
        <w:t>ME</w:t>
      </w:r>
      <w:r w:rsidR="003B4705" w:rsidRPr="003B4705">
        <w:rPr>
          <w:rFonts w:ascii="Arial" w:hAnsi="Arial" w:cs="Arial"/>
        </w:rPr>
        <w:t>54</w:t>
      </w:r>
      <w:r w:rsidR="003B4705">
        <w:rPr>
          <w:rFonts w:ascii="Arial" w:hAnsi="Arial" w:cs="Arial"/>
          <w:lang w:val="en-US"/>
        </w:rPr>
        <w:t>N</w:t>
      </w:r>
      <w:r w:rsidR="003B4705">
        <w:rPr>
          <w:rFonts w:ascii="Arial" w:hAnsi="Arial" w:cs="Arial"/>
        </w:rPr>
        <w:t>/</w:t>
      </w:r>
      <w:r w:rsidR="003B4705">
        <w:rPr>
          <w:rFonts w:ascii="Arial" w:hAnsi="Arial" w:cs="Arial"/>
          <w:lang w:val="en-US"/>
        </w:rPr>
        <w:t>ME</w:t>
      </w:r>
      <w:r w:rsidR="003B4705" w:rsidRPr="003B4705">
        <w:rPr>
          <w:rFonts w:ascii="Arial" w:hAnsi="Arial" w:cs="Arial"/>
        </w:rPr>
        <w:t>55</w:t>
      </w:r>
      <w:r>
        <w:rPr>
          <w:rFonts w:ascii="Arial" w:hAnsi="Arial" w:cs="Arial"/>
        </w:rPr>
        <w:t>, где</w:t>
      </w:r>
      <w:r w:rsidR="00781469" w:rsidRPr="00781469">
        <w:rPr>
          <w:rFonts w:ascii="Arial" w:hAnsi="Arial" w:cs="Arial"/>
        </w:rPr>
        <w:t xml:space="preserve"> </w:t>
      </w:r>
      <w:r w:rsidR="00781469">
        <w:rPr>
          <w:rFonts w:ascii="Arial" w:hAnsi="Arial" w:cs="Arial"/>
        </w:rPr>
        <w:t xml:space="preserve">хоть одна позиция </w:t>
      </w:r>
      <w:r>
        <w:rPr>
          <w:rFonts w:ascii="Arial" w:hAnsi="Arial" w:cs="Arial"/>
        </w:rPr>
        <w:t xml:space="preserve"> </w:t>
      </w:r>
      <w:r w:rsidR="00781469" w:rsidRPr="002144F3">
        <w:rPr>
          <w:rFonts w:ascii="Arial" w:hAnsi="Arial" w:cs="Arial"/>
          <w:lang w:val="en-US"/>
        </w:rPr>
        <w:t>ZZ</w:t>
      </w:r>
      <w:r w:rsidR="00781469" w:rsidRPr="002144F3">
        <w:rPr>
          <w:rFonts w:ascii="Arial" w:hAnsi="Arial" w:cs="Arial"/>
        </w:rPr>
        <w:t>_</w:t>
      </w:r>
      <w:r w:rsidR="00781469" w:rsidRPr="002144F3">
        <w:rPr>
          <w:rFonts w:ascii="Arial" w:hAnsi="Arial" w:cs="Arial"/>
          <w:lang w:val="en-US"/>
        </w:rPr>
        <w:t>SETTL</w:t>
      </w:r>
      <w:r w:rsidR="00781469" w:rsidRPr="002144F3">
        <w:rPr>
          <w:rFonts w:ascii="Arial" w:hAnsi="Arial" w:cs="Arial"/>
        </w:rPr>
        <w:t>_</w:t>
      </w:r>
      <w:r w:rsidR="00781469" w:rsidRPr="002144F3">
        <w:rPr>
          <w:rFonts w:ascii="Arial" w:hAnsi="Arial" w:cs="Arial"/>
          <w:lang w:val="en-US"/>
        </w:rPr>
        <w:t>PRICE</w:t>
      </w:r>
      <w:r w:rsidR="007814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 'X', выводить ошибку </w:t>
      </w:r>
      <w:r>
        <w:rPr>
          <w:rFonts w:ascii="Arial" w:hAnsi="Arial" w:cs="Arial"/>
          <w:lang w:val="en-US"/>
        </w:rPr>
        <w:t>Z</w:t>
      </w:r>
      <w:r w:rsidRPr="00DC3E24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MM</w:t>
      </w:r>
      <w:r w:rsidRPr="00DC3E24">
        <w:rPr>
          <w:rFonts w:ascii="Arial" w:hAnsi="Arial" w:cs="Arial"/>
        </w:rPr>
        <w:t>04</w:t>
      </w:r>
      <w:r>
        <w:rPr>
          <w:rFonts w:ascii="Arial" w:hAnsi="Arial" w:cs="Arial"/>
          <w:lang w:val="en-US"/>
        </w:rPr>
        <w:t> </w:t>
      </w:r>
      <w:r w:rsidRPr="00DC3E24">
        <w:rPr>
          <w:rFonts w:ascii="Arial" w:hAnsi="Arial" w:cs="Arial"/>
        </w:rPr>
        <w:t>00</w:t>
      </w:r>
      <w:r w:rsidR="00670A51" w:rsidRPr="00670A51">
        <w:rPr>
          <w:rFonts w:ascii="Arial" w:hAnsi="Arial" w:cs="Arial"/>
        </w:rPr>
        <w:t>3</w:t>
      </w:r>
      <w:r w:rsidRPr="00DC3E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«Плановая цена не утверждена. Деблокировать заявку невозможно»</w:t>
      </w:r>
    </w:p>
    <w:p w14:paraId="3CE66D33" w14:textId="77777777" w:rsidR="0077286C" w:rsidRPr="00A33FEF" w:rsidRDefault="0077286C" w:rsidP="00B34D1B">
      <w:pPr>
        <w:pStyle w:val="1"/>
        <w:numPr>
          <w:ilvl w:val="2"/>
          <w:numId w:val="8"/>
        </w:numPr>
      </w:pPr>
      <w:bookmarkStart w:id="235" w:name="_Toc527041060"/>
      <w:bookmarkStart w:id="236" w:name="_Toc528589969"/>
      <w:r w:rsidRPr="00A33FEF">
        <w:t>Журналирование ошибок</w:t>
      </w:r>
      <w:bookmarkEnd w:id="235"/>
      <w:bookmarkEnd w:id="236"/>
    </w:p>
    <w:p w14:paraId="6EF8206E" w14:textId="22ADE7CF" w:rsidR="0077286C" w:rsidRDefault="0077286C" w:rsidP="00ED5A24">
      <w:pPr>
        <w:ind w:firstLine="708"/>
        <w:rPr>
          <w:rFonts w:ascii="Arial" w:eastAsiaTheme="minorHAnsi" w:hAnsi="Arial" w:cs="Arial"/>
        </w:rPr>
      </w:pPr>
      <w:r w:rsidRPr="00B46263">
        <w:rPr>
          <w:rFonts w:ascii="Arial" w:eastAsiaTheme="minorHAnsi" w:hAnsi="Arial" w:cs="Arial"/>
        </w:rPr>
        <w:t>Изменения должны быть внесены в стандартный журнал SLG1.</w:t>
      </w:r>
      <w:r w:rsidR="006E2D44" w:rsidRPr="006E2D44">
        <w:rPr>
          <w:rFonts w:ascii="Arial" w:eastAsiaTheme="minorHAnsi" w:hAnsi="Arial" w:cs="Arial"/>
        </w:rPr>
        <w:t xml:space="preserve"> </w:t>
      </w:r>
      <w:r w:rsidR="006E2D44">
        <w:rPr>
          <w:rFonts w:ascii="Arial" w:eastAsiaTheme="minorHAnsi" w:hAnsi="Arial" w:cs="Arial"/>
        </w:rPr>
        <w:t>Перечень сообщений</w:t>
      </w:r>
      <w:r w:rsidR="00C2045F">
        <w:rPr>
          <w:rFonts w:ascii="Arial" w:eastAsiaTheme="minorHAnsi" w:hAnsi="Arial" w:cs="Arial"/>
        </w:rPr>
        <w:t>, используемых в данной разработке</w:t>
      </w:r>
      <w:r w:rsidR="006E2D44">
        <w:rPr>
          <w:rFonts w:ascii="Arial" w:eastAsiaTheme="minorHAnsi" w:hAnsi="Arial" w:cs="Arial"/>
        </w:rPr>
        <w:t xml:space="preserve"> приведен в таблице: </w:t>
      </w:r>
    </w:p>
    <w:p w14:paraId="02B891AC" w14:textId="138C0B5E" w:rsidR="006E2D44" w:rsidRDefault="00341BB0" w:rsidP="00341BB0">
      <w:pPr>
        <w:spacing w:before="120" w:after="12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Таблица 2</w:t>
      </w:r>
      <w:r w:rsidR="005B5632">
        <w:rPr>
          <w:rFonts w:ascii="Arial" w:eastAsiaTheme="minorHAnsi" w:hAnsi="Arial" w:cs="Arial"/>
        </w:rPr>
        <w:t>4</w:t>
      </w:r>
      <w:r>
        <w:rPr>
          <w:rFonts w:ascii="Arial" w:eastAsiaTheme="minorHAnsi" w:hAnsi="Arial" w:cs="Arial"/>
        </w:rPr>
        <w:t>. Сообщения, используемые в разработке</w:t>
      </w:r>
    </w:p>
    <w:tbl>
      <w:tblPr>
        <w:tblStyle w:val="af8"/>
        <w:tblW w:w="9351" w:type="dxa"/>
        <w:tblLook w:val="04A0" w:firstRow="1" w:lastRow="0" w:firstColumn="1" w:lastColumn="0" w:noHBand="0" w:noVBand="1"/>
      </w:tblPr>
      <w:tblGrid>
        <w:gridCol w:w="462"/>
        <w:gridCol w:w="1093"/>
        <w:gridCol w:w="992"/>
        <w:gridCol w:w="6804"/>
      </w:tblGrid>
      <w:tr w:rsidR="006E2D44" w:rsidRPr="00F416D0" w14:paraId="7BB4EF86" w14:textId="77777777" w:rsidTr="006E2D44">
        <w:trPr>
          <w:trHeight w:val="406"/>
        </w:trPr>
        <w:tc>
          <w:tcPr>
            <w:tcW w:w="462" w:type="dxa"/>
            <w:shd w:val="clear" w:color="auto" w:fill="FFC000"/>
            <w:vAlign w:val="center"/>
          </w:tcPr>
          <w:p w14:paraId="4DE58B1D" w14:textId="77777777" w:rsidR="006E2D44" w:rsidRPr="00F416D0" w:rsidRDefault="006E2D44" w:rsidP="006E2D4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416D0">
              <w:rPr>
                <w:rFonts w:ascii="Arial" w:hAnsi="Arial" w:cs="Arial"/>
                <w:b/>
                <w:sz w:val="20"/>
              </w:rPr>
              <w:t>№</w:t>
            </w:r>
          </w:p>
        </w:tc>
        <w:tc>
          <w:tcPr>
            <w:tcW w:w="1093" w:type="dxa"/>
            <w:shd w:val="clear" w:color="auto" w:fill="FFC000"/>
            <w:vAlign w:val="center"/>
          </w:tcPr>
          <w:p w14:paraId="7A16B63E" w14:textId="77777777" w:rsidR="006E2D44" w:rsidRPr="00F416D0" w:rsidRDefault="006E2D44" w:rsidP="006E2D4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416D0">
              <w:rPr>
                <w:rFonts w:ascii="Arial" w:hAnsi="Arial" w:cs="Arial"/>
                <w:b/>
                <w:sz w:val="20"/>
              </w:rPr>
              <w:t>Класс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545A5924" w14:textId="77777777" w:rsidR="006E2D44" w:rsidRPr="00F416D0" w:rsidRDefault="006E2D44" w:rsidP="006E2D4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416D0">
              <w:rPr>
                <w:rFonts w:ascii="Arial" w:hAnsi="Arial" w:cs="Arial"/>
                <w:b/>
                <w:sz w:val="20"/>
              </w:rPr>
              <w:t>Номер</w:t>
            </w:r>
          </w:p>
        </w:tc>
        <w:tc>
          <w:tcPr>
            <w:tcW w:w="6804" w:type="dxa"/>
            <w:shd w:val="clear" w:color="auto" w:fill="FFC000"/>
            <w:vAlign w:val="center"/>
          </w:tcPr>
          <w:p w14:paraId="291A9438" w14:textId="77777777" w:rsidR="006E2D44" w:rsidRPr="00F416D0" w:rsidRDefault="006E2D44" w:rsidP="006E2D4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416D0">
              <w:rPr>
                <w:rFonts w:ascii="Arial" w:hAnsi="Arial" w:cs="Arial"/>
                <w:b/>
                <w:sz w:val="20"/>
              </w:rPr>
              <w:t>Описание</w:t>
            </w:r>
          </w:p>
        </w:tc>
      </w:tr>
      <w:tr w:rsidR="00670A51" w:rsidRPr="00F416D0" w14:paraId="5450BB17" w14:textId="77777777" w:rsidTr="00FC4EFD">
        <w:tc>
          <w:tcPr>
            <w:tcW w:w="462" w:type="dxa"/>
            <w:vAlign w:val="center"/>
          </w:tcPr>
          <w:p w14:paraId="6755D6F2" w14:textId="77777777" w:rsidR="00670A51" w:rsidRPr="00F416D0" w:rsidRDefault="00670A51" w:rsidP="00670A51">
            <w:pPr>
              <w:jc w:val="center"/>
              <w:rPr>
                <w:rFonts w:ascii="Arial" w:hAnsi="Arial" w:cs="Arial"/>
                <w:sz w:val="20"/>
              </w:rPr>
            </w:pPr>
            <w:r w:rsidRPr="00F416D0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93" w:type="dxa"/>
            <w:vAlign w:val="center"/>
          </w:tcPr>
          <w:p w14:paraId="6323F813" w14:textId="3109719B" w:rsidR="00670A51" w:rsidRPr="00F416D0" w:rsidRDefault="00670A51" w:rsidP="00670A51">
            <w:pPr>
              <w:rPr>
                <w:rFonts w:ascii="Arial" w:hAnsi="Arial" w:cs="Arial"/>
                <w:sz w:val="20"/>
                <w:lang w:val="en-US"/>
              </w:rPr>
            </w:pPr>
            <w:r w:rsidRPr="00C2045F">
              <w:rPr>
                <w:rFonts w:ascii="Arial" w:hAnsi="Arial" w:cs="Arial"/>
                <w:sz w:val="20"/>
                <w:lang w:val="en-US"/>
              </w:rPr>
              <w:t>M3</w:t>
            </w:r>
          </w:p>
        </w:tc>
        <w:tc>
          <w:tcPr>
            <w:tcW w:w="992" w:type="dxa"/>
            <w:vAlign w:val="center"/>
          </w:tcPr>
          <w:p w14:paraId="75F0DBE6" w14:textId="52580EFA" w:rsidR="00670A51" w:rsidRPr="00F416D0" w:rsidRDefault="00670A51" w:rsidP="00670A5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2045F">
              <w:rPr>
                <w:rFonts w:ascii="Arial" w:hAnsi="Arial" w:cs="Arial"/>
                <w:sz w:val="20"/>
                <w:lang w:val="en-US"/>
              </w:rPr>
              <w:t>880</w:t>
            </w:r>
          </w:p>
        </w:tc>
        <w:tc>
          <w:tcPr>
            <w:tcW w:w="6804" w:type="dxa"/>
          </w:tcPr>
          <w:p w14:paraId="3430EF15" w14:textId="17436FD7" w:rsidR="00670A51" w:rsidRPr="00412033" w:rsidRDefault="00670A51" w:rsidP="00670A51">
            <w:pPr>
              <w:rPr>
                <w:rFonts w:ascii="Arial" w:hAnsi="Arial" w:cs="Arial"/>
                <w:sz w:val="20"/>
              </w:rPr>
            </w:pPr>
            <w:r w:rsidRPr="00C2045F">
              <w:rPr>
                <w:rFonts w:ascii="Arial" w:hAnsi="Arial" w:cs="Arial"/>
                <w:sz w:val="20"/>
              </w:rPr>
              <w:t>Заполните все обязательные поля</w:t>
            </w:r>
          </w:p>
        </w:tc>
      </w:tr>
      <w:tr w:rsidR="00670A51" w14:paraId="0FAD634B" w14:textId="77777777" w:rsidTr="00FC4EFD">
        <w:tc>
          <w:tcPr>
            <w:tcW w:w="462" w:type="dxa"/>
            <w:vAlign w:val="center"/>
          </w:tcPr>
          <w:p w14:paraId="38263F9E" w14:textId="77777777" w:rsidR="00670A51" w:rsidRPr="00F416D0" w:rsidRDefault="00670A51" w:rsidP="00670A5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93" w:type="dxa"/>
            <w:vAlign w:val="center"/>
          </w:tcPr>
          <w:p w14:paraId="2E635735" w14:textId="5F2B5B75" w:rsidR="00670A51" w:rsidRPr="00C2045F" w:rsidRDefault="00670A51" w:rsidP="00670A51">
            <w:pPr>
              <w:rPr>
                <w:rFonts w:ascii="Arial" w:hAnsi="Arial" w:cs="Arial"/>
                <w:sz w:val="20"/>
              </w:rPr>
            </w:pPr>
            <w:r w:rsidRPr="00670A51">
              <w:rPr>
                <w:rFonts w:ascii="Arial" w:hAnsi="Arial" w:cs="Arial"/>
                <w:sz w:val="20"/>
              </w:rPr>
              <w:t>M3</w:t>
            </w:r>
          </w:p>
        </w:tc>
        <w:tc>
          <w:tcPr>
            <w:tcW w:w="992" w:type="dxa"/>
            <w:vAlign w:val="center"/>
          </w:tcPr>
          <w:p w14:paraId="341558AF" w14:textId="0C1F410F" w:rsidR="00670A51" w:rsidRPr="00C2045F" w:rsidRDefault="00670A51" w:rsidP="00670A51">
            <w:pPr>
              <w:jc w:val="center"/>
              <w:rPr>
                <w:rFonts w:ascii="Arial" w:hAnsi="Arial" w:cs="Arial"/>
                <w:sz w:val="20"/>
              </w:rPr>
            </w:pPr>
            <w:r w:rsidRPr="00670A51">
              <w:rPr>
                <w:rFonts w:ascii="Arial" w:hAnsi="Arial" w:cs="Arial"/>
                <w:sz w:val="20"/>
              </w:rPr>
              <w:t>855</w:t>
            </w:r>
          </w:p>
        </w:tc>
        <w:tc>
          <w:tcPr>
            <w:tcW w:w="6804" w:type="dxa"/>
          </w:tcPr>
          <w:p w14:paraId="31F7EF8B" w14:textId="166C300B" w:rsidR="00670A51" w:rsidRPr="00670A51" w:rsidRDefault="00670A51" w:rsidP="00670A51">
            <w:pPr>
              <w:rPr>
                <w:rFonts w:ascii="Arial" w:hAnsi="Arial" w:cs="Arial"/>
                <w:sz w:val="20"/>
              </w:rPr>
            </w:pPr>
            <w:r w:rsidRPr="00670A51">
              <w:rPr>
                <w:rFonts w:ascii="Arial" w:hAnsi="Arial" w:cs="Arial"/>
                <w:sz w:val="20"/>
              </w:rPr>
              <w:t>У Вас нет полномочий н</w:t>
            </w:r>
            <w:r>
              <w:rPr>
                <w:rFonts w:ascii="Arial" w:hAnsi="Arial" w:cs="Arial"/>
                <w:sz w:val="20"/>
              </w:rPr>
              <w:t>а обработку данных по заводу &amp;</w:t>
            </w:r>
          </w:p>
        </w:tc>
      </w:tr>
      <w:tr w:rsidR="00670A51" w:rsidRPr="00F416D0" w14:paraId="223D0C24" w14:textId="77777777" w:rsidTr="00FC4EFD">
        <w:tc>
          <w:tcPr>
            <w:tcW w:w="462" w:type="dxa"/>
            <w:vAlign w:val="center"/>
          </w:tcPr>
          <w:p w14:paraId="09C6E5C7" w14:textId="77777777" w:rsidR="00670A51" w:rsidRPr="00F416D0" w:rsidRDefault="00670A51" w:rsidP="00670A51">
            <w:pPr>
              <w:jc w:val="center"/>
              <w:rPr>
                <w:rFonts w:ascii="Arial" w:hAnsi="Arial" w:cs="Arial"/>
                <w:sz w:val="20"/>
              </w:rPr>
            </w:pPr>
            <w:r w:rsidRPr="00F416D0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93" w:type="dxa"/>
            <w:vAlign w:val="center"/>
          </w:tcPr>
          <w:p w14:paraId="2E69B93E" w14:textId="73707263" w:rsidR="00670A51" w:rsidRPr="00F416D0" w:rsidRDefault="00670A51" w:rsidP="00670A51">
            <w:pPr>
              <w:rPr>
                <w:rFonts w:ascii="Arial" w:hAnsi="Arial" w:cs="Arial"/>
                <w:sz w:val="20"/>
              </w:rPr>
            </w:pPr>
            <w:r w:rsidRPr="00412033">
              <w:rPr>
                <w:rFonts w:ascii="Arial" w:hAnsi="Arial" w:cs="Arial"/>
                <w:sz w:val="20"/>
                <w:lang w:val="en-US"/>
              </w:rPr>
              <w:t>Z_MM03</w:t>
            </w:r>
          </w:p>
        </w:tc>
        <w:tc>
          <w:tcPr>
            <w:tcW w:w="992" w:type="dxa"/>
            <w:vAlign w:val="center"/>
          </w:tcPr>
          <w:p w14:paraId="28F450F9" w14:textId="3BE13DB2" w:rsidR="00670A51" w:rsidRPr="00F416D0" w:rsidRDefault="00670A51" w:rsidP="00670A51">
            <w:pPr>
              <w:jc w:val="center"/>
              <w:rPr>
                <w:rFonts w:ascii="Arial" w:hAnsi="Arial" w:cs="Arial"/>
                <w:sz w:val="20"/>
              </w:rPr>
            </w:pPr>
            <w:r w:rsidRPr="00412033">
              <w:rPr>
                <w:rFonts w:ascii="Arial" w:hAnsi="Arial" w:cs="Arial"/>
                <w:sz w:val="20"/>
                <w:lang w:val="en-US"/>
              </w:rPr>
              <w:t>001</w:t>
            </w:r>
          </w:p>
        </w:tc>
        <w:tc>
          <w:tcPr>
            <w:tcW w:w="6804" w:type="dxa"/>
          </w:tcPr>
          <w:p w14:paraId="3FD324F1" w14:textId="4B08A7B6" w:rsidR="00670A51" w:rsidRPr="00F416D0" w:rsidRDefault="00670A51" w:rsidP="00670A51">
            <w:pPr>
              <w:rPr>
                <w:rFonts w:ascii="Arial" w:hAnsi="Arial" w:cs="Arial"/>
                <w:sz w:val="20"/>
              </w:rPr>
            </w:pPr>
            <w:r w:rsidRPr="00412033">
              <w:rPr>
                <w:rFonts w:ascii="Arial" w:hAnsi="Arial" w:cs="Arial"/>
                <w:sz w:val="20"/>
              </w:rPr>
              <w:t>Нет полномочий на группу закупок &amp;</w:t>
            </w:r>
          </w:p>
        </w:tc>
      </w:tr>
      <w:tr w:rsidR="00670A51" w:rsidRPr="00F416D0" w14:paraId="5A338DA5" w14:textId="77777777" w:rsidTr="00FC4EFD">
        <w:tc>
          <w:tcPr>
            <w:tcW w:w="462" w:type="dxa"/>
            <w:vAlign w:val="center"/>
          </w:tcPr>
          <w:p w14:paraId="1B078BB6" w14:textId="77777777" w:rsidR="00670A51" w:rsidRPr="00F416D0" w:rsidRDefault="00670A51" w:rsidP="00670A51">
            <w:pPr>
              <w:jc w:val="center"/>
              <w:rPr>
                <w:rFonts w:ascii="Arial" w:hAnsi="Arial" w:cs="Arial"/>
                <w:sz w:val="20"/>
              </w:rPr>
            </w:pPr>
            <w:r w:rsidRPr="00F416D0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93" w:type="dxa"/>
            <w:vAlign w:val="center"/>
          </w:tcPr>
          <w:p w14:paraId="0B87754D" w14:textId="2357AEE0" w:rsidR="00670A51" w:rsidRPr="00F416D0" w:rsidRDefault="00670A51" w:rsidP="00670A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Z_MM04</w:t>
            </w:r>
          </w:p>
        </w:tc>
        <w:tc>
          <w:tcPr>
            <w:tcW w:w="992" w:type="dxa"/>
            <w:vAlign w:val="center"/>
          </w:tcPr>
          <w:p w14:paraId="66ABB694" w14:textId="75DC9AEB" w:rsidR="00670A51" w:rsidRPr="00BF6E70" w:rsidRDefault="00670A51" w:rsidP="00670A51">
            <w:pPr>
              <w:jc w:val="center"/>
              <w:rPr>
                <w:rFonts w:ascii="Arial" w:hAnsi="Arial" w:cs="Arial"/>
                <w:sz w:val="20"/>
              </w:rPr>
            </w:pPr>
            <w:r w:rsidRPr="00C2045F">
              <w:rPr>
                <w:rFonts w:ascii="Arial" w:hAnsi="Arial" w:cs="Arial"/>
                <w:sz w:val="20"/>
                <w:lang w:val="en-US"/>
              </w:rPr>
              <w:t>00</w:t>
            </w: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6804" w:type="dxa"/>
          </w:tcPr>
          <w:p w14:paraId="64884107" w14:textId="2B301784" w:rsidR="00670A51" w:rsidRPr="00F416D0" w:rsidRDefault="00670A51" w:rsidP="00670A51">
            <w:pPr>
              <w:rPr>
                <w:rFonts w:ascii="Arial" w:hAnsi="Arial" w:cs="Arial"/>
                <w:sz w:val="20"/>
              </w:rPr>
            </w:pPr>
            <w:r w:rsidRPr="00C2045F">
              <w:rPr>
                <w:rFonts w:ascii="Arial" w:hAnsi="Arial" w:cs="Arial"/>
                <w:sz w:val="20"/>
              </w:rPr>
              <w:t>Плановая цена не определена. Проверьте базовую цену или макро-параметры</w:t>
            </w:r>
          </w:p>
        </w:tc>
      </w:tr>
      <w:tr w:rsidR="00670A51" w14:paraId="20DE5CEA" w14:textId="77777777" w:rsidTr="00FC4EFD">
        <w:tc>
          <w:tcPr>
            <w:tcW w:w="462" w:type="dxa"/>
            <w:vAlign w:val="center"/>
          </w:tcPr>
          <w:p w14:paraId="06CDE68F" w14:textId="77777777" w:rsidR="00670A51" w:rsidRPr="00AA5A64" w:rsidRDefault="00670A51" w:rsidP="00670A5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93" w:type="dxa"/>
            <w:vAlign w:val="center"/>
          </w:tcPr>
          <w:p w14:paraId="2412B9D8" w14:textId="6F02FD64" w:rsidR="00670A51" w:rsidRPr="000F1A7B" w:rsidRDefault="00670A51" w:rsidP="00670A5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Z_MM04</w:t>
            </w:r>
          </w:p>
        </w:tc>
        <w:tc>
          <w:tcPr>
            <w:tcW w:w="992" w:type="dxa"/>
            <w:vAlign w:val="center"/>
          </w:tcPr>
          <w:p w14:paraId="7D70484A" w14:textId="60BFC862" w:rsidR="00670A51" w:rsidRPr="000F1A7B" w:rsidRDefault="00670A51" w:rsidP="00670A5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003</w:t>
            </w:r>
          </w:p>
        </w:tc>
        <w:tc>
          <w:tcPr>
            <w:tcW w:w="6804" w:type="dxa"/>
          </w:tcPr>
          <w:p w14:paraId="57924142" w14:textId="38773689" w:rsidR="00670A51" w:rsidRDefault="00670A51" w:rsidP="00670A51">
            <w:pPr>
              <w:rPr>
                <w:rFonts w:ascii="Arial" w:hAnsi="Arial" w:cs="Arial"/>
                <w:sz w:val="20"/>
              </w:rPr>
            </w:pPr>
            <w:r w:rsidRPr="00C2045F">
              <w:rPr>
                <w:rFonts w:ascii="Arial" w:hAnsi="Arial" w:cs="Arial"/>
                <w:sz w:val="20"/>
              </w:rPr>
              <w:t>Плановая цена не утверждена. Деблокировать заявку невозможно</w:t>
            </w:r>
          </w:p>
        </w:tc>
      </w:tr>
    </w:tbl>
    <w:p w14:paraId="67BA3072" w14:textId="77777777" w:rsidR="006E2D44" w:rsidRPr="006E2D44" w:rsidRDefault="006E2D44" w:rsidP="0077286C">
      <w:pPr>
        <w:rPr>
          <w:rFonts w:ascii="Arial" w:eastAsiaTheme="minorHAnsi" w:hAnsi="Arial" w:cs="Arial"/>
        </w:rPr>
      </w:pPr>
    </w:p>
    <w:p w14:paraId="04495887" w14:textId="77777777" w:rsidR="0077286C" w:rsidRPr="00A33FEF" w:rsidRDefault="0077286C" w:rsidP="00A908F6">
      <w:pPr>
        <w:pStyle w:val="1"/>
      </w:pPr>
      <w:r w:rsidRPr="00A33FEF">
        <w:t xml:space="preserve"> </w:t>
      </w:r>
      <w:bookmarkStart w:id="237" w:name="_Toc527041062"/>
      <w:bookmarkStart w:id="238" w:name="_Toc528589970"/>
      <w:r w:rsidR="001951E1" w:rsidRPr="00A33FEF">
        <w:t>Т</w:t>
      </w:r>
      <w:r w:rsidR="0054092C" w:rsidRPr="00A33FEF">
        <w:t>естирование</w:t>
      </w:r>
      <w:bookmarkEnd w:id="237"/>
      <w:bookmarkEnd w:id="238"/>
    </w:p>
    <w:p w14:paraId="0CD5E8D8" w14:textId="027450C6" w:rsidR="00695202" w:rsidRPr="00A33FEF" w:rsidRDefault="0054092C" w:rsidP="003041B6">
      <w:pPr>
        <w:pStyle w:val="1"/>
        <w:numPr>
          <w:ilvl w:val="1"/>
          <w:numId w:val="8"/>
        </w:numPr>
      </w:pPr>
      <w:bookmarkStart w:id="239" w:name="_Toc528589971"/>
      <w:bookmarkEnd w:id="0"/>
      <w:bookmarkEnd w:id="1"/>
      <w:bookmarkEnd w:id="2"/>
      <w:bookmarkEnd w:id="3"/>
      <w:r w:rsidRPr="00A33FEF">
        <w:t xml:space="preserve">Данные для </w:t>
      </w:r>
      <w:r w:rsidR="003041B6" w:rsidRPr="00A33FEF">
        <w:t>отладки и тестирования</w:t>
      </w:r>
      <w:bookmarkEnd w:id="239"/>
    </w:p>
    <w:p w14:paraId="055269FC" w14:textId="584AA565" w:rsidR="003041B6" w:rsidRPr="00A33FEF" w:rsidRDefault="003041B6" w:rsidP="003041B6">
      <w:pPr>
        <w:rPr>
          <w:rFonts w:ascii="Arial" w:eastAsiaTheme="minorHAnsi" w:hAnsi="Arial" w:cs="Arial"/>
          <w:i/>
          <w:color w:val="808080" w:themeColor="background1" w:themeShade="80"/>
          <w:sz w:val="22"/>
        </w:rPr>
      </w:pPr>
      <w:r w:rsidRPr="00A33FEF">
        <w:rPr>
          <w:rFonts w:ascii="Arial" w:eastAsiaTheme="minorHAnsi" w:hAnsi="Arial" w:cs="Arial"/>
          <w:i/>
          <w:color w:val="808080" w:themeColor="background1" w:themeShade="80"/>
          <w:sz w:val="22"/>
        </w:rPr>
        <w:t xml:space="preserve">. </w:t>
      </w:r>
    </w:p>
    <w:p w14:paraId="45B88EE9" w14:textId="77777777" w:rsidR="005137CB" w:rsidRPr="005104C0" w:rsidRDefault="00DA0DA3" w:rsidP="005104C0">
      <w:pPr>
        <w:pStyle w:val="Text"/>
        <w:rPr>
          <w:b/>
          <w:sz w:val="24"/>
          <w:lang w:val="ru-RU"/>
        </w:rPr>
      </w:pPr>
      <w:bookmarkStart w:id="240" w:name="_Toc338965511"/>
      <w:r w:rsidRPr="005104C0">
        <w:rPr>
          <w:b/>
          <w:sz w:val="24"/>
          <w:lang w:val="ru-RU"/>
        </w:rPr>
        <w:t>НАЧАЛЬНЫЕ ДАННЫЕ</w:t>
      </w:r>
      <w:bookmarkEnd w:id="240"/>
    </w:p>
    <w:p w14:paraId="3B0D229D" w14:textId="4BA35643" w:rsidR="005104C0" w:rsidRPr="005104C0" w:rsidRDefault="005104C0" w:rsidP="005104C0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 w:rsidRPr="005104C0">
        <w:rPr>
          <w:rFonts w:ascii="Arial" w:hAnsi="Arial" w:cs="Arial"/>
          <w:i w:val="0"/>
          <w:sz w:val="24"/>
        </w:rPr>
        <w:t xml:space="preserve">Материал: </w:t>
      </w:r>
      <w:r>
        <w:rPr>
          <w:rFonts w:ascii="Arial" w:hAnsi="Arial" w:cs="Arial"/>
          <w:i w:val="0"/>
          <w:sz w:val="24"/>
        </w:rPr>
        <w:t>800400</w:t>
      </w:r>
    </w:p>
    <w:p w14:paraId="3AA091E4" w14:textId="51ADBE28" w:rsidR="005104C0" w:rsidRPr="005104C0" w:rsidRDefault="005104C0" w:rsidP="005104C0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 w:rsidRPr="005104C0">
        <w:rPr>
          <w:rFonts w:ascii="Arial" w:hAnsi="Arial" w:cs="Arial"/>
          <w:i w:val="0"/>
          <w:sz w:val="24"/>
        </w:rPr>
        <w:t xml:space="preserve">Завод: </w:t>
      </w:r>
      <w:r>
        <w:rPr>
          <w:rFonts w:ascii="Arial" w:hAnsi="Arial" w:cs="Arial"/>
          <w:i w:val="0"/>
          <w:sz w:val="24"/>
        </w:rPr>
        <w:t>1208</w:t>
      </w:r>
    </w:p>
    <w:p w14:paraId="6312F34C" w14:textId="2674DE37" w:rsidR="005104C0" w:rsidRPr="005104C0" w:rsidRDefault="005104C0" w:rsidP="005104C0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 w:rsidRPr="005104C0">
        <w:rPr>
          <w:rFonts w:ascii="Arial" w:hAnsi="Arial" w:cs="Arial"/>
          <w:i w:val="0"/>
          <w:sz w:val="24"/>
        </w:rPr>
        <w:t>МВЗ: 1210091125</w:t>
      </w:r>
    </w:p>
    <w:p w14:paraId="3C740D7E" w14:textId="77777777" w:rsidR="005104C0" w:rsidRDefault="005104C0" w:rsidP="005104C0">
      <w:pPr>
        <w:pStyle w:val="Text"/>
        <w:rPr>
          <w:i/>
          <w:iCs/>
          <w:color w:val="808080" w:themeColor="background1" w:themeShade="80"/>
          <w:lang w:val="ru-RU"/>
        </w:rPr>
      </w:pPr>
      <w:bookmarkStart w:id="241" w:name="_Toc338965512"/>
    </w:p>
    <w:p w14:paraId="642AB999" w14:textId="31E86B95" w:rsidR="005137CB" w:rsidRDefault="00DA0DA3" w:rsidP="005104C0">
      <w:pPr>
        <w:pStyle w:val="Text"/>
        <w:rPr>
          <w:b/>
          <w:sz w:val="24"/>
          <w:lang w:val="ru-RU"/>
        </w:rPr>
      </w:pPr>
      <w:r w:rsidRPr="005104C0">
        <w:rPr>
          <w:b/>
          <w:sz w:val="24"/>
          <w:lang w:val="ru-RU"/>
        </w:rPr>
        <w:t>ЗАПУСК</w:t>
      </w:r>
      <w:bookmarkEnd w:id="241"/>
    </w:p>
    <w:p w14:paraId="71EC0F77" w14:textId="703D6A66" w:rsidR="005104C0" w:rsidRDefault="005104C0" w:rsidP="005104C0">
      <w:pPr>
        <w:pStyle w:val="Text"/>
        <w:ind w:firstLine="176"/>
        <w:rPr>
          <w:sz w:val="24"/>
          <w:lang w:val="ru-RU"/>
        </w:rPr>
      </w:pPr>
      <w:r>
        <w:rPr>
          <w:sz w:val="24"/>
          <w:lang w:val="ru-RU"/>
        </w:rPr>
        <w:t xml:space="preserve">Для тестирования определения расчетной цены в заявке запустить транзакцию </w:t>
      </w:r>
      <w:r>
        <w:rPr>
          <w:sz w:val="24"/>
        </w:rPr>
        <w:t>ME</w:t>
      </w:r>
      <w:r w:rsidRPr="005104C0">
        <w:rPr>
          <w:sz w:val="24"/>
          <w:lang w:val="ru-RU"/>
        </w:rPr>
        <w:t>51</w:t>
      </w:r>
      <w:r>
        <w:rPr>
          <w:sz w:val="24"/>
        </w:rPr>
        <w:t>N</w:t>
      </w:r>
      <w:r w:rsidRPr="005104C0">
        <w:rPr>
          <w:sz w:val="24"/>
          <w:lang w:val="ru-RU"/>
        </w:rPr>
        <w:t xml:space="preserve"> </w:t>
      </w:r>
      <w:r>
        <w:rPr>
          <w:sz w:val="24"/>
          <w:lang w:val="ru-RU"/>
        </w:rPr>
        <w:t>«Создание заявки».</w:t>
      </w:r>
    </w:p>
    <w:p w14:paraId="7F27CAF4" w14:textId="2DD30A36" w:rsidR="005104C0" w:rsidRDefault="005104C0" w:rsidP="005104C0">
      <w:pPr>
        <w:pStyle w:val="Text"/>
        <w:ind w:firstLine="176"/>
        <w:rPr>
          <w:sz w:val="24"/>
          <w:lang w:val="ru-RU"/>
        </w:rPr>
      </w:pPr>
      <w:r>
        <w:rPr>
          <w:sz w:val="24"/>
          <w:lang w:val="ru-RU"/>
        </w:rPr>
        <w:t xml:space="preserve">Ввести данные: </w:t>
      </w:r>
    </w:p>
    <w:p w14:paraId="143B7484" w14:textId="3CAE0868" w:rsidR="005104C0" w:rsidRPr="005104C0" w:rsidRDefault="005104C0" w:rsidP="005104C0">
      <w:pPr>
        <w:pStyle w:val="Text"/>
        <w:ind w:firstLine="176"/>
        <w:rPr>
          <w:sz w:val="24"/>
          <w:lang w:val="ru-RU"/>
        </w:rPr>
      </w:pPr>
      <w:r>
        <w:rPr>
          <w:sz w:val="24"/>
          <w:lang w:val="ru-RU"/>
        </w:rPr>
        <w:t xml:space="preserve">Вид документа = </w:t>
      </w:r>
      <w:r>
        <w:rPr>
          <w:sz w:val="24"/>
        </w:rPr>
        <w:t>ZOD</w:t>
      </w:r>
    </w:p>
    <w:p w14:paraId="7B8553F3" w14:textId="619C855E" w:rsidR="005104C0" w:rsidRDefault="005104C0" w:rsidP="005104C0">
      <w:pPr>
        <w:pStyle w:val="Text"/>
        <w:ind w:firstLine="176"/>
        <w:rPr>
          <w:sz w:val="24"/>
          <w:lang w:val="ru-RU"/>
        </w:rPr>
      </w:pPr>
      <w:r>
        <w:rPr>
          <w:sz w:val="24"/>
          <w:lang w:val="ru-RU"/>
        </w:rPr>
        <w:t>Тип контировки  = К</w:t>
      </w:r>
    </w:p>
    <w:p w14:paraId="4CB543E9" w14:textId="500C8B26" w:rsidR="005104C0" w:rsidRDefault="00FB53D1" w:rsidP="005104C0">
      <w:pPr>
        <w:pStyle w:val="Text"/>
        <w:ind w:firstLine="176"/>
        <w:rPr>
          <w:sz w:val="24"/>
          <w:lang w:val="ru-RU"/>
        </w:rPr>
      </w:pPr>
      <w:r>
        <w:rPr>
          <w:sz w:val="24"/>
          <w:lang w:val="ru-RU"/>
        </w:rPr>
        <w:t>Материал = 800400</w:t>
      </w:r>
    </w:p>
    <w:p w14:paraId="0C431849" w14:textId="25840102" w:rsidR="00FB53D1" w:rsidRDefault="00FB53D1" w:rsidP="005104C0">
      <w:pPr>
        <w:pStyle w:val="Text"/>
        <w:ind w:firstLine="176"/>
        <w:rPr>
          <w:sz w:val="24"/>
          <w:lang w:val="ru-RU"/>
        </w:rPr>
      </w:pPr>
      <w:r>
        <w:rPr>
          <w:sz w:val="24"/>
          <w:lang w:val="ru-RU"/>
        </w:rPr>
        <w:t>Количество = 1</w:t>
      </w:r>
    </w:p>
    <w:p w14:paraId="54277494" w14:textId="1258B3DA" w:rsidR="00FB53D1" w:rsidRDefault="00FB53D1" w:rsidP="005104C0">
      <w:pPr>
        <w:pStyle w:val="Text"/>
        <w:ind w:firstLine="176"/>
        <w:rPr>
          <w:sz w:val="24"/>
          <w:lang w:val="ru-RU"/>
        </w:rPr>
      </w:pPr>
      <w:r>
        <w:rPr>
          <w:sz w:val="24"/>
          <w:lang w:val="ru-RU"/>
        </w:rPr>
        <w:t>Завод = 1208</w:t>
      </w:r>
    </w:p>
    <w:p w14:paraId="6FF85F60" w14:textId="2F1FC202" w:rsidR="00FB53D1" w:rsidRDefault="00D91ED5" w:rsidP="005104C0">
      <w:pPr>
        <w:pStyle w:val="Text"/>
        <w:ind w:firstLine="176"/>
        <w:rPr>
          <w:sz w:val="24"/>
          <w:lang w:val="ru-RU"/>
        </w:rPr>
      </w:pPr>
      <w:r>
        <w:rPr>
          <w:sz w:val="24"/>
          <w:lang w:val="ru-RU"/>
        </w:rPr>
        <w:t>МВЗ: 1210091125</w:t>
      </w:r>
    </w:p>
    <w:p w14:paraId="70629F24" w14:textId="77777777" w:rsidR="00D91ED5" w:rsidRPr="00FB53D1" w:rsidRDefault="00D91ED5" w:rsidP="005104C0">
      <w:pPr>
        <w:pStyle w:val="Text"/>
        <w:ind w:firstLine="176"/>
        <w:rPr>
          <w:sz w:val="24"/>
          <w:lang w:val="ru-RU"/>
        </w:rPr>
      </w:pPr>
    </w:p>
    <w:p w14:paraId="35A6448D" w14:textId="6BB72878" w:rsidR="005104C0" w:rsidRDefault="005104C0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>
        <w:rPr>
          <w:noProof/>
        </w:rPr>
        <w:lastRenderedPageBreak/>
        <w:drawing>
          <wp:inline distT="0" distB="0" distL="0" distR="0" wp14:anchorId="30CEBEDE" wp14:editId="72A8BFBE">
            <wp:extent cx="6480810" cy="2637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224B" w14:textId="6AC30284" w:rsidR="005104C0" w:rsidRPr="005104C0" w:rsidRDefault="005104C0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lang w:val="en-US"/>
        </w:rPr>
      </w:pPr>
    </w:p>
    <w:p w14:paraId="5644733E" w14:textId="73C4FBA6" w:rsidR="005104C0" w:rsidRDefault="005104C0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 w:rsidRPr="005104C0">
        <w:rPr>
          <w:rFonts w:ascii="Arial" w:hAnsi="Arial" w:cs="Arial"/>
          <w:i w:val="0"/>
          <w:sz w:val="24"/>
        </w:rPr>
        <w:t>На вкладке «Оценка» определится цена, на вкладке «Данные клиента»</w:t>
      </w:r>
      <w:r>
        <w:rPr>
          <w:rFonts w:ascii="Arial" w:hAnsi="Arial" w:cs="Arial"/>
          <w:i w:val="0"/>
          <w:sz w:val="24"/>
        </w:rPr>
        <w:t xml:space="preserve"> проставится</w:t>
      </w:r>
      <w:r w:rsidRPr="005104C0">
        <w:rPr>
          <w:rFonts w:ascii="Arial" w:hAnsi="Arial" w:cs="Arial"/>
          <w:i w:val="0"/>
          <w:sz w:val="24"/>
        </w:rPr>
        <w:t xml:space="preserve"> индик</w:t>
      </w:r>
      <w:r>
        <w:rPr>
          <w:rFonts w:ascii="Arial" w:hAnsi="Arial" w:cs="Arial"/>
          <w:i w:val="0"/>
          <w:sz w:val="24"/>
        </w:rPr>
        <w:t>а</w:t>
      </w:r>
      <w:r w:rsidRPr="005104C0">
        <w:rPr>
          <w:rFonts w:ascii="Arial" w:hAnsi="Arial" w:cs="Arial"/>
          <w:i w:val="0"/>
          <w:sz w:val="24"/>
        </w:rPr>
        <w:t>тор «Расчетная»</w:t>
      </w:r>
    </w:p>
    <w:p w14:paraId="66F70397" w14:textId="2D2555B2" w:rsidR="005104C0" w:rsidRDefault="005104C0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792BF387" w14:textId="77777777" w:rsidR="005104C0" w:rsidRPr="005104C0" w:rsidRDefault="005104C0" w:rsidP="005104C0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 w:rsidRPr="005104C0">
        <w:rPr>
          <w:rFonts w:ascii="Arial" w:hAnsi="Arial" w:cs="Arial"/>
          <w:i w:val="0"/>
          <w:sz w:val="24"/>
        </w:rPr>
        <w:t xml:space="preserve">Транзакция </w:t>
      </w:r>
      <w:r w:rsidRPr="005104C0">
        <w:rPr>
          <w:rFonts w:ascii="Arial" w:hAnsi="Arial" w:cs="Arial"/>
          <w:i w:val="0"/>
          <w:sz w:val="24"/>
          <w:lang w:val="en-US"/>
        </w:rPr>
        <w:t>ZMM</w:t>
      </w:r>
      <w:r w:rsidRPr="005104C0">
        <w:rPr>
          <w:rFonts w:ascii="Arial" w:hAnsi="Arial" w:cs="Arial"/>
          <w:i w:val="0"/>
          <w:sz w:val="24"/>
        </w:rPr>
        <w:t>_</w:t>
      </w:r>
      <w:r w:rsidRPr="005104C0">
        <w:rPr>
          <w:rFonts w:ascii="Arial" w:hAnsi="Arial" w:cs="Arial"/>
          <w:i w:val="0"/>
          <w:sz w:val="24"/>
          <w:lang w:val="en-US"/>
        </w:rPr>
        <w:t>PRICE</w:t>
      </w:r>
      <w:r w:rsidRPr="005104C0">
        <w:rPr>
          <w:rFonts w:ascii="Arial" w:hAnsi="Arial" w:cs="Arial"/>
          <w:i w:val="0"/>
          <w:sz w:val="24"/>
        </w:rPr>
        <w:t xml:space="preserve"> Ведение плановых цен</w:t>
      </w:r>
    </w:p>
    <w:p w14:paraId="18666E34" w14:textId="164B5763" w:rsidR="00D91ED5" w:rsidRDefault="00D91ED5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>Для того чтобы сформировать цену нужно выбрать вариант работы отчета 01 и ввести материал</w:t>
      </w:r>
    </w:p>
    <w:p w14:paraId="636436B9" w14:textId="14A9699D" w:rsidR="00D91ED5" w:rsidRDefault="00D91ED5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40561D9C" w14:textId="11BBBE48" w:rsidR="00D91ED5" w:rsidRPr="005104C0" w:rsidRDefault="00D91ED5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noProof/>
        </w:rPr>
        <w:drawing>
          <wp:inline distT="0" distB="0" distL="0" distR="0" wp14:anchorId="6A7F8C2C" wp14:editId="4944DC05">
            <wp:extent cx="6480810" cy="2899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A8D6" w14:textId="783CF4BC" w:rsidR="005104C0" w:rsidRDefault="005104C0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</w:p>
    <w:p w14:paraId="70D3DE9E" w14:textId="627D77A3" w:rsidR="00D91ED5" w:rsidRPr="00D91ED5" w:rsidRDefault="00D91ED5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При запуске в отладке можно проверить ФМ </w:t>
      </w:r>
      <w:r>
        <w:rPr>
          <w:rFonts w:ascii="Arial" w:hAnsi="Arial" w:cs="Arial"/>
          <w:i w:val="0"/>
          <w:sz w:val="24"/>
          <w:lang w:val="en-US"/>
        </w:rPr>
        <w:t>Z</w:t>
      </w:r>
      <w:r w:rsidRPr="00D91ED5"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MM</w:t>
      </w:r>
      <w:r w:rsidRPr="00D91ED5"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GET</w:t>
      </w:r>
      <w:r w:rsidRPr="00D91ED5"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REQUIRMENT</w:t>
      </w:r>
      <w:r w:rsidRPr="00D91ED5">
        <w:rPr>
          <w:rFonts w:ascii="Arial" w:hAnsi="Arial" w:cs="Arial"/>
          <w:i w:val="0"/>
          <w:sz w:val="24"/>
        </w:rPr>
        <w:t xml:space="preserve"> </w:t>
      </w:r>
      <w:r>
        <w:rPr>
          <w:rFonts w:ascii="Arial" w:hAnsi="Arial" w:cs="Arial"/>
          <w:i w:val="0"/>
          <w:sz w:val="24"/>
        </w:rPr>
        <w:t xml:space="preserve">на корректность определения потребностей, </w:t>
      </w:r>
      <w:r>
        <w:rPr>
          <w:rFonts w:ascii="Arial" w:hAnsi="Arial" w:cs="Arial"/>
          <w:i w:val="0"/>
          <w:sz w:val="24"/>
          <w:lang w:val="en-US"/>
        </w:rPr>
        <w:t>Z</w:t>
      </w:r>
      <w:r w:rsidRPr="00D91ED5"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MM</w:t>
      </w:r>
      <w:r w:rsidRPr="00D91ED5"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GET</w:t>
      </w:r>
      <w:r w:rsidRPr="00D91ED5"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PRICE</w:t>
      </w:r>
      <w:r>
        <w:rPr>
          <w:rFonts w:ascii="Arial" w:hAnsi="Arial" w:cs="Arial"/>
          <w:i w:val="0"/>
          <w:sz w:val="24"/>
        </w:rPr>
        <w:t xml:space="preserve"> на корректность определения базовой и плановой цены, </w:t>
      </w:r>
      <w:r>
        <w:rPr>
          <w:rFonts w:ascii="Arial" w:hAnsi="Arial" w:cs="Arial"/>
          <w:i w:val="0"/>
          <w:sz w:val="24"/>
          <w:lang w:val="en-US"/>
        </w:rPr>
        <w:t>Z</w:t>
      </w:r>
      <w:r w:rsidRPr="00D91ED5"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MM</w:t>
      </w:r>
      <w:r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READ</w:t>
      </w:r>
      <w:r w:rsidRPr="00D91ED5"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PRICE</w:t>
      </w:r>
      <w:r>
        <w:rPr>
          <w:rFonts w:ascii="Arial" w:hAnsi="Arial" w:cs="Arial"/>
          <w:i w:val="0"/>
          <w:sz w:val="24"/>
        </w:rPr>
        <w:t xml:space="preserve"> на корректность считываения с таблиц. Объедение позиций по ключам </w:t>
      </w:r>
      <w:r>
        <w:rPr>
          <w:rFonts w:ascii="Arial" w:hAnsi="Arial" w:cs="Arial"/>
          <w:i w:val="0"/>
          <w:sz w:val="24"/>
          <w:lang w:val="en-US"/>
        </w:rPr>
        <w:t>bukrs</w:t>
      </w:r>
      <w:r w:rsidRPr="00D91ED5">
        <w:rPr>
          <w:rFonts w:ascii="Arial" w:hAnsi="Arial" w:cs="Arial"/>
          <w:i w:val="0"/>
          <w:sz w:val="24"/>
        </w:rPr>
        <w:t>,</w:t>
      </w:r>
      <w:r>
        <w:rPr>
          <w:rFonts w:ascii="Arial" w:hAnsi="Arial" w:cs="Arial"/>
          <w:i w:val="0"/>
          <w:sz w:val="24"/>
          <w:lang w:val="en-US"/>
        </w:rPr>
        <w:t>matnr</w:t>
      </w:r>
      <w:r w:rsidRPr="00D91ED5">
        <w:rPr>
          <w:rFonts w:ascii="Arial" w:hAnsi="Arial" w:cs="Arial"/>
          <w:i w:val="0"/>
          <w:sz w:val="24"/>
        </w:rPr>
        <w:t>,</w:t>
      </w:r>
      <w:r>
        <w:rPr>
          <w:rFonts w:ascii="Arial" w:hAnsi="Arial" w:cs="Arial"/>
          <w:i w:val="0"/>
          <w:sz w:val="24"/>
          <w:lang w:val="en-US"/>
        </w:rPr>
        <w:t>werks</w:t>
      </w:r>
      <w:r w:rsidRPr="00D91ED5">
        <w:rPr>
          <w:rFonts w:ascii="Arial" w:hAnsi="Arial" w:cs="Arial"/>
          <w:i w:val="0"/>
          <w:sz w:val="24"/>
        </w:rPr>
        <w:t>,</w:t>
      </w:r>
      <w:r>
        <w:rPr>
          <w:rFonts w:ascii="Arial" w:hAnsi="Arial" w:cs="Arial"/>
          <w:i w:val="0"/>
          <w:sz w:val="24"/>
          <w:lang w:val="en-US"/>
        </w:rPr>
        <w:t>bdter</w:t>
      </w:r>
      <w:r w:rsidRPr="00D91ED5">
        <w:rPr>
          <w:rFonts w:ascii="Arial" w:hAnsi="Arial" w:cs="Arial"/>
          <w:i w:val="0"/>
          <w:sz w:val="24"/>
        </w:rPr>
        <w:t xml:space="preserve">(4), </w:t>
      </w:r>
      <w:r>
        <w:rPr>
          <w:rFonts w:ascii="Arial" w:hAnsi="Arial" w:cs="Arial"/>
          <w:i w:val="0"/>
          <w:sz w:val="24"/>
          <w:lang w:val="en-US"/>
        </w:rPr>
        <w:t>rsnum</w:t>
      </w:r>
      <w:r w:rsidRPr="00D91ED5">
        <w:rPr>
          <w:rFonts w:ascii="Arial" w:hAnsi="Arial" w:cs="Arial"/>
          <w:i w:val="0"/>
          <w:sz w:val="24"/>
        </w:rPr>
        <w:t>,</w:t>
      </w:r>
      <w:r>
        <w:rPr>
          <w:rFonts w:ascii="Arial" w:hAnsi="Arial" w:cs="Arial"/>
          <w:i w:val="0"/>
          <w:sz w:val="24"/>
          <w:lang w:val="en-US"/>
        </w:rPr>
        <w:t>rspos</w:t>
      </w:r>
      <w:r w:rsidRPr="00D91ED5">
        <w:rPr>
          <w:rFonts w:ascii="Arial" w:hAnsi="Arial" w:cs="Arial"/>
          <w:i w:val="0"/>
          <w:sz w:val="24"/>
        </w:rPr>
        <w:t xml:space="preserve"> (</w:t>
      </w:r>
      <w:r>
        <w:rPr>
          <w:rFonts w:ascii="Arial" w:hAnsi="Arial" w:cs="Arial"/>
          <w:i w:val="0"/>
          <w:sz w:val="24"/>
        </w:rPr>
        <w:t>если это ОДЦИ)</w:t>
      </w:r>
      <w:r w:rsidRPr="00D91ED5">
        <w:rPr>
          <w:rFonts w:ascii="Arial" w:hAnsi="Arial" w:cs="Arial"/>
          <w:i w:val="0"/>
          <w:sz w:val="24"/>
        </w:rPr>
        <w:t>.</w:t>
      </w:r>
    </w:p>
    <w:p w14:paraId="026395D7" w14:textId="331E96F6" w:rsidR="00D91ED5" w:rsidRDefault="00D91ED5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37921B95" w14:textId="138AC256" w:rsidR="00D91ED5" w:rsidRDefault="00D91ED5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lastRenderedPageBreak/>
        <w:t xml:space="preserve">Для проверки корректности работы с позициями на утверждении необходимо запустить отчет в режиме 02. Перед этим по материалу должна быть сформирована цена и отправлена на согласование. </w:t>
      </w:r>
    </w:p>
    <w:p w14:paraId="4D4E26BF" w14:textId="04831E7A" w:rsidR="00D91ED5" w:rsidRDefault="00D91ED5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3534DEBA" w14:textId="3F5C8665" w:rsidR="00D91ED5" w:rsidRDefault="00B624C3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noProof/>
        </w:rPr>
        <w:drawing>
          <wp:inline distT="0" distB="0" distL="0" distR="0" wp14:anchorId="1C364D30" wp14:editId="51A0DC61">
            <wp:extent cx="6480810" cy="28682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D48D" w14:textId="6E929F86" w:rsidR="00B624C3" w:rsidRDefault="00B624C3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 </w:t>
      </w:r>
    </w:p>
    <w:p w14:paraId="09FED87C" w14:textId="4BBED015" w:rsidR="00B624C3" w:rsidRDefault="00B624C3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>Для проверки изменения позиции неоходимо выбрать вариант работы отчета = 03</w:t>
      </w:r>
    </w:p>
    <w:p w14:paraId="72418E1E" w14:textId="038535A9" w:rsidR="00D114FA" w:rsidRDefault="00D114FA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28683B49" w14:textId="5DCECB31" w:rsidR="00D114FA" w:rsidRPr="00A061FE" w:rsidRDefault="00D114FA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Проверить обновление цены в потребности можно в транзакции </w:t>
      </w:r>
      <w:r>
        <w:rPr>
          <w:rFonts w:ascii="Arial" w:hAnsi="Arial" w:cs="Arial"/>
          <w:i w:val="0"/>
          <w:sz w:val="24"/>
          <w:lang w:val="en-US"/>
        </w:rPr>
        <w:t>ZMM</w:t>
      </w:r>
      <w:r w:rsidRPr="00D114FA"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PRICE</w:t>
      </w:r>
      <w:r w:rsidRPr="00D114FA"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UPDATE</w:t>
      </w:r>
    </w:p>
    <w:p w14:paraId="6156125B" w14:textId="7908348B" w:rsidR="00D114FA" w:rsidRPr="00D114FA" w:rsidRDefault="00D114FA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Заполнить Материал, чек-бокс «Обновить цены». Запустить. </w:t>
      </w:r>
    </w:p>
    <w:p w14:paraId="10985323" w14:textId="1FF1E432" w:rsidR="00D114FA" w:rsidRDefault="00D114FA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1DCC20FE" w14:textId="54DC25DF" w:rsidR="00D114FA" w:rsidRDefault="00D114FA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noProof/>
        </w:rPr>
        <w:drawing>
          <wp:inline distT="0" distB="0" distL="0" distR="0" wp14:anchorId="4FBB632C" wp14:editId="4F01BA78">
            <wp:extent cx="6480810" cy="2123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E157" w14:textId="77777777" w:rsidR="00D114FA" w:rsidRDefault="00D114FA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1CA5AF8F" w14:textId="030F5DBE" w:rsidR="00D114FA" w:rsidRPr="00D114FA" w:rsidRDefault="00D114FA" w:rsidP="00D91ED5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Проверить в заявке в транзакции </w:t>
      </w:r>
      <w:r>
        <w:rPr>
          <w:rFonts w:ascii="Arial" w:hAnsi="Arial" w:cs="Arial"/>
          <w:i w:val="0"/>
          <w:sz w:val="24"/>
          <w:lang w:val="en-US"/>
        </w:rPr>
        <w:t>ME</w:t>
      </w:r>
      <w:r>
        <w:rPr>
          <w:rFonts w:ascii="Arial" w:hAnsi="Arial" w:cs="Arial"/>
          <w:i w:val="0"/>
          <w:sz w:val="24"/>
        </w:rPr>
        <w:t>5</w:t>
      </w:r>
      <w:r w:rsidRPr="00D114FA">
        <w:rPr>
          <w:rFonts w:ascii="Arial" w:hAnsi="Arial" w:cs="Arial"/>
          <w:i w:val="0"/>
          <w:sz w:val="24"/>
        </w:rPr>
        <w:t>3</w:t>
      </w:r>
      <w:r>
        <w:rPr>
          <w:rFonts w:ascii="Arial" w:hAnsi="Arial" w:cs="Arial"/>
          <w:i w:val="0"/>
          <w:sz w:val="24"/>
          <w:lang w:val="en-US"/>
        </w:rPr>
        <w:t>N</w:t>
      </w:r>
      <w:r w:rsidRPr="00D114FA">
        <w:rPr>
          <w:rFonts w:ascii="Arial" w:hAnsi="Arial" w:cs="Arial"/>
          <w:i w:val="0"/>
          <w:sz w:val="24"/>
        </w:rPr>
        <w:t xml:space="preserve"> </w:t>
      </w:r>
      <w:r>
        <w:rPr>
          <w:rFonts w:ascii="Arial" w:hAnsi="Arial" w:cs="Arial"/>
          <w:i w:val="0"/>
          <w:sz w:val="24"/>
        </w:rPr>
        <w:t xml:space="preserve">«Просмотр заявок»  - цена должна измениться, индикатор «Расчетная»  = пусто. </w:t>
      </w:r>
    </w:p>
    <w:p w14:paraId="5585BF44" w14:textId="33CD7BE3" w:rsidR="005104C0" w:rsidRPr="005104C0" w:rsidRDefault="005104C0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</w:p>
    <w:p w14:paraId="710C9A01" w14:textId="5A7838EB" w:rsidR="005137CB" w:rsidRDefault="00DA0DA3" w:rsidP="00B624C3">
      <w:pPr>
        <w:pStyle w:val="Text"/>
        <w:rPr>
          <w:b/>
          <w:lang w:val="ru-RU"/>
        </w:rPr>
      </w:pPr>
      <w:bookmarkStart w:id="242" w:name="_Toc338965513"/>
      <w:r w:rsidRPr="00B624C3">
        <w:rPr>
          <w:b/>
          <w:sz w:val="24"/>
          <w:lang w:val="ru-RU"/>
        </w:rPr>
        <w:t>ВЫХОДНЫЕ ДАННЫЕ</w:t>
      </w:r>
      <w:bookmarkEnd w:id="242"/>
    </w:p>
    <w:p w14:paraId="4755B101" w14:textId="77777777" w:rsidR="00B624C3" w:rsidRDefault="00B624C3" w:rsidP="00B624C3">
      <w:pPr>
        <w:pStyle w:val="cuscomments"/>
        <w:pBdr>
          <w:left w:val="none" w:sz="0" w:space="0" w:color="auto"/>
        </w:pBdr>
        <w:ind w:left="0"/>
        <w:rPr>
          <w:rFonts w:ascii="Arial" w:hAnsi="Arial" w:cs="Arial"/>
          <w:b/>
          <w:i w:val="0"/>
          <w:iCs w:val="0"/>
        </w:rPr>
      </w:pPr>
    </w:p>
    <w:p w14:paraId="0D62FB15" w14:textId="10385BE4" w:rsidR="00B624C3" w:rsidRDefault="00B624C3" w:rsidP="00B624C3">
      <w:pPr>
        <w:pStyle w:val="cuscomments"/>
        <w:pBdr>
          <w:left w:val="none" w:sz="0" w:space="0" w:color="auto"/>
        </w:pBdr>
        <w:ind w:left="0" w:firstLine="708"/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В режиме работы отчета = 01 должна появиться позиция данного материала с автоматически рассчитанной базовой и плановой ценой, должны быть предзаполнены: валюта, </w:t>
      </w:r>
      <w:r>
        <w:rPr>
          <w:rFonts w:ascii="Arial" w:hAnsi="Arial" w:cs="Arial"/>
          <w:i w:val="0"/>
          <w:sz w:val="24"/>
        </w:rPr>
        <w:lastRenderedPageBreak/>
        <w:t xml:space="preserve">единица цены, дата действия, способ определения цены, а также макропараметры, которые участвуют в определении плановой цены. После отправки на согласование цена должна изменить статус на 02 «На утверждении» и не показываться в режиме 01. </w:t>
      </w:r>
    </w:p>
    <w:p w14:paraId="74090609" w14:textId="19FFB57F" w:rsidR="00B624C3" w:rsidRDefault="00B624C3" w:rsidP="00B624C3">
      <w:pPr>
        <w:pStyle w:val="cuscomments"/>
        <w:pBdr>
          <w:left w:val="none" w:sz="0" w:space="0" w:color="auto"/>
        </w:pBdr>
        <w:ind w:left="0"/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>В режиме работы отчета = 02 должна появится отправленная на согласование позиция материала, статус будет = 02 «На утверждении», поля недоступны для редактирования.</w:t>
      </w:r>
      <w:r w:rsidR="007C47D1">
        <w:rPr>
          <w:rFonts w:ascii="Arial" w:hAnsi="Arial" w:cs="Arial"/>
          <w:i w:val="0"/>
          <w:sz w:val="24"/>
        </w:rPr>
        <w:t xml:space="preserve"> После согласования цена в заявке обновится</w:t>
      </w:r>
    </w:p>
    <w:p w14:paraId="5D29EBF4" w14:textId="502EAA53" w:rsidR="00B624C3" w:rsidRDefault="00B624C3" w:rsidP="00B624C3">
      <w:pPr>
        <w:pStyle w:val="cuscomments"/>
        <w:pBdr>
          <w:left w:val="none" w:sz="0" w:space="0" w:color="auto"/>
        </w:pBdr>
        <w:ind w:left="0"/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В режиме работы отчета = 03 после согласования появится позиция материала со статусом 03 «Утверждена». Данные недоступны для изменения. Можно нажать запросить снятие утверждения.  </w:t>
      </w:r>
    </w:p>
    <w:p w14:paraId="43B51024" w14:textId="06065E59" w:rsidR="00B624C3" w:rsidRDefault="00B624C3" w:rsidP="003041B6">
      <w:pPr>
        <w:rPr>
          <w:rFonts w:ascii="Arial" w:eastAsia="Calibri" w:hAnsi="Arial" w:cs="Arial"/>
        </w:rPr>
      </w:pPr>
    </w:p>
    <w:p w14:paraId="69B0B5D8" w14:textId="77777777" w:rsidR="003041B6" w:rsidRPr="00A33FEF" w:rsidRDefault="003041B6" w:rsidP="003041B6">
      <w:pPr>
        <w:pStyle w:val="1"/>
        <w:numPr>
          <w:ilvl w:val="1"/>
          <w:numId w:val="8"/>
        </w:numPr>
      </w:pPr>
      <w:bookmarkStart w:id="243" w:name="_Toc528589972"/>
      <w:r w:rsidRPr="00A33FEF">
        <w:t>Отчет о разработке</w:t>
      </w:r>
      <w:bookmarkEnd w:id="243"/>
    </w:p>
    <w:p w14:paraId="3B3D02F9" w14:textId="204A3D35" w:rsidR="005137CB" w:rsidRPr="00A33FEF" w:rsidRDefault="00DA0DA3" w:rsidP="00DA0DA3">
      <w:pPr>
        <w:pStyle w:val="Text"/>
        <w:rPr>
          <w:b/>
          <w:lang w:val="ru-RU"/>
        </w:rPr>
      </w:pPr>
      <w:bookmarkStart w:id="244" w:name="_Toc338965506"/>
      <w:r w:rsidRPr="00A33FEF">
        <w:rPr>
          <w:b/>
          <w:lang w:val="ru-RU"/>
        </w:rPr>
        <w:t>ПОЛНЫЙ ПЕРЕЧЕНЬ ОБЪЕКТОВ, ЗАДЕЙСТВОВАННЫХ В РАЗРАБОТКЕ</w:t>
      </w:r>
      <w:bookmarkEnd w:id="244"/>
    </w:p>
    <w:p w14:paraId="2EA7ECB0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 xml:space="preserve">В этот раздел заносятся все </w:t>
      </w:r>
      <w:r w:rsidRPr="00A33FEF">
        <w:rPr>
          <w:rFonts w:ascii="Arial" w:hAnsi="Arial" w:cs="Arial"/>
          <w:color w:val="808080" w:themeColor="background1" w:themeShade="80"/>
          <w:lang w:val="en-US"/>
        </w:rPr>
        <w:t>Z</w:t>
      </w:r>
      <w:r w:rsidRPr="00A33FEF">
        <w:rPr>
          <w:rFonts w:ascii="Arial" w:hAnsi="Arial" w:cs="Arial"/>
          <w:color w:val="808080" w:themeColor="background1" w:themeShade="80"/>
        </w:rPr>
        <w:t>-объекты создававшиеся или изменявшиеся по данной разработке в рамках всех версий. При заполнении описания для очередной версии раздел пополняется как объектами, созданными в рамках этой версии, так и выявленными не задокументированными объектами из ранних версий.</w:t>
      </w:r>
    </w:p>
    <w:p w14:paraId="7B2FFACB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  <w:lang w:val="en-US"/>
        </w:rPr>
      </w:pPr>
      <w:r w:rsidRPr="00A33FEF">
        <w:rPr>
          <w:rFonts w:ascii="Arial" w:hAnsi="Arial" w:cs="Arial"/>
          <w:color w:val="808080" w:themeColor="background1" w:themeShade="80"/>
        </w:rPr>
        <w:t>Группировать  объекты по типу. Порядок следования типов объектов задается шаблоном. Типы не удалять.</w:t>
      </w:r>
      <w:r w:rsidRPr="00A33FEF">
        <w:rPr>
          <w:rFonts w:ascii="Arial" w:hAnsi="Arial" w:cs="Arial"/>
          <w:color w:val="808080" w:themeColor="background1" w:themeShade="80"/>
          <w:lang w:val="en-US"/>
        </w:rPr>
        <w:t xml:space="preserve"> </w:t>
      </w:r>
      <w:r w:rsidRPr="00A33FEF">
        <w:rPr>
          <w:rFonts w:ascii="Arial" w:hAnsi="Arial" w:cs="Arial"/>
          <w:color w:val="808080" w:themeColor="background1" w:themeShade="80"/>
        </w:rPr>
        <w:t>Объекты должны быть отсортированы по алфавиту</w:t>
      </w:r>
      <w:r w:rsidRPr="00A33FEF">
        <w:rPr>
          <w:rFonts w:ascii="Arial" w:hAnsi="Arial" w:cs="Arial"/>
          <w:color w:val="808080" w:themeColor="background1" w:themeShade="80"/>
          <w:lang w:val="en-US"/>
        </w:rPr>
        <w:t>.</w:t>
      </w:r>
    </w:p>
    <w:p w14:paraId="7AB53C4C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Транзакции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6D20AEA5" w14:textId="77777777" w:rsidTr="001D0C9D">
        <w:tc>
          <w:tcPr>
            <w:tcW w:w="1984" w:type="dxa"/>
            <w:shd w:val="clear" w:color="auto" w:fill="FFC000"/>
          </w:tcPr>
          <w:p w14:paraId="15D727DF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7A215E04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785BFBB9" w14:textId="77777777" w:rsidTr="005137CB">
        <w:tc>
          <w:tcPr>
            <w:tcW w:w="1984" w:type="dxa"/>
          </w:tcPr>
          <w:p w14:paraId="19D8DF10" w14:textId="286239BB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2FF22AAD" w14:textId="0F7C2348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7BD4CFFB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Программы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4C8DF54F" w14:textId="77777777" w:rsidTr="001D0C9D">
        <w:tc>
          <w:tcPr>
            <w:tcW w:w="1984" w:type="dxa"/>
            <w:shd w:val="clear" w:color="auto" w:fill="FFC000"/>
          </w:tcPr>
          <w:p w14:paraId="2E3BC00E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454393E8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3D9A7292" w14:textId="77777777" w:rsidTr="005137CB">
        <w:tc>
          <w:tcPr>
            <w:tcW w:w="1984" w:type="dxa"/>
          </w:tcPr>
          <w:p w14:paraId="7D08C338" w14:textId="455D9AA2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54362E48" w14:textId="5B4D73BA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692A32E3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  <w:lang w:val="en-US"/>
        </w:rPr>
        <w:t>Include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6952"/>
      </w:tblGrid>
      <w:tr w:rsidR="005137CB" w:rsidRPr="00A33FEF" w14:paraId="2B0151EA" w14:textId="77777777" w:rsidTr="00892151">
        <w:tc>
          <w:tcPr>
            <w:tcW w:w="2403" w:type="dxa"/>
            <w:shd w:val="clear" w:color="auto" w:fill="FFC000"/>
          </w:tcPr>
          <w:p w14:paraId="12EF253B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6952" w:type="dxa"/>
            <w:shd w:val="clear" w:color="auto" w:fill="FFC000"/>
          </w:tcPr>
          <w:p w14:paraId="7B73F816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892151" w14:paraId="7A3B3924" w14:textId="77777777" w:rsidTr="00892151">
        <w:tc>
          <w:tcPr>
            <w:tcW w:w="2403" w:type="dxa"/>
          </w:tcPr>
          <w:p w14:paraId="6CB04377" w14:textId="3302208E" w:rsidR="005137CB" w:rsidRPr="00892151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952" w:type="dxa"/>
          </w:tcPr>
          <w:p w14:paraId="411914AE" w14:textId="77777777" w:rsidR="005137CB" w:rsidRPr="00892151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</w:tr>
      <w:tr w:rsidR="00892151" w:rsidRPr="00892151" w14:paraId="5D3048A3" w14:textId="77777777" w:rsidTr="00892151">
        <w:tc>
          <w:tcPr>
            <w:tcW w:w="2403" w:type="dxa"/>
          </w:tcPr>
          <w:p w14:paraId="3031C741" w14:textId="73A7AA0B" w:rsidR="00892151" w:rsidRPr="00892151" w:rsidRDefault="00892151" w:rsidP="005137CB">
            <w:pPr>
              <w:rPr>
                <w:rFonts w:ascii="Courier New" w:eastAsiaTheme="minorHAnsi" w:hAnsi="Courier New" w:cs="Courier New"/>
                <w:color w:val="0000FF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6952" w:type="dxa"/>
          </w:tcPr>
          <w:p w14:paraId="00B5E574" w14:textId="77777777" w:rsidR="00892151" w:rsidRPr="00892151" w:rsidRDefault="00892151" w:rsidP="005137CB">
            <w:pPr>
              <w:rPr>
                <w:rFonts w:ascii="Arial" w:hAnsi="Arial" w:cs="Arial"/>
                <w:lang w:val="en-US"/>
              </w:rPr>
            </w:pPr>
          </w:p>
        </w:tc>
      </w:tr>
      <w:tr w:rsidR="00892151" w:rsidRPr="00892151" w14:paraId="4FB25AC6" w14:textId="77777777" w:rsidTr="00892151">
        <w:tc>
          <w:tcPr>
            <w:tcW w:w="2403" w:type="dxa"/>
          </w:tcPr>
          <w:p w14:paraId="56484E5F" w14:textId="02336CA0" w:rsidR="00892151" w:rsidRPr="00892151" w:rsidRDefault="00892151" w:rsidP="005137CB">
            <w:pPr>
              <w:rPr>
                <w:rFonts w:ascii="Courier New" w:eastAsiaTheme="minorHAnsi" w:hAnsi="Courier New" w:cs="Courier New"/>
                <w:color w:val="0000FF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6952" w:type="dxa"/>
          </w:tcPr>
          <w:p w14:paraId="2EF387ED" w14:textId="77777777" w:rsidR="00892151" w:rsidRPr="00892151" w:rsidRDefault="00892151" w:rsidP="005137CB">
            <w:pPr>
              <w:rPr>
                <w:rFonts w:ascii="Arial" w:hAnsi="Arial" w:cs="Arial"/>
                <w:lang w:val="en-US"/>
              </w:rPr>
            </w:pPr>
          </w:p>
        </w:tc>
      </w:tr>
      <w:tr w:rsidR="00892151" w:rsidRPr="00892151" w14:paraId="151D91F8" w14:textId="77777777" w:rsidTr="00892151">
        <w:tc>
          <w:tcPr>
            <w:tcW w:w="2403" w:type="dxa"/>
          </w:tcPr>
          <w:p w14:paraId="0851494E" w14:textId="09DAD6B9" w:rsidR="00892151" w:rsidRPr="00892151" w:rsidRDefault="00892151" w:rsidP="005137CB">
            <w:pPr>
              <w:rPr>
                <w:rFonts w:ascii="Courier New" w:eastAsiaTheme="minorHAnsi" w:hAnsi="Courier New" w:cs="Courier New"/>
                <w:color w:val="0000FF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6952" w:type="dxa"/>
          </w:tcPr>
          <w:p w14:paraId="3175F3FA" w14:textId="77777777" w:rsidR="00892151" w:rsidRPr="00892151" w:rsidRDefault="00892151" w:rsidP="005137CB">
            <w:pPr>
              <w:rPr>
                <w:rFonts w:ascii="Arial" w:hAnsi="Arial" w:cs="Arial"/>
                <w:lang w:val="en-US"/>
              </w:rPr>
            </w:pPr>
          </w:p>
        </w:tc>
      </w:tr>
      <w:tr w:rsidR="00892151" w:rsidRPr="00892151" w14:paraId="24A39B93" w14:textId="77777777" w:rsidTr="00892151">
        <w:tc>
          <w:tcPr>
            <w:tcW w:w="2403" w:type="dxa"/>
          </w:tcPr>
          <w:p w14:paraId="4FE06A7D" w14:textId="2B6C2B36" w:rsidR="00892151" w:rsidRPr="00892151" w:rsidRDefault="00892151" w:rsidP="005137CB">
            <w:pPr>
              <w:rPr>
                <w:rFonts w:ascii="Courier New" w:eastAsiaTheme="minorHAnsi" w:hAnsi="Courier New" w:cs="Courier New"/>
                <w:color w:val="0000FF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6952" w:type="dxa"/>
          </w:tcPr>
          <w:p w14:paraId="6F622EA0" w14:textId="77777777" w:rsidR="00892151" w:rsidRPr="00892151" w:rsidRDefault="00892151" w:rsidP="005137CB">
            <w:pPr>
              <w:rPr>
                <w:rFonts w:ascii="Arial" w:hAnsi="Arial" w:cs="Arial"/>
                <w:lang w:val="en-US"/>
              </w:rPr>
            </w:pPr>
          </w:p>
        </w:tc>
      </w:tr>
      <w:tr w:rsidR="00892151" w:rsidRPr="00892151" w14:paraId="7F5758DA" w14:textId="77777777" w:rsidTr="00892151">
        <w:tc>
          <w:tcPr>
            <w:tcW w:w="2403" w:type="dxa"/>
          </w:tcPr>
          <w:p w14:paraId="33941C29" w14:textId="6FC28355" w:rsidR="00892151" w:rsidRPr="00892151" w:rsidRDefault="00892151" w:rsidP="005137CB">
            <w:pPr>
              <w:rPr>
                <w:rFonts w:ascii="Courier New" w:eastAsiaTheme="minorHAnsi" w:hAnsi="Courier New" w:cs="Courier New"/>
                <w:color w:val="0000FF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6952" w:type="dxa"/>
          </w:tcPr>
          <w:p w14:paraId="54092EDB" w14:textId="77777777" w:rsidR="00892151" w:rsidRPr="00892151" w:rsidRDefault="00892151" w:rsidP="005137CB">
            <w:pPr>
              <w:rPr>
                <w:rFonts w:ascii="Arial" w:hAnsi="Arial" w:cs="Arial"/>
                <w:lang w:val="en-US"/>
              </w:rPr>
            </w:pPr>
          </w:p>
        </w:tc>
      </w:tr>
      <w:tr w:rsidR="00892151" w:rsidRPr="00892151" w14:paraId="2E101B7A" w14:textId="77777777" w:rsidTr="00892151">
        <w:tc>
          <w:tcPr>
            <w:tcW w:w="2403" w:type="dxa"/>
          </w:tcPr>
          <w:p w14:paraId="54F8A678" w14:textId="143544D6" w:rsidR="00892151" w:rsidRPr="00892151" w:rsidRDefault="00892151" w:rsidP="005137CB">
            <w:pPr>
              <w:rPr>
                <w:rFonts w:ascii="Courier New" w:eastAsiaTheme="minorHAnsi" w:hAnsi="Courier New" w:cs="Courier New"/>
                <w:color w:val="0000FF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6952" w:type="dxa"/>
          </w:tcPr>
          <w:p w14:paraId="62172C6C" w14:textId="77777777" w:rsidR="00892151" w:rsidRPr="00892151" w:rsidRDefault="00892151" w:rsidP="005137C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0C036D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Группы функций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70"/>
        <w:gridCol w:w="6085"/>
      </w:tblGrid>
      <w:tr w:rsidR="005137CB" w:rsidRPr="00A33FEF" w14:paraId="43EB44F2" w14:textId="77777777" w:rsidTr="00EC2EC0">
        <w:tc>
          <w:tcPr>
            <w:tcW w:w="3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C000"/>
          </w:tcPr>
          <w:p w14:paraId="60EC556C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6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C000"/>
          </w:tcPr>
          <w:p w14:paraId="6595EE7E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892151" w:rsidRPr="00A33FEF" w14:paraId="7BD7AFFA" w14:textId="77777777" w:rsidTr="00EC2EC0">
        <w:tc>
          <w:tcPr>
            <w:tcW w:w="3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0C458" w14:textId="0E7A558D" w:rsidR="00892151" w:rsidRPr="00A33FEF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  <w:tc>
          <w:tcPr>
            <w:tcW w:w="6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3921F0" w14:textId="5A9E85A8" w:rsidR="00892151" w:rsidRPr="00A33FEF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</w:tr>
      <w:tr w:rsidR="00892151" w:rsidRPr="00A33FEF" w14:paraId="50E0669E" w14:textId="77777777" w:rsidTr="00EC2EC0">
        <w:tc>
          <w:tcPr>
            <w:tcW w:w="3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4A873E" w14:textId="169D5B5B" w:rsidR="00892151" w:rsidRPr="00EC2EC0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  <w:tc>
          <w:tcPr>
            <w:tcW w:w="6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333762" w14:textId="0630BBB2" w:rsidR="00892151" w:rsidRPr="00A33FEF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</w:tr>
      <w:tr w:rsidR="00892151" w:rsidRPr="00A33FEF" w14:paraId="14D9241C" w14:textId="77777777" w:rsidTr="00EC2EC0">
        <w:tc>
          <w:tcPr>
            <w:tcW w:w="3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E09CE" w14:textId="3176B052" w:rsidR="00892151" w:rsidRPr="00EC2EC0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  <w:tc>
          <w:tcPr>
            <w:tcW w:w="6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1247" w14:textId="2DC674AC" w:rsidR="00892151" w:rsidRPr="00A33FEF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</w:tr>
      <w:tr w:rsidR="00892151" w:rsidRPr="00A33FEF" w14:paraId="142DFED2" w14:textId="77777777" w:rsidTr="00EC2EC0">
        <w:tc>
          <w:tcPr>
            <w:tcW w:w="3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4AF261" w14:textId="7082883B" w:rsidR="00892151" w:rsidRPr="00EC2EC0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  <w:tc>
          <w:tcPr>
            <w:tcW w:w="6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415385" w14:textId="3156F85B" w:rsidR="00892151" w:rsidRPr="00A33FEF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</w:tr>
      <w:tr w:rsidR="00892151" w:rsidRPr="00A33FEF" w14:paraId="2ABBFCB7" w14:textId="77777777" w:rsidTr="00EC2EC0">
        <w:tc>
          <w:tcPr>
            <w:tcW w:w="3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1BC218" w14:textId="5D675C03" w:rsidR="00892151" w:rsidRPr="00EC2EC0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  <w:tc>
          <w:tcPr>
            <w:tcW w:w="6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F1FE77" w14:textId="5AB14315" w:rsidR="00892151" w:rsidRPr="00A33FEF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</w:tr>
      <w:tr w:rsidR="00892151" w:rsidRPr="00A33FEF" w14:paraId="298D09A3" w14:textId="77777777" w:rsidTr="00EC2EC0">
        <w:tc>
          <w:tcPr>
            <w:tcW w:w="3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DAB806" w14:textId="32B0A501" w:rsidR="00892151" w:rsidRPr="00EC2EC0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  <w:tc>
          <w:tcPr>
            <w:tcW w:w="6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272DB" w14:textId="6141C1B2" w:rsidR="00892151" w:rsidRPr="00A33FEF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</w:tr>
      <w:tr w:rsidR="00892151" w:rsidRPr="00A33FEF" w14:paraId="43EB26C2" w14:textId="77777777" w:rsidTr="00EC2EC0">
        <w:tc>
          <w:tcPr>
            <w:tcW w:w="3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77008" w14:textId="2AFA6FF9" w:rsidR="00892151" w:rsidRPr="00EC2EC0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  <w:tc>
          <w:tcPr>
            <w:tcW w:w="6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51B71F" w14:textId="3DB6DAF3" w:rsidR="00892151" w:rsidRPr="00A33FEF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</w:tr>
      <w:tr w:rsidR="00892151" w:rsidRPr="00A33FEF" w14:paraId="348790D9" w14:textId="77777777" w:rsidTr="00EC2EC0">
        <w:tc>
          <w:tcPr>
            <w:tcW w:w="3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3ABC1D" w14:textId="61838564" w:rsidR="00892151" w:rsidRPr="00EC2EC0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  <w:tc>
          <w:tcPr>
            <w:tcW w:w="6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4F83FE" w14:textId="64A6792C" w:rsidR="00892151" w:rsidRPr="00A33FEF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</w:tr>
      <w:tr w:rsidR="00892151" w:rsidRPr="00892151" w14:paraId="02331CAF" w14:textId="77777777" w:rsidTr="00EC2EC0">
        <w:tc>
          <w:tcPr>
            <w:tcW w:w="3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2EDC52" w14:textId="7F8FD2EE" w:rsidR="00892151" w:rsidRPr="00EC2EC0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  <w:tc>
          <w:tcPr>
            <w:tcW w:w="6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C72714" w14:textId="0DA14990" w:rsidR="00892151" w:rsidRPr="0074525F" w:rsidRDefault="00892151" w:rsidP="00892151">
            <w:pPr>
              <w:pStyle w:val="afb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892151" w:rsidRPr="00892151" w14:paraId="0BF1B1D6" w14:textId="77777777" w:rsidTr="00EC2EC0">
        <w:tc>
          <w:tcPr>
            <w:tcW w:w="3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0E69C8" w14:textId="37316483" w:rsidR="00892151" w:rsidRPr="00EC2EC0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</w:p>
        </w:tc>
        <w:tc>
          <w:tcPr>
            <w:tcW w:w="6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FCF938" w14:textId="4B9BE873" w:rsidR="00892151" w:rsidRPr="00892151" w:rsidRDefault="00892151" w:rsidP="00892151">
            <w:pPr>
              <w:pStyle w:val="afb"/>
              <w:ind w:left="0"/>
              <w:rPr>
                <w:rFonts w:ascii="Arial" w:hAnsi="Arial" w:cs="Arial"/>
                <w:iCs/>
                <w:szCs w:val="20"/>
                <w:lang w:val="en-US"/>
              </w:rPr>
            </w:pPr>
          </w:p>
        </w:tc>
      </w:tr>
    </w:tbl>
    <w:p w14:paraId="1C870814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 xml:space="preserve">Функциональные модули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5925"/>
      </w:tblGrid>
      <w:tr w:rsidR="005137CB" w:rsidRPr="00A33FEF" w14:paraId="081D6258" w14:textId="77777777" w:rsidTr="00EC2EC0">
        <w:tc>
          <w:tcPr>
            <w:tcW w:w="3430" w:type="dxa"/>
            <w:shd w:val="clear" w:color="auto" w:fill="FFC000"/>
          </w:tcPr>
          <w:p w14:paraId="034D9D4B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5925" w:type="dxa"/>
            <w:shd w:val="clear" w:color="auto" w:fill="FFC000"/>
          </w:tcPr>
          <w:p w14:paraId="5397F84C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31019E28" w14:textId="77777777" w:rsidTr="00EC2EC0">
        <w:tc>
          <w:tcPr>
            <w:tcW w:w="3430" w:type="dxa"/>
          </w:tcPr>
          <w:p w14:paraId="6A526F35" w14:textId="2DE4C1DF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25" w:type="dxa"/>
          </w:tcPr>
          <w:p w14:paraId="778128A8" w14:textId="7CE9BC2B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  <w:tr w:rsidR="00EC2EC0" w:rsidRPr="00A33FEF" w14:paraId="7E10F7B4" w14:textId="77777777" w:rsidTr="00EC2EC0">
        <w:tc>
          <w:tcPr>
            <w:tcW w:w="3430" w:type="dxa"/>
          </w:tcPr>
          <w:p w14:paraId="1DF3D363" w14:textId="40DC9482" w:rsidR="00EC2EC0" w:rsidRPr="00EC2EC0" w:rsidRDefault="00EC2EC0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25" w:type="dxa"/>
          </w:tcPr>
          <w:p w14:paraId="2E012C65" w14:textId="3BEE526B" w:rsidR="00EC2EC0" w:rsidRPr="00EC2EC0" w:rsidRDefault="00EC2EC0" w:rsidP="005137CB">
            <w:pPr>
              <w:rPr>
                <w:rFonts w:ascii="Arial" w:hAnsi="Arial" w:cs="Arial"/>
              </w:rPr>
            </w:pPr>
          </w:p>
        </w:tc>
      </w:tr>
      <w:tr w:rsidR="00EC2EC0" w:rsidRPr="00A33FEF" w14:paraId="0D0B35E5" w14:textId="77777777" w:rsidTr="00EC2EC0">
        <w:tc>
          <w:tcPr>
            <w:tcW w:w="3430" w:type="dxa"/>
          </w:tcPr>
          <w:p w14:paraId="6B8D5AD3" w14:textId="758CEB16" w:rsidR="00EC2EC0" w:rsidRPr="00EC2EC0" w:rsidRDefault="00EC2EC0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25" w:type="dxa"/>
          </w:tcPr>
          <w:p w14:paraId="28E24F5C" w14:textId="693A1D8F" w:rsidR="00EC2EC0" w:rsidRPr="00EC2EC0" w:rsidRDefault="00EC2EC0" w:rsidP="005137CB">
            <w:pPr>
              <w:rPr>
                <w:rFonts w:ascii="Arial" w:hAnsi="Arial" w:cs="Arial"/>
              </w:rPr>
            </w:pPr>
          </w:p>
        </w:tc>
      </w:tr>
      <w:tr w:rsidR="00EC2EC0" w:rsidRPr="00A33FEF" w14:paraId="1F3BEB51" w14:textId="77777777" w:rsidTr="00EC2EC0">
        <w:tc>
          <w:tcPr>
            <w:tcW w:w="3430" w:type="dxa"/>
          </w:tcPr>
          <w:p w14:paraId="021F51E2" w14:textId="02CACD2D" w:rsidR="00EC2EC0" w:rsidRPr="00EC2EC0" w:rsidRDefault="00EC2EC0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25" w:type="dxa"/>
          </w:tcPr>
          <w:p w14:paraId="06950DB7" w14:textId="3A2399A9" w:rsidR="00EC2EC0" w:rsidRPr="00EC2EC0" w:rsidRDefault="00EC2EC0" w:rsidP="005137CB">
            <w:pPr>
              <w:rPr>
                <w:rFonts w:ascii="Arial" w:hAnsi="Arial" w:cs="Arial"/>
              </w:rPr>
            </w:pPr>
          </w:p>
        </w:tc>
      </w:tr>
      <w:tr w:rsidR="00EC2EC0" w:rsidRPr="00A33FEF" w14:paraId="5BD04457" w14:textId="77777777" w:rsidTr="00EC2EC0">
        <w:tc>
          <w:tcPr>
            <w:tcW w:w="3430" w:type="dxa"/>
          </w:tcPr>
          <w:p w14:paraId="5A782D35" w14:textId="3359BE06" w:rsidR="00EC2EC0" w:rsidRPr="00EC2EC0" w:rsidRDefault="00EC2EC0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25" w:type="dxa"/>
          </w:tcPr>
          <w:p w14:paraId="4F6B20A5" w14:textId="392DF696" w:rsidR="00EC2EC0" w:rsidRPr="00EC2EC0" w:rsidRDefault="00EC2EC0" w:rsidP="005137CB">
            <w:pPr>
              <w:rPr>
                <w:rFonts w:ascii="Arial" w:hAnsi="Arial" w:cs="Arial"/>
              </w:rPr>
            </w:pPr>
          </w:p>
        </w:tc>
      </w:tr>
    </w:tbl>
    <w:p w14:paraId="261D3861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Классы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41ED9B3C" w14:textId="77777777" w:rsidTr="001D0C9D">
        <w:tc>
          <w:tcPr>
            <w:tcW w:w="1984" w:type="dxa"/>
            <w:shd w:val="clear" w:color="auto" w:fill="FFC000"/>
          </w:tcPr>
          <w:p w14:paraId="4A089E88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47B69136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4C3A432A" w14:textId="77777777" w:rsidTr="005137CB">
        <w:tc>
          <w:tcPr>
            <w:tcW w:w="1984" w:type="dxa"/>
          </w:tcPr>
          <w:p w14:paraId="536925BC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03D98E7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722F9259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П</w:t>
      </w:r>
      <w:r w:rsidRPr="00A33FEF">
        <w:rPr>
          <w:rFonts w:ascii="Arial" w:hAnsi="Arial" w:cs="Arial"/>
          <w:lang w:val="en-US"/>
        </w:rPr>
        <w:t>ул</w:t>
      </w:r>
      <w:r w:rsidRPr="00A33FEF">
        <w:rPr>
          <w:rFonts w:ascii="Arial" w:hAnsi="Arial" w:cs="Arial"/>
        </w:rPr>
        <w:t xml:space="preserve"> модулей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72351C2E" w14:textId="77777777" w:rsidTr="001D0C9D">
        <w:tc>
          <w:tcPr>
            <w:tcW w:w="1984" w:type="dxa"/>
            <w:shd w:val="clear" w:color="auto" w:fill="FFC000"/>
          </w:tcPr>
          <w:p w14:paraId="260E5659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0F134B1C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1DFE1BE1" w14:textId="77777777" w:rsidTr="005137CB">
        <w:tc>
          <w:tcPr>
            <w:tcW w:w="1984" w:type="dxa"/>
          </w:tcPr>
          <w:p w14:paraId="7A86F496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266223A4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38803D49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BADI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26"/>
        <w:gridCol w:w="2693"/>
        <w:gridCol w:w="2552"/>
      </w:tblGrid>
      <w:tr w:rsidR="005137CB" w:rsidRPr="00A33FEF" w14:paraId="7794F515" w14:textId="77777777" w:rsidTr="001D0C9D">
        <w:tc>
          <w:tcPr>
            <w:tcW w:w="1984" w:type="dxa"/>
            <w:shd w:val="clear" w:color="auto" w:fill="FFC000"/>
          </w:tcPr>
          <w:p w14:paraId="2ABBFC5A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  <w:lang w:val="en-US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В</w:t>
            </w: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>недрение</w:t>
            </w:r>
          </w:p>
        </w:tc>
        <w:tc>
          <w:tcPr>
            <w:tcW w:w="2126" w:type="dxa"/>
            <w:shd w:val="clear" w:color="auto" w:fill="FFC000"/>
          </w:tcPr>
          <w:p w14:paraId="08CCD294" w14:textId="77777777" w:rsidR="005137CB" w:rsidRPr="00A33FEF" w:rsidRDefault="005137CB" w:rsidP="005137CB">
            <w:pPr>
              <w:pStyle w:val="afb"/>
              <w:tabs>
                <w:tab w:val="left" w:pos="3372"/>
              </w:tabs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Название</w:t>
            </w: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 xml:space="preserve"> </w:t>
            </w:r>
            <w:r w:rsidRPr="00A33FEF">
              <w:rPr>
                <w:rFonts w:ascii="Arial" w:hAnsi="Arial" w:cs="Arial"/>
                <w:iCs/>
                <w:szCs w:val="20"/>
              </w:rPr>
              <w:t>внедрения</w:t>
            </w:r>
            <w:r w:rsidRPr="00A33FEF">
              <w:rPr>
                <w:rFonts w:ascii="Arial" w:hAnsi="Arial" w:cs="Arial"/>
                <w:iCs/>
                <w:szCs w:val="20"/>
              </w:rPr>
              <w:tab/>
            </w:r>
          </w:p>
        </w:tc>
        <w:tc>
          <w:tcPr>
            <w:tcW w:w="2693" w:type="dxa"/>
            <w:shd w:val="clear" w:color="auto" w:fill="FFC000"/>
          </w:tcPr>
          <w:p w14:paraId="34B72EFD" w14:textId="77777777" w:rsidR="005137CB" w:rsidRPr="00A33FEF" w:rsidRDefault="005137CB" w:rsidP="005137CB">
            <w:pPr>
              <w:pStyle w:val="afb"/>
              <w:tabs>
                <w:tab w:val="left" w:pos="3372"/>
              </w:tabs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BAD</w:t>
            </w: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>I</w:t>
            </w:r>
          </w:p>
        </w:tc>
        <w:tc>
          <w:tcPr>
            <w:tcW w:w="2552" w:type="dxa"/>
            <w:shd w:val="clear" w:color="auto" w:fill="FFC000"/>
          </w:tcPr>
          <w:p w14:paraId="729274BA" w14:textId="77777777" w:rsidR="005137CB" w:rsidRPr="00A33FEF" w:rsidRDefault="005137CB" w:rsidP="005137CB">
            <w:pPr>
              <w:pStyle w:val="afb"/>
              <w:tabs>
                <w:tab w:val="left" w:pos="3372"/>
              </w:tabs>
              <w:ind w:left="0"/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Название</w:t>
            </w:r>
          </w:p>
        </w:tc>
      </w:tr>
      <w:tr w:rsidR="005137CB" w:rsidRPr="00A33FEF" w14:paraId="735188F5" w14:textId="77777777" w:rsidTr="005137CB">
        <w:tc>
          <w:tcPr>
            <w:tcW w:w="1984" w:type="dxa"/>
          </w:tcPr>
          <w:p w14:paraId="288B2E07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7E717EB5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316E07C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7FAEE343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1A001684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Enhancement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2126"/>
        <w:gridCol w:w="2694"/>
        <w:gridCol w:w="2551"/>
      </w:tblGrid>
      <w:tr w:rsidR="005137CB" w:rsidRPr="00A33FEF" w14:paraId="69B44B4A" w14:textId="77777777" w:rsidTr="001D0C9D">
        <w:trPr>
          <w:trHeight w:val="202"/>
        </w:trPr>
        <w:tc>
          <w:tcPr>
            <w:tcW w:w="1984" w:type="dxa"/>
            <w:shd w:val="clear" w:color="auto" w:fill="FFC000"/>
          </w:tcPr>
          <w:p w14:paraId="106C9501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Реализация</w:t>
            </w:r>
          </w:p>
        </w:tc>
        <w:tc>
          <w:tcPr>
            <w:tcW w:w="2126" w:type="dxa"/>
            <w:shd w:val="clear" w:color="auto" w:fill="FFC000"/>
          </w:tcPr>
          <w:p w14:paraId="309D130B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 xml:space="preserve">Название </w:t>
            </w:r>
            <w:r w:rsidRPr="00A33FEF">
              <w:rPr>
                <w:rFonts w:ascii="Arial" w:hAnsi="Arial" w:cs="Arial"/>
                <w:iCs/>
                <w:szCs w:val="20"/>
              </w:rPr>
              <w:t>реализации</w:t>
            </w:r>
          </w:p>
        </w:tc>
        <w:tc>
          <w:tcPr>
            <w:tcW w:w="2694" w:type="dxa"/>
            <w:shd w:val="clear" w:color="auto" w:fill="FFC000"/>
          </w:tcPr>
          <w:p w14:paraId="14F05202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Тип расширяемого объекта</w:t>
            </w:r>
          </w:p>
        </w:tc>
        <w:tc>
          <w:tcPr>
            <w:tcW w:w="2551" w:type="dxa"/>
            <w:shd w:val="clear" w:color="auto" w:fill="FFC000"/>
          </w:tcPr>
          <w:p w14:paraId="6286D55D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Расширяемый объект</w:t>
            </w:r>
          </w:p>
        </w:tc>
      </w:tr>
      <w:tr w:rsidR="005137CB" w:rsidRPr="00A33FEF" w14:paraId="6F5EDE56" w14:textId="77777777" w:rsidTr="005137CB">
        <w:tc>
          <w:tcPr>
            <w:tcW w:w="1984" w:type="dxa"/>
          </w:tcPr>
          <w:p w14:paraId="44B95569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150E7CD5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7D7A92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57804834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25847537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Таблицы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10"/>
        <w:gridCol w:w="6645"/>
      </w:tblGrid>
      <w:tr w:rsidR="005137CB" w:rsidRPr="00A33FEF" w14:paraId="31E4CDF9" w14:textId="77777777" w:rsidTr="00897D9D">
        <w:tc>
          <w:tcPr>
            <w:tcW w:w="2710" w:type="dxa"/>
            <w:shd w:val="clear" w:color="auto" w:fill="FFC000"/>
          </w:tcPr>
          <w:p w14:paraId="65918F14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6645" w:type="dxa"/>
            <w:shd w:val="clear" w:color="auto" w:fill="FFC000"/>
          </w:tcPr>
          <w:p w14:paraId="1C2AD2C7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3E2EAD95" w14:textId="77777777" w:rsidTr="00897D9D">
        <w:tc>
          <w:tcPr>
            <w:tcW w:w="2710" w:type="dxa"/>
          </w:tcPr>
          <w:p w14:paraId="31BE8D58" w14:textId="4CB051DA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6645" w:type="dxa"/>
          </w:tcPr>
          <w:p w14:paraId="7641322C" w14:textId="14DBBB62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  <w:tr w:rsidR="00897D9D" w:rsidRPr="00A33FEF" w14:paraId="41A7C8FA" w14:textId="77777777" w:rsidTr="00897D9D">
        <w:tc>
          <w:tcPr>
            <w:tcW w:w="2710" w:type="dxa"/>
          </w:tcPr>
          <w:p w14:paraId="3B382832" w14:textId="0EF684E9" w:rsidR="00897D9D" w:rsidRPr="00897D9D" w:rsidRDefault="00897D9D" w:rsidP="00897D9D">
            <w:pPr>
              <w:rPr>
                <w:rFonts w:ascii="Arial" w:hAnsi="Arial" w:cs="Arial"/>
              </w:rPr>
            </w:pPr>
          </w:p>
        </w:tc>
        <w:tc>
          <w:tcPr>
            <w:tcW w:w="6645" w:type="dxa"/>
          </w:tcPr>
          <w:p w14:paraId="746AD62F" w14:textId="2340FB54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17CB3B7B" w14:textId="77777777" w:rsidTr="00897D9D">
        <w:tc>
          <w:tcPr>
            <w:tcW w:w="2710" w:type="dxa"/>
          </w:tcPr>
          <w:p w14:paraId="4E4DCB11" w14:textId="45EAD6EB" w:rsidR="00897D9D" w:rsidRPr="00897D9D" w:rsidRDefault="00897D9D" w:rsidP="00897D9D">
            <w:pPr>
              <w:rPr>
                <w:rFonts w:ascii="Arial" w:hAnsi="Arial" w:cs="Arial"/>
              </w:rPr>
            </w:pPr>
          </w:p>
        </w:tc>
        <w:tc>
          <w:tcPr>
            <w:tcW w:w="6645" w:type="dxa"/>
          </w:tcPr>
          <w:p w14:paraId="19742564" w14:textId="22558562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46AF57CF" w14:textId="77777777" w:rsidTr="00897D9D">
        <w:tc>
          <w:tcPr>
            <w:tcW w:w="2710" w:type="dxa"/>
          </w:tcPr>
          <w:p w14:paraId="6AB5A277" w14:textId="0EE10BBD" w:rsidR="00897D9D" w:rsidRPr="00897D9D" w:rsidRDefault="00897D9D" w:rsidP="00897D9D">
            <w:pPr>
              <w:rPr>
                <w:rFonts w:ascii="Arial" w:hAnsi="Arial" w:cs="Arial"/>
              </w:rPr>
            </w:pPr>
          </w:p>
        </w:tc>
        <w:tc>
          <w:tcPr>
            <w:tcW w:w="6645" w:type="dxa"/>
          </w:tcPr>
          <w:p w14:paraId="5526A5B1" w14:textId="5D43D8CD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0345C603" w14:textId="77777777" w:rsidTr="00897D9D">
        <w:tc>
          <w:tcPr>
            <w:tcW w:w="2710" w:type="dxa"/>
          </w:tcPr>
          <w:p w14:paraId="6531D359" w14:textId="1A0C919D" w:rsidR="00897D9D" w:rsidRPr="00897D9D" w:rsidRDefault="00897D9D" w:rsidP="00897D9D">
            <w:pPr>
              <w:rPr>
                <w:rFonts w:ascii="Arial" w:hAnsi="Arial" w:cs="Arial"/>
              </w:rPr>
            </w:pPr>
          </w:p>
        </w:tc>
        <w:tc>
          <w:tcPr>
            <w:tcW w:w="6645" w:type="dxa"/>
          </w:tcPr>
          <w:p w14:paraId="4385E8EE" w14:textId="6A8C0E46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58932713" w14:textId="77777777" w:rsidTr="00897D9D">
        <w:tc>
          <w:tcPr>
            <w:tcW w:w="2710" w:type="dxa"/>
          </w:tcPr>
          <w:p w14:paraId="26CA0282" w14:textId="4123E606" w:rsidR="00897D9D" w:rsidRPr="00897D9D" w:rsidRDefault="00897D9D" w:rsidP="00897D9D">
            <w:pPr>
              <w:rPr>
                <w:rFonts w:ascii="Arial" w:hAnsi="Arial" w:cs="Arial"/>
              </w:rPr>
            </w:pPr>
          </w:p>
        </w:tc>
        <w:tc>
          <w:tcPr>
            <w:tcW w:w="6645" w:type="dxa"/>
          </w:tcPr>
          <w:p w14:paraId="2ECF0F85" w14:textId="6F3AE303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4558AD0A" w14:textId="77777777" w:rsidTr="00897D9D">
        <w:tc>
          <w:tcPr>
            <w:tcW w:w="2710" w:type="dxa"/>
          </w:tcPr>
          <w:p w14:paraId="204EE1DD" w14:textId="364E0CBC" w:rsidR="00897D9D" w:rsidRPr="00897D9D" w:rsidRDefault="00897D9D" w:rsidP="00897D9D">
            <w:pPr>
              <w:rPr>
                <w:rFonts w:ascii="Arial" w:hAnsi="Arial" w:cs="Arial"/>
              </w:rPr>
            </w:pPr>
          </w:p>
        </w:tc>
        <w:tc>
          <w:tcPr>
            <w:tcW w:w="6645" w:type="dxa"/>
          </w:tcPr>
          <w:p w14:paraId="0D3BAC96" w14:textId="193C3871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345325E9" w14:textId="77777777" w:rsidTr="00897D9D">
        <w:tc>
          <w:tcPr>
            <w:tcW w:w="2710" w:type="dxa"/>
          </w:tcPr>
          <w:p w14:paraId="75F33B76" w14:textId="45936F4D" w:rsidR="00897D9D" w:rsidRPr="00897D9D" w:rsidRDefault="00897D9D" w:rsidP="00897D9D">
            <w:pPr>
              <w:rPr>
                <w:rFonts w:ascii="Arial" w:hAnsi="Arial" w:cs="Arial"/>
              </w:rPr>
            </w:pPr>
          </w:p>
        </w:tc>
        <w:tc>
          <w:tcPr>
            <w:tcW w:w="6645" w:type="dxa"/>
          </w:tcPr>
          <w:p w14:paraId="0F3D0E1D" w14:textId="6B4B5F49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</w:tbl>
    <w:p w14:paraId="1FC600AD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Ракурсы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10"/>
        <w:gridCol w:w="6645"/>
      </w:tblGrid>
      <w:tr w:rsidR="005137CB" w:rsidRPr="00A33FEF" w14:paraId="73DACD69" w14:textId="77777777" w:rsidTr="00897D9D">
        <w:tc>
          <w:tcPr>
            <w:tcW w:w="2710" w:type="dxa"/>
            <w:shd w:val="clear" w:color="auto" w:fill="FFC000"/>
          </w:tcPr>
          <w:p w14:paraId="0A14B4A2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6645" w:type="dxa"/>
            <w:shd w:val="clear" w:color="auto" w:fill="FFC000"/>
          </w:tcPr>
          <w:p w14:paraId="57625EC7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897D9D" w:rsidRPr="00A33FEF" w14:paraId="23A9E55C" w14:textId="77777777" w:rsidTr="00897D9D">
        <w:tc>
          <w:tcPr>
            <w:tcW w:w="2710" w:type="dxa"/>
          </w:tcPr>
          <w:p w14:paraId="38E4EDA9" w14:textId="5CD69694" w:rsidR="00897D9D" w:rsidRPr="00A33FEF" w:rsidRDefault="00897D9D" w:rsidP="00897D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45" w:type="dxa"/>
          </w:tcPr>
          <w:p w14:paraId="417E41AA" w14:textId="4421B982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57DA782C" w14:textId="77777777" w:rsidTr="00897D9D">
        <w:tc>
          <w:tcPr>
            <w:tcW w:w="2710" w:type="dxa"/>
          </w:tcPr>
          <w:p w14:paraId="47D0C2A7" w14:textId="65D394F6" w:rsidR="00897D9D" w:rsidRPr="00A33FEF" w:rsidRDefault="00897D9D" w:rsidP="00897D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45" w:type="dxa"/>
          </w:tcPr>
          <w:p w14:paraId="2EC85E68" w14:textId="2F5B8A40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445E6254" w14:textId="77777777" w:rsidTr="00897D9D">
        <w:tc>
          <w:tcPr>
            <w:tcW w:w="2710" w:type="dxa"/>
          </w:tcPr>
          <w:p w14:paraId="35A6B283" w14:textId="72945C32" w:rsidR="00897D9D" w:rsidRPr="00A33FEF" w:rsidRDefault="00897D9D" w:rsidP="00897D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45" w:type="dxa"/>
          </w:tcPr>
          <w:p w14:paraId="571B10BF" w14:textId="010687CC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07DF095D" w14:textId="77777777" w:rsidTr="00897D9D">
        <w:tc>
          <w:tcPr>
            <w:tcW w:w="2710" w:type="dxa"/>
          </w:tcPr>
          <w:p w14:paraId="2C071C2C" w14:textId="1E52B951" w:rsidR="00897D9D" w:rsidRPr="00A33FEF" w:rsidRDefault="00897D9D" w:rsidP="00897D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45" w:type="dxa"/>
          </w:tcPr>
          <w:p w14:paraId="27D09489" w14:textId="40A1E81F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24AE86FA" w14:textId="77777777" w:rsidTr="00897D9D">
        <w:tc>
          <w:tcPr>
            <w:tcW w:w="2710" w:type="dxa"/>
          </w:tcPr>
          <w:p w14:paraId="083C4006" w14:textId="0D9AF669" w:rsidR="00897D9D" w:rsidRPr="00A33FEF" w:rsidRDefault="00897D9D" w:rsidP="00897D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45" w:type="dxa"/>
          </w:tcPr>
          <w:p w14:paraId="0A70CE7F" w14:textId="669C19E9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7B6B3EDF" w14:textId="77777777" w:rsidTr="00897D9D">
        <w:tc>
          <w:tcPr>
            <w:tcW w:w="2710" w:type="dxa"/>
          </w:tcPr>
          <w:p w14:paraId="567CD812" w14:textId="4CA98507" w:rsidR="00897D9D" w:rsidRPr="00A33FEF" w:rsidRDefault="00897D9D" w:rsidP="00897D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45" w:type="dxa"/>
          </w:tcPr>
          <w:p w14:paraId="0E7A0DAC" w14:textId="0CEBC9CD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14401A85" w14:textId="77777777" w:rsidTr="00897D9D">
        <w:tc>
          <w:tcPr>
            <w:tcW w:w="2710" w:type="dxa"/>
          </w:tcPr>
          <w:p w14:paraId="5C57E47A" w14:textId="15457D5E" w:rsidR="00897D9D" w:rsidRPr="00A33FEF" w:rsidRDefault="00897D9D" w:rsidP="00897D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45" w:type="dxa"/>
          </w:tcPr>
          <w:p w14:paraId="32E4F2B7" w14:textId="1E61494B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  <w:tr w:rsidR="00897D9D" w:rsidRPr="00A33FEF" w14:paraId="4D051259" w14:textId="77777777" w:rsidTr="00897D9D">
        <w:tc>
          <w:tcPr>
            <w:tcW w:w="2710" w:type="dxa"/>
          </w:tcPr>
          <w:p w14:paraId="7A461117" w14:textId="335CC0FA" w:rsidR="00897D9D" w:rsidRPr="00A33FEF" w:rsidRDefault="00897D9D" w:rsidP="00897D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45" w:type="dxa"/>
          </w:tcPr>
          <w:p w14:paraId="6D0AA912" w14:textId="25E73EB1" w:rsidR="00897D9D" w:rsidRPr="00A33FEF" w:rsidRDefault="00897D9D" w:rsidP="00897D9D">
            <w:pPr>
              <w:rPr>
                <w:rFonts w:ascii="Arial" w:hAnsi="Arial" w:cs="Arial"/>
              </w:rPr>
            </w:pPr>
          </w:p>
        </w:tc>
      </w:tr>
    </w:tbl>
    <w:p w14:paraId="1276F41A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Структуры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6066"/>
      </w:tblGrid>
      <w:tr w:rsidR="005137CB" w:rsidRPr="00A33FEF" w14:paraId="34469D06" w14:textId="77777777" w:rsidTr="00E56AD0">
        <w:tc>
          <w:tcPr>
            <w:tcW w:w="3289" w:type="dxa"/>
            <w:shd w:val="clear" w:color="auto" w:fill="FFC000"/>
          </w:tcPr>
          <w:p w14:paraId="787F4F93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6066" w:type="dxa"/>
            <w:shd w:val="clear" w:color="auto" w:fill="FFC000"/>
          </w:tcPr>
          <w:p w14:paraId="471CBB34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E56AD0" w:rsidRPr="00A33FEF" w14:paraId="3EEF8929" w14:textId="77777777" w:rsidTr="00E56AD0">
        <w:tc>
          <w:tcPr>
            <w:tcW w:w="3289" w:type="dxa"/>
          </w:tcPr>
          <w:p w14:paraId="3D4C452C" w14:textId="001CA960" w:rsidR="00E56AD0" w:rsidRPr="00E56AD0" w:rsidRDefault="00E56AD0" w:rsidP="005137CB">
            <w:pPr>
              <w:rPr>
                <w:rFonts w:ascii="Arial" w:hAnsi="Arial" w:cs="Arial"/>
                <w:lang w:val="en-US"/>
              </w:rPr>
            </w:pPr>
            <w:bookmarkStart w:id="245" w:name="_GoBack"/>
            <w:bookmarkEnd w:id="245"/>
          </w:p>
        </w:tc>
        <w:tc>
          <w:tcPr>
            <w:tcW w:w="6066" w:type="dxa"/>
          </w:tcPr>
          <w:p w14:paraId="32068380" w14:textId="086404E6" w:rsidR="00E56AD0" w:rsidRPr="00A33FEF" w:rsidRDefault="00E56AD0" w:rsidP="005137CB">
            <w:pPr>
              <w:rPr>
                <w:rFonts w:ascii="Arial" w:hAnsi="Arial" w:cs="Arial"/>
              </w:rPr>
            </w:pPr>
          </w:p>
        </w:tc>
      </w:tr>
      <w:tr w:rsidR="005137CB" w:rsidRPr="00A33FEF" w14:paraId="1F100F66" w14:textId="77777777" w:rsidTr="00E56AD0">
        <w:tc>
          <w:tcPr>
            <w:tcW w:w="3289" w:type="dxa"/>
          </w:tcPr>
          <w:p w14:paraId="1402AE92" w14:textId="4EA36711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66" w:type="dxa"/>
          </w:tcPr>
          <w:p w14:paraId="45EFE424" w14:textId="669A75BB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  <w:tr w:rsidR="00E56AD0" w:rsidRPr="00A33FEF" w14:paraId="463384CD" w14:textId="77777777" w:rsidTr="00E56AD0">
        <w:tc>
          <w:tcPr>
            <w:tcW w:w="3289" w:type="dxa"/>
          </w:tcPr>
          <w:p w14:paraId="2A676863" w14:textId="758A5C51" w:rsidR="00E56AD0" w:rsidRPr="00E56AD0" w:rsidRDefault="00E56AD0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66" w:type="dxa"/>
          </w:tcPr>
          <w:p w14:paraId="5C1C569C" w14:textId="6DB5E11F" w:rsidR="00E56AD0" w:rsidRPr="00A33FEF" w:rsidRDefault="00E56AD0" w:rsidP="005137CB">
            <w:pPr>
              <w:rPr>
                <w:rFonts w:ascii="Arial" w:hAnsi="Arial" w:cs="Arial"/>
              </w:rPr>
            </w:pPr>
          </w:p>
        </w:tc>
      </w:tr>
      <w:tr w:rsidR="00E56AD0" w:rsidRPr="00A33FEF" w14:paraId="00314F6B" w14:textId="77777777" w:rsidTr="00E56AD0">
        <w:tc>
          <w:tcPr>
            <w:tcW w:w="3289" w:type="dxa"/>
          </w:tcPr>
          <w:p w14:paraId="417A760D" w14:textId="416BAC38" w:rsidR="00E56AD0" w:rsidRPr="00E56AD0" w:rsidRDefault="00E56AD0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66" w:type="dxa"/>
          </w:tcPr>
          <w:p w14:paraId="120FB8CD" w14:textId="58048B95" w:rsidR="00E56AD0" w:rsidRPr="00A33FEF" w:rsidRDefault="00E56AD0" w:rsidP="005137CB">
            <w:pPr>
              <w:rPr>
                <w:rFonts w:ascii="Arial" w:hAnsi="Arial" w:cs="Arial"/>
              </w:rPr>
            </w:pPr>
          </w:p>
        </w:tc>
      </w:tr>
      <w:tr w:rsidR="00E56AD0" w:rsidRPr="00A33FEF" w14:paraId="5C091D2B" w14:textId="77777777" w:rsidTr="00E56AD0">
        <w:tc>
          <w:tcPr>
            <w:tcW w:w="3289" w:type="dxa"/>
          </w:tcPr>
          <w:p w14:paraId="2C5D281A" w14:textId="485A50B0" w:rsidR="00E56AD0" w:rsidRPr="00E56AD0" w:rsidRDefault="00E56AD0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66" w:type="dxa"/>
          </w:tcPr>
          <w:p w14:paraId="0CD82B7D" w14:textId="5ABAB90F" w:rsidR="00E56AD0" w:rsidRPr="00E56AD0" w:rsidRDefault="00E56AD0" w:rsidP="005137CB">
            <w:pPr>
              <w:rPr>
                <w:rFonts w:ascii="Arial" w:hAnsi="Arial" w:cs="Arial"/>
              </w:rPr>
            </w:pPr>
          </w:p>
        </w:tc>
      </w:tr>
      <w:tr w:rsidR="00E56AD0" w:rsidRPr="00A33FEF" w14:paraId="6C1CC265" w14:textId="77777777" w:rsidTr="00E56AD0">
        <w:tc>
          <w:tcPr>
            <w:tcW w:w="3289" w:type="dxa"/>
          </w:tcPr>
          <w:p w14:paraId="64B0F4C1" w14:textId="748BE379" w:rsidR="00E56AD0" w:rsidRPr="00545B6B" w:rsidRDefault="00E56AD0" w:rsidP="005137CB">
            <w:pPr>
              <w:rPr>
                <w:rFonts w:ascii="Arial" w:hAnsi="Arial" w:cs="Arial"/>
              </w:rPr>
            </w:pPr>
          </w:p>
        </w:tc>
        <w:tc>
          <w:tcPr>
            <w:tcW w:w="6066" w:type="dxa"/>
          </w:tcPr>
          <w:p w14:paraId="73AA6CCC" w14:textId="4BD63A6A" w:rsidR="00E56AD0" w:rsidRPr="00E56AD0" w:rsidRDefault="00E56AD0" w:rsidP="005137CB">
            <w:pPr>
              <w:rPr>
                <w:rFonts w:ascii="Arial" w:hAnsi="Arial" w:cs="Arial"/>
              </w:rPr>
            </w:pPr>
          </w:p>
        </w:tc>
      </w:tr>
      <w:tr w:rsidR="00E56AD0" w:rsidRPr="00A33FEF" w14:paraId="3378D2CB" w14:textId="77777777" w:rsidTr="00E56AD0">
        <w:tc>
          <w:tcPr>
            <w:tcW w:w="3289" w:type="dxa"/>
          </w:tcPr>
          <w:p w14:paraId="265A994D" w14:textId="39E8EAEC" w:rsidR="00E56AD0" w:rsidRPr="00545B6B" w:rsidRDefault="00E56AD0" w:rsidP="005137CB">
            <w:pPr>
              <w:rPr>
                <w:rFonts w:ascii="Arial" w:hAnsi="Arial" w:cs="Arial"/>
              </w:rPr>
            </w:pPr>
          </w:p>
        </w:tc>
        <w:tc>
          <w:tcPr>
            <w:tcW w:w="6066" w:type="dxa"/>
          </w:tcPr>
          <w:p w14:paraId="7CB7D524" w14:textId="35A29989" w:rsidR="00E56AD0" w:rsidRPr="00E56AD0" w:rsidRDefault="00E56AD0" w:rsidP="005137CB">
            <w:pPr>
              <w:rPr>
                <w:rFonts w:ascii="Arial" w:hAnsi="Arial" w:cs="Arial"/>
              </w:rPr>
            </w:pPr>
          </w:p>
        </w:tc>
      </w:tr>
      <w:tr w:rsidR="00E56AD0" w:rsidRPr="00A33FEF" w14:paraId="031E80A7" w14:textId="77777777" w:rsidTr="00E56AD0">
        <w:tc>
          <w:tcPr>
            <w:tcW w:w="3289" w:type="dxa"/>
          </w:tcPr>
          <w:p w14:paraId="3D3B9462" w14:textId="234AD26B" w:rsidR="00E56AD0" w:rsidRPr="00545B6B" w:rsidRDefault="00E56AD0" w:rsidP="005137CB">
            <w:pPr>
              <w:rPr>
                <w:rFonts w:ascii="Arial" w:hAnsi="Arial" w:cs="Arial"/>
              </w:rPr>
            </w:pPr>
          </w:p>
        </w:tc>
        <w:tc>
          <w:tcPr>
            <w:tcW w:w="6066" w:type="dxa"/>
          </w:tcPr>
          <w:p w14:paraId="31B836E3" w14:textId="37892485" w:rsidR="00E56AD0" w:rsidRPr="00E56AD0" w:rsidRDefault="00E56AD0" w:rsidP="005137CB">
            <w:pPr>
              <w:rPr>
                <w:rFonts w:ascii="Arial" w:hAnsi="Arial" w:cs="Arial"/>
              </w:rPr>
            </w:pPr>
          </w:p>
        </w:tc>
      </w:tr>
      <w:tr w:rsidR="00545B6B" w:rsidRPr="00A33FEF" w14:paraId="09A80904" w14:textId="77777777" w:rsidTr="00E56AD0">
        <w:tc>
          <w:tcPr>
            <w:tcW w:w="3289" w:type="dxa"/>
          </w:tcPr>
          <w:p w14:paraId="08908C25" w14:textId="5A3B2A7E" w:rsidR="00545B6B" w:rsidRPr="00545B6B" w:rsidRDefault="00545B6B" w:rsidP="005137CB">
            <w:pPr>
              <w:rPr>
                <w:rFonts w:ascii="Arial" w:hAnsi="Arial" w:cs="Arial"/>
              </w:rPr>
            </w:pPr>
          </w:p>
        </w:tc>
        <w:tc>
          <w:tcPr>
            <w:tcW w:w="6066" w:type="dxa"/>
          </w:tcPr>
          <w:p w14:paraId="2C5D12D4" w14:textId="08770D05" w:rsidR="00545B6B" w:rsidRPr="00545B6B" w:rsidRDefault="00545B6B" w:rsidP="005137CB">
            <w:pPr>
              <w:rPr>
                <w:rFonts w:ascii="Arial" w:hAnsi="Arial" w:cs="Arial"/>
              </w:rPr>
            </w:pPr>
          </w:p>
        </w:tc>
      </w:tr>
    </w:tbl>
    <w:p w14:paraId="462B791F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Типы таблиц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1768C337" w14:textId="77777777" w:rsidTr="001D0C9D">
        <w:tc>
          <w:tcPr>
            <w:tcW w:w="1984" w:type="dxa"/>
            <w:shd w:val="clear" w:color="auto" w:fill="FFC000"/>
          </w:tcPr>
          <w:p w14:paraId="0CD27587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00F378AA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2E70BC72" w14:textId="77777777" w:rsidTr="005137CB">
        <w:tc>
          <w:tcPr>
            <w:tcW w:w="1984" w:type="dxa"/>
          </w:tcPr>
          <w:p w14:paraId="2915C3F7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430B9570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35FA3FF9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PDF-формуляры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14B5E8A6" w14:textId="77777777" w:rsidTr="001D0C9D">
        <w:tc>
          <w:tcPr>
            <w:tcW w:w="1984" w:type="dxa"/>
            <w:shd w:val="clear" w:color="auto" w:fill="FFC000"/>
          </w:tcPr>
          <w:p w14:paraId="5C751623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12DF1F06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2047EB54" w14:textId="77777777" w:rsidTr="005137CB">
        <w:tc>
          <w:tcPr>
            <w:tcW w:w="1984" w:type="dxa"/>
          </w:tcPr>
          <w:p w14:paraId="21AAD603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31E1034A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021BA6E6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 </w:t>
      </w:r>
      <w:r w:rsidRPr="00A33FEF">
        <w:rPr>
          <w:rFonts w:ascii="Arial" w:hAnsi="Arial" w:cs="Arial"/>
          <w:lang w:val="en-US"/>
        </w:rPr>
        <w:t>Интерфейсы P</w:t>
      </w:r>
      <w:r w:rsidRPr="00A33FEF">
        <w:rPr>
          <w:rFonts w:ascii="Arial" w:hAnsi="Arial" w:cs="Arial"/>
        </w:rPr>
        <w:t>DF-формуляров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51BF49E3" w14:textId="77777777" w:rsidTr="001D0C9D">
        <w:tc>
          <w:tcPr>
            <w:tcW w:w="1984" w:type="dxa"/>
            <w:shd w:val="clear" w:color="auto" w:fill="FFC000"/>
          </w:tcPr>
          <w:p w14:paraId="79DE6D90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651E2D5E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0C0A12FA" w14:textId="77777777" w:rsidTr="005137CB">
        <w:tc>
          <w:tcPr>
            <w:tcW w:w="1984" w:type="dxa"/>
          </w:tcPr>
          <w:p w14:paraId="32826208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4EF79B35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7986C8AC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 xml:space="preserve">Смарт-формуляры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1E6917FB" w14:textId="77777777" w:rsidTr="001D0C9D">
        <w:tc>
          <w:tcPr>
            <w:tcW w:w="1984" w:type="dxa"/>
            <w:shd w:val="clear" w:color="auto" w:fill="FFC000"/>
          </w:tcPr>
          <w:p w14:paraId="42CD761B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5F38BAF4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0B423C6C" w14:textId="77777777" w:rsidTr="005137CB">
        <w:tc>
          <w:tcPr>
            <w:tcW w:w="1984" w:type="dxa"/>
          </w:tcPr>
          <w:p w14:paraId="40C9BCE5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16606653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0714AC8A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  <w:lang w:val="en-US"/>
        </w:rPr>
        <w:t>B</w:t>
      </w:r>
      <w:r w:rsidRPr="00A33FEF">
        <w:rPr>
          <w:rFonts w:ascii="Arial" w:hAnsi="Arial" w:cs="Arial"/>
        </w:rPr>
        <w:t>D</w:t>
      </w:r>
      <w:r w:rsidRPr="00A33FEF">
        <w:rPr>
          <w:rFonts w:ascii="Arial" w:hAnsi="Arial" w:cs="Arial"/>
          <w:lang w:val="en-US"/>
        </w:rPr>
        <w:t>S</w:t>
      </w:r>
      <w:r w:rsidRPr="00A33FEF">
        <w:rPr>
          <w:rFonts w:ascii="Arial" w:hAnsi="Arial" w:cs="Arial"/>
        </w:rPr>
        <w:t xml:space="preserve"> документ (</w:t>
      </w:r>
      <w:r w:rsidRPr="00A33FEF">
        <w:rPr>
          <w:rFonts w:ascii="Arial" w:hAnsi="Arial" w:cs="Arial"/>
          <w:lang w:val="en-US"/>
        </w:rPr>
        <w:t>OAER</w:t>
      </w:r>
      <w:r w:rsidRPr="00A33FEF">
        <w:rPr>
          <w:rFonts w:ascii="Arial" w:hAnsi="Arial" w:cs="Arial"/>
        </w:rPr>
        <w:t xml:space="preserve">)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276"/>
        <w:gridCol w:w="2268"/>
        <w:gridCol w:w="3827"/>
      </w:tblGrid>
      <w:tr w:rsidR="005137CB" w:rsidRPr="00A33FEF" w14:paraId="5DEDC735" w14:textId="77777777" w:rsidTr="001D0C9D">
        <w:tc>
          <w:tcPr>
            <w:tcW w:w="1984" w:type="dxa"/>
            <w:shd w:val="clear" w:color="auto" w:fill="FFC000"/>
          </w:tcPr>
          <w:p w14:paraId="3F2BF18A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Имя класса</w:t>
            </w:r>
          </w:p>
        </w:tc>
        <w:tc>
          <w:tcPr>
            <w:tcW w:w="1276" w:type="dxa"/>
            <w:shd w:val="clear" w:color="auto" w:fill="FFC000"/>
          </w:tcPr>
          <w:p w14:paraId="13DE18F2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Тип класса</w:t>
            </w:r>
          </w:p>
        </w:tc>
        <w:tc>
          <w:tcPr>
            <w:tcW w:w="2268" w:type="dxa"/>
            <w:shd w:val="clear" w:color="auto" w:fill="FFC000"/>
          </w:tcPr>
          <w:p w14:paraId="4A6FBF46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Ключ объекта</w:t>
            </w:r>
          </w:p>
        </w:tc>
        <w:tc>
          <w:tcPr>
            <w:tcW w:w="3827" w:type="dxa"/>
            <w:shd w:val="clear" w:color="auto" w:fill="FFC000"/>
          </w:tcPr>
          <w:p w14:paraId="3C09C595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 xml:space="preserve">Название </w:t>
            </w:r>
            <w:r w:rsidRPr="00A33FEF">
              <w:rPr>
                <w:rFonts w:ascii="Arial" w:hAnsi="Arial" w:cs="Arial"/>
                <w:szCs w:val="20"/>
                <w:lang w:val="en-US"/>
              </w:rPr>
              <w:t>файла</w:t>
            </w:r>
          </w:p>
        </w:tc>
      </w:tr>
      <w:tr w:rsidR="005137CB" w:rsidRPr="00A33FEF" w14:paraId="4B34A04E" w14:textId="77777777" w:rsidTr="005137CB">
        <w:tc>
          <w:tcPr>
            <w:tcW w:w="1984" w:type="dxa"/>
          </w:tcPr>
          <w:p w14:paraId="0600338B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50C6159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A362CBF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6B5F89C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3CF6BF75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  <w:lang w:val="en-US"/>
        </w:rPr>
        <w:t>Web-</w:t>
      </w:r>
      <w:r w:rsidRPr="00A33FEF">
        <w:rPr>
          <w:rFonts w:ascii="Arial" w:hAnsi="Arial" w:cs="Arial"/>
        </w:rPr>
        <w:t>репозитарий</w:t>
      </w:r>
      <w:r w:rsidRPr="00A33FEF">
        <w:rPr>
          <w:rFonts w:ascii="Arial" w:hAnsi="Arial" w:cs="Arial"/>
          <w:lang w:val="en-US"/>
        </w:rPr>
        <w:t xml:space="preserve"> (SMW0)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544"/>
        <w:gridCol w:w="3827"/>
      </w:tblGrid>
      <w:tr w:rsidR="005137CB" w:rsidRPr="00A33FEF" w14:paraId="12BC453C" w14:textId="77777777" w:rsidTr="001D0C9D">
        <w:tc>
          <w:tcPr>
            <w:tcW w:w="1984" w:type="dxa"/>
            <w:shd w:val="clear" w:color="auto" w:fill="FFC000"/>
          </w:tcPr>
          <w:p w14:paraId="611BAD4A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Пакет</w:t>
            </w:r>
          </w:p>
        </w:tc>
        <w:tc>
          <w:tcPr>
            <w:tcW w:w="3544" w:type="dxa"/>
            <w:shd w:val="clear" w:color="auto" w:fill="FFC000"/>
          </w:tcPr>
          <w:p w14:paraId="7DD3DC27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Объект</w:t>
            </w:r>
          </w:p>
        </w:tc>
        <w:tc>
          <w:tcPr>
            <w:tcW w:w="3827" w:type="dxa"/>
            <w:shd w:val="clear" w:color="auto" w:fill="FFC000"/>
          </w:tcPr>
          <w:p w14:paraId="43B1B011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Описание</w:t>
            </w:r>
          </w:p>
        </w:tc>
      </w:tr>
      <w:tr w:rsidR="005137CB" w:rsidRPr="00A33FEF" w14:paraId="0875B150" w14:textId="77777777" w:rsidTr="005137CB">
        <w:tc>
          <w:tcPr>
            <w:tcW w:w="1984" w:type="dxa"/>
          </w:tcPr>
          <w:p w14:paraId="5BB8C618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A94628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0993DC43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261FFBAB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Объекты полномочий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312B2A3A" w14:textId="77777777" w:rsidTr="001D0C9D">
        <w:tc>
          <w:tcPr>
            <w:tcW w:w="1984" w:type="dxa"/>
            <w:shd w:val="clear" w:color="auto" w:fill="FFC000"/>
          </w:tcPr>
          <w:p w14:paraId="34068C0A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7A3728F5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7CE490BF" w14:textId="77777777" w:rsidTr="005137CB">
        <w:tc>
          <w:tcPr>
            <w:tcW w:w="1984" w:type="dxa"/>
          </w:tcPr>
          <w:p w14:paraId="5FFFCA36" w14:textId="77777777" w:rsidR="005137CB" w:rsidRPr="00892151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72FD5CF8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6791FCED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Объекты блокировки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26000F89" w14:textId="77777777" w:rsidTr="001D0C9D">
        <w:tc>
          <w:tcPr>
            <w:tcW w:w="1984" w:type="dxa"/>
            <w:shd w:val="clear" w:color="auto" w:fill="FFC000"/>
          </w:tcPr>
          <w:p w14:paraId="66A0EE95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46EDA5D7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0604FC78" w14:textId="77777777" w:rsidTr="005137CB">
        <w:tc>
          <w:tcPr>
            <w:tcW w:w="1984" w:type="dxa"/>
          </w:tcPr>
          <w:p w14:paraId="6B60B9DB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78C70483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08564A35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WebDynpro компоненты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000FBBFD" w14:textId="77777777" w:rsidTr="001D0C9D">
        <w:tc>
          <w:tcPr>
            <w:tcW w:w="1984" w:type="dxa"/>
            <w:shd w:val="clear" w:color="auto" w:fill="FFC000"/>
          </w:tcPr>
          <w:p w14:paraId="71699916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lastRenderedPageBreak/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7B22C5EB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2489D416" w14:textId="77777777" w:rsidTr="005137CB">
        <w:tc>
          <w:tcPr>
            <w:tcW w:w="1984" w:type="dxa"/>
          </w:tcPr>
          <w:p w14:paraId="76AB96DF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2FC7F189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569A1620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Прочие объекты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5670"/>
      </w:tblGrid>
      <w:tr w:rsidR="005137CB" w:rsidRPr="00A33FEF" w14:paraId="28EDA64A" w14:textId="77777777" w:rsidTr="001D0C9D">
        <w:tc>
          <w:tcPr>
            <w:tcW w:w="1984" w:type="dxa"/>
            <w:shd w:val="clear" w:color="auto" w:fill="FFC000"/>
          </w:tcPr>
          <w:p w14:paraId="704FA410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  <w:lang w:val="en-US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Тип объекта</w:t>
            </w:r>
          </w:p>
        </w:tc>
        <w:tc>
          <w:tcPr>
            <w:tcW w:w="1701" w:type="dxa"/>
            <w:shd w:val="clear" w:color="auto" w:fill="FFC000"/>
          </w:tcPr>
          <w:p w14:paraId="3A55DCDE" w14:textId="77777777" w:rsidR="005137CB" w:rsidRPr="00A33FEF" w:rsidRDefault="005137CB" w:rsidP="005137CB">
            <w:pPr>
              <w:pStyle w:val="afb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5670" w:type="dxa"/>
            <w:shd w:val="clear" w:color="auto" w:fill="FFC000"/>
          </w:tcPr>
          <w:p w14:paraId="0B070F96" w14:textId="77777777" w:rsidR="005137CB" w:rsidRPr="00A33FEF" w:rsidRDefault="005137CB" w:rsidP="005137CB">
            <w:pPr>
              <w:pStyle w:val="afb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892151" w14:paraId="57B43C70" w14:textId="77777777" w:rsidTr="005137CB">
        <w:tc>
          <w:tcPr>
            <w:tcW w:w="1984" w:type="dxa"/>
          </w:tcPr>
          <w:p w14:paraId="40113295" w14:textId="6CFE3B85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6ECE65D4" w14:textId="2A0716B1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F255ED6" w14:textId="08C9351C" w:rsidR="005137CB" w:rsidRPr="00892151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87F88E7" w14:textId="77777777" w:rsidR="005137CB" w:rsidRPr="00892151" w:rsidRDefault="005137CB" w:rsidP="005137CB">
      <w:pPr>
        <w:rPr>
          <w:rFonts w:ascii="Arial" w:hAnsi="Arial" w:cs="Arial"/>
          <w:lang w:val="en-US"/>
        </w:rPr>
      </w:pPr>
    </w:p>
    <w:p w14:paraId="0FB3D532" w14:textId="77777777" w:rsidR="003041B6" w:rsidRPr="00A33FEF" w:rsidRDefault="003041B6" w:rsidP="003041B6">
      <w:pPr>
        <w:pStyle w:val="1"/>
        <w:numPr>
          <w:ilvl w:val="1"/>
          <w:numId w:val="8"/>
        </w:numPr>
      </w:pPr>
      <w:bookmarkStart w:id="246" w:name="_Toc528589973"/>
      <w:r w:rsidRPr="00A33FEF">
        <w:t>Отчет о тестировании</w:t>
      </w:r>
      <w:bookmarkEnd w:id="246"/>
    </w:p>
    <w:p w14:paraId="5F5DFDCC" w14:textId="77777777" w:rsidR="008A4931" w:rsidRPr="00D114FA" w:rsidRDefault="00DA0DA3" w:rsidP="00DA0DA3">
      <w:pPr>
        <w:pStyle w:val="Text"/>
        <w:ind w:firstLine="176"/>
        <w:rPr>
          <w:b/>
          <w:sz w:val="24"/>
          <w:lang w:val="ru-RU"/>
        </w:rPr>
      </w:pPr>
      <w:r w:rsidRPr="00D114FA">
        <w:rPr>
          <w:b/>
          <w:sz w:val="24"/>
          <w:lang w:val="ru-RU"/>
        </w:rPr>
        <w:t>НАЧАЛЬНЫЕ ДАННЫЕ</w:t>
      </w:r>
    </w:p>
    <w:p w14:paraId="73A2E200" w14:textId="6F1475C5" w:rsidR="008A4931" w:rsidRPr="00D114FA" w:rsidRDefault="00D114FA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 w:rsidRPr="00D114FA">
        <w:rPr>
          <w:rFonts w:ascii="Arial" w:hAnsi="Arial" w:cs="Arial"/>
          <w:i w:val="0"/>
          <w:sz w:val="24"/>
        </w:rPr>
        <w:t>Описано в 3.1.</w:t>
      </w:r>
    </w:p>
    <w:p w14:paraId="7EF6EC3E" w14:textId="77777777" w:rsidR="00D114FA" w:rsidRPr="00A33FEF" w:rsidRDefault="00D114FA" w:rsidP="008A4931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</w:p>
    <w:p w14:paraId="4AC513C2" w14:textId="77777777" w:rsidR="008A4931" w:rsidRPr="00A33FEF" w:rsidRDefault="00DA0DA3" w:rsidP="00DA0DA3">
      <w:pPr>
        <w:pStyle w:val="Text"/>
        <w:ind w:firstLine="176"/>
        <w:rPr>
          <w:b/>
          <w:lang w:val="ru-RU"/>
        </w:rPr>
      </w:pPr>
      <w:r w:rsidRPr="00D114FA">
        <w:rPr>
          <w:b/>
          <w:sz w:val="24"/>
          <w:lang w:val="ru-RU"/>
        </w:rPr>
        <w:t>ЗАПУСК</w:t>
      </w:r>
    </w:p>
    <w:p w14:paraId="1415D0FB" w14:textId="5C04FEE9" w:rsidR="008A4931" w:rsidRDefault="00056037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Транзакция </w:t>
      </w:r>
      <w:r>
        <w:rPr>
          <w:rFonts w:ascii="Arial" w:hAnsi="Arial" w:cs="Arial"/>
          <w:i w:val="0"/>
          <w:sz w:val="24"/>
          <w:lang w:val="en-US"/>
        </w:rPr>
        <w:t xml:space="preserve">ME51N </w:t>
      </w:r>
      <w:r>
        <w:rPr>
          <w:rFonts w:ascii="Arial" w:hAnsi="Arial" w:cs="Arial"/>
          <w:i w:val="0"/>
          <w:sz w:val="24"/>
        </w:rPr>
        <w:t>Создание заявки</w:t>
      </w:r>
    </w:p>
    <w:p w14:paraId="46B423F6" w14:textId="327D2D5C" w:rsidR="00056037" w:rsidRDefault="00056037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0741F658" w14:textId="51CE7457" w:rsidR="00056037" w:rsidRDefault="00056037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noProof/>
        </w:rPr>
        <w:drawing>
          <wp:inline distT="0" distB="0" distL="0" distR="0" wp14:anchorId="6F97314B" wp14:editId="52613CD3">
            <wp:extent cx="6480810" cy="2637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0C16" w14:textId="6880B077" w:rsidR="00056037" w:rsidRDefault="00056037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2BFEC00A" w14:textId="4D5F3629" w:rsidR="00056037" w:rsidRDefault="00056037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Определилась расчетная цена и проставился индикатор «Расчетная цена» </w:t>
      </w:r>
    </w:p>
    <w:p w14:paraId="3FC609EF" w14:textId="23D974B1" w:rsidR="00056037" w:rsidRDefault="00056037" w:rsidP="00056037">
      <w:r>
        <w:rPr>
          <w:noProof/>
          <w:lang w:eastAsia="ru-RU"/>
        </w:rPr>
        <w:drawing>
          <wp:inline distT="0" distB="0" distL="0" distR="0" wp14:anchorId="2B77DBCF" wp14:editId="303860B4">
            <wp:extent cx="5940425" cy="13176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68A4" w14:textId="0141552E" w:rsidR="00056037" w:rsidRDefault="00056037" w:rsidP="00056037"/>
    <w:p w14:paraId="426D6E06" w14:textId="4485D154" w:rsidR="00056037" w:rsidRDefault="00056037" w:rsidP="00056037">
      <w:r>
        <w:rPr>
          <w:noProof/>
          <w:lang w:eastAsia="ru-RU"/>
        </w:rPr>
        <w:lastRenderedPageBreak/>
        <w:drawing>
          <wp:inline distT="0" distB="0" distL="0" distR="0" wp14:anchorId="67CA2BA2" wp14:editId="51F8CB9A">
            <wp:extent cx="5940425" cy="11690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570F" w14:textId="7859A602" w:rsidR="00056037" w:rsidRDefault="00056037" w:rsidP="00056037"/>
    <w:p w14:paraId="37B8E9C5" w14:textId="77777777" w:rsidR="009E667A" w:rsidRPr="009E667A" w:rsidRDefault="009E667A" w:rsidP="009E667A">
      <w:pPr>
        <w:rPr>
          <w:rFonts w:ascii="Arial" w:hAnsi="Arial" w:cs="Arial"/>
        </w:rPr>
      </w:pPr>
      <w:r w:rsidRPr="009E667A">
        <w:rPr>
          <w:rFonts w:ascii="Arial" w:hAnsi="Arial" w:cs="Arial"/>
        </w:rPr>
        <w:t>Создана заявка 10004653</w:t>
      </w:r>
    </w:p>
    <w:p w14:paraId="76B7CE89" w14:textId="1FDCAB8B" w:rsidR="009E667A" w:rsidRDefault="009E667A" w:rsidP="00056037"/>
    <w:p w14:paraId="6FADC624" w14:textId="08B63F40" w:rsidR="009E667A" w:rsidRPr="009E667A" w:rsidRDefault="009E667A" w:rsidP="00056037">
      <w:pPr>
        <w:rPr>
          <w:rFonts w:ascii="Arial" w:hAnsi="Arial" w:cs="Arial"/>
          <w:iCs/>
          <w:szCs w:val="20"/>
          <w:lang w:eastAsia="ru-RU"/>
        </w:rPr>
      </w:pPr>
      <w:r w:rsidRPr="009E667A">
        <w:rPr>
          <w:rFonts w:ascii="Arial" w:hAnsi="Arial" w:cs="Arial"/>
          <w:iCs/>
          <w:szCs w:val="20"/>
          <w:lang w:eastAsia="ru-RU"/>
        </w:rPr>
        <w:t>Транзакция ZMM_PRICE «Ведение плановых цен»</w:t>
      </w:r>
    </w:p>
    <w:p w14:paraId="3F1EA603" w14:textId="0370AD25" w:rsidR="009E667A" w:rsidRDefault="009E667A" w:rsidP="00056037"/>
    <w:p w14:paraId="14AF0D48" w14:textId="6D9015AE" w:rsidR="00A66BE6" w:rsidRPr="00A66BE6" w:rsidRDefault="00A66BE6" w:rsidP="00056037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>Проверяем попал ли на расценку материал 800400</w:t>
      </w:r>
      <w:r>
        <w:rPr>
          <w:rFonts w:ascii="Arial" w:hAnsi="Arial" w:cs="Arial"/>
          <w:iCs/>
          <w:szCs w:val="20"/>
          <w:lang w:eastAsia="ru-RU"/>
        </w:rPr>
        <w:t>. Запускаем отчет в ражиме 01</w:t>
      </w:r>
    </w:p>
    <w:p w14:paraId="7FA54105" w14:textId="24B41B8A" w:rsidR="00A66BE6" w:rsidRDefault="00A66BE6" w:rsidP="00056037"/>
    <w:p w14:paraId="2C9148E3" w14:textId="2C7154AA" w:rsidR="00A66BE6" w:rsidRDefault="00A66BE6" w:rsidP="00056037">
      <w:r>
        <w:rPr>
          <w:noProof/>
          <w:lang w:eastAsia="ru-RU"/>
        </w:rPr>
        <w:drawing>
          <wp:inline distT="0" distB="0" distL="0" distR="0" wp14:anchorId="61560A30" wp14:editId="0804E57A">
            <wp:extent cx="6480810" cy="2899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D73A" w14:textId="08F709CD" w:rsidR="00A66BE6" w:rsidRDefault="00A66BE6" w:rsidP="00056037"/>
    <w:p w14:paraId="083FC076" w14:textId="6F493762" w:rsidR="00A66BE6" w:rsidRPr="00A66BE6" w:rsidRDefault="00A66BE6" w:rsidP="00056037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 xml:space="preserve">Позиция появилась, автоматически рассчитана базовая и плановая цена. </w:t>
      </w:r>
    </w:p>
    <w:p w14:paraId="6B8BCE28" w14:textId="6DEB1AE9" w:rsidR="00A66BE6" w:rsidRDefault="00A66BE6" w:rsidP="00056037"/>
    <w:p w14:paraId="6F7446D1" w14:textId="52065362" w:rsidR="00A66BE6" w:rsidRDefault="00A66BE6" w:rsidP="00056037">
      <w:r>
        <w:rPr>
          <w:noProof/>
          <w:lang w:eastAsia="ru-RU"/>
        </w:rPr>
        <w:drawing>
          <wp:inline distT="0" distB="0" distL="0" distR="0" wp14:anchorId="44F60543" wp14:editId="3A756E31">
            <wp:extent cx="6527471" cy="10724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83137" cy="10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C74B" w14:textId="77777777" w:rsidR="00A66BE6" w:rsidRDefault="00A66BE6" w:rsidP="00056037"/>
    <w:p w14:paraId="54980D40" w14:textId="77777777" w:rsidR="00A66BE6" w:rsidRP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 xml:space="preserve">Изменяем базовую цену, сбрасывается способ присвоения цены, меняем его на 07. </w:t>
      </w:r>
    </w:p>
    <w:p w14:paraId="68413A59" w14:textId="54E8C74B" w:rsid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>Выделяем позицию и нажимаем «Сформировать цену». На всплывающем окне вводим «Да»</w:t>
      </w:r>
    </w:p>
    <w:p w14:paraId="01327BA4" w14:textId="77777777" w:rsidR="00A66BE6" w:rsidRP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</w:p>
    <w:p w14:paraId="427E33AB" w14:textId="0CFFA572" w:rsidR="00A66BE6" w:rsidRDefault="00A66BE6" w:rsidP="00A66BE6"/>
    <w:p w14:paraId="467AB505" w14:textId="2C1C494B" w:rsidR="00A66BE6" w:rsidRDefault="00A66BE6" w:rsidP="00A66BE6">
      <w:r>
        <w:rPr>
          <w:noProof/>
          <w:lang w:eastAsia="ru-RU"/>
        </w:rPr>
        <w:lastRenderedPageBreak/>
        <w:drawing>
          <wp:inline distT="0" distB="0" distL="0" distR="0" wp14:anchorId="1075289F" wp14:editId="79A41993">
            <wp:extent cx="4457700" cy="174591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9787" cy="17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9E7B" w14:textId="4CAB17D4" w:rsidR="00A66BE6" w:rsidRDefault="00A66BE6" w:rsidP="00A66BE6"/>
    <w:p w14:paraId="58589B35" w14:textId="5FF65661" w:rsidR="00A66BE6" w:rsidRP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>Система пересчитала плановую цену, на основании базовой с учетом макропараметров</w:t>
      </w:r>
    </w:p>
    <w:p w14:paraId="085CB324" w14:textId="77777777" w:rsidR="00A66BE6" w:rsidRDefault="00A66BE6" w:rsidP="00A66BE6"/>
    <w:p w14:paraId="5A472ED9" w14:textId="534A0679" w:rsidR="00A66BE6" w:rsidRDefault="00A66BE6" w:rsidP="00A66BE6">
      <w:r>
        <w:rPr>
          <w:noProof/>
          <w:lang w:eastAsia="ru-RU"/>
        </w:rPr>
        <w:drawing>
          <wp:inline distT="0" distB="0" distL="0" distR="0" wp14:anchorId="17BF42BF" wp14:editId="1F705BB3">
            <wp:extent cx="5940425" cy="923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2706" w14:textId="77777777" w:rsidR="00A66BE6" w:rsidRP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</w:p>
    <w:p w14:paraId="77DD2F91" w14:textId="77777777" w:rsidR="00A66BE6" w:rsidRP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>В поле «Номер условия» записи цены присвоен очередной порядковый номер, значит цена</w:t>
      </w:r>
      <w:r>
        <w:t xml:space="preserve"> </w:t>
      </w:r>
      <w:r w:rsidRPr="00A66BE6">
        <w:rPr>
          <w:rFonts w:ascii="Arial" w:hAnsi="Arial" w:cs="Arial"/>
          <w:iCs/>
          <w:szCs w:val="20"/>
          <w:lang w:eastAsia="ru-RU"/>
        </w:rPr>
        <w:t>добавлена в таблицу и взята в работу</w:t>
      </w:r>
    </w:p>
    <w:p w14:paraId="7B76CDBA" w14:textId="77777777" w:rsidR="00A66BE6" w:rsidRP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>Необходимо отправить ее на согласование. После этого система изменит статус на 02, и будет видна только в режиме работы отчета = 02</w:t>
      </w:r>
    </w:p>
    <w:p w14:paraId="5ABDF283" w14:textId="432D376E" w:rsidR="00A66BE6" w:rsidRDefault="00A66BE6" w:rsidP="00A66BE6"/>
    <w:p w14:paraId="38B44A82" w14:textId="6E49032B" w:rsidR="00A66BE6" w:rsidRDefault="00A66BE6" w:rsidP="00A66BE6">
      <w:r>
        <w:rPr>
          <w:noProof/>
          <w:lang w:eastAsia="ru-RU"/>
        </w:rPr>
        <w:drawing>
          <wp:inline distT="0" distB="0" distL="0" distR="0" wp14:anchorId="67AA74FA" wp14:editId="115684D9">
            <wp:extent cx="5940425" cy="26289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6BD5" w14:textId="7AED675C" w:rsidR="00A66BE6" w:rsidRDefault="00A66BE6" w:rsidP="00A66BE6"/>
    <w:p w14:paraId="0C0398EE" w14:textId="2CA9616B" w:rsidR="00A66BE6" w:rsidRP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>Выделяем позицию и нажимаем «Согласовать»</w:t>
      </w:r>
    </w:p>
    <w:p w14:paraId="790B234E" w14:textId="77777777" w:rsidR="00A66BE6" w:rsidRPr="00225356" w:rsidRDefault="00A66BE6" w:rsidP="00A66BE6"/>
    <w:p w14:paraId="010E8708" w14:textId="343CE783" w:rsidR="00A66BE6" w:rsidRDefault="00A66BE6" w:rsidP="00A66BE6">
      <w:r>
        <w:rPr>
          <w:noProof/>
          <w:lang w:eastAsia="ru-RU"/>
        </w:rPr>
        <w:drawing>
          <wp:inline distT="0" distB="0" distL="0" distR="0" wp14:anchorId="444E2612" wp14:editId="05175C71">
            <wp:extent cx="5940425" cy="3886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6575" w14:textId="77777777" w:rsidR="00A66BE6" w:rsidRDefault="00A66BE6" w:rsidP="00A66BE6"/>
    <w:p w14:paraId="255EE399" w14:textId="77777777" w:rsidR="00A66BE6" w:rsidRP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>Запускаем отчета с вариантом = 03</w:t>
      </w:r>
    </w:p>
    <w:p w14:paraId="00A3269E" w14:textId="77777777" w:rsidR="00A66BE6" w:rsidRDefault="00A66BE6" w:rsidP="00A66BE6"/>
    <w:p w14:paraId="2FF9AB48" w14:textId="50327317" w:rsidR="00A66BE6" w:rsidRDefault="00A66BE6" w:rsidP="00056037">
      <w:r>
        <w:rPr>
          <w:noProof/>
          <w:lang w:eastAsia="ru-RU"/>
        </w:rPr>
        <w:lastRenderedPageBreak/>
        <w:drawing>
          <wp:inline distT="0" distB="0" distL="0" distR="0" wp14:anchorId="775098C0" wp14:editId="6A010405">
            <wp:extent cx="4373218" cy="228781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78635" cy="22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0CE7" w14:textId="6376A33D" w:rsidR="00A66BE6" w:rsidRDefault="00A66BE6" w:rsidP="00056037"/>
    <w:p w14:paraId="30BA8207" w14:textId="72C04C92" w:rsid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>Проверяем в поле «Статус цены», что позиция в статусе 03 «Утверждён»</w:t>
      </w:r>
    </w:p>
    <w:p w14:paraId="56467E37" w14:textId="77777777" w:rsidR="00A66BE6" w:rsidRP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</w:p>
    <w:p w14:paraId="7E1B09E6" w14:textId="683B8441" w:rsidR="00A66BE6" w:rsidRDefault="00A66BE6" w:rsidP="00A66BE6">
      <w:r>
        <w:rPr>
          <w:noProof/>
          <w:lang w:eastAsia="ru-RU"/>
        </w:rPr>
        <w:drawing>
          <wp:inline distT="0" distB="0" distL="0" distR="0" wp14:anchorId="695F3080" wp14:editId="03D47DAA">
            <wp:extent cx="5940425" cy="9975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908C" w14:textId="77777777" w:rsidR="00A66BE6" w:rsidRDefault="00A66BE6" w:rsidP="00A66BE6"/>
    <w:p w14:paraId="38A33CC5" w14:textId="5FCF4946" w:rsidR="00A66BE6" w:rsidRP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>Проверя</w:t>
      </w:r>
      <w:r>
        <w:rPr>
          <w:rFonts w:ascii="Arial" w:hAnsi="Arial" w:cs="Arial"/>
          <w:iCs/>
          <w:szCs w:val="20"/>
          <w:lang w:eastAsia="ru-RU"/>
        </w:rPr>
        <w:t>ем обновилась ли цена в заявке в транзакции</w:t>
      </w:r>
      <w:r w:rsidRPr="00A66BE6">
        <w:rPr>
          <w:rFonts w:ascii="Arial" w:hAnsi="Arial" w:cs="Arial"/>
          <w:iCs/>
          <w:szCs w:val="20"/>
          <w:lang w:eastAsia="ru-RU"/>
        </w:rPr>
        <w:t xml:space="preserve"> ME53N </w:t>
      </w:r>
      <w:r>
        <w:rPr>
          <w:rFonts w:ascii="Arial" w:hAnsi="Arial" w:cs="Arial"/>
          <w:iCs/>
          <w:szCs w:val="20"/>
          <w:lang w:eastAsia="ru-RU"/>
        </w:rPr>
        <w:t>«Просмотр заявки»</w:t>
      </w:r>
    </w:p>
    <w:p w14:paraId="596146AE" w14:textId="77777777" w:rsidR="00A66BE6" w:rsidRDefault="00A66BE6" w:rsidP="00056037"/>
    <w:p w14:paraId="6018D945" w14:textId="0A8FAF9E" w:rsidR="00056037" w:rsidRDefault="00A66BE6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noProof/>
        </w:rPr>
        <w:drawing>
          <wp:inline distT="0" distB="0" distL="0" distR="0" wp14:anchorId="470F4993" wp14:editId="308674A1">
            <wp:extent cx="5581816" cy="21909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86267" cy="2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EEA1" w14:textId="509606C2" w:rsidR="00A66BE6" w:rsidRDefault="00A66BE6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18544A87" w14:textId="77777777" w:rsidR="00A66BE6" w:rsidRPr="00A66BE6" w:rsidRDefault="00A66BE6" w:rsidP="00A66BE6">
      <w:pPr>
        <w:rPr>
          <w:rFonts w:ascii="Arial" w:hAnsi="Arial" w:cs="Arial"/>
          <w:iCs/>
          <w:szCs w:val="20"/>
          <w:lang w:eastAsia="ru-RU"/>
        </w:rPr>
      </w:pPr>
      <w:r w:rsidRPr="00A66BE6">
        <w:rPr>
          <w:rFonts w:ascii="Arial" w:hAnsi="Arial" w:cs="Arial"/>
          <w:iCs/>
          <w:szCs w:val="20"/>
          <w:lang w:eastAsia="ru-RU"/>
        </w:rPr>
        <w:t xml:space="preserve">Индикатор «Расчетная» = пусто. </w:t>
      </w:r>
    </w:p>
    <w:p w14:paraId="74BBE9B1" w14:textId="77777777" w:rsidR="00A66BE6" w:rsidRPr="00133233" w:rsidRDefault="00A66BE6" w:rsidP="00A66BE6">
      <w:r>
        <w:rPr>
          <w:noProof/>
          <w:lang w:eastAsia="ru-RU"/>
        </w:rPr>
        <w:drawing>
          <wp:inline distT="0" distB="0" distL="0" distR="0" wp14:anchorId="68012488" wp14:editId="34C79087">
            <wp:extent cx="5877084" cy="11063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454" cy="11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11ED" w14:textId="77777777" w:rsidR="00A66BE6" w:rsidRPr="00056037" w:rsidRDefault="00A66BE6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4DFB68C6" w14:textId="77777777" w:rsidR="00D114FA" w:rsidRPr="00D114FA" w:rsidRDefault="00D114FA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</w:p>
    <w:p w14:paraId="23FED712" w14:textId="77777777" w:rsidR="008A4931" w:rsidRPr="00D114FA" w:rsidRDefault="00DA0DA3" w:rsidP="00DA0DA3">
      <w:pPr>
        <w:pStyle w:val="Text"/>
        <w:ind w:firstLine="176"/>
        <w:rPr>
          <w:b/>
          <w:sz w:val="24"/>
          <w:lang w:val="ru-RU"/>
        </w:rPr>
      </w:pPr>
      <w:r w:rsidRPr="00D114FA">
        <w:rPr>
          <w:b/>
          <w:sz w:val="24"/>
          <w:lang w:val="ru-RU"/>
        </w:rPr>
        <w:lastRenderedPageBreak/>
        <w:t>ВЫХОДНЫЕ ДАННЫЕ</w:t>
      </w:r>
    </w:p>
    <w:p w14:paraId="028D95A0" w14:textId="63612562" w:rsidR="008A4931" w:rsidRPr="00BF1488" w:rsidRDefault="00BF1488" w:rsidP="001D0C9D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В заявке определилась расчетная цена, после чего материал попал на расценку в отчет </w:t>
      </w:r>
      <w:r>
        <w:rPr>
          <w:rFonts w:ascii="Arial" w:hAnsi="Arial" w:cs="Arial"/>
          <w:i w:val="0"/>
          <w:sz w:val="24"/>
          <w:lang w:val="en-US"/>
        </w:rPr>
        <w:t>zmm</w:t>
      </w:r>
      <w:r w:rsidRPr="00BF1488">
        <w:rPr>
          <w:rFonts w:ascii="Arial" w:hAnsi="Arial" w:cs="Arial"/>
          <w:i w:val="0"/>
          <w:sz w:val="24"/>
        </w:rPr>
        <w:t>_</w:t>
      </w:r>
      <w:r>
        <w:rPr>
          <w:rFonts w:ascii="Arial" w:hAnsi="Arial" w:cs="Arial"/>
          <w:i w:val="0"/>
          <w:sz w:val="24"/>
          <w:lang w:val="en-US"/>
        </w:rPr>
        <w:t>price</w:t>
      </w:r>
      <w:r>
        <w:rPr>
          <w:rFonts w:ascii="Arial" w:hAnsi="Arial" w:cs="Arial"/>
          <w:i w:val="0"/>
          <w:sz w:val="24"/>
        </w:rPr>
        <w:t>, автмоатически определилась базовая и плановая цена, после изменения базовой цены, плановая пересчиталась. После отправки на согласования, статус цены изменен на 02, после согласования на 03. Цена в заявке обновилась, индикатор «Расчетная цена» стал пустым.</w:t>
      </w:r>
    </w:p>
    <w:p w14:paraId="430AC274" w14:textId="760735D0" w:rsidR="005C2538" w:rsidRDefault="005C2538" w:rsidP="001D0C9D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</w:p>
    <w:p w14:paraId="1352F152" w14:textId="09BAE0AA" w:rsidR="005C2538" w:rsidRDefault="005C2538" w:rsidP="005C2538">
      <w:pPr>
        <w:pStyle w:val="1"/>
        <w:numPr>
          <w:ilvl w:val="1"/>
          <w:numId w:val="8"/>
        </w:numPr>
      </w:pPr>
      <w:r>
        <w:t>Приложение 1</w:t>
      </w:r>
    </w:p>
    <w:p w14:paraId="72FBE08A" w14:textId="126C0752" w:rsidR="005C2538" w:rsidRPr="005C2538" w:rsidRDefault="005C2538" w:rsidP="005C2538">
      <w:pPr>
        <w:rPr>
          <w:rFonts w:ascii="Arial" w:hAnsi="Arial" w:cs="Arial"/>
        </w:rPr>
      </w:pPr>
      <w:r>
        <w:rPr>
          <w:rFonts w:ascii="Arial" w:hAnsi="Arial" w:cs="Arial"/>
        </w:rPr>
        <w:t>Шаблон</w:t>
      </w:r>
      <w:r>
        <w:rPr>
          <w:rFonts w:ascii="Arial" w:hAnsi="Arial" w:cs="Arial"/>
          <w:lang w:val="en-US"/>
        </w:rPr>
        <w:t xml:space="preserve"> EXCEL</w:t>
      </w:r>
      <w:r>
        <w:rPr>
          <w:rFonts w:ascii="Arial" w:hAnsi="Arial" w:cs="Arial"/>
        </w:rPr>
        <w:t xml:space="preserve"> загрузки цен </w:t>
      </w:r>
    </w:p>
    <w:p w14:paraId="706EE5AE" w14:textId="3D3651A9" w:rsidR="00F57E3B" w:rsidRDefault="00F57E3B" w:rsidP="001D0C9D">
      <w:pPr>
        <w:pStyle w:val="cuscomments"/>
        <w:pBdr>
          <w:left w:val="none" w:sz="0" w:space="0" w:color="auto"/>
        </w:pBdr>
        <w:rPr>
          <w:rFonts w:ascii="Arial" w:eastAsia="Calibri" w:hAnsi="Arial" w:cs="Arial"/>
        </w:rPr>
      </w:pPr>
    </w:p>
    <w:bookmarkStart w:id="247" w:name="_MON_1616840872"/>
    <w:bookmarkEnd w:id="247"/>
    <w:p w14:paraId="67E79E5A" w14:textId="6B5E08DA" w:rsidR="00F57E3B" w:rsidRPr="00F57E3B" w:rsidRDefault="00F57E3B" w:rsidP="001D0C9D">
      <w:pPr>
        <w:pStyle w:val="cuscomments"/>
        <w:pBdr>
          <w:left w:val="none" w:sz="0" w:space="0" w:color="auto"/>
        </w:pBdr>
        <w:rPr>
          <w:rFonts w:ascii="Arial" w:eastAsia="Calibri" w:hAnsi="Arial" w:cs="Arial"/>
          <w:i w:val="0"/>
        </w:rPr>
      </w:pPr>
      <w:r>
        <w:rPr>
          <w:rFonts w:ascii="Arial" w:eastAsia="Calibri" w:hAnsi="Arial" w:cs="Arial"/>
          <w:i w:val="0"/>
        </w:rPr>
        <w:object w:dxaOrig="1520" w:dyaOrig="986" w14:anchorId="4E3555A4">
          <v:shape id="_x0000_i1049" type="#_x0000_t75" style="width:76.5pt;height:50.25pt" o:ole="">
            <v:imagedata r:id="rId57" o:title=""/>
          </v:shape>
          <o:OLEObject Type="Embed" ProgID="Excel.Sheet.12" ShapeID="_x0000_i1049" DrawAspect="Icon" ObjectID="_1625920709" r:id="rId58"/>
        </w:object>
      </w:r>
    </w:p>
    <w:sectPr w:rsidR="00F57E3B" w:rsidRPr="00F57E3B" w:rsidSect="000F4678">
      <w:headerReference w:type="default" r:id="rId59"/>
      <w:headerReference w:type="first" r:id="rId60"/>
      <w:pgSz w:w="11907" w:h="16840" w:code="9"/>
      <w:pgMar w:top="1134" w:right="567" w:bottom="1134" w:left="1134" w:header="737" w:footer="6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0" w:author="Anton Chigvintsev" w:date="2019-04-11T14:01:00Z" w:initials="AC">
    <w:p w14:paraId="5B3C5BD7" w14:textId="6D5482BC" w:rsidR="00EC2EC0" w:rsidRPr="00A2219F" w:rsidRDefault="00EC2EC0">
      <w:pPr>
        <w:pStyle w:val="ab"/>
      </w:pPr>
      <w:r>
        <w:rPr>
          <w:rStyle w:val="aff6"/>
        </w:rPr>
        <w:annotationRef/>
      </w:r>
      <w:r>
        <w:t>У произвозводственных и ТОРО заказов, ОСГ в номере 12 символов. Нужно это учесть. + добавить тип потребности. С Василием проговорили, что номер потрености – это номера изначальных документов (заказов, ОСГ, и т.д.), а не созданных из них резервирований.</w:t>
      </w:r>
    </w:p>
  </w:comment>
  <w:comment w:id="101" w:author="Ilin, Alexander" w:date="2019-04-15T11:44:00Z" w:initials="IA">
    <w:p w14:paraId="5EEB32A1" w14:textId="64D694A9" w:rsidR="00EC2EC0" w:rsidRPr="00497A1A" w:rsidRDefault="00EC2EC0">
      <w:pPr>
        <w:pStyle w:val="ab"/>
      </w:pPr>
      <w:r>
        <w:rPr>
          <w:rStyle w:val="aff6"/>
        </w:rPr>
        <w:annotationRef/>
      </w:r>
      <w:r>
        <w:t>В отчет добавил поле номер потребности, куда будет выводиться номера заказов и ОСГ, в таблице оставил номер резервирования, т.к. номер ОСГ не дает уникальный ключ</w:t>
      </w:r>
    </w:p>
  </w:comment>
  <w:comment w:id="158" w:author="Anton Chigvintsev" w:date="2019-04-11T14:11:00Z" w:initials="AC">
    <w:p w14:paraId="3AA75D54" w14:textId="07589D16" w:rsidR="00EC2EC0" w:rsidRDefault="00EC2EC0">
      <w:pPr>
        <w:pStyle w:val="ab"/>
      </w:pPr>
      <w:r>
        <w:rPr>
          <w:rStyle w:val="aff6"/>
        </w:rPr>
        <w:annotationRef/>
      </w:r>
      <w:r>
        <w:t xml:space="preserve">Исправить. </w:t>
      </w:r>
    </w:p>
  </w:comment>
  <w:comment w:id="170" w:author="Anton Chigvintsev" w:date="2019-04-11T14:17:00Z" w:initials="AC">
    <w:p w14:paraId="54AF966D" w14:textId="536E6022" w:rsidR="00EC2EC0" w:rsidRDefault="00EC2EC0">
      <w:pPr>
        <w:pStyle w:val="ab"/>
      </w:pPr>
      <w:r>
        <w:rPr>
          <w:rStyle w:val="aff6"/>
        </w:rPr>
        <w:annotationRef/>
      </w:r>
      <w:r>
        <w:t>+ ОСГ и заказы</w:t>
      </w:r>
    </w:p>
  </w:comment>
  <w:comment w:id="171" w:author="Ilin, Alexander" w:date="2019-04-15T11:48:00Z" w:initials="IA">
    <w:p w14:paraId="574BC84E" w14:textId="4B5DAC14" w:rsidR="00EC2EC0" w:rsidRPr="0099741E" w:rsidRDefault="00EC2EC0">
      <w:pPr>
        <w:pStyle w:val="ab"/>
      </w:pPr>
      <w:r>
        <w:rPr>
          <w:rStyle w:val="aff6"/>
        </w:rPr>
        <w:annotationRef/>
      </w:r>
      <w:r>
        <w:t xml:space="preserve">ОСГ + Заказы в </w:t>
      </w:r>
      <w:r>
        <w:rPr>
          <w:lang w:val="en-US"/>
        </w:rPr>
        <w:t>RESB</w:t>
      </w:r>
    </w:p>
  </w:comment>
  <w:comment w:id="173" w:author="Быков Василий Александрович" w:date="2019-03-18T18:11:00Z" w:initials="БВА">
    <w:p w14:paraId="6CFE1A84" w14:textId="4F92D3CA" w:rsidR="00EC2EC0" w:rsidRDefault="00EC2EC0">
      <w:pPr>
        <w:pStyle w:val="ab"/>
      </w:pPr>
      <w:r>
        <w:rPr>
          <w:rStyle w:val="aff6"/>
        </w:rPr>
        <w:annotationRef/>
      </w:r>
      <w:r>
        <w:t>Более точно вести стоимость потребности с ТЗР, а не плановую цену.</w:t>
      </w:r>
    </w:p>
  </w:comment>
  <w:comment w:id="172" w:author="Ilin, Alexander" w:date="2019-03-25T18:38:00Z" w:initials="IA">
    <w:p w14:paraId="0D7577E8" w14:textId="5FC9AA25" w:rsidR="00EC2EC0" w:rsidRPr="009165B3" w:rsidRDefault="00EC2EC0">
      <w:pPr>
        <w:pStyle w:val="ab"/>
      </w:pPr>
      <w:r>
        <w:rPr>
          <w:rStyle w:val="aff6"/>
        </w:rPr>
        <w:annotationRef/>
      </w:r>
      <w:r>
        <w:t>Добавил поле процент ТЗР, но расчет цены с ТЗР предлагаю оставить на всякий случай. Расчет сумму будет осуществлен после вызова ФМ, непосредственно при расчете цены в потребности</w:t>
      </w:r>
    </w:p>
  </w:comment>
  <w:comment w:id="188" w:author="Anton Chigvintsev" w:date="2019-04-11T14:50:00Z" w:initials="AC">
    <w:p w14:paraId="0C5A0079" w14:textId="7984D585" w:rsidR="00EC2EC0" w:rsidRDefault="00EC2EC0">
      <w:pPr>
        <w:pStyle w:val="ab"/>
      </w:pPr>
      <w:r>
        <w:rPr>
          <w:rStyle w:val="aff6"/>
        </w:rPr>
        <w:annotationRef/>
      </w:r>
      <w:r>
        <w:t>Нужно бы более подробное сообщение и его заголовок.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3C5BD7" w15:done="0"/>
  <w15:commentEx w15:paraId="5EEB32A1" w15:paraIdParent="5B3C5BD7" w15:done="0"/>
  <w15:commentEx w15:paraId="3AA75D54" w15:done="0"/>
  <w15:commentEx w15:paraId="54AF966D" w15:done="0"/>
  <w15:commentEx w15:paraId="574BC84E" w15:paraIdParent="54AF966D" w15:done="0"/>
  <w15:commentEx w15:paraId="6CFE1A84" w15:done="0"/>
  <w15:commentEx w15:paraId="0D7577E8" w15:paraIdParent="6CFE1A84" w15:done="0"/>
  <w15:commentEx w15:paraId="0C5A00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3C5BD7" w16cid:durableId="20C785D7"/>
  <w16cid:commentId w16cid:paraId="5EEB32A1" w16cid:durableId="20C785D8"/>
  <w16cid:commentId w16cid:paraId="3AA75D54" w16cid:durableId="20C785D9"/>
  <w16cid:commentId w16cid:paraId="54AF966D" w16cid:durableId="20C785DA"/>
  <w16cid:commentId w16cid:paraId="574BC84E" w16cid:durableId="20C785DB"/>
  <w16cid:commentId w16cid:paraId="6CFE1A84" w16cid:durableId="20C785DC"/>
  <w16cid:commentId w16cid:paraId="0D7577E8" w16cid:durableId="20C785DD"/>
  <w16cid:commentId w16cid:paraId="0C5A0079" w16cid:durableId="20C785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8E76B" w14:textId="77777777" w:rsidR="00EC2EC0" w:rsidRDefault="00EC2EC0" w:rsidP="006C0925">
      <w:r>
        <w:separator/>
      </w:r>
    </w:p>
  </w:endnote>
  <w:endnote w:type="continuationSeparator" w:id="0">
    <w:p w14:paraId="25012208" w14:textId="77777777" w:rsidR="00EC2EC0" w:rsidRDefault="00EC2EC0" w:rsidP="006C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EuropeDemiC">
    <w:altName w:val="Arial"/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eta Offc Pro">
    <w:altName w:val="Calibri"/>
    <w:charset w:val="00"/>
    <w:family w:val="auto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2489479"/>
      <w:docPartObj>
        <w:docPartGallery w:val="Page Numbers (Bottom of Page)"/>
        <w:docPartUnique/>
      </w:docPartObj>
    </w:sdtPr>
    <w:sdtEndPr/>
    <w:sdtContent>
      <w:p w14:paraId="37781D16" w14:textId="2963FEED" w:rsidR="00EC2EC0" w:rsidRDefault="00EC2EC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C56">
          <w:rPr>
            <w:noProof/>
          </w:rPr>
          <w:t>2</w:t>
        </w:r>
        <w:r>
          <w:fldChar w:fldCharType="end"/>
        </w:r>
      </w:p>
    </w:sdtContent>
  </w:sdt>
  <w:p w14:paraId="16009582" w14:textId="77777777" w:rsidR="00EC2EC0" w:rsidRDefault="00EC2EC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4488275"/>
      <w:docPartObj>
        <w:docPartGallery w:val="Page Numbers (Bottom of Page)"/>
        <w:docPartUnique/>
      </w:docPartObj>
    </w:sdtPr>
    <w:sdtEndPr/>
    <w:sdtContent>
      <w:p w14:paraId="35187EE8" w14:textId="1D76397A" w:rsidR="00EC2EC0" w:rsidRDefault="00EC2EC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C56">
          <w:rPr>
            <w:noProof/>
          </w:rPr>
          <w:t>1</w:t>
        </w:r>
        <w:r>
          <w:fldChar w:fldCharType="end"/>
        </w:r>
      </w:p>
    </w:sdtContent>
  </w:sdt>
  <w:p w14:paraId="07C95A4F" w14:textId="77777777" w:rsidR="00EC2EC0" w:rsidRDefault="00EC2E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D9821" w14:textId="77777777" w:rsidR="00EC2EC0" w:rsidRDefault="00EC2EC0" w:rsidP="006C0925">
      <w:r>
        <w:separator/>
      </w:r>
    </w:p>
  </w:footnote>
  <w:footnote w:type="continuationSeparator" w:id="0">
    <w:p w14:paraId="20DF1C90" w14:textId="77777777" w:rsidR="00EC2EC0" w:rsidRDefault="00EC2EC0" w:rsidP="006C0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E3BA4" w14:textId="77777777" w:rsidR="00EC2EC0" w:rsidRDefault="00EC2EC0" w:rsidP="009F5EA5">
    <w:pPr>
      <w:pStyle w:val="a5"/>
      <w:jc w:val="right"/>
    </w:pPr>
    <w:r>
      <w:rPr>
        <w:noProof/>
        <w:lang w:eastAsia="ru-RU"/>
      </w:rPr>
      <w:drawing>
        <wp:inline distT="0" distB="0" distL="0" distR="0" wp14:anchorId="4714BC64" wp14:editId="018C1AFA">
          <wp:extent cx="2179955" cy="504825"/>
          <wp:effectExtent l="0" t="0" r="0" b="9525"/>
          <wp:docPr id="27" name="Рисунок 48" descr="cid:image002.png@01D1279C.4FB94B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cid:image002.png@01D1279C.4FB94B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99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92D201" w14:textId="77777777" w:rsidR="00EC2EC0" w:rsidRDefault="00EC2EC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02"/>
      <w:gridCol w:w="6758"/>
    </w:tblGrid>
    <w:tr w:rsidR="00EC2EC0" w14:paraId="59FE62DF" w14:textId="77777777" w:rsidTr="00916FAB">
      <w:trPr>
        <w:cantSplit/>
        <w:trHeight w:val="557"/>
      </w:trPr>
      <w:tc>
        <w:tcPr>
          <w:tcW w:w="3502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1E644412" w14:textId="77777777" w:rsidR="00EC2EC0" w:rsidRDefault="00EC2EC0" w:rsidP="00916FAB">
          <w:pPr>
            <w:pStyle w:val="a5"/>
            <w:ind w:left="-241" w:hanging="1"/>
            <w:jc w:val="left"/>
            <w:rPr>
              <w:b/>
              <w:bCs/>
            </w:rPr>
          </w:pPr>
          <w:r>
            <w:rPr>
              <w:b/>
              <w:bCs/>
              <w:noProof/>
              <w:lang w:eastAsia="ru-RU"/>
            </w:rPr>
            <w:drawing>
              <wp:inline distT="0" distB="0" distL="0" distR="0" wp14:anchorId="76F3A9B5" wp14:editId="7CC26A21">
                <wp:extent cx="2240329" cy="504000"/>
                <wp:effectExtent l="0" t="0" r="0" b="0"/>
                <wp:docPr id="28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lyus_erp_gre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032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8" w:type="dxa"/>
          <w:vMerge w:val="restart"/>
          <w:tcBorders>
            <w:top w:val="nil"/>
            <w:left w:val="nil"/>
            <w:bottom w:val="single" w:sz="8" w:space="0" w:color="FEC816"/>
            <w:right w:val="single" w:sz="8" w:space="0" w:color="FEC816"/>
          </w:tcBorders>
          <w:vAlign w:val="center"/>
        </w:tcPr>
        <w:p w14:paraId="0794293B" w14:textId="77777777" w:rsidR="00EC2EC0" w:rsidRPr="00916FAB" w:rsidRDefault="00EC2EC0" w:rsidP="008C2F34">
          <w:pPr>
            <w:pStyle w:val="InR1"/>
          </w:pPr>
          <w:r>
            <w:t xml:space="preserve">Функциональная спецификация на </w:t>
          </w:r>
          <w:r w:rsidRPr="00634AAF">
            <w:t>ABAP</w:t>
          </w:r>
          <w:r>
            <w:t xml:space="preserve"> разработку</w:t>
          </w:r>
          <w:r>
            <w:br/>
            <w:t xml:space="preserve">ERP </w:t>
          </w:r>
          <w:r w:rsidRPr="001615C9">
            <w:t>MM04.01. Ведение плановых цен</w:t>
          </w:r>
          <w:r w:rsidRPr="00B86434">
            <w:t>.</w:t>
          </w:r>
        </w:p>
      </w:tc>
    </w:tr>
    <w:tr w:rsidR="00EC2EC0" w:rsidRPr="00DB4B2F" w14:paraId="4ABFEFDF" w14:textId="77777777" w:rsidTr="00916FAB">
      <w:trPr>
        <w:cantSplit/>
        <w:trHeight w:val="557"/>
      </w:trPr>
      <w:tc>
        <w:tcPr>
          <w:tcW w:w="3502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0F23E5D3" w14:textId="77777777" w:rsidR="00EC2EC0" w:rsidRDefault="00EC2EC0" w:rsidP="00916FAB">
          <w:pPr>
            <w:pStyle w:val="a5"/>
            <w:jc w:val="center"/>
          </w:pPr>
        </w:p>
      </w:tc>
      <w:tc>
        <w:tcPr>
          <w:tcW w:w="6758" w:type="dxa"/>
          <w:vMerge/>
          <w:tcBorders>
            <w:top w:val="single" w:sz="8" w:space="0" w:color="auto"/>
            <w:left w:val="nil"/>
            <w:bottom w:val="single" w:sz="8" w:space="0" w:color="FEC816"/>
            <w:right w:val="single" w:sz="8" w:space="0" w:color="FEC816"/>
          </w:tcBorders>
        </w:tcPr>
        <w:p w14:paraId="6F3476D6" w14:textId="77777777" w:rsidR="00EC2EC0" w:rsidRPr="000B5B67" w:rsidRDefault="00EC2EC0" w:rsidP="00916FAB">
          <w:pPr>
            <w:jc w:val="center"/>
            <w:rPr>
              <w:b/>
              <w:bCs/>
            </w:rPr>
          </w:pPr>
        </w:p>
      </w:tc>
    </w:tr>
  </w:tbl>
  <w:p w14:paraId="406208DE" w14:textId="77777777" w:rsidR="00EC2EC0" w:rsidRDefault="00EC2EC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02"/>
      <w:gridCol w:w="6758"/>
    </w:tblGrid>
    <w:tr w:rsidR="00EC2EC0" w14:paraId="3FF9A853" w14:textId="77777777" w:rsidTr="005137CB">
      <w:trPr>
        <w:cantSplit/>
        <w:trHeight w:val="557"/>
      </w:trPr>
      <w:tc>
        <w:tcPr>
          <w:tcW w:w="3502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04C3D4C" w14:textId="77777777" w:rsidR="00EC2EC0" w:rsidRDefault="00EC2EC0" w:rsidP="00C3345E">
          <w:pPr>
            <w:pStyle w:val="a5"/>
            <w:ind w:left="-241" w:hanging="1"/>
            <w:jc w:val="left"/>
            <w:rPr>
              <w:b/>
              <w:bCs/>
            </w:rPr>
          </w:pPr>
          <w:r>
            <w:rPr>
              <w:b/>
              <w:bCs/>
              <w:noProof/>
              <w:lang w:eastAsia="ru-RU"/>
            </w:rPr>
            <w:drawing>
              <wp:inline distT="0" distB="0" distL="0" distR="0" wp14:anchorId="12481DCA" wp14:editId="73AB96B0">
                <wp:extent cx="2240329" cy="504000"/>
                <wp:effectExtent l="0" t="0" r="0" b="0"/>
                <wp:docPr id="2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lyus_erp_gre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032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8" w:type="dxa"/>
          <w:vMerge w:val="restart"/>
          <w:tcBorders>
            <w:top w:val="nil"/>
            <w:left w:val="nil"/>
            <w:bottom w:val="single" w:sz="8" w:space="0" w:color="FEC816"/>
            <w:right w:val="single" w:sz="8" w:space="0" w:color="FEC816"/>
          </w:tcBorders>
        </w:tcPr>
        <w:p w14:paraId="77D84C72" w14:textId="77777777" w:rsidR="00EC2EC0" w:rsidRPr="00916FAB" w:rsidRDefault="00EC2EC0" w:rsidP="008C2F34">
          <w:pPr>
            <w:pStyle w:val="InR1"/>
          </w:pPr>
          <w:r>
            <w:t xml:space="preserve">Функциональная спецификация на </w:t>
          </w:r>
          <w:r w:rsidRPr="00D15FAF">
            <w:t>ABAP</w:t>
          </w:r>
          <w:r>
            <w:t xml:space="preserve"> разработку</w:t>
          </w:r>
          <w:r>
            <w:br/>
            <w:t xml:space="preserve">ERP </w:t>
          </w:r>
          <w:r w:rsidRPr="001615C9">
            <w:t>MM04.01. Ведение плановых цен</w:t>
          </w:r>
        </w:p>
      </w:tc>
    </w:tr>
    <w:tr w:rsidR="00EC2EC0" w:rsidRPr="00DB4B2F" w14:paraId="4B5AB46F" w14:textId="77777777" w:rsidTr="00916FAB">
      <w:trPr>
        <w:cantSplit/>
        <w:trHeight w:val="557"/>
      </w:trPr>
      <w:tc>
        <w:tcPr>
          <w:tcW w:w="3502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67BB5C2E" w14:textId="77777777" w:rsidR="00EC2EC0" w:rsidRDefault="00EC2EC0" w:rsidP="00C3345E">
          <w:pPr>
            <w:pStyle w:val="a5"/>
            <w:jc w:val="center"/>
          </w:pPr>
        </w:p>
      </w:tc>
      <w:tc>
        <w:tcPr>
          <w:tcW w:w="6758" w:type="dxa"/>
          <w:vMerge/>
          <w:tcBorders>
            <w:top w:val="single" w:sz="8" w:space="0" w:color="auto"/>
            <w:left w:val="nil"/>
            <w:bottom w:val="single" w:sz="8" w:space="0" w:color="FEC816"/>
            <w:right w:val="single" w:sz="8" w:space="0" w:color="FEC816"/>
          </w:tcBorders>
        </w:tcPr>
        <w:p w14:paraId="19CC3D5C" w14:textId="77777777" w:rsidR="00EC2EC0" w:rsidRPr="000B5B67" w:rsidRDefault="00EC2EC0" w:rsidP="00C3345E">
          <w:pPr>
            <w:jc w:val="center"/>
            <w:rPr>
              <w:b/>
              <w:bCs/>
            </w:rPr>
          </w:pPr>
        </w:p>
      </w:tc>
    </w:tr>
  </w:tbl>
  <w:p w14:paraId="71C8E122" w14:textId="77777777" w:rsidR="00EC2EC0" w:rsidRDefault="00EC2EC0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02"/>
      <w:gridCol w:w="6710"/>
    </w:tblGrid>
    <w:tr w:rsidR="00EC2EC0" w:rsidRPr="00D15FAF" w14:paraId="263590AD" w14:textId="77777777" w:rsidTr="00E30D22">
      <w:trPr>
        <w:cantSplit/>
        <w:trHeight w:val="244"/>
      </w:trPr>
      <w:tc>
        <w:tcPr>
          <w:tcW w:w="349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24F4F082" w14:textId="77777777" w:rsidR="00EC2EC0" w:rsidRDefault="00EC2EC0" w:rsidP="00B307BD">
          <w:pPr>
            <w:pStyle w:val="a5"/>
            <w:ind w:left="-241" w:hanging="1"/>
            <w:jc w:val="left"/>
            <w:rPr>
              <w:b/>
              <w:bCs/>
            </w:rPr>
          </w:pPr>
          <w:r>
            <w:rPr>
              <w:b/>
              <w:bCs/>
              <w:noProof/>
              <w:lang w:eastAsia="ru-RU"/>
            </w:rPr>
            <w:drawing>
              <wp:inline distT="0" distB="0" distL="0" distR="0" wp14:anchorId="18C0C2A5" wp14:editId="35F7EC37">
                <wp:extent cx="2240329" cy="504000"/>
                <wp:effectExtent l="0" t="0" r="0" b="0"/>
                <wp:docPr id="14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lyus_erp_gre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032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6" w:type="dxa"/>
          <w:vMerge w:val="restart"/>
          <w:tcBorders>
            <w:top w:val="nil"/>
            <w:left w:val="nil"/>
            <w:bottom w:val="single" w:sz="8" w:space="0" w:color="FEC816"/>
            <w:right w:val="single" w:sz="8" w:space="0" w:color="FEC816"/>
          </w:tcBorders>
          <w:vAlign w:val="center"/>
        </w:tcPr>
        <w:p w14:paraId="63BB5EED" w14:textId="77777777" w:rsidR="00EC2EC0" w:rsidRPr="00FD1A9D" w:rsidRDefault="00EC2EC0" w:rsidP="00634AAF">
          <w:pPr>
            <w:pStyle w:val="InR1"/>
          </w:pPr>
          <w:r>
            <w:t xml:space="preserve">Функциональная спецификация на </w:t>
          </w:r>
          <w:r w:rsidRPr="00D15FAF">
            <w:t>ABAP</w:t>
          </w:r>
          <w:r>
            <w:t xml:space="preserve"> разработку</w:t>
          </w:r>
          <w:r>
            <w:br/>
            <w:t xml:space="preserve">ERP </w:t>
          </w:r>
          <w:r w:rsidRPr="001615C9">
            <w:t>MM04.01. Ведение плановых цен</w:t>
          </w:r>
        </w:p>
      </w:tc>
    </w:tr>
    <w:tr w:rsidR="00EC2EC0" w:rsidRPr="00D15FAF" w14:paraId="13C991D6" w14:textId="77777777" w:rsidTr="00E30D22">
      <w:trPr>
        <w:cantSplit/>
        <w:trHeight w:val="244"/>
      </w:trPr>
      <w:tc>
        <w:tcPr>
          <w:tcW w:w="3496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6FFC09DF" w14:textId="77777777" w:rsidR="00EC2EC0" w:rsidRDefault="00EC2EC0" w:rsidP="00B307BD">
          <w:pPr>
            <w:pStyle w:val="a5"/>
            <w:jc w:val="center"/>
          </w:pPr>
        </w:p>
      </w:tc>
      <w:tc>
        <w:tcPr>
          <w:tcW w:w="6716" w:type="dxa"/>
          <w:vMerge/>
          <w:tcBorders>
            <w:top w:val="single" w:sz="8" w:space="0" w:color="auto"/>
            <w:left w:val="nil"/>
            <w:bottom w:val="single" w:sz="8" w:space="0" w:color="FEC816"/>
            <w:right w:val="single" w:sz="8" w:space="0" w:color="FEC816"/>
          </w:tcBorders>
        </w:tcPr>
        <w:p w14:paraId="3313A5BA" w14:textId="77777777" w:rsidR="00EC2EC0" w:rsidRPr="00D15FAF" w:rsidRDefault="00EC2EC0" w:rsidP="00B307BD">
          <w:pPr>
            <w:jc w:val="center"/>
            <w:rPr>
              <w:rFonts w:ascii="Arial" w:eastAsiaTheme="minorHAnsi" w:hAnsi="Arial" w:cs="Arial"/>
              <w:b/>
              <w:bCs/>
              <w:sz w:val="20"/>
              <w:szCs w:val="24"/>
            </w:rPr>
          </w:pPr>
        </w:p>
      </w:tc>
    </w:tr>
  </w:tbl>
  <w:p w14:paraId="36EC7A3C" w14:textId="77777777" w:rsidR="00EC2EC0" w:rsidRDefault="00EC2EC0" w:rsidP="007200B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399D"/>
    <w:multiLevelType w:val="hybridMultilevel"/>
    <w:tmpl w:val="E0B4DE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2517E2"/>
    <w:multiLevelType w:val="hybridMultilevel"/>
    <w:tmpl w:val="0F489E32"/>
    <w:lvl w:ilvl="0" w:tplc="1E9808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17051F0"/>
    <w:multiLevelType w:val="multilevel"/>
    <w:tmpl w:val="9CF29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64" w:hanging="80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64" w:hanging="804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64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18151FE"/>
    <w:multiLevelType w:val="hybridMultilevel"/>
    <w:tmpl w:val="66A2CC80"/>
    <w:lvl w:ilvl="0" w:tplc="8908A02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C50F4F"/>
    <w:multiLevelType w:val="multilevel"/>
    <w:tmpl w:val="C76C021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2470EEE"/>
    <w:multiLevelType w:val="multilevel"/>
    <w:tmpl w:val="5F86F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0C6E19C1"/>
    <w:multiLevelType w:val="hybridMultilevel"/>
    <w:tmpl w:val="62E8F300"/>
    <w:lvl w:ilvl="0" w:tplc="041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8" w15:restartNumberingAfterBreak="0">
    <w:nsid w:val="0FD21241"/>
    <w:multiLevelType w:val="hybridMultilevel"/>
    <w:tmpl w:val="8A48596C"/>
    <w:lvl w:ilvl="0" w:tplc="93BAB1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D4716"/>
    <w:multiLevelType w:val="hybridMultilevel"/>
    <w:tmpl w:val="A4D285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F47394"/>
    <w:multiLevelType w:val="hybridMultilevel"/>
    <w:tmpl w:val="953EF36C"/>
    <w:lvl w:ilvl="0" w:tplc="351CD4EC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364C8E"/>
    <w:multiLevelType w:val="hybridMultilevel"/>
    <w:tmpl w:val="537ACF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697879"/>
    <w:multiLevelType w:val="hybridMultilevel"/>
    <w:tmpl w:val="111008AA"/>
    <w:lvl w:ilvl="0" w:tplc="041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" w15:restartNumberingAfterBreak="0">
    <w:nsid w:val="17293086"/>
    <w:multiLevelType w:val="hybridMultilevel"/>
    <w:tmpl w:val="3A8EE35E"/>
    <w:lvl w:ilvl="0" w:tplc="85D25B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76534E0"/>
    <w:multiLevelType w:val="hybridMultilevel"/>
    <w:tmpl w:val="03623BCA"/>
    <w:lvl w:ilvl="0" w:tplc="7CFAF17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5" w15:restartNumberingAfterBreak="0">
    <w:nsid w:val="18D71459"/>
    <w:multiLevelType w:val="hybridMultilevel"/>
    <w:tmpl w:val="711253E2"/>
    <w:lvl w:ilvl="0" w:tplc="5B727C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BF4DF5"/>
    <w:multiLevelType w:val="hybridMultilevel"/>
    <w:tmpl w:val="B226EE08"/>
    <w:lvl w:ilvl="0" w:tplc="430A20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B040FFE"/>
    <w:multiLevelType w:val="hybridMultilevel"/>
    <w:tmpl w:val="8F9E3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1B2D4DE7"/>
    <w:multiLevelType w:val="hybridMultilevel"/>
    <w:tmpl w:val="137CD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6170BD"/>
    <w:multiLevelType w:val="multilevel"/>
    <w:tmpl w:val="028CF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1EBD6A02"/>
    <w:multiLevelType w:val="hybridMultilevel"/>
    <w:tmpl w:val="5234070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26170B"/>
    <w:multiLevelType w:val="hybridMultilevel"/>
    <w:tmpl w:val="E6E2E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2E3130"/>
    <w:multiLevelType w:val="hybridMultilevel"/>
    <w:tmpl w:val="3B34BB3A"/>
    <w:lvl w:ilvl="0" w:tplc="2C6C773C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1A1C8F"/>
    <w:multiLevelType w:val="hybridMultilevel"/>
    <w:tmpl w:val="9376B7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3221827"/>
    <w:multiLevelType w:val="hybridMultilevel"/>
    <w:tmpl w:val="AD4EFA3A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5" w15:restartNumberingAfterBreak="0">
    <w:nsid w:val="240E6359"/>
    <w:multiLevelType w:val="hybridMultilevel"/>
    <w:tmpl w:val="3A30B6BC"/>
    <w:lvl w:ilvl="0" w:tplc="2C6C773C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6" w15:restartNumberingAfterBreak="0">
    <w:nsid w:val="24A918F6"/>
    <w:multiLevelType w:val="hybridMultilevel"/>
    <w:tmpl w:val="86DACAD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24EA6E58"/>
    <w:multiLevelType w:val="hybridMultilevel"/>
    <w:tmpl w:val="006EB7E6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27DC5413"/>
    <w:multiLevelType w:val="hybridMultilevel"/>
    <w:tmpl w:val="568CBB7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9" w15:restartNumberingAfterBreak="0">
    <w:nsid w:val="29666398"/>
    <w:multiLevelType w:val="hybridMultilevel"/>
    <w:tmpl w:val="00DC7A8E"/>
    <w:lvl w:ilvl="0" w:tplc="1A14B7CC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0" w15:restartNumberingAfterBreak="0">
    <w:nsid w:val="2AA35E84"/>
    <w:multiLevelType w:val="multilevel"/>
    <w:tmpl w:val="F148159C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2AB65406"/>
    <w:multiLevelType w:val="hybridMultilevel"/>
    <w:tmpl w:val="6EB81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157C73"/>
    <w:multiLevelType w:val="hybridMultilevel"/>
    <w:tmpl w:val="6D1687FA"/>
    <w:lvl w:ilvl="0" w:tplc="D32E2AE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2D571D41"/>
    <w:multiLevelType w:val="hybridMultilevel"/>
    <w:tmpl w:val="FEF83160"/>
    <w:lvl w:ilvl="0" w:tplc="AB4294FC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4" w15:restartNumberingAfterBreak="0">
    <w:nsid w:val="31484256"/>
    <w:multiLevelType w:val="hybridMultilevel"/>
    <w:tmpl w:val="28FEDE6C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5" w15:restartNumberingAfterBreak="0">
    <w:nsid w:val="317A45A0"/>
    <w:multiLevelType w:val="hybridMultilevel"/>
    <w:tmpl w:val="B07042DA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36" w15:restartNumberingAfterBreak="0">
    <w:nsid w:val="31E133C8"/>
    <w:multiLevelType w:val="hybridMultilevel"/>
    <w:tmpl w:val="66F8CC7A"/>
    <w:lvl w:ilvl="0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37" w15:restartNumberingAfterBreak="0">
    <w:nsid w:val="32F340BF"/>
    <w:multiLevelType w:val="hybridMultilevel"/>
    <w:tmpl w:val="636A726C"/>
    <w:lvl w:ilvl="0" w:tplc="A3021950">
      <w:start w:val="1"/>
      <w:numFmt w:val="decimal"/>
      <w:pStyle w:val="3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47F98"/>
    <w:multiLevelType w:val="hybridMultilevel"/>
    <w:tmpl w:val="882EC26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9" w15:restartNumberingAfterBreak="0">
    <w:nsid w:val="33382ED3"/>
    <w:multiLevelType w:val="hybridMultilevel"/>
    <w:tmpl w:val="DF904718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0" w15:restartNumberingAfterBreak="0">
    <w:nsid w:val="34AA1DE6"/>
    <w:multiLevelType w:val="hybridMultilevel"/>
    <w:tmpl w:val="7FCA0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CC210D"/>
    <w:multiLevelType w:val="hybridMultilevel"/>
    <w:tmpl w:val="502A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077662"/>
    <w:multiLevelType w:val="hybridMultilevel"/>
    <w:tmpl w:val="B170C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36896FC5"/>
    <w:multiLevelType w:val="hybridMultilevel"/>
    <w:tmpl w:val="18689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6B459B0"/>
    <w:multiLevelType w:val="hybridMultilevel"/>
    <w:tmpl w:val="C18EEA62"/>
    <w:lvl w:ilvl="0" w:tplc="50788EA0">
      <w:start w:val="1"/>
      <w:numFmt w:val="bullet"/>
      <w:pStyle w:val="10"/>
      <w:lvlText w:val=""/>
      <w:lvlJc w:val="left"/>
      <w:pPr>
        <w:ind w:left="1212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D71E24"/>
    <w:multiLevelType w:val="hybridMultilevel"/>
    <w:tmpl w:val="15CEC128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6" w15:restartNumberingAfterBreak="0">
    <w:nsid w:val="388170FE"/>
    <w:multiLevelType w:val="hybridMultilevel"/>
    <w:tmpl w:val="FB1E578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7" w15:restartNumberingAfterBreak="0">
    <w:nsid w:val="38822166"/>
    <w:multiLevelType w:val="hybridMultilevel"/>
    <w:tmpl w:val="DD0E1766"/>
    <w:lvl w:ilvl="0" w:tplc="AB4294FC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8" w15:restartNumberingAfterBreak="0">
    <w:nsid w:val="3AF50598"/>
    <w:multiLevelType w:val="hybridMultilevel"/>
    <w:tmpl w:val="1DE89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400582"/>
    <w:multiLevelType w:val="hybridMultilevel"/>
    <w:tmpl w:val="F7C6013C"/>
    <w:lvl w:ilvl="0" w:tplc="2C6C773C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0" w15:restartNumberingAfterBreak="0">
    <w:nsid w:val="3E243359"/>
    <w:multiLevelType w:val="hybridMultilevel"/>
    <w:tmpl w:val="D098F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824AEA"/>
    <w:multiLevelType w:val="multilevel"/>
    <w:tmpl w:val="020622D4"/>
    <w:lvl w:ilvl="0">
      <w:start w:val="1"/>
      <w:numFmt w:val="decimal"/>
      <w:pStyle w:val="vt"/>
      <w:suff w:val="space"/>
      <w:lvlText w:val="Таблица 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2" w15:restartNumberingAfterBreak="0">
    <w:nsid w:val="3F9742E0"/>
    <w:multiLevelType w:val="multilevel"/>
    <w:tmpl w:val="78D04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53" w15:restartNumberingAfterBreak="0">
    <w:nsid w:val="400A7A01"/>
    <w:multiLevelType w:val="hybridMultilevel"/>
    <w:tmpl w:val="B9FC69E0"/>
    <w:lvl w:ilvl="0" w:tplc="041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4" w15:restartNumberingAfterBreak="0">
    <w:nsid w:val="40523A6F"/>
    <w:multiLevelType w:val="hybridMultilevel"/>
    <w:tmpl w:val="0DE8DE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5" w15:restartNumberingAfterBreak="0">
    <w:nsid w:val="40983742"/>
    <w:multiLevelType w:val="hybridMultilevel"/>
    <w:tmpl w:val="196C8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17C73DD"/>
    <w:multiLevelType w:val="hybridMultilevel"/>
    <w:tmpl w:val="799821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41AF0F62"/>
    <w:multiLevelType w:val="hybridMultilevel"/>
    <w:tmpl w:val="AFEA50CA"/>
    <w:lvl w:ilvl="0" w:tplc="0419000D">
      <w:start w:val="1"/>
      <w:numFmt w:val="bullet"/>
      <w:lvlText w:val=""/>
      <w:lvlJc w:val="left"/>
      <w:pPr>
        <w:ind w:left="22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8" w15:restartNumberingAfterBreak="0">
    <w:nsid w:val="44C750CF"/>
    <w:multiLevelType w:val="hybridMultilevel"/>
    <w:tmpl w:val="C4F0B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85E7193"/>
    <w:multiLevelType w:val="hybridMultilevel"/>
    <w:tmpl w:val="07B4C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DB15D5"/>
    <w:multiLevelType w:val="hybridMultilevel"/>
    <w:tmpl w:val="643A5FCE"/>
    <w:lvl w:ilvl="0" w:tplc="AB4294FC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1" w15:restartNumberingAfterBreak="0">
    <w:nsid w:val="4A085215"/>
    <w:multiLevelType w:val="hybridMultilevel"/>
    <w:tmpl w:val="9FB42F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2" w15:restartNumberingAfterBreak="0">
    <w:nsid w:val="4A6E1FEB"/>
    <w:multiLevelType w:val="hybridMultilevel"/>
    <w:tmpl w:val="BAE0A102"/>
    <w:lvl w:ilvl="0" w:tplc="C0587B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D04BA5"/>
    <w:multiLevelType w:val="hybridMultilevel"/>
    <w:tmpl w:val="D32A8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EB186E"/>
    <w:multiLevelType w:val="multilevel"/>
    <w:tmpl w:val="4A728996"/>
    <w:lvl w:ilvl="0">
      <w:start w:val="1"/>
      <w:numFmt w:val="decimal"/>
      <w:pStyle w:val="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 w15:restartNumberingAfterBreak="0">
    <w:nsid w:val="4E8633A9"/>
    <w:multiLevelType w:val="hybridMultilevel"/>
    <w:tmpl w:val="03623BCA"/>
    <w:lvl w:ilvl="0" w:tplc="7CFAF17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66" w15:restartNumberingAfterBreak="0">
    <w:nsid w:val="51B5475D"/>
    <w:multiLevelType w:val="hybridMultilevel"/>
    <w:tmpl w:val="EAD219F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7" w15:restartNumberingAfterBreak="0">
    <w:nsid w:val="55317A64"/>
    <w:multiLevelType w:val="hybridMultilevel"/>
    <w:tmpl w:val="41BAE8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5C825C0"/>
    <w:multiLevelType w:val="hybridMultilevel"/>
    <w:tmpl w:val="D7B85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69E3197"/>
    <w:multiLevelType w:val="hybridMultilevel"/>
    <w:tmpl w:val="2FB49C7C"/>
    <w:lvl w:ilvl="0" w:tplc="041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70" w15:restartNumberingAfterBreak="0">
    <w:nsid w:val="56C16ABA"/>
    <w:multiLevelType w:val="hybridMultilevel"/>
    <w:tmpl w:val="80C20386"/>
    <w:lvl w:ilvl="0" w:tplc="C3C27CF2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2" w15:restartNumberingAfterBreak="0">
    <w:nsid w:val="58922EEA"/>
    <w:multiLevelType w:val="hybridMultilevel"/>
    <w:tmpl w:val="B6324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8D70BB3"/>
    <w:multiLevelType w:val="multilevel"/>
    <w:tmpl w:val="901865EA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59457CE6"/>
    <w:multiLevelType w:val="hybridMultilevel"/>
    <w:tmpl w:val="1DE89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99336B9"/>
    <w:multiLevelType w:val="multilevel"/>
    <w:tmpl w:val="A808E950"/>
    <w:lvl w:ilvl="0">
      <w:start w:val="1"/>
      <w:numFmt w:val="decimal"/>
      <w:pStyle w:val="12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lvlText w:val="%1.%2."/>
      <w:lvlJc w:val="left"/>
      <w:pPr>
        <w:ind w:left="0" w:firstLine="0"/>
      </w:pPr>
      <w:rPr>
        <w:rFonts w:hint="default"/>
        <w:b/>
        <w:bCs w:val="0"/>
        <w:w w:val="101"/>
        <w:sz w:val="24"/>
        <w:szCs w:val="24"/>
      </w:rPr>
    </w:lvl>
    <w:lvl w:ilvl="2">
      <w:start w:val="1"/>
      <w:numFmt w:val="decimal"/>
      <w:pStyle w:val="30"/>
      <w:lvlText w:val="%1.%2.%3."/>
      <w:lvlJc w:val="left"/>
      <w:pPr>
        <w:ind w:left="3828" w:firstLine="0"/>
      </w:pPr>
      <w:rPr>
        <w:rFonts w:hint="default"/>
        <w:b w:val="0"/>
      </w:rPr>
    </w:lvl>
    <w:lvl w:ilvl="3">
      <w:start w:val="1"/>
      <w:numFmt w:val="decimal"/>
      <w:pStyle w:val="a0"/>
      <w:lvlText w:val="%1.%2.%3.%4."/>
      <w:lvlJc w:val="left"/>
      <w:pPr>
        <w:ind w:left="0" w:firstLine="0"/>
      </w:pPr>
      <w:rPr>
        <w:rFonts w:ascii="Arial" w:hAnsi="Arial" w:cs="Arial"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6" w15:restartNumberingAfterBreak="0">
    <w:nsid w:val="5A0A796D"/>
    <w:multiLevelType w:val="hybridMultilevel"/>
    <w:tmpl w:val="7D163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7" w15:restartNumberingAfterBreak="0">
    <w:nsid w:val="5FDD5F2E"/>
    <w:multiLevelType w:val="multilevel"/>
    <w:tmpl w:val="7F0ED33A"/>
    <w:lvl w:ilvl="0">
      <w:start w:val="1"/>
      <w:numFmt w:val="decimal"/>
      <w:pStyle w:val="13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32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8" w15:restartNumberingAfterBreak="0">
    <w:nsid w:val="60043AEF"/>
    <w:multiLevelType w:val="hybridMultilevel"/>
    <w:tmpl w:val="477A9B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603E7453"/>
    <w:multiLevelType w:val="hybridMultilevel"/>
    <w:tmpl w:val="B2ACF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159683B"/>
    <w:multiLevelType w:val="hybridMultilevel"/>
    <w:tmpl w:val="2704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9300AF"/>
    <w:multiLevelType w:val="hybridMultilevel"/>
    <w:tmpl w:val="AE0EFEF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2" w15:restartNumberingAfterBreak="0">
    <w:nsid w:val="61E311A8"/>
    <w:multiLevelType w:val="multilevel"/>
    <w:tmpl w:val="8822094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5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3" w15:restartNumberingAfterBreak="0">
    <w:nsid w:val="64C22D13"/>
    <w:multiLevelType w:val="multilevel"/>
    <w:tmpl w:val="0316C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</w:rPr>
    </w:lvl>
  </w:abstractNum>
  <w:abstractNum w:abstractNumId="84" w15:restartNumberingAfterBreak="0">
    <w:nsid w:val="67F7427F"/>
    <w:multiLevelType w:val="hybridMultilevel"/>
    <w:tmpl w:val="1BEA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4F3EC3"/>
    <w:multiLevelType w:val="hybridMultilevel"/>
    <w:tmpl w:val="E9E48B3A"/>
    <w:lvl w:ilvl="0" w:tplc="8908A02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6" w15:restartNumberingAfterBreak="0">
    <w:nsid w:val="6B783AAE"/>
    <w:multiLevelType w:val="hybridMultilevel"/>
    <w:tmpl w:val="D2B4BC94"/>
    <w:lvl w:ilvl="0" w:tplc="0419000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87" w15:restartNumberingAfterBreak="0">
    <w:nsid w:val="6C8D32C3"/>
    <w:multiLevelType w:val="hybridMultilevel"/>
    <w:tmpl w:val="2C36625A"/>
    <w:lvl w:ilvl="0" w:tplc="041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88" w15:restartNumberingAfterBreak="0">
    <w:nsid w:val="6CB52688"/>
    <w:multiLevelType w:val="hybridMultilevel"/>
    <w:tmpl w:val="E6642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D1622D6"/>
    <w:multiLevelType w:val="hybridMultilevel"/>
    <w:tmpl w:val="2D4079A6"/>
    <w:lvl w:ilvl="0" w:tplc="509E1AA6">
      <w:start w:val="1"/>
      <w:numFmt w:val="bullet"/>
      <w:pStyle w:val="22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DD4251E"/>
    <w:multiLevelType w:val="hybridMultilevel"/>
    <w:tmpl w:val="BC5E0BB8"/>
    <w:lvl w:ilvl="0" w:tplc="04190001">
      <w:start w:val="1"/>
      <w:numFmt w:val="bullet"/>
      <w:pStyle w:val="Bulleted2"/>
      <w:lvlText w:val="-"/>
      <w:lvlJc w:val="left"/>
      <w:pPr>
        <w:tabs>
          <w:tab w:val="num" w:pos="1105"/>
        </w:tabs>
        <w:ind w:left="1105" w:hanging="397"/>
      </w:pPr>
      <w:rPr>
        <w:rFonts w:ascii="Courier New" w:hAnsi="Courier New" w:hint="default"/>
      </w:rPr>
    </w:lvl>
    <w:lvl w:ilvl="1" w:tplc="04190003">
      <w:start w:val="1"/>
      <w:numFmt w:val="bullet"/>
      <w:lvlText w:val=""/>
      <w:lvlJc w:val="left"/>
      <w:pPr>
        <w:tabs>
          <w:tab w:val="num" w:pos="2848"/>
        </w:tabs>
        <w:ind w:left="28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68"/>
        </w:tabs>
        <w:ind w:left="3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88"/>
        </w:tabs>
        <w:ind w:left="4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08"/>
        </w:tabs>
        <w:ind w:left="5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28"/>
        </w:tabs>
        <w:ind w:left="5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48"/>
        </w:tabs>
        <w:ind w:left="6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68"/>
        </w:tabs>
        <w:ind w:left="7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88"/>
        </w:tabs>
        <w:ind w:left="7888" w:hanging="360"/>
      </w:pPr>
      <w:rPr>
        <w:rFonts w:ascii="Wingdings" w:hAnsi="Wingdings" w:hint="default"/>
      </w:rPr>
    </w:lvl>
  </w:abstractNum>
  <w:abstractNum w:abstractNumId="91" w15:restartNumberingAfterBreak="0">
    <w:nsid w:val="6E092FB5"/>
    <w:multiLevelType w:val="hybridMultilevel"/>
    <w:tmpl w:val="D0D0731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2" w15:restartNumberingAfterBreak="0">
    <w:nsid w:val="6E6432DF"/>
    <w:multiLevelType w:val="hybridMultilevel"/>
    <w:tmpl w:val="610A22E0"/>
    <w:lvl w:ilvl="0" w:tplc="20C2305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3" w15:restartNumberingAfterBreak="0">
    <w:nsid w:val="6F1C4A85"/>
    <w:multiLevelType w:val="hybridMultilevel"/>
    <w:tmpl w:val="0012EA0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4" w15:restartNumberingAfterBreak="0">
    <w:nsid w:val="73107D7B"/>
    <w:multiLevelType w:val="hybridMultilevel"/>
    <w:tmpl w:val="1D9EB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F0151D"/>
    <w:multiLevelType w:val="hybridMultilevel"/>
    <w:tmpl w:val="23C0F9B0"/>
    <w:lvl w:ilvl="0" w:tplc="2C6C773C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894A7594">
      <w:numFmt w:val="bullet"/>
      <w:lvlText w:val="•"/>
      <w:lvlJc w:val="left"/>
      <w:pPr>
        <w:ind w:left="2420" w:hanging="708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6" w15:restartNumberingAfterBreak="0">
    <w:nsid w:val="7B3905F4"/>
    <w:multiLevelType w:val="multilevel"/>
    <w:tmpl w:val="D0ACDF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7" w15:restartNumberingAfterBreak="0">
    <w:nsid w:val="7B4E25A9"/>
    <w:multiLevelType w:val="hybridMultilevel"/>
    <w:tmpl w:val="546C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586066"/>
    <w:multiLevelType w:val="hybridMultilevel"/>
    <w:tmpl w:val="033213DA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9" w15:restartNumberingAfterBreak="0">
    <w:nsid w:val="7D586F69"/>
    <w:multiLevelType w:val="hybridMultilevel"/>
    <w:tmpl w:val="B0F2E69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0" w15:restartNumberingAfterBreak="0">
    <w:nsid w:val="7E1D0144"/>
    <w:multiLevelType w:val="hybridMultilevel"/>
    <w:tmpl w:val="0FE08510"/>
    <w:lvl w:ilvl="0" w:tplc="2C6C773C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1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21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02" w15:restartNumberingAfterBreak="0">
    <w:nsid w:val="7EBC3E29"/>
    <w:multiLevelType w:val="hybridMultilevel"/>
    <w:tmpl w:val="BFCC7A7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89"/>
  </w:num>
  <w:num w:numId="2">
    <w:abstractNumId w:val="101"/>
  </w:num>
  <w:num w:numId="3">
    <w:abstractNumId w:val="64"/>
  </w:num>
  <w:num w:numId="4">
    <w:abstractNumId w:val="71"/>
  </w:num>
  <w:num w:numId="5">
    <w:abstractNumId w:val="6"/>
  </w:num>
  <w:num w:numId="6">
    <w:abstractNumId w:val="30"/>
  </w:num>
  <w:num w:numId="7">
    <w:abstractNumId w:val="90"/>
  </w:num>
  <w:num w:numId="8">
    <w:abstractNumId w:val="4"/>
  </w:num>
  <w:num w:numId="9">
    <w:abstractNumId w:val="54"/>
  </w:num>
  <w:num w:numId="10">
    <w:abstractNumId w:val="51"/>
  </w:num>
  <w:num w:numId="11">
    <w:abstractNumId w:val="73"/>
  </w:num>
  <w:num w:numId="12">
    <w:abstractNumId w:val="77"/>
  </w:num>
  <w:num w:numId="13">
    <w:abstractNumId w:val="58"/>
  </w:num>
  <w:num w:numId="14">
    <w:abstractNumId w:val="65"/>
  </w:num>
  <w:num w:numId="15">
    <w:abstractNumId w:val="37"/>
  </w:num>
  <w:num w:numId="16">
    <w:abstractNumId w:val="10"/>
  </w:num>
  <w:num w:numId="17">
    <w:abstractNumId w:val="14"/>
  </w:num>
  <w:num w:numId="18">
    <w:abstractNumId w:val="79"/>
  </w:num>
  <w:num w:numId="19">
    <w:abstractNumId w:val="41"/>
  </w:num>
  <w:num w:numId="20">
    <w:abstractNumId w:val="75"/>
  </w:num>
  <w:num w:numId="21">
    <w:abstractNumId w:val="1"/>
  </w:num>
  <w:num w:numId="22">
    <w:abstractNumId w:val="53"/>
  </w:num>
  <w:num w:numId="23">
    <w:abstractNumId w:val="23"/>
  </w:num>
  <w:num w:numId="24">
    <w:abstractNumId w:val="21"/>
  </w:num>
  <w:num w:numId="25">
    <w:abstractNumId w:val="16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6"/>
  </w:num>
  <w:num w:numId="28">
    <w:abstractNumId w:val="59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7"/>
  </w:num>
  <w:num w:numId="32">
    <w:abstractNumId w:val="13"/>
  </w:num>
  <w:num w:numId="33">
    <w:abstractNumId w:val="44"/>
  </w:num>
  <w:num w:numId="34">
    <w:abstractNumId w:val="24"/>
  </w:num>
  <w:num w:numId="35">
    <w:abstractNumId w:val="17"/>
  </w:num>
  <w:num w:numId="36">
    <w:abstractNumId w:val="42"/>
  </w:num>
  <w:num w:numId="37">
    <w:abstractNumId w:val="61"/>
  </w:num>
  <w:num w:numId="38">
    <w:abstractNumId w:val="40"/>
  </w:num>
  <w:num w:numId="39">
    <w:abstractNumId w:val="70"/>
  </w:num>
  <w:num w:numId="40">
    <w:abstractNumId w:val="26"/>
  </w:num>
  <w:num w:numId="41">
    <w:abstractNumId w:val="95"/>
  </w:num>
  <w:num w:numId="42">
    <w:abstractNumId w:val="22"/>
  </w:num>
  <w:num w:numId="43">
    <w:abstractNumId w:val="2"/>
  </w:num>
  <w:num w:numId="44">
    <w:abstractNumId w:val="20"/>
  </w:num>
  <w:num w:numId="45">
    <w:abstractNumId w:val="25"/>
  </w:num>
  <w:num w:numId="46">
    <w:abstractNumId w:val="49"/>
  </w:num>
  <w:num w:numId="47">
    <w:abstractNumId w:val="100"/>
  </w:num>
  <w:num w:numId="48">
    <w:abstractNumId w:val="52"/>
  </w:num>
  <w:num w:numId="49">
    <w:abstractNumId w:val="47"/>
  </w:num>
  <w:num w:numId="50">
    <w:abstractNumId w:val="39"/>
  </w:num>
  <w:num w:numId="51">
    <w:abstractNumId w:val="29"/>
  </w:num>
  <w:num w:numId="52">
    <w:abstractNumId w:val="96"/>
  </w:num>
  <w:num w:numId="53">
    <w:abstractNumId w:val="91"/>
  </w:num>
  <w:num w:numId="54">
    <w:abstractNumId w:val="45"/>
  </w:num>
  <w:num w:numId="55">
    <w:abstractNumId w:val="36"/>
  </w:num>
  <w:num w:numId="56">
    <w:abstractNumId w:val="34"/>
  </w:num>
  <w:num w:numId="57">
    <w:abstractNumId w:val="87"/>
  </w:num>
  <w:num w:numId="58">
    <w:abstractNumId w:val="5"/>
  </w:num>
  <w:num w:numId="59">
    <w:abstractNumId w:val="69"/>
  </w:num>
  <w:num w:numId="60">
    <w:abstractNumId w:val="35"/>
  </w:num>
  <w:num w:numId="61">
    <w:abstractNumId w:val="33"/>
  </w:num>
  <w:num w:numId="62">
    <w:abstractNumId w:val="62"/>
  </w:num>
  <w:num w:numId="63">
    <w:abstractNumId w:val="8"/>
  </w:num>
  <w:num w:numId="64">
    <w:abstractNumId w:val="93"/>
  </w:num>
  <w:num w:numId="65">
    <w:abstractNumId w:val="102"/>
  </w:num>
  <w:num w:numId="66">
    <w:abstractNumId w:val="19"/>
  </w:num>
  <w:num w:numId="67">
    <w:abstractNumId w:val="99"/>
  </w:num>
  <w:num w:numId="68">
    <w:abstractNumId w:val="68"/>
  </w:num>
  <w:num w:numId="69">
    <w:abstractNumId w:val="60"/>
  </w:num>
  <w:num w:numId="70">
    <w:abstractNumId w:val="57"/>
  </w:num>
  <w:num w:numId="71">
    <w:abstractNumId w:val="81"/>
  </w:num>
  <w:num w:numId="72">
    <w:abstractNumId w:val="48"/>
  </w:num>
  <w:num w:numId="73">
    <w:abstractNumId w:val="12"/>
  </w:num>
  <w:num w:numId="74">
    <w:abstractNumId w:val="82"/>
  </w:num>
  <w:num w:numId="75">
    <w:abstractNumId w:val="83"/>
  </w:num>
  <w:num w:numId="76">
    <w:abstractNumId w:val="94"/>
  </w:num>
  <w:num w:numId="77">
    <w:abstractNumId w:val="43"/>
  </w:num>
  <w:num w:numId="78">
    <w:abstractNumId w:val="86"/>
  </w:num>
  <w:num w:numId="79">
    <w:abstractNumId w:val="31"/>
  </w:num>
  <w:num w:numId="80">
    <w:abstractNumId w:val="74"/>
  </w:num>
  <w:num w:numId="81">
    <w:abstractNumId w:val="18"/>
  </w:num>
  <w:num w:numId="82">
    <w:abstractNumId w:val="28"/>
  </w:num>
  <w:num w:numId="83">
    <w:abstractNumId w:val="97"/>
  </w:num>
  <w:num w:numId="84">
    <w:abstractNumId w:val="38"/>
  </w:num>
  <w:num w:numId="85">
    <w:abstractNumId w:val="46"/>
  </w:num>
  <w:num w:numId="86">
    <w:abstractNumId w:val="15"/>
  </w:num>
  <w:num w:numId="87">
    <w:abstractNumId w:val="76"/>
  </w:num>
  <w:num w:numId="88">
    <w:abstractNumId w:val="92"/>
  </w:num>
  <w:num w:numId="89">
    <w:abstractNumId w:val="85"/>
  </w:num>
  <w:num w:numId="90">
    <w:abstractNumId w:val="3"/>
  </w:num>
  <w:num w:numId="91">
    <w:abstractNumId w:val="27"/>
  </w:num>
  <w:num w:numId="92">
    <w:abstractNumId w:val="80"/>
  </w:num>
  <w:num w:numId="93">
    <w:abstractNumId w:val="50"/>
  </w:num>
  <w:num w:numId="94">
    <w:abstractNumId w:val="67"/>
  </w:num>
  <w:num w:numId="95">
    <w:abstractNumId w:val="9"/>
  </w:num>
  <w:num w:numId="96">
    <w:abstractNumId w:val="11"/>
  </w:num>
  <w:num w:numId="97">
    <w:abstractNumId w:val="55"/>
  </w:num>
  <w:num w:numId="98">
    <w:abstractNumId w:val="98"/>
  </w:num>
  <w:num w:numId="99">
    <w:abstractNumId w:val="84"/>
  </w:num>
  <w:num w:numId="100">
    <w:abstractNumId w:val="72"/>
  </w:num>
  <w:num w:numId="101">
    <w:abstractNumId w:val="63"/>
  </w:num>
  <w:num w:numId="102">
    <w:abstractNumId w:val="88"/>
  </w:num>
  <w:num w:numId="103">
    <w:abstractNumId w:val="66"/>
  </w:num>
  <w:num w:numId="104">
    <w:abstractNumId w:val="78"/>
  </w:num>
  <w:num w:numId="105">
    <w:abstractNumId w:val="0"/>
  </w:num>
  <w:numIdMacAtCleanup w:val="10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LCO\Ilinaa">
    <w15:presenceInfo w15:providerId="None" w15:userId="SOLCO\Ilinaa"/>
  </w15:person>
  <w15:person w15:author="Быков Василий Александрович">
    <w15:presenceInfo w15:providerId="None" w15:userId="Быков Василий Александрович"/>
  </w15:person>
  <w15:person w15:author="Anton Chigvintsev">
    <w15:presenceInfo w15:providerId="None" w15:userId="Anton Chigvintsev"/>
  </w15:person>
  <w15:person w15:author="Ilin, Alexander">
    <w15:presenceInfo w15:providerId="None" w15:userId="Ilin, 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autoHyphenation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25"/>
    <w:rsid w:val="00000553"/>
    <w:rsid w:val="000008ED"/>
    <w:rsid w:val="00001603"/>
    <w:rsid w:val="000025B1"/>
    <w:rsid w:val="00002E1F"/>
    <w:rsid w:val="00002E6A"/>
    <w:rsid w:val="00005384"/>
    <w:rsid w:val="000102E7"/>
    <w:rsid w:val="00013D1D"/>
    <w:rsid w:val="00013D76"/>
    <w:rsid w:val="00016279"/>
    <w:rsid w:val="00021196"/>
    <w:rsid w:val="00021390"/>
    <w:rsid w:val="0002145F"/>
    <w:rsid w:val="000218FA"/>
    <w:rsid w:val="00021B25"/>
    <w:rsid w:val="00022528"/>
    <w:rsid w:val="00022BD8"/>
    <w:rsid w:val="00022C33"/>
    <w:rsid w:val="000242B4"/>
    <w:rsid w:val="00024457"/>
    <w:rsid w:val="00024D9E"/>
    <w:rsid w:val="000257ED"/>
    <w:rsid w:val="00026603"/>
    <w:rsid w:val="00030238"/>
    <w:rsid w:val="00030719"/>
    <w:rsid w:val="00031214"/>
    <w:rsid w:val="00031353"/>
    <w:rsid w:val="000314E7"/>
    <w:rsid w:val="0003189A"/>
    <w:rsid w:val="00032CBC"/>
    <w:rsid w:val="00034486"/>
    <w:rsid w:val="00036DCE"/>
    <w:rsid w:val="0003719A"/>
    <w:rsid w:val="0003771C"/>
    <w:rsid w:val="000378F2"/>
    <w:rsid w:val="00040877"/>
    <w:rsid w:val="000409BC"/>
    <w:rsid w:val="000414A2"/>
    <w:rsid w:val="00041BBD"/>
    <w:rsid w:val="00041E06"/>
    <w:rsid w:val="00042B24"/>
    <w:rsid w:val="00042D94"/>
    <w:rsid w:val="0004316D"/>
    <w:rsid w:val="00046606"/>
    <w:rsid w:val="00046EAC"/>
    <w:rsid w:val="0005148A"/>
    <w:rsid w:val="00052F89"/>
    <w:rsid w:val="0005357E"/>
    <w:rsid w:val="00056037"/>
    <w:rsid w:val="00056222"/>
    <w:rsid w:val="00060BBA"/>
    <w:rsid w:val="000615BD"/>
    <w:rsid w:val="00061830"/>
    <w:rsid w:val="00061A9E"/>
    <w:rsid w:val="000620B4"/>
    <w:rsid w:val="000629A8"/>
    <w:rsid w:val="00064221"/>
    <w:rsid w:val="00065486"/>
    <w:rsid w:val="00066BCF"/>
    <w:rsid w:val="0006729A"/>
    <w:rsid w:val="000679B7"/>
    <w:rsid w:val="00070051"/>
    <w:rsid w:val="000702A3"/>
    <w:rsid w:val="00070870"/>
    <w:rsid w:val="0007301A"/>
    <w:rsid w:val="00077FAF"/>
    <w:rsid w:val="0008085E"/>
    <w:rsid w:val="00080BCB"/>
    <w:rsid w:val="00081689"/>
    <w:rsid w:val="000835FE"/>
    <w:rsid w:val="0008379A"/>
    <w:rsid w:val="0008427D"/>
    <w:rsid w:val="000904D2"/>
    <w:rsid w:val="000908CE"/>
    <w:rsid w:val="00090FD1"/>
    <w:rsid w:val="0009329E"/>
    <w:rsid w:val="000938D9"/>
    <w:rsid w:val="00095E87"/>
    <w:rsid w:val="00095EE1"/>
    <w:rsid w:val="0009684E"/>
    <w:rsid w:val="00097E5F"/>
    <w:rsid w:val="000A03AB"/>
    <w:rsid w:val="000A0AE9"/>
    <w:rsid w:val="000A1C0B"/>
    <w:rsid w:val="000A2C56"/>
    <w:rsid w:val="000A3339"/>
    <w:rsid w:val="000A3997"/>
    <w:rsid w:val="000A4241"/>
    <w:rsid w:val="000A48F7"/>
    <w:rsid w:val="000A6E26"/>
    <w:rsid w:val="000A7AB0"/>
    <w:rsid w:val="000B0E71"/>
    <w:rsid w:val="000B160D"/>
    <w:rsid w:val="000B194A"/>
    <w:rsid w:val="000B1D8E"/>
    <w:rsid w:val="000B2678"/>
    <w:rsid w:val="000B2F49"/>
    <w:rsid w:val="000B4863"/>
    <w:rsid w:val="000B52B4"/>
    <w:rsid w:val="000B5E8B"/>
    <w:rsid w:val="000B7C4D"/>
    <w:rsid w:val="000C3AFE"/>
    <w:rsid w:val="000C3FA9"/>
    <w:rsid w:val="000C42B7"/>
    <w:rsid w:val="000C690B"/>
    <w:rsid w:val="000C79FA"/>
    <w:rsid w:val="000D01FE"/>
    <w:rsid w:val="000D0E4E"/>
    <w:rsid w:val="000D1BAE"/>
    <w:rsid w:val="000D2C80"/>
    <w:rsid w:val="000D414E"/>
    <w:rsid w:val="000D443D"/>
    <w:rsid w:val="000D6A67"/>
    <w:rsid w:val="000D6D18"/>
    <w:rsid w:val="000D6E61"/>
    <w:rsid w:val="000E29B5"/>
    <w:rsid w:val="000E490E"/>
    <w:rsid w:val="000E4F0E"/>
    <w:rsid w:val="000E536D"/>
    <w:rsid w:val="000E62EF"/>
    <w:rsid w:val="000F06F3"/>
    <w:rsid w:val="000F15F5"/>
    <w:rsid w:val="000F18F7"/>
    <w:rsid w:val="000F290B"/>
    <w:rsid w:val="000F2969"/>
    <w:rsid w:val="000F3AFA"/>
    <w:rsid w:val="000F4678"/>
    <w:rsid w:val="000F6264"/>
    <w:rsid w:val="000F7F61"/>
    <w:rsid w:val="00100A29"/>
    <w:rsid w:val="001013DC"/>
    <w:rsid w:val="0010251A"/>
    <w:rsid w:val="00102727"/>
    <w:rsid w:val="00103654"/>
    <w:rsid w:val="0010395D"/>
    <w:rsid w:val="001046C8"/>
    <w:rsid w:val="00105526"/>
    <w:rsid w:val="0010632D"/>
    <w:rsid w:val="00106AE3"/>
    <w:rsid w:val="00106BE6"/>
    <w:rsid w:val="00111A5E"/>
    <w:rsid w:val="001135C1"/>
    <w:rsid w:val="001137EA"/>
    <w:rsid w:val="001166D6"/>
    <w:rsid w:val="00117096"/>
    <w:rsid w:val="00117701"/>
    <w:rsid w:val="001201DD"/>
    <w:rsid w:val="00120995"/>
    <w:rsid w:val="0012135C"/>
    <w:rsid w:val="001227F8"/>
    <w:rsid w:val="00123600"/>
    <w:rsid w:val="00125913"/>
    <w:rsid w:val="0012614B"/>
    <w:rsid w:val="00126AB0"/>
    <w:rsid w:val="00133F21"/>
    <w:rsid w:val="00135A0C"/>
    <w:rsid w:val="00136A70"/>
    <w:rsid w:val="0014116A"/>
    <w:rsid w:val="00142E79"/>
    <w:rsid w:val="0014359F"/>
    <w:rsid w:val="00143715"/>
    <w:rsid w:val="00144F3F"/>
    <w:rsid w:val="0014596D"/>
    <w:rsid w:val="00145B59"/>
    <w:rsid w:val="001465C1"/>
    <w:rsid w:val="00146FDE"/>
    <w:rsid w:val="00151AC3"/>
    <w:rsid w:val="00152A17"/>
    <w:rsid w:val="0015398F"/>
    <w:rsid w:val="00157D57"/>
    <w:rsid w:val="001615C9"/>
    <w:rsid w:val="00163EC6"/>
    <w:rsid w:val="00165C8A"/>
    <w:rsid w:val="001663F5"/>
    <w:rsid w:val="00166EBC"/>
    <w:rsid w:val="001672D4"/>
    <w:rsid w:val="00167DD3"/>
    <w:rsid w:val="00170960"/>
    <w:rsid w:val="00170DA1"/>
    <w:rsid w:val="00170FB6"/>
    <w:rsid w:val="001741AB"/>
    <w:rsid w:val="00174929"/>
    <w:rsid w:val="00175B15"/>
    <w:rsid w:val="00175BDC"/>
    <w:rsid w:val="00175D07"/>
    <w:rsid w:val="00175E11"/>
    <w:rsid w:val="0017716B"/>
    <w:rsid w:val="0018050E"/>
    <w:rsid w:val="00180D02"/>
    <w:rsid w:val="00181EBE"/>
    <w:rsid w:val="001830C1"/>
    <w:rsid w:val="001831D4"/>
    <w:rsid w:val="001845B8"/>
    <w:rsid w:val="00185BAF"/>
    <w:rsid w:val="001874B0"/>
    <w:rsid w:val="001877B1"/>
    <w:rsid w:val="0019014F"/>
    <w:rsid w:val="00190BA1"/>
    <w:rsid w:val="00190F93"/>
    <w:rsid w:val="00192193"/>
    <w:rsid w:val="00192BBE"/>
    <w:rsid w:val="00193343"/>
    <w:rsid w:val="001951E1"/>
    <w:rsid w:val="00195D37"/>
    <w:rsid w:val="00196052"/>
    <w:rsid w:val="00196BDD"/>
    <w:rsid w:val="00197121"/>
    <w:rsid w:val="00197FA2"/>
    <w:rsid w:val="001A0D2C"/>
    <w:rsid w:val="001A0F35"/>
    <w:rsid w:val="001A11C4"/>
    <w:rsid w:val="001A137C"/>
    <w:rsid w:val="001A2810"/>
    <w:rsid w:val="001A2B52"/>
    <w:rsid w:val="001A2F07"/>
    <w:rsid w:val="001A2FBF"/>
    <w:rsid w:val="001A3F9C"/>
    <w:rsid w:val="001A506A"/>
    <w:rsid w:val="001A5B72"/>
    <w:rsid w:val="001A6BA2"/>
    <w:rsid w:val="001B0193"/>
    <w:rsid w:val="001B0B0A"/>
    <w:rsid w:val="001B0DD4"/>
    <w:rsid w:val="001B19C5"/>
    <w:rsid w:val="001B3BC2"/>
    <w:rsid w:val="001B4244"/>
    <w:rsid w:val="001B4800"/>
    <w:rsid w:val="001B4BEF"/>
    <w:rsid w:val="001B56D8"/>
    <w:rsid w:val="001C02B0"/>
    <w:rsid w:val="001C0462"/>
    <w:rsid w:val="001C11D2"/>
    <w:rsid w:val="001C17B1"/>
    <w:rsid w:val="001C2524"/>
    <w:rsid w:val="001C2E86"/>
    <w:rsid w:val="001C3310"/>
    <w:rsid w:val="001C3A95"/>
    <w:rsid w:val="001C45C5"/>
    <w:rsid w:val="001C49EC"/>
    <w:rsid w:val="001C4E0C"/>
    <w:rsid w:val="001C5FA5"/>
    <w:rsid w:val="001C7377"/>
    <w:rsid w:val="001C7AAF"/>
    <w:rsid w:val="001D0280"/>
    <w:rsid w:val="001D08B5"/>
    <w:rsid w:val="001D0C9D"/>
    <w:rsid w:val="001D2080"/>
    <w:rsid w:val="001D6464"/>
    <w:rsid w:val="001D73B3"/>
    <w:rsid w:val="001D7F2F"/>
    <w:rsid w:val="001E1A5F"/>
    <w:rsid w:val="001E272C"/>
    <w:rsid w:val="001E34D8"/>
    <w:rsid w:val="001E3D54"/>
    <w:rsid w:val="001E3FC4"/>
    <w:rsid w:val="001E51C3"/>
    <w:rsid w:val="001F08B0"/>
    <w:rsid w:val="001F253F"/>
    <w:rsid w:val="001F352C"/>
    <w:rsid w:val="001F3C7C"/>
    <w:rsid w:val="001F3F2C"/>
    <w:rsid w:val="001F3F84"/>
    <w:rsid w:val="001F4EE7"/>
    <w:rsid w:val="001F58F2"/>
    <w:rsid w:val="001F592D"/>
    <w:rsid w:val="001F64CB"/>
    <w:rsid w:val="001F665A"/>
    <w:rsid w:val="00200B76"/>
    <w:rsid w:val="00200C0D"/>
    <w:rsid w:val="002013C7"/>
    <w:rsid w:val="00201ACC"/>
    <w:rsid w:val="002043AF"/>
    <w:rsid w:val="00204907"/>
    <w:rsid w:val="00207312"/>
    <w:rsid w:val="002101E4"/>
    <w:rsid w:val="002109A9"/>
    <w:rsid w:val="00210EF4"/>
    <w:rsid w:val="00212F49"/>
    <w:rsid w:val="002144F3"/>
    <w:rsid w:val="00215551"/>
    <w:rsid w:val="00215E18"/>
    <w:rsid w:val="00216D1E"/>
    <w:rsid w:val="00220F8C"/>
    <w:rsid w:val="0022145F"/>
    <w:rsid w:val="0022169F"/>
    <w:rsid w:val="002218C4"/>
    <w:rsid w:val="00222186"/>
    <w:rsid w:val="002221F7"/>
    <w:rsid w:val="00222296"/>
    <w:rsid w:val="002229B7"/>
    <w:rsid w:val="0022601F"/>
    <w:rsid w:val="00226506"/>
    <w:rsid w:val="00227421"/>
    <w:rsid w:val="00227B5C"/>
    <w:rsid w:val="002301B0"/>
    <w:rsid w:val="00230C28"/>
    <w:rsid w:val="002324ED"/>
    <w:rsid w:val="00232811"/>
    <w:rsid w:val="00233F9F"/>
    <w:rsid w:val="0023490D"/>
    <w:rsid w:val="00235220"/>
    <w:rsid w:val="002352B4"/>
    <w:rsid w:val="00237DA5"/>
    <w:rsid w:val="002400D2"/>
    <w:rsid w:val="00242191"/>
    <w:rsid w:val="00242CAC"/>
    <w:rsid w:val="00243142"/>
    <w:rsid w:val="0024332A"/>
    <w:rsid w:val="0024494A"/>
    <w:rsid w:val="00250232"/>
    <w:rsid w:val="002515C9"/>
    <w:rsid w:val="00252C11"/>
    <w:rsid w:val="00252D38"/>
    <w:rsid w:val="00252D72"/>
    <w:rsid w:val="00255B0A"/>
    <w:rsid w:val="00255E5F"/>
    <w:rsid w:val="0026057D"/>
    <w:rsid w:val="00260C77"/>
    <w:rsid w:val="00260E67"/>
    <w:rsid w:val="00262081"/>
    <w:rsid w:val="00263EFE"/>
    <w:rsid w:val="00264E58"/>
    <w:rsid w:val="00265527"/>
    <w:rsid w:val="00265AC0"/>
    <w:rsid w:val="00266A87"/>
    <w:rsid w:val="0027344B"/>
    <w:rsid w:val="00274A86"/>
    <w:rsid w:val="00274B73"/>
    <w:rsid w:val="00274C16"/>
    <w:rsid w:val="002755CB"/>
    <w:rsid w:val="002762E1"/>
    <w:rsid w:val="002828B7"/>
    <w:rsid w:val="00285397"/>
    <w:rsid w:val="002908D4"/>
    <w:rsid w:val="00291C80"/>
    <w:rsid w:val="002922A1"/>
    <w:rsid w:val="00292319"/>
    <w:rsid w:val="00292763"/>
    <w:rsid w:val="00293EA3"/>
    <w:rsid w:val="00295508"/>
    <w:rsid w:val="0029699E"/>
    <w:rsid w:val="00296BA3"/>
    <w:rsid w:val="00296D7C"/>
    <w:rsid w:val="002972B1"/>
    <w:rsid w:val="002A2717"/>
    <w:rsid w:val="002A36D4"/>
    <w:rsid w:val="002A4A66"/>
    <w:rsid w:val="002A5916"/>
    <w:rsid w:val="002A61FD"/>
    <w:rsid w:val="002A623C"/>
    <w:rsid w:val="002B001B"/>
    <w:rsid w:val="002B0BF1"/>
    <w:rsid w:val="002B10C1"/>
    <w:rsid w:val="002B3CDF"/>
    <w:rsid w:val="002B5ED6"/>
    <w:rsid w:val="002B743B"/>
    <w:rsid w:val="002C0BA0"/>
    <w:rsid w:val="002C0BEC"/>
    <w:rsid w:val="002C0F01"/>
    <w:rsid w:val="002C1B28"/>
    <w:rsid w:val="002C26AE"/>
    <w:rsid w:val="002C4EE9"/>
    <w:rsid w:val="002C55D0"/>
    <w:rsid w:val="002C60A8"/>
    <w:rsid w:val="002C649A"/>
    <w:rsid w:val="002C676B"/>
    <w:rsid w:val="002D0532"/>
    <w:rsid w:val="002D0983"/>
    <w:rsid w:val="002D1705"/>
    <w:rsid w:val="002D22B9"/>
    <w:rsid w:val="002D4B04"/>
    <w:rsid w:val="002D4DD9"/>
    <w:rsid w:val="002D6619"/>
    <w:rsid w:val="002D7AFE"/>
    <w:rsid w:val="002D7B62"/>
    <w:rsid w:val="002E16C4"/>
    <w:rsid w:val="002E1C78"/>
    <w:rsid w:val="002E2A3D"/>
    <w:rsid w:val="002E2DC7"/>
    <w:rsid w:val="002E3A9D"/>
    <w:rsid w:val="002E4CBD"/>
    <w:rsid w:val="002E4DDE"/>
    <w:rsid w:val="002E551C"/>
    <w:rsid w:val="002E584F"/>
    <w:rsid w:val="002E594D"/>
    <w:rsid w:val="002E5A6A"/>
    <w:rsid w:val="002E63EB"/>
    <w:rsid w:val="002E67E7"/>
    <w:rsid w:val="002F1911"/>
    <w:rsid w:val="002F1E96"/>
    <w:rsid w:val="002F1F2A"/>
    <w:rsid w:val="002F230E"/>
    <w:rsid w:val="002F231B"/>
    <w:rsid w:val="002F238F"/>
    <w:rsid w:val="002F2DC6"/>
    <w:rsid w:val="002F334B"/>
    <w:rsid w:val="002F33A8"/>
    <w:rsid w:val="002F3AB3"/>
    <w:rsid w:val="002F3F00"/>
    <w:rsid w:val="002F400F"/>
    <w:rsid w:val="002F6F94"/>
    <w:rsid w:val="002F71BF"/>
    <w:rsid w:val="002F7F15"/>
    <w:rsid w:val="0030020F"/>
    <w:rsid w:val="00300D60"/>
    <w:rsid w:val="00303B55"/>
    <w:rsid w:val="003041B6"/>
    <w:rsid w:val="00304681"/>
    <w:rsid w:val="00304848"/>
    <w:rsid w:val="00306111"/>
    <w:rsid w:val="00306218"/>
    <w:rsid w:val="0030629E"/>
    <w:rsid w:val="003066C9"/>
    <w:rsid w:val="00307BFA"/>
    <w:rsid w:val="0031090D"/>
    <w:rsid w:val="00312DD8"/>
    <w:rsid w:val="00314329"/>
    <w:rsid w:val="00314D14"/>
    <w:rsid w:val="003152CE"/>
    <w:rsid w:val="00316749"/>
    <w:rsid w:val="0031699D"/>
    <w:rsid w:val="00317011"/>
    <w:rsid w:val="00317FA6"/>
    <w:rsid w:val="0032186C"/>
    <w:rsid w:val="00322D7C"/>
    <w:rsid w:val="00327A14"/>
    <w:rsid w:val="00327E05"/>
    <w:rsid w:val="0033013D"/>
    <w:rsid w:val="00330998"/>
    <w:rsid w:val="00333EDF"/>
    <w:rsid w:val="003341A0"/>
    <w:rsid w:val="0033422D"/>
    <w:rsid w:val="003374FA"/>
    <w:rsid w:val="0033775C"/>
    <w:rsid w:val="00337B70"/>
    <w:rsid w:val="00337BF4"/>
    <w:rsid w:val="00337D2B"/>
    <w:rsid w:val="00340942"/>
    <w:rsid w:val="00341BB0"/>
    <w:rsid w:val="003426B1"/>
    <w:rsid w:val="00343CF9"/>
    <w:rsid w:val="00344D35"/>
    <w:rsid w:val="00350084"/>
    <w:rsid w:val="0035036B"/>
    <w:rsid w:val="0035045A"/>
    <w:rsid w:val="00350943"/>
    <w:rsid w:val="003514F9"/>
    <w:rsid w:val="00351B37"/>
    <w:rsid w:val="00353B21"/>
    <w:rsid w:val="00354BEF"/>
    <w:rsid w:val="003563E6"/>
    <w:rsid w:val="00356C09"/>
    <w:rsid w:val="00360407"/>
    <w:rsid w:val="00360E2F"/>
    <w:rsid w:val="003617C1"/>
    <w:rsid w:val="00363CBE"/>
    <w:rsid w:val="003640AE"/>
    <w:rsid w:val="00364289"/>
    <w:rsid w:val="003646FF"/>
    <w:rsid w:val="00364AB1"/>
    <w:rsid w:val="0036687B"/>
    <w:rsid w:val="00366FD1"/>
    <w:rsid w:val="003701C2"/>
    <w:rsid w:val="003701DD"/>
    <w:rsid w:val="003720B1"/>
    <w:rsid w:val="00374123"/>
    <w:rsid w:val="00375F0B"/>
    <w:rsid w:val="0037618E"/>
    <w:rsid w:val="0038322D"/>
    <w:rsid w:val="00383728"/>
    <w:rsid w:val="00383C4D"/>
    <w:rsid w:val="00384396"/>
    <w:rsid w:val="00385691"/>
    <w:rsid w:val="00386654"/>
    <w:rsid w:val="00386C3A"/>
    <w:rsid w:val="00387BF7"/>
    <w:rsid w:val="00391321"/>
    <w:rsid w:val="00391554"/>
    <w:rsid w:val="003916FB"/>
    <w:rsid w:val="00393FEB"/>
    <w:rsid w:val="0039423F"/>
    <w:rsid w:val="00397F7D"/>
    <w:rsid w:val="003A13C8"/>
    <w:rsid w:val="003A1731"/>
    <w:rsid w:val="003A17AD"/>
    <w:rsid w:val="003A2160"/>
    <w:rsid w:val="003A21EB"/>
    <w:rsid w:val="003A2E25"/>
    <w:rsid w:val="003A2E54"/>
    <w:rsid w:val="003A4253"/>
    <w:rsid w:val="003A53D2"/>
    <w:rsid w:val="003A7494"/>
    <w:rsid w:val="003A7727"/>
    <w:rsid w:val="003B087F"/>
    <w:rsid w:val="003B3EAD"/>
    <w:rsid w:val="003B4705"/>
    <w:rsid w:val="003B5A24"/>
    <w:rsid w:val="003B5E9D"/>
    <w:rsid w:val="003B5EA0"/>
    <w:rsid w:val="003B7195"/>
    <w:rsid w:val="003B770E"/>
    <w:rsid w:val="003C0C78"/>
    <w:rsid w:val="003C393B"/>
    <w:rsid w:val="003C57BD"/>
    <w:rsid w:val="003C639F"/>
    <w:rsid w:val="003C6718"/>
    <w:rsid w:val="003C6DC1"/>
    <w:rsid w:val="003C7B93"/>
    <w:rsid w:val="003D0704"/>
    <w:rsid w:val="003D0B30"/>
    <w:rsid w:val="003D12FD"/>
    <w:rsid w:val="003D1D35"/>
    <w:rsid w:val="003D1F06"/>
    <w:rsid w:val="003D2C43"/>
    <w:rsid w:val="003D34E0"/>
    <w:rsid w:val="003D3A4D"/>
    <w:rsid w:val="003D51C5"/>
    <w:rsid w:val="003D5605"/>
    <w:rsid w:val="003D5B5F"/>
    <w:rsid w:val="003E027A"/>
    <w:rsid w:val="003E1BBF"/>
    <w:rsid w:val="003E1FC2"/>
    <w:rsid w:val="003E22C1"/>
    <w:rsid w:val="003E29A7"/>
    <w:rsid w:val="003E7F74"/>
    <w:rsid w:val="003F0477"/>
    <w:rsid w:val="003F26FB"/>
    <w:rsid w:val="003F29D4"/>
    <w:rsid w:val="003F3217"/>
    <w:rsid w:val="003F3534"/>
    <w:rsid w:val="003F35CD"/>
    <w:rsid w:val="003F62DC"/>
    <w:rsid w:val="003F71ED"/>
    <w:rsid w:val="003F72AF"/>
    <w:rsid w:val="003F75EB"/>
    <w:rsid w:val="004014FB"/>
    <w:rsid w:val="0040214E"/>
    <w:rsid w:val="004024E8"/>
    <w:rsid w:val="00402561"/>
    <w:rsid w:val="004027EB"/>
    <w:rsid w:val="00403C27"/>
    <w:rsid w:val="00403C75"/>
    <w:rsid w:val="004051AC"/>
    <w:rsid w:val="0040580B"/>
    <w:rsid w:val="00407F71"/>
    <w:rsid w:val="004107F9"/>
    <w:rsid w:val="00412033"/>
    <w:rsid w:val="00412125"/>
    <w:rsid w:val="00412B62"/>
    <w:rsid w:val="00413190"/>
    <w:rsid w:val="00420280"/>
    <w:rsid w:val="00420440"/>
    <w:rsid w:val="00420562"/>
    <w:rsid w:val="00421084"/>
    <w:rsid w:val="004222CE"/>
    <w:rsid w:val="0042244A"/>
    <w:rsid w:val="004241D1"/>
    <w:rsid w:val="0042429C"/>
    <w:rsid w:val="00424712"/>
    <w:rsid w:val="004248BA"/>
    <w:rsid w:val="0042491E"/>
    <w:rsid w:val="00424D1B"/>
    <w:rsid w:val="0042690D"/>
    <w:rsid w:val="00427AA2"/>
    <w:rsid w:val="00430202"/>
    <w:rsid w:val="00430408"/>
    <w:rsid w:val="004318D3"/>
    <w:rsid w:val="00435145"/>
    <w:rsid w:val="0043622A"/>
    <w:rsid w:val="00436BC8"/>
    <w:rsid w:val="00437864"/>
    <w:rsid w:val="00437BCB"/>
    <w:rsid w:val="00437CC5"/>
    <w:rsid w:val="00442539"/>
    <w:rsid w:val="00442DC2"/>
    <w:rsid w:val="004445DF"/>
    <w:rsid w:val="00445A89"/>
    <w:rsid w:val="004464DD"/>
    <w:rsid w:val="004469C8"/>
    <w:rsid w:val="00447432"/>
    <w:rsid w:val="004475EE"/>
    <w:rsid w:val="00450071"/>
    <w:rsid w:val="00450C07"/>
    <w:rsid w:val="00451032"/>
    <w:rsid w:val="00451C6A"/>
    <w:rsid w:val="00451D7A"/>
    <w:rsid w:val="00453453"/>
    <w:rsid w:val="004535A2"/>
    <w:rsid w:val="004536E0"/>
    <w:rsid w:val="004537A9"/>
    <w:rsid w:val="004552A5"/>
    <w:rsid w:val="00455FFE"/>
    <w:rsid w:val="00456A7A"/>
    <w:rsid w:val="004574C1"/>
    <w:rsid w:val="00460FB2"/>
    <w:rsid w:val="004617A0"/>
    <w:rsid w:val="00461CFD"/>
    <w:rsid w:val="004625B5"/>
    <w:rsid w:val="00464497"/>
    <w:rsid w:val="00464E8C"/>
    <w:rsid w:val="0046518A"/>
    <w:rsid w:val="00465279"/>
    <w:rsid w:val="004659EB"/>
    <w:rsid w:val="00466B4E"/>
    <w:rsid w:val="00467379"/>
    <w:rsid w:val="0047169D"/>
    <w:rsid w:val="00472AC5"/>
    <w:rsid w:val="00472B97"/>
    <w:rsid w:val="00472F06"/>
    <w:rsid w:val="004732B6"/>
    <w:rsid w:val="004733D0"/>
    <w:rsid w:val="00473EAC"/>
    <w:rsid w:val="0047462B"/>
    <w:rsid w:val="004749D3"/>
    <w:rsid w:val="00475692"/>
    <w:rsid w:val="00476785"/>
    <w:rsid w:val="00477218"/>
    <w:rsid w:val="0048013A"/>
    <w:rsid w:val="004801A9"/>
    <w:rsid w:val="0048201B"/>
    <w:rsid w:val="0048356F"/>
    <w:rsid w:val="004837ED"/>
    <w:rsid w:val="00485AD4"/>
    <w:rsid w:val="00486119"/>
    <w:rsid w:val="00486328"/>
    <w:rsid w:val="00486455"/>
    <w:rsid w:val="0048740F"/>
    <w:rsid w:val="00487B57"/>
    <w:rsid w:val="00490402"/>
    <w:rsid w:val="004905D6"/>
    <w:rsid w:val="004908CA"/>
    <w:rsid w:val="00492169"/>
    <w:rsid w:val="00493599"/>
    <w:rsid w:val="00493DCE"/>
    <w:rsid w:val="00496EAB"/>
    <w:rsid w:val="00497361"/>
    <w:rsid w:val="00497A1A"/>
    <w:rsid w:val="004A0D1C"/>
    <w:rsid w:val="004A1CD5"/>
    <w:rsid w:val="004A493F"/>
    <w:rsid w:val="004A5251"/>
    <w:rsid w:val="004A6505"/>
    <w:rsid w:val="004B1874"/>
    <w:rsid w:val="004B1DCC"/>
    <w:rsid w:val="004B2622"/>
    <w:rsid w:val="004B30C3"/>
    <w:rsid w:val="004B30DF"/>
    <w:rsid w:val="004B3549"/>
    <w:rsid w:val="004B705F"/>
    <w:rsid w:val="004C06EF"/>
    <w:rsid w:val="004C27E6"/>
    <w:rsid w:val="004C388C"/>
    <w:rsid w:val="004C445C"/>
    <w:rsid w:val="004C4DDB"/>
    <w:rsid w:val="004C6551"/>
    <w:rsid w:val="004D1AE7"/>
    <w:rsid w:val="004D2AAC"/>
    <w:rsid w:val="004D48F8"/>
    <w:rsid w:val="004D6680"/>
    <w:rsid w:val="004D6DAE"/>
    <w:rsid w:val="004E077E"/>
    <w:rsid w:val="004E12A3"/>
    <w:rsid w:val="004E6135"/>
    <w:rsid w:val="004E7227"/>
    <w:rsid w:val="004E7F6B"/>
    <w:rsid w:val="004F0C56"/>
    <w:rsid w:val="004F1717"/>
    <w:rsid w:val="004F3E49"/>
    <w:rsid w:val="004F64DC"/>
    <w:rsid w:val="004F6707"/>
    <w:rsid w:val="004F75B6"/>
    <w:rsid w:val="00500758"/>
    <w:rsid w:val="00500E33"/>
    <w:rsid w:val="00502E81"/>
    <w:rsid w:val="00504B33"/>
    <w:rsid w:val="00504C23"/>
    <w:rsid w:val="00506351"/>
    <w:rsid w:val="005065B1"/>
    <w:rsid w:val="00507999"/>
    <w:rsid w:val="005104C0"/>
    <w:rsid w:val="00510D72"/>
    <w:rsid w:val="00511236"/>
    <w:rsid w:val="005137CB"/>
    <w:rsid w:val="00513EF2"/>
    <w:rsid w:val="00514A38"/>
    <w:rsid w:val="005176DC"/>
    <w:rsid w:val="0051772B"/>
    <w:rsid w:val="005215E8"/>
    <w:rsid w:val="0052219B"/>
    <w:rsid w:val="0052280E"/>
    <w:rsid w:val="00522999"/>
    <w:rsid w:val="00522ED3"/>
    <w:rsid w:val="00522F35"/>
    <w:rsid w:val="005242C9"/>
    <w:rsid w:val="00524878"/>
    <w:rsid w:val="00524E4E"/>
    <w:rsid w:val="00527714"/>
    <w:rsid w:val="0052788A"/>
    <w:rsid w:val="00530099"/>
    <w:rsid w:val="005318CF"/>
    <w:rsid w:val="00534420"/>
    <w:rsid w:val="00534831"/>
    <w:rsid w:val="005350BF"/>
    <w:rsid w:val="0054092C"/>
    <w:rsid w:val="0054159C"/>
    <w:rsid w:val="00542935"/>
    <w:rsid w:val="005436C4"/>
    <w:rsid w:val="00544B5A"/>
    <w:rsid w:val="0054502F"/>
    <w:rsid w:val="00545B6B"/>
    <w:rsid w:val="00545DCC"/>
    <w:rsid w:val="005479D2"/>
    <w:rsid w:val="00550F37"/>
    <w:rsid w:val="005528EC"/>
    <w:rsid w:val="00552D22"/>
    <w:rsid w:val="005531C7"/>
    <w:rsid w:val="00553C8E"/>
    <w:rsid w:val="00554225"/>
    <w:rsid w:val="0055470F"/>
    <w:rsid w:val="00554DBE"/>
    <w:rsid w:val="005551FC"/>
    <w:rsid w:val="005552E8"/>
    <w:rsid w:val="00555EA8"/>
    <w:rsid w:val="00556A98"/>
    <w:rsid w:val="00556C0C"/>
    <w:rsid w:val="00557479"/>
    <w:rsid w:val="00561438"/>
    <w:rsid w:val="005620DB"/>
    <w:rsid w:val="0056395A"/>
    <w:rsid w:val="00563CAA"/>
    <w:rsid w:val="00564DB2"/>
    <w:rsid w:val="00565561"/>
    <w:rsid w:val="00565E3B"/>
    <w:rsid w:val="00566E42"/>
    <w:rsid w:val="00567675"/>
    <w:rsid w:val="00567BD4"/>
    <w:rsid w:val="0057016D"/>
    <w:rsid w:val="0057366C"/>
    <w:rsid w:val="00574D35"/>
    <w:rsid w:val="00575513"/>
    <w:rsid w:val="00575C91"/>
    <w:rsid w:val="0057678E"/>
    <w:rsid w:val="00580207"/>
    <w:rsid w:val="00581747"/>
    <w:rsid w:val="005837C5"/>
    <w:rsid w:val="005865E0"/>
    <w:rsid w:val="005870F6"/>
    <w:rsid w:val="0058722B"/>
    <w:rsid w:val="00587CBB"/>
    <w:rsid w:val="00590ED1"/>
    <w:rsid w:val="005922E9"/>
    <w:rsid w:val="005942F8"/>
    <w:rsid w:val="005949B9"/>
    <w:rsid w:val="00594CC7"/>
    <w:rsid w:val="00596919"/>
    <w:rsid w:val="005A0286"/>
    <w:rsid w:val="005A5008"/>
    <w:rsid w:val="005B1E68"/>
    <w:rsid w:val="005B2A26"/>
    <w:rsid w:val="005B2E56"/>
    <w:rsid w:val="005B5632"/>
    <w:rsid w:val="005B5E36"/>
    <w:rsid w:val="005B6782"/>
    <w:rsid w:val="005B6B39"/>
    <w:rsid w:val="005C232A"/>
    <w:rsid w:val="005C2538"/>
    <w:rsid w:val="005C2BA5"/>
    <w:rsid w:val="005C719A"/>
    <w:rsid w:val="005D012A"/>
    <w:rsid w:val="005D0B11"/>
    <w:rsid w:val="005D122E"/>
    <w:rsid w:val="005D160B"/>
    <w:rsid w:val="005D1D51"/>
    <w:rsid w:val="005D54F3"/>
    <w:rsid w:val="005D653A"/>
    <w:rsid w:val="005D75F5"/>
    <w:rsid w:val="005D7A93"/>
    <w:rsid w:val="005D7DA6"/>
    <w:rsid w:val="005E1200"/>
    <w:rsid w:val="005E2305"/>
    <w:rsid w:val="005E2800"/>
    <w:rsid w:val="005E4379"/>
    <w:rsid w:val="005E4461"/>
    <w:rsid w:val="005E4CB0"/>
    <w:rsid w:val="005E5149"/>
    <w:rsid w:val="005E5865"/>
    <w:rsid w:val="005F00A5"/>
    <w:rsid w:val="005F1578"/>
    <w:rsid w:val="005F1756"/>
    <w:rsid w:val="005F1EE8"/>
    <w:rsid w:val="005F23BD"/>
    <w:rsid w:val="005F2EFF"/>
    <w:rsid w:val="005F3DC7"/>
    <w:rsid w:val="005F44B6"/>
    <w:rsid w:val="005F5282"/>
    <w:rsid w:val="005F58F9"/>
    <w:rsid w:val="005F6FEA"/>
    <w:rsid w:val="005F7DD1"/>
    <w:rsid w:val="005F7FB9"/>
    <w:rsid w:val="00600572"/>
    <w:rsid w:val="00601010"/>
    <w:rsid w:val="0060121E"/>
    <w:rsid w:val="00601532"/>
    <w:rsid w:val="00601CA5"/>
    <w:rsid w:val="006028DD"/>
    <w:rsid w:val="00603DBA"/>
    <w:rsid w:val="006052EE"/>
    <w:rsid w:val="00606199"/>
    <w:rsid w:val="006062DE"/>
    <w:rsid w:val="00607277"/>
    <w:rsid w:val="00607327"/>
    <w:rsid w:val="00607841"/>
    <w:rsid w:val="00610025"/>
    <w:rsid w:val="00611A1A"/>
    <w:rsid w:val="00611D04"/>
    <w:rsid w:val="00611D6D"/>
    <w:rsid w:val="00612DF0"/>
    <w:rsid w:val="00614552"/>
    <w:rsid w:val="0061652D"/>
    <w:rsid w:val="00621930"/>
    <w:rsid w:val="00623055"/>
    <w:rsid w:val="006241FF"/>
    <w:rsid w:val="0062528D"/>
    <w:rsid w:val="00625B97"/>
    <w:rsid w:val="006268B4"/>
    <w:rsid w:val="00626AE7"/>
    <w:rsid w:val="00626C16"/>
    <w:rsid w:val="00626DE7"/>
    <w:rsid w:val="0063184E"/>
    <w:rsid w:val="00634AAF"/>
    <w:rsid w:val="00637B37"/>
    <w:rsid w:val="00637D76"/>
    <w:rsid w:val="0064151C"/>
    <w:rsid w:val="006429AA"/>
    <w:rsid w:val="00643098"/>
    <w:rsid w:val="006442F5"/>
    <w:rsid w:val="00646173"/>
    <w:rsid w:val="0064651A"/>
    <w:rsid w:val="00646B55"/>
    <w:rsid w:val="006506CE"/>
    <w:rsid w:val="00651329"/>
    <w:rsid w:val="00653A9D"/>
    <w:rsid w:val="00653ACA"/>
    <w:rsid w:val="00655769"/>
    <w:rsid w:val="0065682E"/>
    <w:rsid w:val="00657C55"/>
    <w:rsid w:val="006610C8"/>
    <w:rsid w:val="0066117E"/>
    <w:rsid w:val="006618EB"/>
    <w:rsid w:val="0066208D"/>
    <w:rsid w:val="0066222D"/>
    <w:rsid w:val="0066352D"/>
    <w:rsid w:val="00663D3D"/>
    <w:rsid w:val="0066506B"/>
    <w:rsid w:val="00667DB8"/>
    <w:rsid w:val="00667F39"/>
    <w:rsid w:val="00670A51"/>
    <w:rsid w:val="00671120"/>
    <w:rsid w:val="006761F2"/>
    <w:rsid w:val="006800F6"/>
    <w:rsid w:val="0068280D"/>
    <w:rsid w:val="006829EB"/>
    <w:rsid w:val="00683CA1"/>
    <w:rsid w:val="0068414A"/>
    <w:rsid w:val="00684C40"/>
    <w:rsid w:val="006855C0"/>
    <w:rsid w:val="00685BD6"/>
    <w:rsid w:val="00685E08"/>
    <w:rsid w:val="00686394"/>
    <w:rsid w:val="0068651A"/>
    <w:rsid w:val="00686E03"/>
    <w:rsid w:val="00687976"/>
    <w:rsid w:val="00693A5D"/>
    <w:rsid w:val="00693ACF"/>
    <w:rsid w:val="00693C6C"/>
    <w:rsid w:val="00694397"/>
    <w:rsid w:val="00695202"/>
    <w:rsid w:val="00695C7E"/>
    <w:rsid w:val="00696308"/>
    <w:rsid w:val="006A1A11"/>
    <w:rsid w:val="006A30E9"/>
    <w:rsid w:val="006A4605"/>
    <w:rsid w:val="006A5174"/>
    <w:rsid w:val="006A5319"/>
    <w:rsid w:val="006A596D"/>
    <w:rsid w:val="006A62C8"/>
    <w:rsid w:val="006B17A0"/>
    <w:rsid w:val="006B1CF6"/>
    <w:rsid w:val="006B299F"/>
    <w:rsid w:val="006B35F1"/>
    <w:rsid w:val="006B37FB"/>
    <w:rsid w:val="006B3DED"/>
    <w:rsid w:val="006B4E3B"/>
    <w:rsid w:val="006B5024"/>
    <w:rsid w:val="006B6189"/>
    <w:rsid w:val="006C057D"/>
    <w:rsid w:val="006C0925"/>
    <w:rsid w:val="006C0E35"/>
    <w:rsid w:val="006C1B0E"/>
    <w:rsid w:val="006C2447"/>
    <w:rsid w:val="006C3237"/>
    <w:rsid w:val="006C49F8"/>
    <w:rsid w:val="006D0FE1"/>
    <w:rsid w:val="006D186A"/>
    <w:rsid w:val="006D1906"/>
    <w:rsid w:val="006D42B5"/>
    <w:rsid w:val="006D474B"/>
    <w:rsid w:val="006D4DA1"/>
    <w:rsid w:val="006D5381"/>
    <w:rsid w:val="006D55BF"/>
    <w:rsid w:val="006E02F4"/>
    <w:rsid w:val="006E08B3"/>
    <w:rsid w:val="006E0C8B"/>
    <w:rsid w:val="006E1F10"/>
    <w:rsid w:val="006E2D44"/>
    <w:rsid w:val="006E3023"/>
    <w:rsid w:val="006E6B41"/>
    <w:rsid w:val="006E76F1"/>
    <w:rsid w:val="006E7E10"/>
    <w:rsid w:val="006F1BE6"/>
    <w:rsid w:val="006F1D12"/>
    <w:rsid w:val="006F27C7"/>
    <w:rsid w:val="006F2F10"/>
    <w:rsid w:val="006F5656"/>
    <w:rsid w:val="006F664D"/>
    <w:rsid w:val="006F719F"/>
    <w:rsid w:val="006F72EF"/>
    <w:rsid w:val="006F7518"/>
    <w:rsid w:val="006F7D21"/>
    <w:rsid w:val="006F7DCA"/>
    <w:rsid w:val="00700BD1"/>
    <w:rsid w:val="00703BD9"/>
    <w:rsid w:val="0070489F"/>
    <w:rsid w:val="0070494D"/>
    <w:rsid w:val="0070670B"/>
    <w:rsid w:val="007078C9"/>
    <w:rsid w:val="00711AA6"/>
    <w:rsid w:val="00712F94"/>
    <w:rsid w:val="00713043"/>
    <w:rsid w:val="007146A9"/>
    <w:rsid w:val="00715925"/>
    <w:rsid w:val="00715CD6"/>
    <w:rsid w:val="007160FC"/>
    <w:rsid w:val="00717098"/>
    <w:rsid w:val="007178F4"/>
    <w:rsid w:val="007200B1"/>
    <w:rsid w:val="00722225"/>
    <w:rsid w:val="00723188"/>
    <w:rsid w:val="00727BDA"/>
    <w:rsid w:val="00732563"/>
    <w:rsid w:val="00732723"/>
    <w:rsid w:val="00734CE1"/>
    <w:rsid w:val="007413D7"/>
    <w:rsid w:val="00742174"/>
    <w:rsid w:val="007433A1"/>
    <w:rsid w:val="00743B45"/>
    <w:rsid w:val="00743DC0"/>
    <w:rsid w:val="00743FB2"/>
    <w:rsid w:val="007444F7"/>
    <w:rsid w:val="0074525F"/>
    <w:rsid w:val="007455E0"/>
    <w:rsid w:val="007465AA"/>
    <w:rsid w:val="007509B5"/>
    <w:rsid w:val="007515E9"/>
    <w:rsid w:val="007528FB"/>
    <w:rsid w:val="00752D2B"/>
    <w:rsid w:val="007569DE"/>
    <w:rsid w:val="00757930"/>
    <w:rsid w:val="00757EEB"/>
    <w:rsid w:val="00761BD3"/>
    <w:rsid w:val="00762200"/>
    <w:rsid w:val="00764CDE"/>
    <w:rsid w:val="00764D37"/>
    <w:rsid w:val="00766B84"/>
    <w:rsid w:val="007701E4"/>
    <w:rsid w:val="00770E36"/>
    <w:rsid w:val="00771304"/>
    <w:rsid w:val="0077286C"/>
    <w:rsid w:val="00772AE4"/>
    <w:rsid w:val="00773834"/>
    <w:rsid w:val="0077613F"/>
    <w:rsid w:val="00776967"/>
    <w:rsid w:val="00777655"/>
    <w:rsid w:val="00780299"/>
    <w:rsid w:val="00780D46"/>
    <w:rsid w:val="00781469"/>
    <w:rsid w:val="00781E67"/>
    <w:rsid w:val="00782D8C"/>
    <w:rsid w:val="00783124"/>
    <w:rsid w:val="00783A34"/>
    <w:rsid w:val="0078430C"/>
    <w:rsid w:val="00784404"/>
    <w:rsid w:val="007851B5"/>
    <w:rsid w:val="00785EA6"/>
    <w:rsid w:val="00786292"/>
    <w:rsid w:val="00787523"/>
    <w:rsid w:val="00787E36"/>
    <w:rsid w:val="00790B74"/>
    <w:rsid w:val="0079177F"/>
    <w:rsid w:val="00791B91"/>
    <w:rsid w:val="00792ED8"/>
    <w:rsid w:val="00792F65"/>
    <w:rsid w:val="00795768"/>
    <w:rsid w:val="00796E89"/>
    <w:rsid w:val="00797966"/>
    <w:rsid w:val="007A0328"/>
    <w:rsid w:val="007A0A95"/>
    <w:rsid w:val="007A1214"/>
    <w:rsid w:val="007A3822"/>
    <w:rsid w:val="007A4B69"/>
    <w:rsid w:val="007A537B"/>
    <w:rsid w:val="007A6AEF"/>
    <w:rsid w:val="007A6F0E"/>
    <w:rsid w:val="007A778F"/>
    <w:rsid w:val="007A7C91"/>
    <w:rsid w:val="007B0019"/>
    <w:rsid w:val="007B19A9"/>
    <w:rsid w:val="007B1EA3"/>
    <w:rsid w:val="007B33A1"/>
    <w:rsid w:val="007B445C"/>
    <w:rsid w:val="007B59DF"/>
    <w:rsid w:val="007B69BC"/>
    <w:rsid w:val="007B7B3F"/>
    <w:rsid w:val="007C036D"/>
    <w:rsid w:val="007C2C62"/>
    <w:rsid w:val="007C47D1"/>
    <w:rsid w:val="007C604E"/>
    <w:rsid w:val="007C6D1B"/>
    <w:rsid w:val="007C71C4"/>
    <w:rsid w:val="007C7CEE"/>
    <w:rsid w:val="007D1FE3"/>
    <w:rsid w:val="007D296F"/>
    <w:rsid w:val="007D307F"/>
    <w:rsid w:val="007D56DC"/>
    <w:rsid w:val="007D5A3B"/>
    <w:rsid w:val="007D7641"/>
    <w:rsid w:val="007D7F6C"/>
    <w:rsid w:val="007E1DEC"/>
    <w:rsid w:val="007E1F8D"/>
    <w:rsid w:val="007E2E16"/>
    <w:rsid w:val="007E364E"/>
    <w:rsid w:val="007E3FF3"/>
    <w:rsid w:val="007E47DA"/>
    <w:rsid w:val="007E4A5B"/>
    <w:rsid w:val="007E5078"/>
    <w:rsid w:val="007E7282"/>
    <w:rsid w:val="007F2063"/>
    <w:rsid w:val="007F23A7"/>
    <w:rsid w:val="007F492A"/>
    <w:rsid w:val="007F4F0A"/>
    <w:rsid w:val="007F4FBF"/>
    <w:rsid w:val="007F5600"/>
    <w:rsid w:val="007F67E7"/>
    <w:rsid w:val="007F696C"/>
    <w:rsid w:val="007F7A5E"/>
    <w:rsid w:val="007F7DC6"/>
    <w:rsid w:val="0080180C"/>
    <w:rsid w:val="008038B9"/>
    <w:rsid w:val="00803CE4"/>
    <w:rsid w:val="008042AC"/>
    <w:rsid w:val="00805897"/>
    <w:rsid w:val="008065EE"/>
    <w:rsid w:val="00806A40"/>
    <w:rsid w:val="00810436"/>
    <w:rsid w:val="00812357"/>
    <w:rsid w:val="00812E1C"/>
    <w:rsid w:val="008130AF"/>
    <w:rsid w:val="00815D66"/>
    <w:rsid w:val="00816AE2"/>
    <w:rsid w:val="00820477"/>
    <w:rsid w:val="008208DF"/>
    <w:rsid w:val="00820951"/>
    <w:rsid w:val="00820D9A"/>
    <w:rsid w:val="0082199A"/>
    <w:rsid w:val="00821B61"/>
    <w:rsid w:val="0082382B"/>
    <w:rsid w:val="00824D20"/>
    <w:rsid w:val="0082567F"/>
    <w:rsid w:val="00825C46"/>
    <w:rsid w:val="00826E6C"/>
    <w:rsid w:val="0083011C"/>
    <w:rsid w:val="008306E5"/>
    <w:rsid w:val="00833F7B"/>
    <w:rsid w:val="00834BC2"/>
    <w:rsid w:val="008354C4"/>
    <w:rsid w:val="008354D0"/>
    <w:rsid w:val="0083574D"/>
    <w:rsid w:val="00836B65"/>
    <w:rsid w:val="00837373"/>
    <w:rsid w:val="008404C3"/>
    <w:rsid w:val="00840EE8"/>
    <w:rsid w:val="00841BE1"/>
    <w:rsid w:val="00841CFE"/>
    <w:rsid w:val="00841E06"/>
    <w:rsid w:val="0084484F"/>
    <w:rsid w:val="00844D04"/>
    <w:rsid w:val="00844DB1"/>
    <w:rsid w:val="00846932"/>
    <w:rsid w:val="00846BAC"/>
    <w:rsid w:val="00850BD8"/>
    <w:rsid w:val="0085126A"/>
    <w:rsid w:val="00851406"/>
    <w:rsid w:val="00852D07"/>
    <w:rsid w:val="00853D2A"/>
    <w:rsid w:val="00854384"/>
    <w:rsid w:val="00856625"/>
    <w:rsid w:val="0085764D"/>
    <w:rsid w:val="00860352"/>
    <w:rsid w:val="00860594"/>
    <w:rsid w:val="00862F08"/>
    <w:rsid w:val="0086487D"/>
    <w:rsid w:val="008651BA"/>
    <w:rsid w:val="008652D8"/>
    <w:rsid w:val="008657E9"/>
    <w:rsid w:val="00865EE4"/>
    <w:rsid w:val="00870291"/>
    <w:rsid w:val="008702DC"/>
    <w:rsid w:val="008708BD"/>
    <w:rsid w:val="0087377B"/>
    <w:rsid w:val="00873ABD"/>
    <w:rsid w:val="00873E86"/>
    <w:rsid w:val="00875C63"/>
    <w:rsid w:val="00876BF6"/>
    <w:rsid w:val="00877660"/>
    <w:rsid w:val="00877D67"/>
    <w:rsid w:val="0088011B"/>
    <w:rsid w:val="00882597"/>
    <w:rsid w:val="00882AFC"/>
    <w:rsid w:val="00885778"/>
    <w:rsid w:val="00885ACA"/>
    <w:rsid w:val="0088634F"/>
    <w:rsid w:val="0089138C"/>
    <w:rsid w:val="00891F64"/>
    <w:rsid w:val="00891FB7"/>
    <w:rsid w:val="00892151"/>
    <w:rsid w:val="00893858"/>
    <w:rsid w:val="0089397D"/>
    <w:rsid w:val="0089467C"/>
    <w:rsid w:val="0089502E"/>
    <w:rsid w:val="0089544B"/>
    <w:rsid w:val="00895A65"/>
    <w:rsid w:val="0089708E"/>
    <w:rsid w:val="00897D9D"/>
    <w:rsid w:val="008A040B"/>
    <w:rsid w:val="008A08CC"/>
    <w:rsid w:val="008A2B11"/>
    <w:rsid w:val="008A3BA0"/>
    <w:rsid w:val="008A4688"/>
    <w:rsid w:val="008A4931"/>
    <w:rsid w:val="008A51DD"/>
    <w:rsid w:val="008A6601"/>
    <w:rsid w:val="008A6FAB"/>
    <w:rsid w:val="008B089E"/>
    <w:rsid w:val="008B0CF2"/>
    <w:rsid w:val="008B0DB7"/>
    <w:rsid w:val="008B1A3F"/>
    <w:rsid w:val="008B517E"/>
    <w:rsid w:val="008B5656"/>
    <w:rsid w:val="008B5D0D"/>
    <w:rsid w:val="008B5FC6"/>
    <w:rsid w:val="008B7BB4"/>
    <w:rsid w:val="008B7EC5"/>
    <w:rsid w:val="008C14A0"/>
    <w:rsid w:val="008C1C61"/>
    <w:rsid w:val="008C266A"/>
    <w:rsid w:val="008C2E8E"/>
    <w:rsid w:val="008C2F34"/>
    <w:rsid w:val="008C3AC9"/>
    <w:rsid w:val="008C5A93"/>
    <w:rsid w:val="008C5DDE"/>
    <w:rsid w:val="008C66C0"/>
    <w:rsid w:val="008C7F95"/>
    <w:rsid w:val="008D07E3"/>
    <w:rsid w:val="008D0957"/>
    <w:rsid w:val="008D17BE"/>
    <w:rsid w:val="008D19A6"/>
    <w:rsid w:val="008D2266"/>
    <w:rsid w:val="008D34BF"/>
    <w:rsid w:val="008D3DF0"/>
    <w:rsid w:val="008D4138"/>
    <w:rsid w:val="008D5010"/>
    <w:rsid w:val="008D6891"/>
    <w:rsid w:val="008D790F"/>
    <w:rsid w:val="008D7AC1"/>
    <w:rsid w:val="008E0E09"/>
    <w:rsid w:val="008E2331"/>
    <w:rsid w:val="008E3E7D"/>
    <w:rsid w:val="008E50FF"/>
    <w:rsid w:val="008E79BE"/>
    <w:rsid w:val="008F2A92"/>
    <w:rsid w:val="008F3A12"/>
    <w:rsid w:val="008F456C"/>
    <w:rsid w:val="008F5319"/>
    <w:rsid w:val="008F6B0A"/>
    <w:rsid w:val="008F75FA"/>
    <w:rsid w:val="008F76E3"/>
    <w:rsid w:val="008F774E"/>
    <w:rsid w:val="008F7DC1"/>
    <w:rsid w:val="00902010"/>
    <w:rsid w:val="00902D5A"/>
    <w:rsid w:val="00902F13"/>
    <w:rsid w:val="009044F5"/>
    <w:rsid w:val="00906262"/>
    <w:rsid w:val="00910DF2"/>
    <w:rsid w:val="0091647C"/>
    <w:rsid w:val="009165B3"/>
    <w:rsid w:val="009169BF"/>
    <w:rsid w:val="00916FAB"/>
    <w:rsid w:val="00920224"/>
    <w:rsid w:val="00920401"/>
    <w:rsid w:val="0092044E"/>
    <w:rsid w:val="00920943"/>
    <w:rsid w:val="00921A6F"/>
    <w:rsid w:val="00921BA9"/>
    <w:rsid w:val="00921C27"/>
    <w:rsid w:val="00921D54"/>
    <w:rsid w:val="00922262"/>
    <w:rsid w:val="00925B2D"/>
    <w:rsid w:val="00926277"/>
    <w:rsid w:val="009263E3"/>
    <w:rsid w:val="00927CCC"/>
    <w:rsid w:val="009303B7"/>
    <w:rsid w:val="00930A3E"/>
    <w:rsid w:val="00931025"/>
    <w:rsid w:val="009328D4"/>
    <w:rsid w:val="00933BB5"/>
    <w:rsid w:val="00933C25"/>
    <w:rsid w:val="00933C47"/>
    <w:rsid w:val="00934C10"/>
    <w:rsid w:val="00935584"/>
    <w:rsid w:val="009355EA"/>
    <w:rsid w:val="00935B93"/>
    <w:rsid w:val="009404C1"/>
    <w:rsid w:val="00940611"/>
    <w:rsid w:val="00940C5D"/>
    <w:rsid w:val="00943023"/>
    <w:rsid w:val="009432E4"/>
    <w:rsid w:val="0094342C"/>
    <w:rsid w:val="00944C8E"/>
    <w:rsid w:val="00944FF0"/>
    <w:rsid w:val="00945C41"/>
    <w:rsid w:val="00947523"/>
    <w:rsid w:val="00947BE4"/>
    <w:rsid w:val="009515F0"/>
    <w:rsid w:val="00952076"/>
    <w:rsid w:val="00952581"/>
    <w:rsid w:val="00952F78"/>
    <w:rsid w:val="00953B1B"/>
    <w:rsid w:val="00954BE3"/>
    <w:rsid w:val="00957814"/>
    <w:rsid w:val="00957948"/>
    <w:rsid w:val="00957AD6"/>
    <w:rsid w:val="00957EC9"/>
    <w:rsid w:val="00961E5B"/>
    <w:rsid w:val="009642C8"/>
    <w:rsid w:val="00970B89"/>
    <w:rsid w:val="00975EB2"/>
    <w:rsid w:val="009770F7"/>
    <w:rsid w:val="0097760F"/>
    <w:rsid w:val="00977C5E"/>
    <w:rsid w:val="00980EBF"/>
    <w:rsid w:val="00982DFA"/>
    <w:rsid w:val="0098361A"/>
    <w:rsid w:val="00983F4E"/>
    <w:rsid w:val="009847A4"/>
    <w:rsid w:val="00986ADF"/>
    <w:rsid w:val="00987A05"/>
    <w:rsid w:val="00990C87"/>
    <w:rsid w:val="009924E5"/>
    <w:rsid w:val="00992542"/>
    <w:rsid w:val="00993D60"/>
    <w:rsid w:val="00993E84"/>
    <w:rsid w:val="009950A6"/>
    <w:rsid w:val="009966B0"/>
    <w:rsid w:val="009967CD"/>
    <w:rsid w:val="00997052"/>
    <w:rsid w:val="00997056"/>
    <w:rsid w:val="009971CD"/>
    <w:rsid w:val="0099741E"/>
    <w:rsid w:val="00997618"/>
    <w:rsid w:val="00997A37"/>
    <w:rsid w:val="009A156C"/>
    <w:rsid w:val="009A256B"/>
    <w:rsid w:val="009A2B20"/>
    <w:rsid w:val="009A316C"/>
    <w:rsid w:val="009A33B2"/>
    <w:rsid w:val="009A4DB8"/>
    <w:rsid w:val="009A5113"/>
    <w:rsid w:val="009A61E4"/>
    <w:rsid w:val="009A62FC"/>
    <w:rsid w:val="009A6D74"/>
    <w:rsid w:val="009B086A"/>
    <w:rsid w:val="009B1610"/>
    <w:rsid w:val="009B3546"/>
    <w:rsid w:val="009B3561"/>
    <w:rsid w:val="009B3C23"/>
    <w:rsid w:val="009B41AE"/>
    <w:rsid w:val="009B4734"/>
    <w:rsid w:val="009B4D2F"/>
    <w:rsid w:val="009B7B2B"/>
    <w:rsid w:val="009B7FDF"/>
    <w:rsid w:val="009C0D61"/>
    <w:rsid w:val="009C4FD2"/>
    <w:rsid w:val="009C56DE"/>
    <w:rsid w:val="009C5E2F"/>
    <w:rsid w:val="009C6D93"/>
    <w:rsid w:val="009C7153"/>
    <w:rsid w:val="009C724B"/>
    <w:rsid w:val="009C7E42"/>
    <w:rsid w:val="009D0594"/>
    <w:rsid w:val="009D33D2"/>
    <w:rsid w:val="009D5C34"/>
    <w:rsid w:val="009D6C83"/>
    <w:rsid w:val="009E1FA8"/>
    <w:rsid w:val="009E24D5"/>
    <w:rsid w:val="009E4196"/>
    <w:rsid w:val="009E56FD"/>
    <w:rsid w:val="009E5A6D"/>
    <w:rsid w:val="009E5E69"/>
    <w:rsid w:val="009E6037"/>
    <w:rsid w:val="009E610C"/>
    <w:rsid w:val="009E667A"/>
    <w:rsid w:val="009F073D"/>
    <w:rsid w:val="009F0C64"/>
    <w:rsid w:val="009F0CBF"/>
    <w:rsid w:val="009F2534"/>
    <w:rsid w:val="009F5EA5"/>
    <w:rsid w:val="009F6063"/>
    <w:rsid w:val="00A00743"/>
    <w:rsid w:val="00A008AA"/>
    <w:rsid w:val="00A02452"/>
    <w:rsid w:val="00A02E6B"/>
    <w:rsid w:val="00A03A4F"/>
    <w:rsid w:val="00A04135"/>
    <w:rsid w:val="00A061FE"/>
    <w:rsid w:val="00A06B08"/>
    <w:rsid w:val="00A079B5"/>
    <w:rsid w:val="00A07DFB"/>
    <w:rsid w:val="00A10240"/>
    <w:rsid w:val="00A10B89"/>
    <w:rsid w:val="00A13E82"/>
    <w:rsid w:val="00A1441D"/>
    <w:rsid w:val="00A152FB"/>
    <w:rsid w:val="00A16CAC"/>
    <w:rsid w:val="00A2050B"/>
    <w:rsid w:val="00A205FE"/>
    <w:rsid w:val="00A2169B"/>
    <w:rsid w:val="00A2219F"/>
    <w:rsid w:val="00A2266A"/>
    <w:rsid w:val="00A22ACC"/>
    <w:rsid w:val="00A234B1"/>
    <w:rsid w:val="00A23B0A"/>
    <w:rsid w:val="00A23D5B"/>
    <w:rsid w:val="00A23DEF"/>
    <w:rsid w:val="00A25D4B"/>
    <w:rsid w:val="00A30953"/>
    <w:rsid w:val="00A32CD1"/>
    <w:rsid w:val="00A33FEF"/>
    <w:rsid w:val="00A359D4"/>
    <w:rsid w:val="00A35BC9"/>
    <w:rsid w:val="00A36EB1"/>
    <w:rsid w:val="00A36EC5"/>
    <w:rsid w:val="00A36EF7"/>
    <w:rsid w:val="00A40855"/>
    <w:rsid w:val="00A40932"/>
    <w:rsid w:val="00A4101B"/>
    <w:rsid w:val="00A42330"/>
    <w:rsid w:val="00A42F79"/>
    <w:rsid w:val="00A4339A"/>
    <w:rsid w:val="00A438F7"/>
    <w:rsid w:val="00A44863"/>
    <w:rsid w:val="00A4588C"/>
    <w:rsid w:val="00A45932"/>
    <w:rsid w:val="00A46114"/>
    <w:rsid w:val="00A462BD"/>
    <w:rsid w:val="00A47B9C"/>
    <w:rsid w:val="00A500F0"/>
    <w:rsid w:val="00A50E2D"/>
    <w:rsid w:val="00A51292"/>
    <w:rsid w:val="00A53D00"/>
    <w:rsid w:val="00A54A51"/>
    <w:rsid w:val="00A54CF5"/>
    <w:rsid w:val="00A554F1"/>
    <w:rsid w:val="00A55766"/>
    <w:rsid w:val="00A55C16"/>
    <w:rsid w:val="00A574B5"/>
    <w:rsid w:val="00A6025C"/>
    <w:rsid w:val="00A624C4"/>
    <w:rsid w:val="00A63137"/>
    <w:rsid w:val="00A64830"/>
    <w:rsid w:val="00A66844"/>
    <w:rsid w:val="00A66959"/>
    <w:rsid w:val="00A66BE6"/>
    <w:rsid w:val="00A67318"/>
    <w:rsid w:val="00A704FF"/>
    <w:rsid w:val="00A7065B"/>
    <w:rsid w:val="00A70CDF"/>
    <w:rsid w:val="00A70E98"/>
    <w:rsid w:val="00A710D9"/>
    <w:rsid w:val="00A71D00"/>
    <w:rsid w:val="00A72486"/>
    <w:rsid w:val="00A75540"/>
    <w:rsid w:val="00A75987"/>
    <w:rsid w:val="00A75DDD"/>
    <w:rsid w:val="00A77495"/>
    <w:rsid w:val="00A7757F"/>
    <w:rsid w:val="00A77DCB"/>
    <w:rsid w:val="00A816E4"/>
    <w:rsid w:val="00A8186B"/>
    <w:rsid w:val="00A81CD0"/>
    <w:rsid w:val="00A8389E"/>
    <w:rsid w:val="00A84116"/>
    <w:rsid w:val="00A84801"/>
    <w:rsid w:val="00A8488E"/>
    <w:rsid w:val="00A86680"/>
    <w:rsid w:val="00A870AF"/>
    <w:rsid w:val="00A908F6"/>
    <w:rsid w:val="00A90C1A"/>
    <w:rsid w:val="00A912E8"/>
    <w:rsid w:val="00A912FA"/>
    <w:rsid w:val="00A9343B"/>
    <w:rsid w:val="00A934A1"/>
    <w:rsid w:val="00A93BB9"/>
    <w:rsid w:val="00A941FB"/>
    <w:rsid w:val="00A95093"/>
    <w:rsid w:val="00A95AB6"/>
    <w:rsid w:val="00A97C29"/>
    <w:rsid w:val="00AA20F7"/>
    <w:rsid w:val="00AA26F6"/>
    <w:rsid w:val="00AA6502"/>
    <w:rsid w:val="00AA652F"/>
    <w:rsid w:val="00AA6571"/>
    <w:rsid w:val="00AA6A1C"/>
    <w:rsid w:val="00AA6AD8"/>
    <w:rsid w:val="00AA7FF1"/>
    <w:rsid w:val="00AB094E"/>
    <w:rsid w:val="00AB098B"/>
    <w:rsid w:val="00AB1DA1"/>
    <w:rsid w:val="00AB2CE9"/>
    <w:rsid w:val="00AB318C"/>
    <w:rsid w:val="00AB345A"/>
    <w:rsid w:val="00AB3EE8"/>
    <w:rsid w:val="00AB41FC"/>
    <w:rsid w:val="00AB4A9E"/>
    <w:rsid w:val="00AB6169"/>
    <w:rsid w:val="00AB6F87"/>
    <w:rsid w:val="00AC111E"/>
    <w:rsid w:val="00AC2009"/>
    <w:rsid w:val="00AC2CF3"/>
    <w:rsid w:val="00AC2D14"/>
    <w:rsid w:val="00AC2FD8"/>
    <w:rsid w:val="00AC31ED"/>
    <w:rsid w:val="00AC3AFF"/>
    <w:rsid w:val="00AC4C64"/>
    <w:rsid w:val="00AC56C8"/>
    <w:rsid w:val="00AC5CB5"/>
    <w:rsid w:val="00AC6F0A"/>
    <w:rsid w:val="00AC6F81"/>
    <w:rsid w:val="00AC750D"/>
    <w:rsid w:val="00AC7946"/>
    <w:rsid w:val="00AC7FC8"/>
    <w:rsid w:val="00AD1184"/>
    <w:rsid w:val="00AD1377"/>
    <w:rsid w:val="00AD21C5"/>
    <w:rsid w:val="00AD2A18"/>
    <w:rsid w:val="00AD54E2"/>
    <w:rsid w:val="00AD591D"/>
    <w:rsid w:val="00AD7A98"/>
    <w:rsid w:val="00AD7D58"/>
    <w:rsid w:val="00AE0159"/>
    <w:rsid w:val="00AE03F9"/>
    <w:rsid w:val="00AE0D61"/>
    <w:rsid w:val="00AE1907"/>
    <w:rsid w:val="00AE1A06"/>
    <w:rsid w:val="00AE1C37"/>
    <w:rsid w:val="00AE1D81"/>
    <w:rsid w:val="00AE2DEE"/>
    <w:rsid w:val="00AE3289"/>
    <w:rsid w:val="00AE4654"/>
    <w:rsid w:val="00AE5F4F"/>
    <w:rsid w:val="00AE7F20"/>
    <w:rsid w:val="00AF0189"/>
    <w:rsid w:val="00AF0C70"/>
    <w:rsid w:val="00AF2878"/>
    <w:rsid w:val="00AF4ED4"/>
    <w:rsid w:val="00AF725F"/>
    <w:rsid w:val="00AF7858"/>
    <w:rsid w:val="00AF7A8A"/>
    <w:rsid w:val="00B00057"/>
    <w:rsid w:val="00B008C0"/>
    <w:rsid w:val="00B01F8A"/>
    <w:rsid w:val="00B02119"/>
    <w:rsid w:val="00B0288F"/>
    <w:rsid w:val="00B02B42"/>
    <w:rsid w:val="00B02CB7"/>
    <w:rsid w:val="00B03803"/>
    <w:rsid w:val="00B03F0F"/>
    <w:rsid w:val="00B04890"/>
    <w:rsid w:val="00B06265"/>
    <w:rsid w:val="00B06398"/>
    <w:rsid w:val="00B06E51"/>
    <w:rsid w:val="00B0706E"/>
    <w:rsid w:val="00B074B6"/>
    <w:rsid w:val="00B1064E"/>
    <w:rsid w:val="00B109BB"/>
    <w:rsid w:val="00B10B76"/>
    <w:rsid w:val="00B1260E"/>
    <w:rsid w:val="00B12E4D"/>
    <w:rsid w:val="00B1316B"/>
    <w:rsid w:val="00B1710E"/>
    <w:rsid w:val="00B17630"/>
    <w:rsid w:val="00B21A03"/>
    <w:rsid w:val="00B23D52"/>
    <w:rsid w:val="00B24DB2"/>
    <w:rsid w:val="00B253F2"/>
    <w:rsid w:val="00B2589E"/>
    <w:rsid w:val="00B26E1B"/>
    <w:rsid w:val="00B27178"/>
    <w:rsid w:val="00B307BD"/>
    <w:rsid w:val="00B33192"/>
    <w:rsid w:val="00B34D1B"/>
    <w:rsid w:val="00B36301"/>
    <w:rsid w:val="00B4018C"/>
    <w:rsid w:val="00B40853"/>
    <w:rsid w:val="00B41267"/>
    <w:rsid w:val="00B4138A"/>
    <w:rsid w:val="00B41FB9"/>
    <w:rsid w:val="00B428E7"/>
    <w:rsid w:val="00B42F78"/>
    <w:rsid w:val="00B43745"/>
    <w:rsid w:val="00B46263"/>
    <w:rsid w:val="00B47361"/>
    <w:rsid w:val="00B502CF"/>
    <w:rsid w:val="00B50F26"/>
    <w:rsid w:val="00B51DD3"/>
    <w:rsid w:val="00B51FC6"/>
    <w:rsid w:val="00B527D7"/>
    <w:rsid w:val="00B53C87"/>
    <w:rsid w:val="00B54ED9"/>
    <w:rsid w:val="00B5562C"/>
    <w:rsid w:val="00B564E5"/>
    <w:rsid w:val="00B579D7"/>
    <w:rsid w:val="00B57C37"/>
    <w:rsid w:val="00B57E18"/>
    <w:rsid w:val="00B60BEC"/>
    <w:rsid w:val="00B616FA"/>
    <w:rsid w:val="00B61A0A"/>
    <w:rsid w:val="00B61C4B"/>
    <w:rsid w:val="00B624C3"/>
    <w:rsid w:val="00B639CA"/>
    <w:rsid w:val="00B6649B"/>
    <w:rsid w:val="00B7116F"/>
    <w:rsid w:val="00B71313"/>
    <w:rsid w:val="00B715CD"/>
    <w:rsid w:val="00B7205B"/>
    <w:rsid w:val="00B72723"/>
    <w:rsid w:val="00B752EC"/>
    <w:rsid w:val="00B7563F"/>
    <w:rsid w:val="00B75B87"/>
    <w:rsid w:val="00B76FE6"/>
    <w:rsid w:val="00B7718F"/>
    <w:rsid w:val="00B778C7"/>
    <w:rsid w:val="00B802A8"/>
    <w:rsid w:val="00B81002"/>
    <w:rsid w:val="00B81641"/>
    <w:rsid w:val="00B83AD0"/>
    <w:rsid w:val="00B840BD"/>
    <w:rsid w:val="00B85068"/>
    <w:rsid w:val="00B850F3"/>
    <w:rsid w:val="00B852D0"/>
    <w:rsid w:val="00B85FA1"/>
    <w:rsid w:val="00B86434"/>
    <w:rsid w:val="00B86AF3"/>
    <w:rsid w:val="00B90739"/>
    <w:rsid w:val="00B91157"/>
    <w:rsid w:val="00B91376"/>
    <w:rsid w:val="00B92444"/>
    <w:rsid w:val="00B92DA8"/>
    <w:rsid w:val="00B9375F"/>
    <w:rsid w:val="00B93837"/>
    <w:rsid w:val="00B94BB2"/>
    <w:rsid w:val="00B953FD"/>
    <w:rsid w:val="00B9591F"/>
    <w:rsid w:val="00B968EF"/>
    <w:rsid w:val="00B97AD0"/>
    <w:rsid w:val="00BA0059"/>
    <w:rsid w:val="00BA114D"/>
    <w:rsid w:val="00BA1CBA"/>
    <w:rsid w:val="00BA4C57"/>
    <w:rsid w:val="00BA4C82"/>
    <w:rsid w:val="00BA532B"/>
    <w:rsid w:val="00BA5ACC"/>
    <w:rsid w:val="00BA698B"/>
    <w:rsid w:val="00BA7106"/>
    <w:rsid w:val="00BA77AC"/>
    <w:rsid w:val="00BB0B1B"/>
    <w:rsid w:val="00BB139A"/>
    <w:rsid w:val="00BB285A"/>
    <w:rsid w:val="00BB2A17"/>
    <w:rsid w:val="00BB33F2"/>
    <w:rsid w:val="00BB389E"/>
    <w:rsid w:val="00BB5FE7"/>
    <w:rsid w:val="00BB65E5"/>
    <w:rsid w:val="00BC0685"/>
    <w:rsid w:val="00BC068D"/>
    <w:rsid w:val="00BC2479"/>
    <w:rsid w:val="00BC3241"/>
    <w:rsid w:val="00BC4350"/>
    <w:rsid w:val="00BC52AC"/>
    <w:rsid w:val="00BC56DB"/>
    <w:rsid w:val="00BC5B03"/>
    <w:rsid w:val="00BC5E85"/>
    <w:rsid w:val="00BC7C3E"/>
    <w:rsid w:val="00BD0544"/>
    <w:rsid w:val="00BD2859"/>
    <w:rsid w:val="00BD4F91"/>
    <w:rsid w:val="00BD50F6"/>
    <w:rsid w:val="00BD62EB"/>
    <w:rsid w:val="00BD7280"/>
    <w:rsid w:val="00BD7698"/>
    <w:rsid w:val="00BE0060"/>
    <w:rsid w:val="00BE014D"/>
    <w:rsid w:val="00BE0E7E"/>
    <w:rsid w:val="00BE35E5"/>
    <w:rsid w:val="00BE3CA0"/>
    <w:rsid w:val="00BE4E12"/>
    <w:rsid w:val="00BE5061"/>
    <w:rsid w:val="00BE59C5"/>
    <w:rsid w:val="00BF039F"/>
    <w:rsid w:val="00BF0AAE"/>
    <w:rsid w:val="00BF1488"/>
    <w:rsid w:val="00BF2786"/>
    <w:rsid w:val="00BF33B8"/>
    <w:rsid w:val="00BF47F7"/>
    <w:rsid w:val="00BF4B39"/>
    <w:rsid w:val="00BF5BE6"/>
    <w:rsid w:val="00BF6FE0"/>
    <w:rsid w:val="00BF7D32"/>
    <w:rsid w:val="00C0164E"/>
    <w:rsid w:val="00C04415"/>
    <w:rsid w:val="00C04772"/>
    <w:rsid w:val="00C05036"/>
    <w:rsid w:val="00C0528D"/>
    <w:rsid w:val="00C061F0"/>
    <w:rsid w:val="00C10360"/>
    <w:rsid w:val="00C11321"/>
    <w:rsid w:val="00C11D29"/>
    <w:rsid w:val="00C13CA0"/>
    <w:rsid w:val="00C15097"/>
    <w:rsid w:val="00C16091"/>
    <w:rsid w:val="00C17766"/>
    <w:rsid w:val="00C202B3"/>
    <w:rsid w:val="00C2045F"/>
    <w:rsid w:val="00C215F2"/>
    <w:rsid w:val="00C279C3"/>
    <w:rsid w:val="00C30EED"/>
    <w:rsid w:val="00C316FE"/>
    <w:rsid w:val="00C31A16"/>
    <w:rsid w:val="00C32E29"/>
    <w:rsid w:val="00C33337"/>
    <w:rsid w:val="00C33341"/>
    <w:rsid w:val="00C3345E"/>
    <w:rsid w:val="00C348AC"/>
    <w:rsid w:val="00C34D91"/>
    <w:rsid w:val="00C3583C"/>
    <w:rsid w:val="00C35A68"/>
    <w:rsid w:val="00C369E5"/>
    <w:rsid w:val="00C36F07"/>
    <w:rsid w:val="00C37433"/>
    <w:rsid w:val="00C37A9D"/>
    <w:rsid w:val="00C40503"/>
    <w:rsid w:val="00C40CAC"/>
    <w:rsid w:val="00C41296"/>
    <w:rsid w:val="00C41945"/>
    <w:rsid w:val="00C43BBB"/>
    <w:rsid w:val="00C43F39"/>
    <w:rsid w:val="00C44B19"/>
    <w:rsid w:val="00C455C3"/>
    <w:rsid w:val="00C45BDE"/>
    <w:rsid w:val="00C46864"/>
    <w:rsid w:val="00C46C7D"/>
    <w:rsid w:val="00C474C2"/>
    <w:rsid w:val="00C5060F"/>
    <w:rsid w:val="00C53079"/>
    <w:rsid w:val="00C53682"/>
    <w:rsid w:val="00C54719"/>
    <w:rsid w:val="00C57158"/>
    <w:rsid w:val="00C609BD"/>
    <w:rsid w:val="00C60A9C"/>
    <w:rsid w:val="00C61D36"/>
    <w:rsid w:val="00C6308C"/>
    <w:rsid w:val="00C63926"/>
    <w:rsid w:val="00C63BEA"/>
    <w:rsid w:val="00C64009"/>
    <w:rsid w:val="00C65B4B"/>
    <w:rsid w:val="00C660E1"/>
    <w:rsid w:val="00C6648A"/>
    <w:rsid w:val="00C66596"/>
    <w:rsid w:val="00C66B9A"/>
    <w:rsid w:val="00C66CEB"/>
    <w:rsid w:val="00C70FA9"/>
    <w:rsid w:val="00C714C9"/>
    <w:rsid w:val="00C721FA"/>
    <w:rsid w:val="00C72604"/>
    <w:rsid w:val="00C73DE6"/>
    <w:rsid w:val="00C75BEA"/>
    <w:rsid w:val="00C768C2"/>
    <w:rsid w:val="00C774BF"/>
    <w:rsid w:val="00C81585"/>
    <w:rsid w:val="00C85EC5"/>
    <w:rsid w:val="00C8627F"/>
    <w:rsid w:val="00C86895"/>
    <w:rsid w:val="00C876E5"/>
    <w:rsid w:val="00C904AE"/>
    <w:rsid w:val="00C91B93"/>
    <w:rsid w:val="00C91BD6"/>
    <w:rsid w:val="00C921C9"/>
    <w:rsid w:val="00C93AAA"/>
    <w:rsid w:val="00C94EF2"/>
    <w:rsid w:val="00C97193"/>
    <w:rsid w:val="00CA05CC"/>
    <w:rsid w:val="00CA265C"/>
    <w:rsid w:val="00CA4870"/>
    <w:rsid w:val="00CB512A"/>
    <w:rsid w:val="00CB53B8"/>
    <w:rsid w:val="00CB64ED"/>
    <w:rsid w:val="00CB7E3E"/>
    <w:rsid w:val="00CC1A53"/>
    <w:rsid w:val="00CC2023"/>
    <w:rsid w:val="00CC3199"/>
    <w:rsid w:val="00CC400E"/>
    <w:rsid w:val="00CC4CCE"/>
    <w:rsid w:val="00CC5AAE"/>
    <w:rsid w:val="00CC65E2"/>
    <w:rsid w:val="00CD0F23"/>
    <w:rsid w:val="00CD1DAA"/>
    <w:rsid w:val="00CD1E6F"/>
    <w:rsid w:val="00CD27A2"/>
    <w:rsid w:val="00CD29C6"/>
    <w:rsid w:val="00CD470D"/>
    <w:rsid w:val="00CD5355"/>
    <w:rsid w:val="00CD55DD"/>
    <w:rsid w:val="00CD5DAF"/>
    <w:rsid w:val="00CD5E35"/>
    <w:rsid w:val="00CD5FC2"/>
    <w:rsid w:val="00CD7971"/>
    <w:rsid w:val="00CD7BB3"/>
    <w:rsid w:val="00CE2934"/>
    <w:rsid w:val="00CE3948"/>
    <w:rsid w:val="00CE3AE3"/>
    <w:rsid w:val="00CE55C6"/>
    <w:rsid w:val="00CE58AF"/>
    <w:rsid w:val="00CE5BBE"/>
    <w:rsid w:val="00CE65B3"/>
    <w:rsid w:val="00CE6E71"/>
    <w:rsid w:val="00CE7416"/>
    <w:rsid w:val="00CE7CF8"/>
    <w:rsid w:val="00CE7D0F"/>
    <w:rsid w:val="00CF32A5"/>
    <w:rsid w:val="00CF4B6B"/>
    <w:rsid w:val="00CF4EA8"/>
    <w:rsid w:val="00CF5141"/>
    <w:rsid w:val="00CF61AD"/>
    <w:rsid w:val="00CF717C"/>
    <w:rsid w:val="00D000BA"/>
    <w:rsid w:val="00D00D65"/>
    <w:rsid w:val="00D02054"/>
    <w:rsid w:val="00D0266C"/>
    <w:rsid w:val="00D03467"/>
    <w:rsid w:val="00D03A31"/>
    <w:rsid w:val="00D04AC9"/>
    <w:rsid w:val="00D06F9E"/>
    <w:rsid w:val="00D0712F"/>
    <w:rsid w:val="00D07761"/>
    <w:rsid w:val="00D114FA"/>
    <w:rsid w:val="00D12ECC"/>
    <w:rsid w:val="00D13206"/>
    <w:rsid w:val="00D14FE6"/>
    <w:rsid w:val="00D15622"/>
    <w:rsid w:val="00D15905"/>
    <w:rsid w:val="00D15B89"/>
    <w:rsid w:val="00D15FAF"/>
    <w:rsid w:val="00D20D7C"/>
    <w:rsid w:val="00D213F6"/>
    <w:rsid w:val="00D223AD"/>
    <w:rsid w:val="00D2438B"/>
    <w:rsid w:val="00D247F7"/>
    <w:rsid w:val="00D253D3"/>
    <w:rsid w:val="00D25CE9"/>
    <w:rsid w:val="00D2616F"/>
    <w:rsid w:val="00D27A57"/>
    <w:rsid w:val="00D27AFE"/>
    <w:rsid w:val="00D321CA"/>
    <w:rsid w:val="00D328FE"/>
    <w:rsid w:val="00D33694"/>
    <w:rsid w:val="00D3445E"/>
    <w:rsid w:val="00D35DCF"/>
    <w:rsid w:val="00D36227"/>
    <w:rsid w:val="00D36FD6"/>
    <w:rsid w:val="00D37410"/>
    <w:rsid w:val="00D4042A"/>
    <w:rsid w:val="00D40715"/>
    <w:rsid w:val="00D41EC0"/>
    <w:rsid w:val="00D41FD0"/>
    <w:rsid w:val="00D42197"/>
    <w:rsid w:val="00D422D7"/>
    <w:rsid w:val="00D4236F"/>
    <w:rsid w:val="00D42EC8"/>
    <w:rsid w:val="00D440C5"/>
    <w:rsid w:val="00D44D0E"/>
    <w:rsid w:val="00D45C44"/>
    <w:rsid w:val="00D45D95"/>
    <w:rsid w:val="00D46507"/>
    <w:rsid w:val="00D4676A"/>
    <w:rsid w:val="00D473C5"/>
    <w:rsid w:val="00D47A85"/>
    <w:rsid w:val="00D47E13"/>
    <w:rsid w:val="00D47ED2"/>
    <w:rsid w:val="00D51D39"/>
    <w:rsid w:val="00D5456A"/>
    <w:rsid w:val="00D54623"/>
    <w:rsid w:val="00D56E9F"/>
    <w:rsid w:val="00D5715C"/>
    <w:rsid w:val="00D57462"/>
    <w:rsid w:val="00D61119"/>
    <w:rsid w:val="00D6125A"/>
    <w:rsid w:val="00D6139B"/>
    <w:rsid w:val="00D61C2E"/>
    <w:rsid w:val="00D64EBD"/>
    <w:rsid w:val="00D6598B"/>
    <w:rsid w:val="00D6626C"/>
    <w:rsid w:val="00D67CEE"/>
    <w:rsid w:val="00D67E2A"/>
    <w:rsid w:val="00D70590"/>
    <w:rsid w:val="00D70F22"/>
    <w:rsid w:val="00D71D99"/>
    <w:rsid w:val="00D7208B"/>
    <w:rsid w:val="00D721B4"/>
    <w:rsid w:val="00D7633A"/>
    <w:rsid w:val="00D80E61"/>
    <w:rsid w:val="00D81523"/>
    <w:rsid w:val="00D8247B"/>
    <w:rsid w:val="00D82E05"/>
    <w:rsid w:val="00D840B8"/>
    <w:rsid w:val="00D846D6"/>
    <w:rsid w:val="00D85833"/>
    <w:rsid w:val="00D868B9"/>
    <w:rsid w:val="00D87647"/>
    <w:rsid w:val="00D87952"/>
    <w:rsid w:val="00D91AFA"/>
    <w:rsid w:val="00D91ED5"/>
    <w:rsid w:val="00D92010"/>
    <w:rsid w:val="00D955E2"/>
    <w:rsid w:val="00D959F5"/>
    <w:rsid w:val="00D95E52"/>
    <w:rsid w:val="00D97366"/>
    <w:rsid w:val="00D976F5"/>
    <w:rsid w:val="00DA0DA3"/>
    <w:rsid w:val="00DA19C9"/>
    <w:rsid w:val="00DA3802"/>
    <w:rsid w:val="00DA3814"/>
    <w:rsid w:val="00DA38F3"/>
    <w:rsid w:val="00DA3CA2"/>
    <w:rsid w:val="00DA3D4B"/>
    <w:rsid w:val="00DA5014"/>
    <w:rsid w:val="00DA52A4"/>
    <w:rsid w:val="00DA545E"/>
    <w:rsid w:val="00DA647B"/>
    <w:rsid w:val="00DA6A77"/>
    <w:rsid w:val="00DA6AF6"/>
    <w:rsid w:val="00DA76FF"/>
    <w:rsid w:val="00DA7F6D"/>
    <w:rsid w:val="00DB147A"/>
    <w:rsid w:val="00DB1482"/>
    <w:rsid w:val="00DB262B"/>
    <w:rsid w:val="00DB33BF"/>
    <w:rsid w:val="00DB383E"/>
    <w:rsid w:val="00DB3BA5"/>
    <w:rsid w:val="00DB43B0"/>
    <w:rsid w:val="00DB57A3"/>
    <w:rsid w:val="00DB767C"/>
    <w:rsid w:val="00DC0C32"/>
    <w:rsid w:val="00DC0DD0"/>
    <w:rsid w:val="00DC0E1F"/>
    <w:rsid w:val="00DC26DF"/>
    <w:rsid w:val="00DC3B4A"/>
    <w:rsid w:val="00DC3E24"/>
    <w:rsid w:val="00DC62DB"/>
    <w:rsid w:val="00DC65A4"/>
    <w:rsid w:val="00DD11B9"/>
    <w:rsid w:val="00DD2665"/>
    <w:rsid w:val="00DD4C8D"/>
    <w:rsid w:val="00DD4CCB"/>
    <w:rsid w:val="00DD5012"/>
    <w:rsid w:val="00DD56A5"/>
    <w:rsid w:val="00DD591D"/>
    <w:rsid w:val="00DD594F"/>
    <w:rsid w:val="00DD7549"/>
    <w:rsid w:val="00DE10A5"/>
    <w:rsid w:val="00DE231B"/>
    <w:rsid w:val="00DE3013"/>
    <w:rsid w:val="00DE3167"/>
    <w:rsid w:val="00DE452B"/>
    <w:rsid w:val="00DE59B8"/>
    <w:rsid w:val="00DE7044"/>
    <w:rsid w:val="00DF0ED6"/>
    <w:rsid w:val="00DF0EEA"/>
    <w:rsid w:val="00DF206E"/>
    <w:rsid w:val="00DF2800"/>
    <w:rsid w:val="00DF4130"/>
    <w:rsid w:val="00DF475A"/>
    <w:rsid w:val="00DF643C"/>
    <w:rsid w:val="00DF6629"/>
    <w:rsid w:val="00DF6F0C"/>
    <w:rsid w:val="00DF7FF6"/>
    <w:rsid w:val="00E000A0"/>
    <w:rsid w:val="00E00BCC"/>
    <w:rsid w:val="00E0149C"/>
    <w:rsid w:val="00E03A10"/>
    <w:rsid w:val="00E03AC1"/>
    <w:rsid w:val="00E056EA"/>
    <w:rsid w:val="00E05770"/>
    <w:rsid w:val="00E069A5"/>
    <w:rsid w:val="00E075B9"/>
    <w:rsid w:val="00E1112D"/>
    <w:rsid w:val="00E11CAA"/>
    <w:rsid w:val="00E122FF"/>
    <w:rsid w:val="00E1327C"/>
    <w:rsid w:val="00E13AF0"/>
    <w:rsid w:val="00E1485E"/>
    <w:rsid w:val="00E15CE2"/>
    <w:rsid w:val="00E160FA"/>
    <w:rsid w:val="00E1720A"/>
    <w:rsid w:val="00E177AD"/>
    <w:rsid w:val="00E17F9E"/>
    <w:rsid w:val="00E2146C"/>
    <w:rsid w:val="00E21576"/>
    <w:rsid w:val="00E2560B"/>
    <w:rsid w:val="00E25B78"/>
    <w:rsid w:val="00E25F14"/>
    <w:rsid w:val="00E26357"/>
    <w:rsid w:val="00E263BC"/>
    <w:rsid w:val="00E26B09"/>
    <w:rsid w:val="00E27638"/>
    <w:rsid w:val="00E27F4D"/>
    <w:rsid w:val="00E30D22"/>
    <w:rsid w:val="00E31FDB"/>
    <w:rsid w:val="00E347C5"/>
    <w:rsid w:val="00E3572D"/>
    <w:rsid w:val="00E413B6"/>
    <w:rsid w:val="00E41BB1"/>
    <w:rsid w:val="00E434A2"/>
    <w:rsid w:val="00E4412D"/>
    <w:rsid w:val="00E47104"/>
    <w:rsid w:val="00E47230"/>
    <w:rsid w:val="00E4760F"/>
    <w:rsid w:val="00E47766"/>
    <w:rsid w:val="00E505B2"/>
    <w:rsid w:val="00E51760"/>
    <w:rsid w:val="00E520AB"/>
    <w:rsid w:val="00E5291C"/>
    <w:rsid w:val="00E53955"/>
    <w:rsid w:val="00E540E3"/>
    <w:rsid w:val="00E5571A"/>
    <w:rsid w:val="00E56165"/>
    <w:rsid w:val="00E56AD0"/>
    <w:rsid w:val="00E56B8F"/>
    <w:rsid w:val="00E5790C"/>
    <w:rsid w:val="00E6247B"/>
    <w:rsid w:val="00E644CA"/>
    <w:rsid w:val="00E648FF"/>
    <w:rsid w:val="00E64B44"/>
    <w:rsid w:val="00E66DB0"/>
    <w:rsid w:val="00E708A2"/>
    <w:rsid w:val="00E71315"/>
    <w:rsid w:val="00E721A6"/>
    <w:rsid w:val="00E72D13"/>
    <w:rsid w:val="00E7505B"/>
    <w:rsid w:val="00E750B1"/>
    <w:rsid w:val="00E77263"/>
    <w:rsid w:val="00E82127"/>
    <w:rsid w:val="00E8403C"/>
    <w:rsid w:val="00E84405"/>
    <w:rsid w:val="00E855C5"/>
    <w:rsid w:val="00E87400"/>
    <w:rsid w:val="00E9118A"/>
    <w:rsid w:val="00E920B4"/>
    <w:rsid w:val="00E9211F"/>
    <w:rsid w:val="00E923F1"/>
    <w:rsid w:val="00E934B7"/>
    <w:rsid w:val="00E94413"/>
    <w:rsid w:val="00E94E78"/>
    <w:rsid w:val="00E956F6"/>
    <w:rsid w:val="00E9588E"/>
    <w:rsid w:val="00E976C3"/>
    <w:rsid w:val="00E97944"/>
    <w:rsid w:val="00E97D9A"/>
    <w:rsid w:val="00EA0B59"/>
    <w:rsid w:val="00EA3237"/>
    <w:rsid w:val="00EA3631"/>
    <w:rsid w:val="00EA442B"/>
    <w:rsid w:val="00EA475D"/>
    <w:rsid w:val="00EA6EA9"/>
    <w:rsid w:val="00EB0AEE"/>
    <w:rsid w:val="00EB0B6F"/>
    <w:rsid w:val="00EB0E10"/>
    <w:rsid w:val="00EB12ED"/>
    <w:rsid w:val="00EB27D7"/>
    <w:rsid w:val="00EB70AC"/>
    <w:rsid w:val="00EC00D2"/>
    <w:rsid w:val="00EC01E4"/>
    <w:rsid w:val="00EC0587"/>
    <w:rsid w:val="00EC082A"/>
    <w:rsid w:val="00EC1411"/>
    <w:rsid w:val="00EC2B57"/>
    <w:rsid w:val="00EC2EC0"/>
    <w:rsid w:val="00EC305D"/>
    <w:rsid w:val="00EC312A"/>
    <w:rsid w:val="00EC60D9"/>
    <w:rsid w:val="00EC70E9"/>
    <w:rsid w:val="00EC7938"/>
    <w:rsid w:val="00EC7956"/>
    <w:rsid w:val="00ED226F"/>
    <w:rsid w:val="00ED2CA3"/>
    <w:rsid w:val="00ED4AA0"/>
    <w:rsid w:val="00ED5839"/>
    <w:rsid w:val="00ED5A24"/>
    <w:rsid w:val="00ED63CA"/>
    <w:rsid w:val="00ED6E53"/>
    <w:rsid w:val="00ED78A9"/>
    <w:rsid w:val="00EE0F5C"/>
    <w:rsid w:val="00EE1E4E"/>
    <w:rsid w:val="00EE2FD1"/>
    <w:rsid w:val="00EE30CD"/>
    <w:rsid w:val="00EE3911"/>
    <w:rsid w:val="00EE3E9C"/>
    <w:rsid w:val="00EE4CDA"/>
    <w:rsid w:val="00EE4D66"/>
    <w:rsid w:val="00EE5F47"/>
    <w:rsid w:val="00EE76B8"/>
    <w:rsid w:val="00EE772D"/>
    <w:rsid w:val="00EF2FDE"/>
    <w:rsid w:val="00EF30DB"/>
    <w:rsid w:val="00EF3EF3"/>
    <w:rsid w:val="00EF48A2"/>
    <w:rsid w:val="00EF5166"/>
    <w:rsid w:val="00EF55C8"/>
    <w:rsid w:val="00EF5DA4"/>
    <w:rsid w:val="00EF746C"/>
    <w:rsid w:val="00F00980"/>
    <w:rsid w:val="00F00BAA"/>
    <w:rsid w:val="00F022BC"/>
    <w:rsid w:val="00F02AB2"/>
    <w:rsid w:val="00F03454"/>
    <w:rsid w:val="00F04F5B"/>
    <w:rsid w:val="00F052F2"/>
    <w:rsid w:val="00F07375"/>
    <w:rsid w:val="00F10E71"/>
    <w:rsid w:val="00F1169E"/>
    <w:rsid w:val="00F11D6E"/>
    <w:rsid w:val="00F1457F"/>
    <w:rsid w:val="00F15C88"/>
    <w:rsid w:val="00F15E87"/>
    <w:rsid w:val="00F1721C"/>
    <w:rsid w:val="00F1753C"/>
    <w:rsid w:val="00F218AE"/>
    <w:rsid w:val="00F22051"/>
    <w:rsid w:val="00F22CC4"/>
    <w:rsid w:val="00F238B9"/>
    <w:rsid w:val="00F239EF"/>
    <w:rsid w:val="00F250BA"/>
    <w:rsid w:val="00F2591D"/>
    <w:rsid w:val="00F25B69"/>
    <w:rsid w:val="00F27190"/>
    <w:rsid w:val="00F27356"/>
    <w:rsid w:val="00F3018C"/>
    <w:rsid w:val="00F33856"/>
    <w:rsid w:val="00F34553"/>
    <w:rsid w:val="00F34D31"/>
    <w:rsid w:val="00F35494"/>
    <w:rsid w:val="00F355BD"/>
    <w:rsid w:val="00F35836"/>
    <w:rsid w:val="00F36C12"/>
    <w:rsid w:val="00F36C1B"/>
    <w:rsid w:val="00F37017"/>
    <w:rsid w:val="00F3749A"/>
    <w:rsid w:val="00F37B25"/>
    <w:rsid w:val="00F37C18"/>
    <w:rsid w:val="00F4030D"/>
    <w:rsid w:val="00F40450"/>
    <w:rsid w:val="00F41C62"/>
    <w:rsid w:val="00F42052"/>
    <w:rsid w:val="00F42170"/>
    <w:rsid w:val="00F4221C"/>
    <w:rsid w:val="00F426FF"/>
    <w:rsid w:val="00F42E10"/>
    <w:rsid w:val="00F43433"/>
    <w:rsid w:val="00F44250"/>
    <w:rsid w:val="00F443A1"/>
    <w:rsid w:val="00F45467"/>
    <w:rsid w:val="00F47091"/>
    <w:rsid w:val="00F5214F"/>
    <w:rsid w:val="00F54658"/>
    <w:rsid w:val="00F5489D"/>
    <w:rsid w:val="00F562DC"/>
    <w:rsid w:val="00F56578"/>
    <w:rsid w:val="00F572A8"/>
    <w:rsid w:val="00F57E3B"/>
    <w:rsid w:val="00F65B50"/>
    <w:rsid w:val="00F65DA8"/>
    <w:rsid w:val="00F662E9"/>
    <w:rsid w:val="00F66ECE"/>
    <w:rsid w:val="00F71150"/>
    <w:rsid w:val="00F71A9C"/>
    <w:rsid w:val="00F72DE6"/>
    <w:rsid w:val="00F73B2C"/>
    <w:rsid w:val="00F75F06"/>
    <w:rsid w:val="00F773DD"/>
    <w:rsid w:val="00F77665"/>
    <w:rsid w:val="00F77CDA"/>
    <w:rsid w:val="00F8123C"/>
    <w:rsid w:val="00F82A54"/>
    <w:rsid w:val="00F82EF0"/>
    <w:rsid w:val="00F8692F"/>
    <w:rsid w:val="00F86C42"/>
    <w:rsid w:val="00F9005F"/>
    <w:rsid w:val="00F91541"/>
    <w:rsid w:val="00F9165B"/>
    <w:rsid w:val="00F916AA"/>
    <w:rsid w:val="00F9183A"/>
    <w:rsid w:val="00F9333E"/>
    <w:rsid w:val="00F9368D"/>
    <w:rsid w:val="00F93EC1"/>
    <w:rsid w:val="00F94454"/>
    <w:rsid w:val="00F95A52"/>
    <w:rsid w:val="00F962F9"/>
    <w:rsid w:val="00F9649B"/>
    <w:rsid w:val="00FA07FE"/>
    <w:rsid w:val="00FA108F"/>
    <w:rsid w:val="00FA2E32"/>
    <w:rsid w:val="00FA3F4E"/>
    <w:rsid w:val="00FA4315"/>
    <w:rsid w:val="00FA5075"/>
    <w:rsid w:val="00FA572B"/>
    <w:rsid w:val="00FA6FD9"/>
    <w:rsid w:val="00FA7231"/>
    <w:rsid w:val="00FB1AE1"/>
    <w:rsid w:val="00FB2EA4"/>
    <w:rsid w:val="00FB3780"/>
    <w:rsid w:val="00FB3D02"/>
    <w:rsid w:val="00FB3F4C"/>
    <w:rsid w:val="00FB53D1"/>
    <w:rsid w:val="00FC25DD"/>
    <w:rsid w:val="00FC4BCE"/>
    <w:rsid w:val="00FC4EFD"/>
    <w:rsid w:val="00FC5BB5"/>
    <w:rsid w:val="00FC6273"/>
    <w:rsid w:val="00FC6F9D"/>
    <w:rsid w:val="00FD06E0"/>
    <w:rsid w:val="00FD0D1C"/>
    <w:rsid w:val="00FD0E01"/>
    <w:rsid w:val="00FD1A9D"/>
    <w:rsid w:val="00FD1AD0"/>
    <w:rsid w:val="00FD250B"/>
    <w:rsid w:val="00FD2C6B"/>
    <w:rsid w:val="00FD3176"/>
    <w:rsid w:val="00FD31B3"/>
    <w:rsid w:val="00FD4385"/>
    <w:rsid w:val="00FD4A49"/>
    <w:rsid w:val="00FD61BE"/>
    <w:rsid w:val="00FD76E0"/>
    <w:rsid w:val="00FE01CA"/>
    <w:rsid w:val="00FE0381"/>
    <w:rsid w:val="00FE0838"/>
    <w:rsid w:val="00FE140C"/>
    <w:rsid w:val="00FE1798"/>
    <w:rsid w:val="00FE330F"/>
    <w:rsid w:val="00FE34DE"/>
    <w:rsid w:val="00FE3A27"/>
    <w:rsid w:val="00FE3C17"/>
    <w:rsid w:val="00FE3C93"/>
    <w:rsid w:val="00FE42C7"/>
    <w:rsid w:val="00FE56D1"/>
    <w:rsid w:val="00FE74FD"/>
    <w:rsid w:val="00FF0E3C"/>
    <w:rsid w:val="00FF0F9C"/>
    <w:rsid w:val="00FF3BD8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,"/>
  <w:listSeparator w:val=";"/>
  <w14:docId w14:val="0CC2B7E4"/>
  <w15:docId w15:val="{FCBF27C0-2577-4E61-B4E5-05D8DD87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425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1"/>
    <w:next w:val="a1"/>
    <w:link w:val="14"/>
    <w:autoRedefine/>
    <w:qFormat/>
    <w:rsid w:val="00A908F6"/>
    <w:pPr>
      <w:keepNext/>
      <w:numPr>
        <w:numId w:val="8"/>
      </w:numPr>
      <w:spacing w:before="240" w:after="240"/>
      <w:outlineLvl w:val="0"/>
    </w:pPr>
    <w:rPr>
      <w:rFonts w:ascii="Arial" w:hAnsi="Arial" w:cs="Arial"/>
      <w:b/>
      <w:bCs/>
      <w:caps/>
      <w:kern w:val="32"/>
      <w:sz w:val="28"/>
      <w:szCs w:val="32"/>
    </w:rPr>
  </w:style>
  <w:style w:type="paragraph" w:styleId="23">
    <w:name w:val="heading 2"/>
    <w:aliases w:val="2 Заголовок 2"/>
    <w:basedOn w:val="a1"/>
    <w:next w:val="a1"/>
    <w:link w:val="24"/>
    <w:uiPriority w:val="9"/>
    <w:qFormat/>
    <w:rsid w:val="00E11CAA"/>
    <w:pPr>
      <w:spacing w:before="240" w:after="240"/>
      <w:outlineLvl w:val="1"/>
    </w:pPr>
    <w:rPr>
      <w:rFonts w:ascii="Arial" w:hAnsi="Arial"/>
      <w:b/>
      <w:bCs/>
      <w:iCs/>
      <w:caps/>
      <w:szCs w:val="28"/>
    </w:rPr>
  </w:style>
  <w:style w:type="paragraph" w:styleId="33">
    <w:name w:val="heading 3"/>
    <w:aliases w:val="3 Заголовок 3"/>
    <w:basedOn w:val="a1"/>
    <w:next w:val="a1"/>
    <w:link w:val="34"/>
    <w:autoRedefine/>
    <w:uiPriority w:val="9"/>
    <w:qFormat/>
    <w:rsid w:val="00397F7D"/>
    <w:pPr>
      <w:keepNext/>
      <w:keepLines/>
      <w:spacing w:before="240" w:after="120"/>
      <w:ind w:left="720" w:hanging="360"/>
      <w:outlineLvl w:val="2"/>
    </w:pPr>
    <w:rPr>
      <w:rFonts w:ascii="Arial" w:eastAsia="Calibri" w:hAnsi="Arial" w:cs="Arial"/>
      <w:caps/>
      <w:sz w:val="20"/>
      <w:szCs w:val="20"/>
    </w:rPr>
  </w:style>
  <w:style w:type="paragraph" w:styleId="4">
    <w:name w:val="heading 4"/>
    <w:basedOn w:val="a1"/>
    <w:next w:val="a1"/>
    <w:link w:val="42"/>
    <w:qFormat/>
    <w:rsid w:val="006C0925"/>
    <w:pPr>
      <w:keepNext/>
      <w:numPr>
        <w:ilvl w:val="3"/>
        <w:numId w:val="8"/>
      </w:numPr>
      <w:outlineLvl w:val="3"/>
    </w:pPr>
    <w:rPr>
      <w:rFonts w:ascii="Arial" w:eastAsia="Calibri" w:hAnsi="Arial"/>
      <w:i/>
      <w:caps/>
      <w:sz w:val="20"/>
      <w:szCs w:val="20"/>
    </w:rPr>
  </w:style>
  <w:style w:type="paragraph" w:styleId="5">
    <w:name w:val="heading 5"/>
    <w:basedOn w:val="a1"/>
    <w:next w:val="a1"/>
    <w:link w:val="50"/>
    <w:unhideWhenUsed/>
    <w:qFormat/>
    <w:rsid w:val="00EC7938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nhideWhenUsed/>
    <w:qFormat/>
    <w:rsid w:val="00EC7938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nhideWhenUsed/>
    <w:qFormat/>
    <w:rsid w:val="00EC7938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nhideWhenUsed/>
    <w:qFormat/>
    <w:rsid w:val="00EC7938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nhideWhenUsed/>
    <w:qFormat/>
    <w:rsid w:val="00EC7938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4">
    <w:name w:val="Заголовок 1 Знак"/>
    <w:basedOn w:val="a2"/>
    <w:link w:val="1"/>
    <w:rsid w:val="00A908F6"/>
    <w:rPr>
      <w:rFonts w:ascii="Arial" w:eastAsia="Times New Roman" w:hAnsi="Arial" w:cs="Arial"/>
      <w:b/>
      <w:bCs/>
      <w:caps/>
      <w:kern w:val="32"/>
      <w:sz w:val="28"/>
      <w:szCs w:val="32"/>
    </w:rPr>
  </w:style>
  <w:style w:type="character" w:customStyle="1" w:styleId="24">
    <w:name w:val="Заголовок 2 Знак"/>
    <w:aliases w:val="2 Заголовок 2 Знак"/>
    <w:basedOn w:val="a2"/>
    <w:link w:val="23"/>
    <w:uiPriority w:val="9"/>
    <w:rsid w:val="00E11CAA"/>
    <w:rPr>
      <w:rFonts w:ascii="Arial" w:eastAsia="Times New Roman" w:hAnsi="Arial" w:cs="Times New Roman"/>
      <w:b/>
      <w:bCs/>
      <w:iCs/>
      <w:caps/>
      <w:sz w:val="24"/>
      <w:szCs w:val="28"/>
    </w:rPr>
  </w:style>
  <w:style w:type="character" w:customStyle="1" w:styleId="34">
    <w:name w:val="Заголовок 3 Знак"/>
    <w:aliases w:val="3 Заголовок 3 Знак"/>
    <w:basedOn w:val="a2"/>
    <w:link w:val="33"/>
    <w:uiPriority w:val="9"/>
    <w:rsid w:val="00397F7D"/>
    <w:rPr>
      <w:rFonts w:ascii="Arial" w:eastAsia="Calibri" w:hAnsi="Arial" w:cs="Arial"/>
      <w:caps/>
      <w:sz w:val="20"/>
      <w:szCs w:val="20"/>
    </w:rPr>
  </w:style>
  <w:style w:type="character" w:customStyle="1" w:styleId="42">
    <w:name w:val="Заголовок 4 Знак"/>
    <w:basedOn w:val="a2"/>
    <w:link w:val="4"/>
    <w:rsid w:val="006C0925"/>
    <w:rPr>
      <w:rFonts w:ascii="Arial" w:eastAsia="Calibri" w:hAnsi="Arial" w:cs="Times New Roman"/>
      <w:i/>
      <w:caps/>
      <w:sz w:val="20"/>
      <w:szCs w:val="20"/>
    </w:rPr>
  </w:style>
  <w:style w:type="paragraph" w:styleId="a5">
    <w:name w:val="header"/>
    <w:basedOn w:val="a1"/>
    <w:link w:val="a6"/>
    <w:rsid w:val="006C0925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6">
    <w:name w:val="Верхний колонтитул Знак"/>
    <w:basedOn w:val="a2"/>
    <w:link w:val="a5"/>
    <w:rsid w:val="006C0925"/>
    <w:rPr>
      <w:rFonts w:ascii="Calibri" w:eastAsia="Calibri" w:hAnsi="Calibri" w:cs="Times New Roman"/>
      <w:sz w:val="20"/>
      <w:szCs w:val="20"/>
    </w:rPr>
  </w:style>
  <w:style w:type="paragraph" w:styleId="a7">
    <w:name w:val="footer"/>
    <w:basedOn w:val="a1"/>
    <w:link w:val="a8"/>
    <w:uiPriority w:val="99"/>
    <w:rsid w:val="006C0925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8">
    <w:name w:val="Нижний колонтитул Знак"/>
    <w:basedOn w:val="a2"/>
    <w:link w:val="a7"/>
    <w:uiPriority w:val="99"/>
    <w:rsid w:val="006C0925"/>
    <w:rPr>
      <w:rFonts w:ascii="Calibri" w:eastAsia="Calibri" w:hAnsi="Calibri" w:cs="Times New Roman"/>
      <w:sz w:val="20"/>
      <w:szCs w:val="20"/>
    </w:rPr>
  </w:style>
  <w:style w:type="paragraph" w:customStyle="1" w:styleId="15">
    <w:name w:val="Без интервала1"/>
    <w:rsid w:val="006C0925"/>
    <w:pPr>
      <w:spacing w:after="0" w:line="240" w:lineRule="auto"/>
    </w:pPr>
    <w:rPr>
      <w:rFonts w:ascii="Calibri" w:eastAsia="Times New Roman" w:hAnsi="Calibri" w:cs="Times New Roman"/>
    </w:rPr>
  </w:style>
  <w:style w:type="paragraph" w:styleId="a9">
    <w:name w:val="caption"/>
    <w:basedOn w:val="a1"/>
    <w:qFormat/>
    <w:rsid w:val="006C0925"/>
    <w:pPr>
      <w:spacing w:before="100" w:beforeAutospacing="1" w:after="100" w:afterAutospacing="1"/>
    </w:pPr>
    <w:rPr>
      <w:rFonts w:eastAsia="Calibri"/>
      <w:szCs w:val="24"/>
      <w:lang w:eastAsia="ru-RU"/>
    </w:rPr>
  </w:style>
  <w:style w:type="paragraph" w:styleId="16">
    <w:name w:val="toc 1"/>
    <w:basedOn w:val="a1"/>
    <w:next w:val="a1"/>
    <w:autoRedefine/>
    <w:uiPriority w:val="39"/>
    <w:rsid w:val="006C0925"/>
    <w:pPr>
      <w:tabs>
        <w:tab w:val="left" w:pos="426"/>
        <w:tab w:val="right" w:leader="dot" w:pos="9628"/>
      </w:tabs>
      <w:spacing w:before="120"/>
      <w:ind w:left="426" w:hanging="426"/>
    </w:pPr>
    <w:rPr>
      <w:rFonts w:ascii="Arial" w:hAnsi="Arial" w:cs="Arial"/>
      <w:b/>
      <w:noProof/>
      <w:sz w:val="20"/>
      <w:szCs w:val="20"/>
    </w:rPr>
  </w:style>
  <w:style w:type="paragraph" w:styleId="25">
    <w:name w:val="toc 2"/>
    <w:basedOn w:val="a1"/>
    <w:next w:val="a1"/>
    <w:autoRedefine/>
    <w:uiPriority w:val="39"/>
    <w:rsid w:val="00252D72"/>
    <w:pPr>
      <w:tabs>
        <w:tab w:val="left" w:pos="880"/>
        <w:tab w:val="right" w:leader="dot" w:pos="9629"/>
      </w:tabs>
      <w:ind w:left="240"/>
    </w:pPr>
    <w:rPr>
      <w:rFonts w:asciiTheme="minorHAnsi" w:hAnsiTheme="minorHAnsi"/>
      <w:b/>
      <w:sz w:val="22"/>
    </w:rPr>
  </w:style>
  <w:style w:type="paragraph" w:styleId="35">
    <w:name w:val="toc 3"/>
    <w:basedOn w:val="a1"/>
    <w:next w:val="a1"/>
    <w:autoRedefine/>
    <w:uiPriority w:val="39"/>
    <w:rsid w:val="00AA26F6"/>
    <w:pPr>
      <w:tabs>
        <w:tab w:val="left" w:pos="1200"/>
        <w:tab w:val="right" w:leader="dot" w:pos="9639"/>
      </w:tabs>
      <w:ind w:left="480"/>
    </w:pPr>
    <w:rPr>
      <w:rFonts w:asciiTheme="minorHAnsi" w:hAnsiTheme="minorHAnsi"/>
      <w:sz w:val="22"/>
    </w:rPr>
  </w:style>
  <w:style w:type="paragraph" w:styleId="61">
    <w:name w:val="toc 6"/>
    <w:basedOn w:val="a1"/>
    <w:next w:val="a1"/>
    <w:autoRedefine/>
    <w:semiHidden/>
    <w:rsid w:val="006C0925"/>
    <w:pPr>
      <w:ind w:left="1200"/>
    </w:pPr>
    <w:rPr>
      <w:rFonts w:asciiTheme="minorHAnsi" w:hAnsiTheme="minorHAnsi"/>
      <w:sz w:val="20"/>
      <w:szCs w:val="20"/>
    </w:rPr>
  </w:style>
  <w:style w:type="paragraph" w:styleId="81">
    <w:name w:val="toc 8"/>
    <w:basedOn w:val="a1"/>
    <w:next w:val="a1"/>
    <w:autoRedefine/>
    <w:semiHidden/>
    <w:rsid w:val="006C0925"/>
    <w:pPr>
      <w:ind w:left="1680"/>
    </w:pPr>
    <w:rPr>
      <w:rFonts w:asciiTheme="minorHAnsi" w:hAnsiTheme="minorHAnsi"/>
      <w:sz w:val="20"/>
      <w:szCs w:val="20"/>
    </w:rPr>
  </w:style>
  <w:style w:type="character" w:styleId="aa">
    <w:name w:val="Hyperlink"/>
    <w:uiPriority w:val="99"/>
    <w:rsid w:val="006C0925"/>
    <w:rPr>
      <w:color w:val="0000FF"/>
      <w:u w:val="single"/>
    </w:rPr>
  </w:style>
  <w:style w:type="paragraph" w:styleId="ab">
    <w:name w:val="annotation text"/>
    <w:basedOn w:val="a1"/>
    <w:link w:val="ac"/>
    <w:uiPriority w:val="99"/>
    <w:rsid w:val="006C0925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6C0925"/>
    <w:rPr>
      <w:rFonts w:ascii="Times New Roman" w:eastAsia="Times New Roman" w:hAnsi="Times New Roman" w:cs="Times New Roman"/>
      <w:sz w:val="20"/>
      <w:szCs w:val="20"/>
    </w:rPr>
  </w:style>
  <w:style w:type="character" w:customStyle="1" w:styleId="ad">
    <w:name w:val="Тема примечания Знак"/>
    <w:basedOn w:val="ac"/>
    <w:link w:val="ae"/>
    <w:semiHidden/>
    <w:rsid w:val="006C09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e">
    <w:name w:val="annotation subject"/>
    <w:basedOn w:val="ab"/>
    <w:next w:val="ab"/>
    <w:link w:val="ad"/>
    <w:semiHidden/>
    <w:rsid w:val="006C0925"/>
    <w:rPr>
      <w:b/>
      <w:bCs/>
    </w:rPr>
  </w:style>
  <w:style w:type="character" w:customStyle="1" w:styleId="af">
    <w:name w:val="Текст выноски Знак"/>
    <w:basedOn w:val="a2"/>
    <w:link w:val="af0"/>
    <w:semiHidden/>
    <w:rsid w:val="006C0925"/>
    <w:rPr>
      <w:rFonts w:ascii="Tahoma" w:eastAsia="Times New Roman" w:hAnsi="Tahoma" w:cs="Tahoma"/>
      <w:sz w:val="16"/>
      <w:szCs w:val="16"/>
    </w:rPr>
  </w:style>
  <w:style w:type="paragraph" w:styleId="af0">
    <w:name w:val="Balloon Text"/>
    <w:basedOn w:val="a1"/>
    <w:link w:val="af"/>
    <w:semiHidden/>
    <w:rsid w:val="006C0925"/>
    <w:rPr>
      <w:rFonts w:ascii="Tahoma" w:hAnsi="Tahoma" w:cs="Tahoma"/>
      <w:sz w:val="16"/>
      <w:szCs w:val="16"/>
    </w:rPr>
  </w:style>
  <w:style w:type="paragraph" w:styleId="36">
    <w:name w:val="Body Text 3"/>
    <w:basedOn w:val="a1"/>
    <w:link w:val="37"/>
    <w:rsid w:val="006C0925"/>
    <w:pPr>
      <w:spacing w:before="240" w:after="240"/>
    </w:pPr>
    <w:rPr>
      <w:rFonts w:eastAsia="Calibri"/>
      <w:szCs w:val="24"/>
      <w:lang w:eastAsia="ru-RU"/>
    </w:rPr>
  </w:style>
  <w:style w:type="character" w:customStyle="1" w:styleId="37">
    <w:name w:val="Основной текст 3 Знак"/>
    <w:basedOn w:val="a2"/>
    <w:link w:val="36"/>
    <w:rsid w:val="006C092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1">
    <w:name w:val="ФИО"/>
    <w:basedOn w:val="a1"/>
    <w:rsid w:val="006C0925"/>
    <w:pPr>
      <w:spacing w:after="180"/>
      <w:ind w:left="5670"/>
    </w:pPr>
    <w:rPr>
      <w:rFonts w:eastAsia="Calibri"/>
      <w:szCs w:val="20"/>
      <w:lang w:eastAsia="ru-RU"/>
    </w:rPr>
  </w:style>
  <w:style w:type="paragraph" w:styleId="af2">
    <w:name w:val="footnote text"/>
    <w:basedOn w:val="a1"/>
    <w:link w:val="af3"/>
    <w:uiPriority w:val="99"/>
    <w:semiHidden/>
    <w:rsid w:val="006C0925"/>
    <w:rPr>
      <w:rFonts w:eastAsia="Calibri"/>
      <w:sz w:val="20"/>
      <w:szCs w:val="20"/>
      <w:lang w:eastAsia="ru-RU"/>
    </w:rPr>
  </w:style>
  <w:style w:type="character" w:customStyle="1" w:styleId="af3">
    <w:name w:val="Текст сноски Знак"/>
    <w:basedOn w:val="a2"/>
    <w:link w:val="af2"/>
    <w:uiPriority w:val="99"/>
    <w:semiHidden/>
    <w:rsid w:val="006C0925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4">
    <w:name w:val="Текст таблица"/>
    <w:basedOn w:val="a1"/>
    <w:rsid w:val="006C0925"/>
    <w:pPr>
      <w:numPr>
        <w:ilvl w:val="12"/>
      </w:numPr>
      <w:spacing w:before="60"/>
    </w:pPr>
    <w:rPr>
      <w:rFonts w:eastAsia="Calibri"/>
      <w:iCs/>
      <w:sz w:val="22"/>
      <w:szCs w:val="20"/>
      <w:lang w:eastAsia="ru-RU"/>
    </w:rPr>
  </w:style>
  <w:style w:type="character" w:styleId="af5">
    <w:name w:val="footnote reference"/>
    <w:rsid w:val="006C0925"/>
    <w:rPr>
      <w:vertAlign w:val="superscript"/>
    </w:rPr>
  </w:style>
  <w:style w:type="paragraph" w:styleId="22">
    <w:name w:val="List 2"/>
    <w:basedOn w:val="a1"/>
    <w:rsid w:val="006C0925"/>
    <w:pPr>
      <w:widowControl w:val="0"/>
      <w:numPr>
        <w:numId w:val="1"/>
      </w:numPr>
      <w:overflowPunct w:val="0"/>
      <w:autoSpaceDE w:val="0"/>
      <w:autoSpaceDN w:val="0"/>
      <w:adjustRightInd w:val="0"/>
      <w:spacing w:before="60"/>
      <w:textAlignment w:val="baseline"/>
    </w:pPr>
    <w:rPr>
      <w:rFonts w:eastAsia="Calibri"/>
      <w:szCs w:val="20"/>
      <w:lang w:eastAsia="ru-RU"/>
    </w:rPr>
  </w:style>
  <w:style w:type="character" w:styleId="af6">
    <w:name w:val="Strong"/>
    <w:uiPriority w:val="22"/>
    <w:qFormat/>
    <w:rsid w:val="006C0925"/>
    <w:rPr>
      <w:b/>
    </w:rPr>
  </w:style>
  <w:style w:type="paragraph" w:styleId="38">
    <w:name w:val="Body Text Indent 3"/>
    <w:basedOn w:val="a1"/>
    <w:link w:val="39"/>
    <w:rsid w:val="006C0925"/>
    <w:pPr>
      <w:spacing w:after="120"/>
      <w:ind w:left="283"/>
    </w:pPr>
    <w:rPr>
      <w:rFonts w:eastAsia="Calibri"/>
      <w:sz w:val="16"/>
      <w:szCs w:val="16"/>
      <w:lang w:eastAsia="ru-RU"/>
    </w:rPr>
  </w:style>
  <w:style w:type="character" w:customStyle="1" w:styleId="39">
    <w:name w:val="Основной текст с отступом 3 Знак"/>
    <w:basedOn w:val="a2"/>
    <w:link w:val="38"/>
    <w:rsid w:val="006C0925"/>
    <w:rPr>
      <w:rFonts w:ascii="Times New Roman" w:eastAsia="Calibri" w:hAnsi="Times New Roman" w:cs="Times New Roman"/>
      <w:sz w:val="16"/>
      <w:szCs w:val="16"/>
      <w:lang w:eastAsia="ru-RU"/>
    </w:rPr>
  </w:style>
  <w:style w:type="character" w:customStyle="1" w:styleId="S">
    <w:name w:val="S_Обозначение"/>
    <w:rsid w:val="006C0925"/>
    <w:rPr>
      <w:rFonts w:ascii="Arial" w:hAnsi="Arial"/>
      <w:b/>
      <w:i/>
      <w:sz w:val="24"/>
      <w:vertAlign w:val="baseline"/>
      <w:lang w:val="ru-RU" w:eastAsia="ru-RU"/>
    </w:rPr>
  </w:style>
  <w:style w:type="paragraph" w:styleId="af7">
    <w:name w:val="Normal (Web)"/>
    <w:basedOn w:val="a1"/>
    <w:uiPriority w:val="99"/>
    <w:rsid w:val="006C0925"/>
    <w:pPr>
      <w:spacing w:before="100" w:beforeAutospacing="1" w:after="100" w:afterAutospacing="1"/>
    </w:pPr>
    <w:rPr>
      <w:rFonts w:eastAsia="Calibri"/>
      <w:szCs w:val="24"/>
      <w:lang w:eastAsia="ru-RU"/>
    </w:rPr>
  </w:style>
  <w:style w:type="character" w:customStyle="1" w:styleId="urtxtemph">
    <w:name w:val="urtxtemph"/>
    <w:rsid w:val="006C0925"/>
    <w:rPr>
      <w:rFonts w:cs="Times New Roman"/>
    </w:rPr>
  </w:style>
  <w:style w:type="paragraph" w:customStyle="1" w:styleId="17">
    <w:name w:val="Абзац списка1"/>
    <w:basedOn w:val="a1"/>
    <w:rsid w:val="006C0925"/>
    <w:pPr>
      <w:ind w:left="708"/>
    </w:pPr>
  </w:style>
  <w:style w:type="paragraph" w:customStyle="1" w:styleId="S0">
    <w:name w:val="S_Обычный"/>
    <w:basedOn w:val="a1"/>
    <w:link w:val="S4"/>
    <w:rsid w:val="006C0925"/>
    <w:pPr>
      <w:widowControl w:val="0"/>
    </w:pPr>
    <w:rPr>
      <w:szCs w:val="24"/>
      <w:lang w:eastAsia="ru-RU"/>
    </w:rPr>
  </w:style>
  <w:style w:type="character" w:customStyle="1" w:styleId="S4">
    <w:name w:val="S_Обычный Знак"/>
    <w:link w:val="S0"/>
    <w:locked/>
    <w:rsid w:val="006C09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">
    <w:name w:val="S_Примечание"/>
    <w:rsid w:val="006C0925"/>
    <w:rPr>
      <w:u w:val="single"/>
    </w:rPr>
  </w:style>
  <w:style w:type="paragraph" w:customStyle="1" w:styleId="S6">
    <w:name w:val="S_ПримечаниеТекст"/>
    <w:basedOn w:val="S0"/>
    <w:next w:val="S0"/>
    <w:rsid w:val="006C0925"/>
    <w:pPr>
      <w:spacing w:before="120"/>
      <w:ind w:left="567"/>
    </w:pPr>
    <w:rPr>
      <w:i/>
      <w:iCs/>
    </w:rPr>
  </w:style>
  <w:style w:type="character" w:customStyle="1" w:styleId="S01">
    <w:name w:val="S_Термин01"/>
    <w:rsid w:val="006C0925"/>
    <w:rPr>
      <w:rFonts w:ascii="Arial" w:hAnsi="Arial"/>
      <w:b/>
      <w:i/>
      <w:caps/>
      <w:sz w:val="20"/>
      <w:lang w:val="ru-RU" w:eastAsia="ru-RU"/>
    </w:rPr>
  </w:style>
  <w:style w:type="paragraph" w:customStyle="1" w:styleId="BodyText2">
    <w:name w:val="BodyText2"/>
    <w:basedOn w:val="a1"/>
    <w:link w:val="BodyText2Char"/>
    <w:rsid w:val="006C0925"/>
    <w:pPr>
      <w:overflowPunct w:val="0"/>
      <w:autoSpaceDE w:val="0"/>
      <w:autoSpaceDN w:val="0"/>
      <w:adjustRightInd w:val="0"/>
      <w:spacing w:before="120"/>
      <w:ind w:left="294"/>
      <w:textAlignment w:val="baseline"/>
    </w:pPr>
    <w:rPr>
      <w:rFonts w:ascii="Calibri" w:eastAsia="Calibri" w:hAnsi="Calibri"/>
      <w:color w:val="000000"/>
      <w:sz w:val="20"/>
      <w:szCs w:val="20"/>
      <w:lang w:eastAsia="ja-JP"/>
    </w:rPr>
  </w:style>
  <w:style w:type="character" w:customStyle="1" w:styleId="BodyText2Char">
    <w:name w:val="BodyText2 Char"/>
    <w:link w:val="BodyText2"/>
    <w:locked/>
    <w:rsid w:val="006C0925"/>
    <w:rPr>
      <w:rFonts w:ascii="Calibri" w:eastAsia="Calibri" w:hAnsi="Calibri" w:cs="Times New Roman"/>
      <w:color w:val="000000"/>
      <w:sz w:val="20"/>
      <w:szCs w:val="20"/>
      <w:lang w:eastAsia="ja-JP"/>
    </w:rPr>
  </w:style>
  <w:style w:type="character" w:customStyle="1" w:styleId="hps">
    <w:name w:val="hps"/>
    <w:rsid w:val="006C0925"/>
  </w:style>
  <w:style w:type="character" w:customStyle="1" w:styleId="apple-converted-space">
    <w:name w:val="apple-converted-space"/>
    <w:rsid w:val="006C0925"/>
  </w:style>
  <w:style w:type="character" w:customStyle="1" w:styleId="apple-style-span">
    <w:name w:val="apple-style-span"/>
    <w:rsid w:val="006C0925"/>
  </w:style>
  <w:style w:type="paragraph" w:customStyle="1" w:styleId="26">
    <w:name w:val="Абзац списка2"/>
    <w:basedOn w:val="a1"/>
    <w:rsid w:val="006C0925"/>
    <w:pPr>
      <w:ind w:left="720"/>
      <w:contextualSpacing/>
    </w:pPr>
  </w:style>
  <w:style w:type="paragraph" w:customStyle="1" w:styleId="110">
    <w:name w:val="Без интервала11"/>
    <w:rsid w:val="006C092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7">
    <w:name w:val="S_СписокМ_Обычный"/>
    <w:basedOn w:val="a1"/>
    <w:link w:val="S8"/>
    <w:rsid w:val="006C0925"/>
    <w:pPr>
      <w:spacing w:before="120"/>
    </w:pPr>
    <w:rPr>
      <w:rFonts w:eastAsia="Calibri"/>
      <w:szCs w:val="20"/>
    </w:rPr>
  </w:style>
  <w:style w:type="character" w:customStyle="1" w:styleId="S8">
    <w:name w:val="S_СписокМ_Обычный Знак Знак"/>
    <w:link w:val="S7"/>
    <w:locked/>
    <w:rsid w:val="006C0925"/>
    <w:rPr>
      <w:rFonts w:ascii="Times New Roman" w:eastAsia="Calibri" w:hAnsi="Times New Roman" w:cs="Times New Roman"/>
      <w:sz w:val="24"/>
      <w:szCs w:val="20"/>
    </w:rPr>
  </w:style>
  <w:style w:type="table" w:customStyle="1" w:styleId="18">
    <w:name w:val="Сетка таблицы1"/>
    <w:rsid w:val="006C0925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aliases w:val="Заголовок таблицы 1"/>
    <w:basedOn w:val="a3"/>
    <w:uiPriority w:val="59"/>
    <w:rsid w:val="006C092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Текст концевой сноски Знак"/>
    <w:basedOn w:val="a2"/>
    <w:link w:val="afa"/>
    <w:semiHidden/>
    <w:rsid w:val="006C0925"/>
    <w:rPr>
      <w:rFonts w:ascii="Times New Roman" w:eastAsia="Calibri" w:hAnsi="Times New Roman" w:cs="Times New Roman"/>
      <w:sz w:val="20"/>
      <w:szCs w:val="20"/>
    </w:rPr>
  </w:style>
  <w:style w:type="paragraph" w:styleId="afa">
    <w:name w:val="endnote text"/>
    <w:basedOn w:val="a1"/>
    <w:link w:val="af9"/>
    <w:semiHidden/>
    <w:rsid w:val="006C0925"/>
    <w:rPr>
      <w:rFonts w:eastAsia="Calibri"/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6C0925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ColorfulList-Accent11">
    <w:name w:val="Colorful List - Accent 11"/>
    <w:basedOn w:val="a1"/>
    <w:uiPriority w:val="99"/>
    <w:qFormat/>
    <w:rsid w:val="006C0925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afb">
    <w:name w:val="List Paragraph"/>
    <w:aliases w:val="Заголовок_3,1,UL,Абзац маркированнный,Bullet List,FooterText,numbered,Bullet Number,Figure_name,List Paragraph1,Paragraphe de liste1,Bulletr List Paragraph,列出段落,列出段落1,List Paragraph2,List Paragraph21,Párrafo de lista1,Parágrafo da Lista1"/>
    <w:basedOn w:val="a1"/>
    <w:link w:val="afc"/>
    <w:uiPriority w:val="34"/>
    <w:qFormat/>
    <w:rsid w:val="006C0925"/>
    <w:pPr>
      <w:ind w:left="708"/>
    </w:pPr>
  </w:style>
  <w:style w:type="character" w:customStyle="1" w:styleId="afc">
    <w:name w:val="Абзац списка Знак"/>
    <w:aliases w:val="Заголовок_3 Знак,1 Знак,UL Знак,Абзац маркированнный Знак,Bullet List Знак,FooterText Знак,numbered Знак,Bullet Number Знак,Figure_name Знак,List Paragraph1 Знак,Paragraphe de liste1 Знак,Bulletr List Paragraph Знак,列出段落 Знак"/>
    <w:basedOn w:val="a2"/>
    <w:link w:val="afb"/>
    <w:uiPriority w:val="34"/>
    <w:locked/>
    <w:rsid w:val="006C0925"/>
    <w:rPr>
      <w:rFonts w:ascii="Times New Roman" w:eastAsia="Times New Roman" w:hAnsi="Times New Roman" w:cs="Times New Roman"/>
      <w:sz w:val="24"/>
    </w:rPr>
  </w:style>
  <w:style w:type="paragraph" w:styleId="afd">
    <w:name w:val="TOC Heading"/>
    <w:basedOn w:val="1"/>
    <w:next w:val="a1"/>
    <w:uiPriority w:val="39"/>
    <w:unhideWhenUsed/>
    <w:qFormat/>
    <w:rsid w:val="006C092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/>
    </w:rPr>
  </w:style>
  <w:style w:type="paragraph" w:customStyle="1" w:styleId="Default">
    <w:name w:val="Default"/>
    <w:rsid w:val="006C092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19">
    <w:name w:val="index 1"/>
    <w:basedOn w:val="a1"/>
    <w:next w:val="a1"/>
    <w:autoRedefine/>
    <w:rsid w:val="006C0925"/>
    <w:rPr>
      <w:rFonts w:cs="Arial"/>
      <w:i/>
      <w:sz w:val="20"/>
      <w:szCs w:val="24"/>
      <w:lang w:eastAsia="ru-RU"/>
    </w:rPr>
  </w:style>
  <w:style w:type="paragraph" w:styleId="afe">
    <w:name w:val="Normal Indent"/>
    <w:basedOn w:val="a1"/>
    <w:rsid w:val="006C0925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="Arial" w:eastAsia="MS Mincho" w:hAnsi="Arial"/>
      <w:szCs w:val="20"/>
      <w:lang w:val="en-US"/>
    </w:rPr>
  </w:style>
  <w:style w:type="paragraph" w:styleId="27">
    <w:name w:val="Body Text 2"/>
    <w:basedOn w:val="a1"/>
    <w:link w:val="28"/>
    <w:rsid w:val="006C0925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rsid w:val="006C0925"/>
    <w:rPr>
      <w:rFonts w:ascii="Times New Roman" w:eastAsia="Times New Roman" w:hAnsi="Times New Roman" w:cs="Times New Roman"/>
      <w:sz w:val="24"/>
    </w:rPr>
  </w:style>
  <w:style w:type="paragraph" w:styleId="aff">
    <w:name w:val="Subtitle"/>
    <w:basedOn w:val="a1"/>
    <w:next w:val="a1"/>
    <w:link w:val="aff0"/>
    <w:qFormat/>
    <w:rsid w:val="006C09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f0">
    <w:name w:val="Подзаголовок Знак"/>
    <w:basedOn w:val="a2"/>
    <w:link w:val="aff"/>
    <w:rsid w:val="006C09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a">
    <w:name w:val="Название объекта1"/>
    <w:basedOn w:val="a1"/>
    <w:next w:val="a1"/>
    <w:rsid w:val="006C0925"/>
    <w:pPr>
      <w:suppressAutoHyphens/>
      <w:jc w:val="center"/>
    </w:pPr>
    <w:rPr>
      <w:rFonts w:ascii="Arial Narrow" w:hAnsi="Arial Narrow" w:cs="Arial Narrow"/>
      <w:b/>
      <w:bCs/>
      <w:color w:val="000080"/>
      <w:sz w:val="20"/>
      <w:szCs w:val="24"/>
      <w:lang w:eastAsia="ar-SA"/>
    </w:rPr>
  </w:style>
  <w:style w:type="paragraph" w:styleId="aff1">
    <w:name w:val="No Spacing"/>
    <w:aliases w:val="Table text"/>
    <w:link w:val="aff2"/>
    <w:uiPriority w:val="1"/>
    <w:qFormat/>
    <w:rsid w:val="006C092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9">
    <w:name w:val="S_Версия"/>
    <w:basedOn w:val="S0"/>
    <w:next w:val="S0"/>
    <w:autoRedefine/>
    <w:rsid w:val="006C0925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a">
    <w:name w:val="S_ВерхКолонтитулТекст"/>
    <w:basedOn w:val="S0"/>
    <w:next w:val="S0"/>
    <w:rsid w:val="006C0925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b">
    <w:name w:val="S_ВидДокумента"/>
    <w:basedOn w:val="aff3"/>
    <w:next w:val="S0"/>
    <w:link w:val="Sc"/>
    <w:rsid w:val="006C0925"/>
    <w:pPr>
      <w:spacing w:before="120" w:after="0"/>
      <w:jc w:val="right"/>
    </w:pPr>
    <w:rPr>
      <w:rFonts w:ascii="EuropeDemiC" w:hAnsi="EuropeDemiC" w:cs="Arial"/>
      <w:b/>
      <w:caps/>
      <w:sz w:val="36"/>
      <w:szCs w:val="36"/>
      <w:lang w:eastAsia="ru-RU"/>
    </w:rPr>
  </w:style>
  <w:style w:type="paragraph" w:styleId="aff3">
    <w:name w:val="Body Text"/>
    <w:basedOn w:val="a1"/>
    <w:link w:val="aff4"/>
    <w:rsid w:val="006C0925"/>
    <w:pPr>
      <w:spacing w:after="120"/>
    </w:pPr>
  </w:style>
  <w:style w:type="character" w:customStyle="1" w:styleId="aff4">
    <w:name w:val="Основной текст Знак"/>
    <w:basedOn w:val="a2"/>
    <w:link w:val="aff3"/>
    <w:rsid w:val="006C0925"/>
    <w:rPr>
      <w:rFonts w:ascii="Times New Roman" w:eastAsia="Times New Roman" w:hAnsi="Times New Roman" w:cs="Times New Roman"/>
      <w:sz w:val="24"/>
    </w:rPr>
  </w:style>
  <w:style w:type="character" w:customStyle="1" w:styleId="Sc">
    <w:name w:val="S_ВидДокумента Знак"/>
    <w:link w:val="Sb"/>
    <w:rsid w:val="006C0925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d">
    <w:name w:val="S_Гиперссылка"/>
    <w:basedOn w:val="S0"/>
    <w:rsid w:val="006C0925"/>
    <w:rPr>
      <w:color w:val="0000FF"/>
      <w:u w:val="single"/>
    </w:rPr>
  </w:style>
  <w:style w:type="paragraph" w:customStyle="1" w:styleId="Se">
    <w:name w:val="S_Гриф"/>
    <w:basedOn w:val="S0"/>
    <w:rsid w:val="006C0925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12">
    <w:name w:val="S_ЗаголовкиТаблицы1"/>
    <w:basedOn w:val="S0"/>
    <w:rsid w:val="006C0925"/>
    <w:pPr>
      <w:keepNext/>
      <w:jc w:val="center"/>
    </w:pPr>
    <w:rPr>
      <w:rFonts w:ascii="Arial" w:hAnsi="Arial"/>
      <w:b/>
      <w:caps/>
      <w:sz w:val="16"/>
      <w:szCs w:val="16"/>
    </w:rPr>
  </w:style>
  <w:style w:type="paragraph" w:customStyle="1" w:styleId="S22">
    <w:name w:val="S_ЗаголовкиТаблицы2"/>
    <w:basedOn w:val="S0"/>
    <w:rsid w:val="006C0925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1"/>
    <w:next w:val="S0"/>
    <w:rsid w:val="006C0925"/>
    <w:pPr>
      <w:keepNext/>
      <w:pageBreakBefore/>
      <w:outlineLvl w:val="0"/>
    </w:pPr>
    <w:rPr>
      <w:rFonts w:ascii="Arial" w:hAnsi="Arial"/>
      <w:b/>
      <w:caps/>
      <w:sz w:val="32"/>
      <w:szCs w:val="32"/>
      <w:lang w:eastAsia="ru-RU"/>
    </w:rPr>
  </w:style>
  <w:style w:type="paragraph" w:customStyle="1" w:styleId="S11">
    <w:name w:val="S_Заголовок1_Прил_СписокН"/>
    <w:basedOn w:val="S0"/>
    <w:next w:val="S0"/>
    <w:rsid w:val="006C0925"/>
    <w:pPr>
      <w:keepNext/>
      <w:pageBreakBefore/>
      <w:widowControl/>
      <w:numPr>
        <w:numId w:val="2"/>
      </w:numPr>
      <w:outlineLvl w:val="1"/>
    </w:pPr>
    <w:rPr>
      <w:rFonts w:ascii="Arial" w:hAnsi="Arial"/>
      <w:b/>
      <w:caps/>
    </w:rPr>
  </w:style>
  <w:style w:type="paragraph" w:customStyle="1" w:styleId="S1">
    <w:name w:val="S_Заголовок1_СписокН"/>
    <w:basedOn w:val="S13"/>
    <w:next w:val="S0"/>
    <w:rsid w:val="006C0925"/>
    <w:pPr>
      <w:numPr>
        <w:numId w:val="3"/>
      </w:numPr>
      <w:ind w:left="0" w:firstLine="0"/>
    </w:pPr>
  </w:style>
  <w:style w:type="paragraph" w:customStyle="1" w:styleId="S23">
    <w:name w:val="S_Заголовок2"/>
    <w:basedOn w:val="a1"/>
    <w:next w:val="S0"/>
    <w:rsid w:val="006C0925"/>
    <w:pPr>
      <w:keepNext/>
      <w:outlineLvl w:val="1"/>
    </w:pPr>
    <w:rPr>
      <w:rFonts w:ascii="Arial" w:hAnsi="Arial"/>
      <w:b/>
      <w:caps/>
      <w:szCs w:val="24"/>
      <w:lang w:eastAsia="ru-RU"/>
    </w:rPr>
  </w:style>
  <w:style w:type="paragraph" w:customStyle="1" w:styleId="S21">
    <w:name w:val="S_Заголовок2_Прил_СписокН"/>
    <w:basedOn w:val="S0"/>
    <w:next w:val="S0"/>
    <w:rsid w:val="006C0925"/>
    <w:pPr>
      <w:keepNext/>
      <w:keepLines/>
      <w:numPr>
        <w:ilvl w:val="2"/>
        <w:numId w:val="2"/>
      </w:numPr>
      <w:tabs>
        <w:tab w:val="left" w:pos="720"/>
      </w:tabs>
      <w:jc w:val="left"/>
      <w:outlineLvl w:val="2"/>
    </w:pPr>
    <w:rPr>
      <w:rFonts w:ascii="Arial" w:hAnsi="Arial"/>
      <w:b/>
      <w:caps/>
      <w:szCs w:val="20"/>
    </w:rPr>
  </w:style>
  <w:style w:type="paragraph" w:customStyle="1" w:styleId="S20">
    <w:name w:val="S_Заголовок2_СписокН"/>
    <w:basedOn w:val="S23"/>
    <w:next w:val="S0"/>
    <w:rsid w:val="006C0925"/>
    <w:pPr>
      <w:numPr>
        <w:ilvl w:val="1"/>
        <w:numId w:val="3"/>
      </w:numPr>
      <w:ind w:left="0" w:firstLine="0"/>
    </w:pPr>
  </w:style>
  <w:style w:type="paragraph" w:customStyle="1" w:styleId="S30">
    <w:name w:val="S_Заголовок3_СписокН"/>
    <w:basedOn w:val="a1"/>
    <w:next w:val="S0"/>
    <w:rsid w:val="006C0925"/>
    <w:pPr>
      <w:keepNext/>
      <w:numPr>
        <w:ilvl w:val="2"/>
        <w:numId w:val="3"/>
      </w:numPr>
      <w:ind w:left="0" w:firstLine="0"/>
    </w:pPr>
    <w:rPr>
      <w:rFonts w:ascii="Arial" w:hAnsi="Arial"/>
      <w:b/>
      <w:i/>
      <w:caps/>
      <w:sz w:val="20"/>
      <w:szCs w:val="20"/>
      <w:lang w:eastAsia="ru-RU"/>
    </w:rPr>
  </w:style>
  <w:style w:type="paragraph" w:customStyle="1" w:styleId="Sf">
    <w:name w:val="S_МестоГод"/>
    <w:basedOn w:val="S0"/>
    <w:rsid w:val="006C0925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f0">
    <w:name w:val="S_НазваниеРисунка"/>
    <w:basedOn w:val="a1"/>
    <w:next w:val="S0"/>
    <w:rsid w:val="006C0925"/>
    <w:pPr>
      <w:spacing w:before="60"/>
      <w:jc w:val="center"/>
    </w:pPr>
    <w:rPr>
      <w:rFonts w:ascii="Arial" w:hAnsi="Arial"/>
      <w:b/>
      <w:sz w:val="20"/>
      <w:szCs w:val="24"/>
      <w:lang w:eastAsia="ru-RU"/>
    </w:rPr>
  </w:style>
  <w:style w:type="paragraph" w:customStyle="1" w:styleId="Sf1">
    <w:name w:val="S_НазваниеТаблицы"/>
    <w:basedOn w:val="S0"/>
    <w:next w:val="S0"/>
    <w:rsid w:val="006C0925"/>
    <w:pPr>
      <w:keepNext/>
      <w:jc w:val="right"/>
    </w:pPr>
    <w:rPr>
      <w:rFonts w:ascii="Arial" w:hAnsi="Arial"/>
      <w:b/>
      <w:sz w:val="20"/>
    </w:rPr>
  </w:style>
  <w:style w:type="paragraph" w:customStyle="1" w:styleId="Sf2">
    <w:name w:val="S_НаименованиеДокумента"/>
    <w:basedOn w:val="S0"/>
    <w:next w:val="S0"/>
    <w:rsid w:val="006C0925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3">
    <w:name w:val="S_НижнКолонтЛев"/>
    <w:basedOn w:val="S0"/>
    <w:next w:val="S0"/>
    <w:rsid w:val="006C0925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4">
    <w:name w:val="S_НижнКолонтПрав"/>
    <w:basedOn w:val="S0"/>
    <w:next w:val="S0"/>
    <w:rsid w:val="006C0925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5">
    <w:name w:val="S_НомерДокумента"/>
    <w:basedOn w:val="S0"/>
    <w:next w:val="S0"/>
    <w:rsid w:val="006C0925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0"/>
    <w:next w:val="S0"/>
    <w:rsid w:val="006C0925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0"/>
    <w:rsid w:val="006C0925"/>
    <w:pPr>
      <w:numPr>
        <w:numId w:val="4"/>
      </w:numPr>
    </w:pPr>
  </w:style>
  <w:style w:type="paragraph" w:customStyle="1" w:styleId="S24">
    <w:name w:val="S_ТекстВТаблице2"/>
    <w:basedOn w:val="S0"/>
    <w:next w:val="S0"/>
    <w:rsid w:val="006C0925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0"/>
    <w:rsid w:val="006C0925"/>
    <w:pPr>
      <w:numPr>
        <w:numId w:val="5"/>
      </w:numPr>
    </w:pPr>
  </w:style>
  <w:style w:type="paragraph" w:customStyle="1" w:styleId="S31">
    <w:name w:val="S_ТекстВТаблице3"/>
    <w:basedOn w:val="S0"/>
    <w:next w:val="S0"/>
    <w:rsid w:val="006C0925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0"/>
    <w:rsid w:val="006C0925"/>
    <w:pPr>
      <w:numPr>
        <w:numId w:val="6"/>
      </w:numPr>
    </w:pPr>
  </w:style>
  <w:style w:type="paragraph" w:customStyle="1" w:styleId="538552DCBB0F4C4BB087ED922D6A6322">
    <w:name w:val="538552DCBB0F4C4BB087ED922D6A6322"/>
    <w:rsid w:val="00F66ECE"/>
    <w:rPr>
      <w:rFonts w:eastAsiaTheme="minorEastAsia"/>
      <w:lang w:eastAsia="ru-RU"/>
    </w:rPr>
  </w:style>
  <w:style w:type="character" w:styleId="aff5">
    <w:name w:val="FollowedHyperlink"/>
    <w:basedOn w:val="a2"/>
    <w:semiHidden/>
    <w:unhideWhenUsed/>
    <w:rsid w:val="003A1731"/>
    <w:rPr>
      <w:color w:val="800080" w:themeColor="followedHyperlink"/>
      <w:u w:val="single"/>
    </w:rPr>
  </w:style>
  <w:style w:type="paragraph" w:customStyle="1" w:styleId="Bulleted2">
    <w:name w:val="Bulleted2"/>
    <w:rsid w:val="009F5EA5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r">
    <w:name w:val="Char"/>
    <w:basedOn w:val="a1"/>
    <w:rsid w:val="009F5EA5"/>
    <w:pPr>
      <w:keepLines/>
      <w:spacing w:after="160" w:line="240" w:lineRule="exact"/>
      <w:jc w:val="left"/>
    </w:pPr>
    <w:rPr>
      <w:rFonts w:ascii="Verdana" w:eastAsia="MS Mincho" w:hAnsi="Verdana" w:cs="Franklin Gothic Book"/>
      <w:szCs w:val="24"/>
      <w:lang w:val="en-US" w:eastAsia="ru-RU"/>
    </w:rPr>
  </w:style>
  <w:style w:type="character" w:styleId="aff6">
    <w:name w:val="annotation reference"/>
    <w:basedOn w:val="a2"/>
    <w:semiHidden/>
    <w:unhideWhenUsed/>
    <w:rsid w:val="00C85EC5"/>
    <w:rPr>
      <w:sz w:val="16"/>
      <w:szCs w:val="16"/>
    </w:rPr>
  </w:style>
  <w:style w:type="paragraph" w:styleId="aff7">
    <w:name w:val="Revision"/>
    <w:hidden/>
    <w:uiPriority w:val="99"/>
    <w:semiHidden/>
    <w:rsid w:val="009B3546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aff8">
    <w:name w:val="Шапка таблицы"/>
    <w:basedOn w:val="a1"/>
    <w:link w:val="aff9"/>
    <w:qFormat/>
    <w:rsid w:val="00F022BC"/>
    <w:pPr>
      <w:spacing w:before="60" w:after="60"/>
      <w:jc w:val="left"/>
    </w:pPr>
    <w:rPr>
      <w:rFonts w:ascii="Arial" w:eastAsia="Calibri" w:hAnsi="Arial" w:cs="Arial"/>
      <w:b/>
      <w:szCs w:val="24"/>
      <w:lang w:eastAsia="ru-RU"/>
    </w:rPr>
  </w:style>
  <w:style w:type="character" w:customStyle="1" w:styleId="aff9">
    <w:name w:val="Шапка таблицы Знак"/>
    <w:basedOn w:val="a2"/>
    <w:link w:val="aff8"/>
    <w:rsid w:val="00F022BC"/>
    <w:rPr>
      <w:rFonts w:ascii="Arial" w:eastAsia="Calibri" w:hAnsi="Arial" w:cs="Arial"/>
      <w:b/>
      <w:sz w:val="24"/>
      <w:szCs w:val="24"/>
      <w:lang w:eastAsia="ru-RU"/>
    </w:rPr>
  </w:style>
  <w:style w:type="paragraph" w:styleId="affa">
    <w:name w:val="Body Text Indent"/>
    <w:basedOn w:val="a1"/>
    <w:link w:val="affb"/>
    <w:uiPriority w:val="99"/>
    <w:unhideWhenUsed/>
    <w:rsid w:val="00F022BC"/>
    <w:pPr>
      <w:spacing w:before="60" w:after="120"/>
      <w:ind w:left="283" w:firstLine="567"/>
    </w:pPr>
    <w:rPr>
      <w:rFonts w:ascii="Arial" w:hAnsi="Arial"/>
      <w:szCs w:val="24"/>
    </w:rPr>
  </w:style>
  <w:style w:type="character" w:customStyle="1" w:styleId="affb">
    <w:name w:val="Основной текст с отступом Знак"/>
    <w:basedOn w:val="a2"/>
    <w:link w:val="affa"/>
    <w:uiPriority w:val="99"/>
    <w:rsid w:val="00F022BC"/>
    <w:rPr>
      <w:rFonts w:ascii="Arial" w:eastAsia="Times New Roman" w:hAnsi="Arial" w:cs="Times New Roman"/>
      <w:sz w:val="24"/>
      <w:szCs w:val="24"/>
    </w:rPr>
  </w:style>
  <w:style w:type="character" w:customStyle="1" w:styleId="aff2">
    <w:name w:val="Без интервала Знак"/>
    <w:aliases w:val="Table text Знак"/>
    <w:basedOn w:val="a2"/>
    <w:link w:val="aff1"/>
    <w:uiPriority w:val="1"/>
    <w:rsid w:val="00D42EC8"/>
    <w:rPr>
      <w:rFonts w:ascii="Calibri" w:eastAsia="Calibri" w:hAnsi="Calibri" w:cs="Times New Roman"/>
    </w:rPr>
  </w:style>
  <w:style w:type="character" w:customStyle="1" w:styleId="50">
    <w:name w:val="Заголовок 5 Знак"/>
    <w:basedOn w:val="a2"/>
    <w:link w:val="5"/>
    <w:rsid w:val="00EC79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rsid w:val="00EC79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rsid w:val="00EC79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rsid w:val="00EC79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rsid w:val="00EC79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vt">
    <w:name w:val="vt"/>
    <w:basedOn w:val="a1"/>
    <w:rsid w:val="004F64DC"/>
    <w:pPr>
      <w:numPr>
        <w:numId w:val="10"/>
      </w:num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11">
    <w:name w:val="САП_Заголовок 1"/>
    <w:basedOn w:val="a1"/>
    <w:next w:val="a1"/>
    <w:link w:val="1b"/>
    <w:autoRedefine/>
    <w:qFormat/>
    <w:rsid w:val="00BA77AC"/>
    <w:pPr>
      <w:widowControl w:val="0"/>
      <w:numPr>
        <w:numId w:val="11"/>
      </w:numPr>
      <w:overflowPunct w:val="0"/>
      <w:autoSpaceDE w:val="0"/>
      <w:autoSpaceDN w:val="0"/>
      <w:adjustRightInd w:val="0"/>
      <w:spacing w:before="480" w:after="240"/>
      <w:textAlignment w:val="baseline"/>
      <w:outlineLvl w:val="0"/>
    </w:pPr>
    <w:rPr>
      <w:bCs/>
      <w:sz w:val="28"/>
      <w:szCs w:val="20"/>
      <w:lang w:eastAsia="ru-RU"/>
    </w:rPr>
  </w:style>
  <w:style w:type="paragraph" w:customStyle="1" w:styleId="2">
    <w:name w:val="САП_Заголовок 2"/>
    <w:basedOn w:val="11"/>
    <w:next w:val="a1"/>
    <w:link w:val="29"/>
    <w:autoRedefine/>
    <w:qFormat/>
    <w:rsid w:val="00BA77AC"/>
    <w:pPr>
      <w:numPr>
        <w:ilvl w:val="1"/>
      </w:numPr>
      <w:outlineLvl w:val="1"/>
    </w:pPr>
    <w:rPr>
      <w:b/>
      <w:bCs w:val="0"/>
      <w:kern w:val="28"/>
      <w:sz w:val="26"/>
      <w:szCs w:val="24"/>
    </w:rPr>
  </w:style>
  <w:style w:type="paragraph" w:customStyle="1" w:styleId="3">
    <w:name w:val="САП_Заголовок 3"/>
    <w:basedOn w:val="2"/>
    <w:autoRedefine/>
    <w:qFormat/>
    <w:rsid w:val="00BA77AC"/>
    <w:pPr>
      <w:numPr>
        <w:ilvl w:val="2"/>
      </w:numPr>
      <w:tabs>
        <w:tab w:val="num" w:pos="360"/>
      </w:tabs>
      <w:outlineLvl w:val="2"/>
    </w:pPr>
  </w:style>
  <w:style w:type="paragraph" w:customStyle="1" w:styleId="40">
    <w:name w:val="САП_Заголовок 4"/>
    <w:basedOn w:val="3"/>
    <w:qFormat/>
    <w:rsid w:val="00BA77AC"/>
    <w:pPr>
      <w:numPr>
        <w:ilvl w:val="3"/>
      </w:numPr>
      <w:tabs>
        <w:tab w:val="num" w:pos="360"/>
      </w:tabs>
      <w:outlineLvl w:val="3"/>
    </w:pPr>
    <w:rPr>
      <w:bCs/>
      <w:szCs w:val="20"/>
    </w:rPr>
  </w:style>
  <w:style w:type="character" w:customStyle="1" w:styleId="29">
    <w:name w:val="САП_Заголовок 2 Знак"/>
    <w:link w:val="2"/>
    <w:locked/>
    <w:rsid w:val="00BA77AC"/>
    <w:rPr>
      <w:rFonts w:ascii="Times New Roman" w:eastAsia="Times New Roman" w:hAnsi="Times New Roman" w:cs="Times New Roman"/>
      <w:b/>
      <w:kern w:val="28"/>
      <w:sz w:val="26"/>
      <w:szCs w:val="24"/>
      <w:lang w:eastAsia="ru-RU"/>
    </w:rPr>
  </w:style>
  <w:style w:type="character" w:customStyle="1" w:styleId="1b">
    <w:name w:val="САП_Заголовок 1 Знак"/>
    <w:link w:val="11"/>
    <w:rsid w:val="0092044E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51">
    <w:name w:val="САП_Заголовок 5"/>
    <w:qFormat/>
    <w:rsid w:val="0092044E"/>
    <w:pPr>
      <w:spacing w:after="120" w:line="240" w:lineRule="auto"/>
      <w:ind w:left="2232" w:hanging="792"/>
      <w:outlineLvl w:val="4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affc">
    <w:name w:val="САП_ТаблицаЗаголовок"/>
    <w:basedOn w:val="a1"/>
    <w:link w:val="affd"/>
    <w:qFormat/>
    <w:rsid w:val="004A493F"/>
    <w:pPr>
      <w:suppressAutoHyphens/>
      <w:overflowPunct w:val="0"/>
      <w:autoSpaceDE w:val="0"/>
      <w:autoSpaceDN w:val="0"/>
      <w:adjustRightInd w:val="0"/>
      <w:spacing w:before="60"/>
      <w:jc w:val="center"/>
      <w:textAlignment w:val="baseline"/>
    </w:pPr>
    <w:rPr>
      <w:b/>
      <w:sz w:val="20"/>
      <w:szCs w:val="20"/>
    </w:rPr>
  </w:style>
  <w:style w:type="character" w:customStyle="1" w:styleId="affd">
    <w:name w:val="САП_ТаблицаЗаголовок Знак"/>
    <w:link w:val="affc"/>
    <w:rsid w:val="004A493F"/>
    <w:rPr>
      <w:rFonts w:ascii="Times New Roman" w:eastAsia="Times New Roman" w:hAnsi="Times New Roman" w:cs="Times New Roman"/>
      <w:b/>
      <w:sz w:val="20"/>
      <w:szCs w:val="20"/>
    </w:rPr>
  </w:style>
  <w:style w:type="paragraph" w:styleId="affe">
    <w:name w:val="Document Map"/>
    <w:basedOn w:val="a1"/>
    <w:link w:val="afff"/>
    <w:unhideWhenUsed/>
    <w:rsid w:val="00D15905"/>
    <w:rPr>
      <w:szCs w:val="24"/>
    </w:rPr>
  </w:style>
  <w:style w:type="character" w:customStyle="1" w:styleId="afff">
    <w:name w:val="Схема документа Знак"/>
    <w:basedOn w:val="a2"/>
    <w:link w:val="affe"/>
    <w:rsid w:val="00D15905"/>
    <w:rPr>
      <w:rFonts w:ascii="Times New Roman" w:eastAsia="Times New Roman" w:hAnsi="Times New Roman" w:cs="Times New Roman"/>
      <w:sz w:val="24"/>
      <w:szCs w:val="24"/>
    </w:rPr>
  </w:style>
  <w:style w:type="paragraph" w:customStyle="1" w:styleId="afff0">
    <w:name w:val="ЗагТабл"/>
    <w:basedOn w:val="a1"/>
    <w:link w:val="afff1"/>
    <w:qFormat/>
    <w:rsid w:val="00403C27"/>
    <w:pPr>
      <w:overflowPunct w:val="0"/>
      <w:autoSpaceDE w:val="0"/>
      <w:autoSpaceDN w:val="0"/>
      <w:adjustRightInd w:val="0"/>
      <w:textAlignment w:val="baseline"/>
    </w:pPr>
    <w:rPr>
      <w:rFonts w:ascii="Arial" w:eastAsiaTheme="minorHAnsi" w:hAnsi="Arial" w:cstheme="minorBidi"/>
      <w:b/>
      <w:color w:val="FFFFFF" w:themeColor="background1"/>
      <w:spacing w:val="-10"/>
      <w:sz w:val="20"/>
    </w:rPr>
  </w:style>
  <w:style w:type="character" w:customStyle="1" w:styleId="afff1">
    <w:name w:val="ЗагТабл Знак"/>
    <w:basedOn w:val="a2"/>
    <w:link w:val="afff0"/>
    <w:rsid w:val="00403C27"/>
    <w:rPr>
      <w:rFonts w:ascii="Arial" w:hAnsi="Arial"/>
      <w:b/>
      <w:color w:val="FFFFFF" w:themeColor="background1"/>
      <w:spacing w:val="-10"/>
      <w:sz w:val="20"/>
    </w:rPr>
  </w:style>
  <w:style w:type="paragraph" w:customStyle="1" w:styleId="1KD-Normal">
    <w:name w:val="1 KD - Normal для таблиц"/>
    <w:basedOn w:val="a1"/>
    <w:link w:val="1KD-NormalChar"/>
    <w:qFormat/>
    <w:rsid w:val="00F239EF"/>
    <w:pPr>
      <w:spacing w:before="4" w:after="4"/>
      <w:contextualSpacing/>
    </w:pPr>
    <w:rPr>
      <w:rFonts w:ascii="Arial" w:hAnsi="Arial"/>
      <w:sz w:val="18"/>
      <w:szCs w:val="24"/>
      <w:lang w:eastAsia="ru-RU"/>
    </w:rPr>
  </w:style>
  <w:style w:type="character" w:customStyle="1" w:styleId="1KD-NormalChar">
    <w:name w:val="1 KD - Normal для таблиц Char"/>
    <w:basedOn w:val="a2"/>
    <w:link w:val="1KD-Normal"/>
    <w:rsid w:val="00F239EF"/>
    <w:rPr>
      <w:rFonts w:ascii="Arial" w:eastAsia="Times New Roman" w:hAnsi="Arial" w:cs="Times New Roman"/>
      <w:sz w:val="18"/>
      <w:szCs w:val="24"/>
      <w:lang w:eastAsia="ru-RU"/>
    </w:rPr>
  </w:style>
  <w:style w:type="paragraph" w:customStyle="1" w:styleId="afff2">
    <w:name w:val="САП_Текст простой"/>
    <w:basedOn w:val="a1"/>
    <w:link w:val="afff3"/>
    <w:autoRedefine/>
    <w:qFormat/>
    <w:rsid w:val="003C7B93"/>
    <w:pPr>
      <w:suppressAutoHyphens/>
      <w:overflowPunct w:val="0"/>
      <w:autoSpaceDE w:val="0"/>
      <w:autoSpaceDN w:val="0"/>
      <w:adjustRightInd w:val="0"/>
      <w:spacing w:before="60"/>
      <w:textAlignment w:val="baseline"/>
    </w:pPr>
    <w:rPr>
      <w:sz w:val="26"/>
      <w:szCs w:val="20"/>
    </w:rPr>
  </w:style>
  <w:style w:type="character" w:customStyle="1" w:styleId="afff3">
    <w:name w:val="САП_Текст простой Знак"/>
    <w:link w:val="afff2"/>
    <w:rsid w:val="003C7B93"/>
    <w:rPr>
      <w:rFonts w:ascii="Times New Roman" w:eastAsia="Times New Roman" w:hAnsi="Times New Roman" w:cs="Times New Roman"/>
      <w:sz w:val="26"/>
      <w:szCs w:val="20"/>
    </w:rPr>
  </w:style>
  <w:style w:type="character" w:customStyle="1" w:styleId="afff4">
    <w:name w:val="ЗнакТекстЖ"/>
    <w:qFormat/>
    <w:rsid w:val="00797966"/>
    <w:rPr>
      <w:b/>
      <w:color w:val="auto"/>
    </w:rPr>
  </w:style>
  <w:style w:type="paragraph" w:customStyle="1" w:styleId="InR1">
    <w:name w:val="InR_Верхний Колонтитул 1"/>
    <w:basedOn w:val="a1"/>
    <w:autoRedefine/>
    <w:qFormat/>
    <w:rsid w:val="00916FAB"/>
    <w:pPr>
      <w:spacing w:after="240" w:line="276" w:lineRule="auto"/>
      <w:ind w:left="57" w:firstLine="567"/>
      <w:jc w:val="right"/>
    </w:pPr>
    <w:rPr>
      <w:rFonts w:ascii="Arial" w:eastAsiaTheme="minorHAnsi" w:hAnsi="Arial" w:cs="Arial"/>
      <w:b/>
      <w:bCs/>
      <w:sz w:val="20"/>
      <w:szCs w:val="24"/>
    </w:rPr>
  </w:style>
  <w:style w:type="paragraph" w:customStyle="1" w:styleId="13">
    <w:name w:val="МИ_Заголовок 1"/>
    <w:basedOn w:val="1"/>
    <w:qFormat/>
    <w:rsid w:val="0012135C"/>
    <w:pPr>
      <w:keepLines/>
      <w:pageBreakBefore/>
      <w:numPr>
        <w:numId w:val="12"/>
      </w:numPr>
      <w:spacing w:before="0" w:line="276" w:lineRule="auto"/>
    </w:pPr>
    <w:rPr>
      <w:rFonts w:ascii="Meta Offc Pro" w:eastAsiaTheme="majorEastAsia" w:hAnsi="Meta Offc Pro" w:cstheme="majorBidi"/>
      <w:bCs w:val="0"/>
      <w:caps w:val="0"/>
      <w:kern w:val="0"/>
      <w:sz w:val="32"/>
    </w:rPr>
  </w:style>
  <w:style w:type="paragraph" w:customStyle="1" w:styleId="21">
    <w:name w:val="МИ_Заголовок 2"/>
    <w:basedOn w:val="23"/>
    <w:qFormat/>
    <w:rsid w:val="0012135C"/>
    <w:pPr>
      <w:keepNext/>
      <w:keepLines/>
      <w:numPr>
        <w:ilvl w:val="1"/>
        <w:numId w:val="12"/>
      </w:numPr>
      <w:spacing w:before="120" w:after="120" w:line="276" w:lineRule="auto"/>
    </w:pPr>
    <w:rPr>
      <w:rFonts w:ascii="Meta Offc Pro" w:eastAsiaTheme="majorEastAsia" w:hAnsi="Meta Offc Pro" w:cstheme="majorBidi"/>
      <w:bCs w:val="0"/>
      <w:iCs w:val="0"/>
      <w:caps w:val="0"/>
      <w:sz w:val="28"/>
      <w:szCs w:val="26"/>
    </w:rPr>
  </w:style>
  <w:style w:type="paragraph" w:customStyle="1" w:styleId="32">
    <w:name w:val="МИ_Заголовок 3"/>
    <w:basedOn w:val="33"/>
    <w:qFormat/>
    <w:rsid w:val="0012135C"/>
    <w:pPr>
      <w:numPr>
        <w:ilvl w:val="2"/>
        <w:numId w:val="12"/>
      </w:numPr>
      <w:spacing w:before="120" w:line="276" w:lineRule="auto"/>
      <w:jc w:val="left"/>
    </w:pPr>
    <w:rPr>
      <w:rFonts w:ascii="Meta Offc Pro" w:eastAsiaTheme="majorEastAsia" w:hAnsi="Meta Offc Pro" w:cstheme="majorBidi"/>
      <w:caps w:val="0"/>
      <w:sz w:val="26"/>
      <w:szCs w:val="26"/>
    </w:rPr>
  </w:style>
  <w:style w:type="paragraph" w:customStyle="1" w:styleId="41">
    <w:name w:val="МИ_Заголовок 4"/>
    <w:basedOn w:val="4"/>
    <w:qFormat/>
    <w:rsid w:val="0012135C"/>
    <w:pPr>
      <w:keepLines/>
      <w:numPr>
        <w:numId w:val="12"/>
      </w:numPr>
      <w:spacing w:before="120" w:after="120" w:line="276" w:lineRule="auto"/>
      <w:ind w:left="864"/>
      <w:jc w:val="left"/>
    </w:pPr>
    <w:rPr>
      <w:rFonts w:ascii="Meta Offc Pro" w:eastAsiaTheme="majorEastAsia" w:hAnsi="Meta Offc Pro" w:cstheme="majorBidi"/>
      <w:b/>
      <w:iCs/>
      <w:caps w:val="0"/>
      <w:sz w:val="24"/>
      <w:szCs w:val="22"/>
    </w:rPr>
  </w:style>
  <w:style w:type="character" w:styleId="afff5">
    <w:name w:val="Subtle Emphasis"/>
    <w:basedOn w:val="a2"/>
    <w:uiPriority w:val="19"/>
    <w:qFormat/>
    <w:rsid w:val="0077286C"/>
    <w:rPr>
      <w:i/>
      <w:iCs/>
      <w:color w:val="404040" w:themeColor="text1" w:themeTint="BF"/>
    </w:rPr>
  </w:style>
  <w:style w:type="paragraph" w:customStyle="1" w:styleId="Instruction">
    <w:name w:val="Instruction"/>
    <w:basedOn w:val="a1"/>
    <w:rsid w:val="0077286C"/>
    <w:pPr>
      <w:widowControl w:val="0"/>
      <w:overflowPunct w:val="0"/>
      <w:autoSpaceDE w:val="0"/>
      <w:autoSpaceDN w:val="0"/>
      <w:adjustRightInd w:val="0"/>
      <w:spacing w:after="200"/>
      <w:ind w:firstLine="851"/>
      <w:textAlignment w:val="baseline"/>
    </w:pPr>
    <w:rPr>
      <w:i/>
      <w:vanish/>
      <w:color w:val="0000FF"/>
      <w:sz w:val="22"/>
    </w:rPr>
  </w:style>
  <w:style w:type="paragraph" w:customStyle="1" w:styleId="TBLHEAD">
    <w:name w:val="TBLHEAD"/>
    <w:basedOn w:val="a1"/>
    <w:rsid w:val="0077286C"/>
    <w:pPr>
      <w:autoSpaceDE w:val="0"/>
      <w:autoSpaceDN w:val="0"/>
      <w:adjustRightInd w:val="0"/>
      <w:jc w:val="center"/>
    </w:pPr>
    <w:rPr>
      <w:b/>
      <w:bCs/>
      <w:color w:val="000000"/>
      <w:szCs w:val="24"/>
      <w:lang w:eastAsia="ru-RU"/>
    </w:rPr>
  </w:style>
  <w:style w:type="paragraph" w:customStyle="1" w:styleId="Text">
    <w:name w:val="Text"/>
    <w:basedOn w:val="a1"/>
    <w:link w:val="Text0"/>
    <w:qFormat/>
    <w:rsid w:val="0077286C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hAnsi="Arial" w:cs="Arial"/>
      <w:sz w:val="20"/>
      <w:szCs w:val="20"/>
      <w:lang w:val="en-US" w:eastAsia="ru-RU"/>
    </w:rPr>
  </w:style>
  <w:style w:type="character" w:customStyle="1" w:styleId="Text0">
    <w:name w:val="Text Знак"/>
    <w:link w:val="Text"/>
    <w:rsid w:val="0077286C"/>
    <w:rPr>
      <w:rFonts w:ascii="Arial" w:eastAsia="Times New Roman" w:hAnsi="Arial" w:cs="Arial"/>
      <w:sz w:val="20"/>
      <w:szCs w:val="20"/>
      <w:lang w:val="en-US" w:eastAsia="ru-RU"/>
    </w:rPr>
  </w:style>
  <w:style w:type="paragraph" w:customStyle="1" w:styleId="afff6">
    <w:name w:val="Пояснение"/>
    <w:basedOn w:val="a1"/>
    <w:link w:val="afff7"/>
    <w:qFormat/>
    <w:rsid w:val="0077286C"/>
    <w:pPr>
      <w:spacing w:after="200" w:line="276" w:lineRule="auto"/>
      <w:jc w:val="left"/>
    </w:pPr>
    <w:rPr>
      <w:rFonts w:eastAsia="Calibri"/>
      <w:i/>
      <w:color w:val="548DD4"/>
      <w:sz w:val="22"/>
      <w:lang w:val="x-none"/>
    </w:rPr>
  </w:style>
  <w:style w:type="character" w:customStyle="1" w:styleId="afff7">
    <w:name w:val="Пояснение Знак"/>
    <w:link w:val="afff6"/>
    <w:rsid w:val="0077286C"/>
    <w:rPr>
      <w:rFonts w:ascii="Times New Roman" w:eastAsia="Calibri" w:hAnsi="Times New Roman" w:cs="Times New Roman"/>
      <w:i/>
      <w:color w:val="548DD4"/>
      <w:lang w:val="x-none"/>
    </w:rPr>
  </w:style>
  <w:style w:type="paragraph" w:customStyle="1" w:styleId="s02">
    <w:name w:val="s02 подРАЗДЕЛ"/>
    <w:basedOn w:val="a1"/>
    <w:next w:val="a1"/>
    <w:rsid w:val="0008427D"/>
    <w:pPr>
      <w:keepNext/>
      <w:keepLines/>
      <w:tabs>
        <w:tab w:val="left" w:pos="851"/>
      </w:tabs>
      <w:spacing w:before="60"/>
      <w:outlineLvl w:val="1"/>
    </w:pPr>
    <w:rPr>
      <w:b/>
      <w:bCs/>
      <w:szCs w:val="20"/>
      <w:lang w:eastAsia="ru-RU"/>
    </w:rPr>
  </w:style>
  <w:style w:type="paragraph" w:customStyle="1" w:styleId="Replacedredtext">
    <w:name w:val="Replaced red text"/>
    <w:basedOn w:val="1"/>
    <w:link w:val="Replacedredtext0"/>
    <w:qFormat/>
    <w:rsid w:val="005137CB"/>
    <w:pPr>
      <w:numPr>
        <w:numId w:val="0"/>
      </w:numPr>
      <w:overflowPunct w:val="0"/>
      <w:autoSpaceDE w:val="0"/>
      <w:autoSpaceDN w:val="0"/>
      <w:adjustRightInd w:val="0"/>
      <w:spacing w:before="360"/>
      <w:jc w:val="center"/>
      <w:textAlignment w:val="baseline"/>
    </w:pPr>
    <w:rPr>
      <w:caps w:val="0"/>
      <w:color w:val="C00000"/>
      <w:kern w:val="0"/>
      <w:sz w:val="44"/>
      <w:szCs w:val="44"/>
      <w:lang w:eastAsia="ru-RU"/>
    </w:rPr>
  </w:style>
  <w:style w:type="character" w:customStyle="1" w:styleId="Replacedredtext0">
    <w:name w:val="Replaced red text Знак"/>
    <w:link w:val="Replacedredtext"/>
    <w:rsid w:val="005137CB"/>
    <w:rPr>
      <w:rFonts w:ascii="Arial" w:eastAsia="Times New Roman" w:hAnsi="Arial" w:cs="Arial"/>
      <w:b/>
      <w:bCs/>
      <w:color w:val="C00000"/>
      <w:sz w:val="44"/>
      <w:szCs w:val="44"/>
      <w:lang w:eastAsia="ru-RU"/>
    </w:rPr>
  </w:style>
  <w:style w:type="paragraph" w:customStyle="1" w:styleId="cuscomments">
    <w:name w:val="cus_comments"/>
    <w:basedOn w:val="a1"/>
    <w:qFormat/>
    <w:rsid w:val="005137CB"/>
    <w:pPr>
      <w:pBdr>
        <w:left w:val="thinThickSmallGap" w:sz="24" w:space="4" w:color="auto"/>
      </w:pBdr>
      <w:overflowPunct w:val="0"/>
      <w:autoSpaceDE w:val="0"/>
      <w:autoSpaceDN w:val="0"/>
      <w:adjustRightInd w:val="0"/>
      <w:spacing w:before="40" w:after="40"/>
      <w:ind w:left="176"/>
      <w:textAlignment w:val="baseline"/>
    </w:pPr>
    <w:rPr>
      <w:rFonts w:ascii="Calibri" w:hAnsi="Calibri" w:cs="Calibri"/>
      <w:i/>
      <w:iCs/>
      <w:sz w:val="20"/>
      <w:szCs w:val="20"/>
      <w:lang w:eastAsia="ru-RU"/>
    </w:rPr>
  </w:style>
  <w:style w:type="paragraph" w:customStyle="1" w:styleId="210">
    <w:name w:val="Заголовок2_1"/>
    <w:basedOn w:val="a1"/>
    <w:next w:val="a1"/>
    <w:link w:val="211"/>
    <w:qFormat/>
    <w:rsid w:val="005137CB"/>
    <w:pPr>
      <w:spacing w:before="240" w:after="120"/>
      <w:ind w:firstLine="697"/>
      <w:jc w:val="center"/>
    </w:pPr>
    <w:rPr>
      <w:rFonts w:ascii="Arial" w:eastAsia="Calibri" w:hAnsi="Arial"/>
      <w:b/>
      <w:sz w:val="44"/>
    </w:rPr>
  </w:style>
  <w:style w:type="character" w:customStyle="1" w:styleId="211">
    <w:name w:val="Заголовок2_1 Знак"/>
    <w:link w:val="210"/>
    <w:rsid w:val="005137CB"/>
    <w:rPr>
      <w:rFonts w:ascii="Arial" w:eastAsia="Calibri" w:hAnsi="Arial" w:cs="Times New Roman"/>
      <w:b/>
      <w:sz w:val="44"/>
    </w:rPr>
  </w:style>
  <w:style w:type="paragraph" w:customStyle="1" w:styleId="31">
    <w:name w:val="Заголовок3_1"/>
    <w:basedOn w:val="a1"/>
    <w:next w:val="a1"/>
    <w:link w:val="310"/>
    <w:qFormat/>
    <w:rsid w:val="005137CB"/>
    <w:pPr>
      <w:numPr>
        <w:numId w:val="15"/>
      </w:numPr>
      <w:spacing w:before="240" w:after="60"/>
      <w:ind w:left="714" w:hanging="357"/>
      <w:jc w:val="left"/>
    </w:pPr>
    <w:rPr>
      <w:rFonts w:ascii="Arial" w:eastAsia="Calibri" w:hAnsi="Arial"/>
      <w:b/>
      <w:sz w:val="20"/>
    </w:rPr>
  </w:style>
  <w:style w:type="character" w:customStyle="1" w:styleId="310">
    <w:name w:val="Заголовок3_1 Знак"/>
    <w:link w:val="31"/>
    <w:rsid w:val="005137CB"/>
    <w:rPr>
      <w:rFonts w:ascii="Arial" w:eastAsia="Calibri" w:hAnsi="Arial" w:cs="Times New Roman"/>
      <w:b/>
      <w:sz w:val="20"/>
    </w:rPr>
  </w:style>
  <w:style w:type="paragraph" w:customStyle="1" w:styleId="a">
    <w:name w:val="Абзац объект"/>
    <w:basedOn w:val="a1"/>
    <w:qFormat/>
    <w:rsid w:val="005137CB"/>
    <w:pPr>
      <w:numPr>
        <w:numId w:val="16"/>
      </w:numPr>
      <w:spacing w:before="240"/>
      <w:ind w:left="1037" w:hanging="357"/>
    </w:pPr>
    <w:rPr>
      <w:rFonts w:ascii="Calibri" w:eastAsia="Calibri" w:hAnsi="Calibri"/>
      <w:b/>
      <w:iCs/>
      <w:sz w:val="20"/>
      <w:szCs w:val="24"/>
    </w:rPr>
  </w:style>
  <w:style w:type="paragraph" w:customStyle="1" w:styleId="TabTitulTop">
    <w:name w:val="Tab_Titul_Top"/>
    <w:basedOn w:val="Text"/>
    <w:link w:val="TabTitulTop0"/>
    <w:qFormat/>
    <w:rsid w:val="00E26357"/>
    <w:pPr>
      <w:jc w:val="center"/>
    </w:pPr>
    <w:rPr>
      <w:b/>
    </w:rPr>
  </w:style>
  <w:style w:type="character" w:customStyle="1" w:styleId="TabTitulTop0">
    <w:name w:val="Tab_Titul_Top Знак"/>
    <w:link w:val="TabTitulTop"/>
    <w:rsid w:val="00E26357"/>
    <w:rPr>
      <w:rFonts w:ascii="Arial" w:eastAsia="Times New Roman" w:hAnsi="Arial" w:cs="Arial"/>
      <w:b/>
      <w:sz w:val="20"/>
      <w:szCs w:val="20"/>
      <w:lang w:val="en-US" w:eastAsia="ru-RU"/>
    </w:rPr>
  </w:style>
  <w:style w:type="paragraph" w:customStyle="1" w:styleId="cuscommentrs">
    <w:name w:val="cus_commentrs"/>
    <w:basedOn w:val="a1"/>
    <w:qFormat/>
    <w:rsid w:val="00D721B4"/>
    <w:pPr>
      <w:pBdr>
        <w:left w:val="thinThickSmallGap" w:sz="24" w:space="4" w:color="auto"/>
      </w:pBdr>
      <w:overflowPunct w:val="0"/>
      <w:autoSpaceDE w:val="0"/>
      <w:autoSpaceDN w:val="0"/>
      <w:adjustRightInd w:val="0"/>
      <w:spacing w:before="40" w:after="40"/>
      <w:ind w:left="176"/>
      <w:textAlignment w:val="baseline"/>
    </w:pPr>
    <w:rPr>
      <w:rFonts w:ascii="Calibri" w:hAnsi="Calibri" w:cs="Arial"/>
      <w:i/>
      <w:iCs/>
      <w:sz w:val="20"/>
      <w:szCs w:val="20"/>
      <w:lang w:eastAsia="ru-RU"/>
    </w:rPr>
  </w:style>
  <w:style w:type="character" w:customStyle="1" w:styleId="1c">
    <w:name w:val="Абзац списка Знак1"/>
    <w:aliases w:val="Заголовок_3 Знак1,1 Знак1,UL Знак1,Абзац маркированнный Знак1,Bullet List Знак1,FooterText Знак1,numbered Знак1,Bullet Number Знак1,Figure_name Знак1,List Paragraph1 Знак1,Paragraphe de liste1 Знак1,Bulletr List Paragraph Знак1"/>
    <w:basedOn w:val="a2"/>
    <w:uiPriority w:val="34"/>
    <w:locked/>
    <w:rsid w:val="00C202B3"/>
    <w:rPr>
      <w:rFonts w:ascii="Times New Roman" w:eastAsia="Times New Roman" w:hAnsi="Times New Roman" w:cs="Times New Roman"/>
      <w:sz w:val="24"/>
    </w:rPr>
  </w:style>
  <w:style w:type="paragraph" w:customStyle="1" w:styleId="20">
    <w:name w:val="Заголовки 2"/>
    <w:basedOn w:val="23"/>
    <w:uiPriority w:val="1"/>
    <w:qFormat/>
    <w:rsid w:val="00C202B3"/>
    <w:pPr>
      <w:keepNext/>
      <w:keepLines/>
      <w:widowControl w:val="0"/>
      <w:numPr>
        <w:ilvl w:val="1"/>
        <w:numId w:val="20"/>
      </w:numPr>
      <w:tabs>
        <w:tab w:val="left" w:pos="709"/>
      </w:tabs>
      <w:suppressAutoHyphens/>
      <w:autoSpaceDE w:val="0"/>
      <w:autoSpaceDN w:val="0"/>
      <w:adjustRightInd w:val="0"/>
      <w:spacing w:before="0" w:after="120"/>
      <w:ind w:right="61"/>
    </w:pPr>
    <w:rPr>
      <w:rFonts w:eastAsiaTheme="majorEastAsia" w:cstheme="majorBidi"/>
      <w:bCs w:val="0"/>
      <w:iCs w:val="0"/>
      <w:caps w:val="0"/>
      <w:szCs w:val="26"/>
      <w:lang w:eastAsia="ru-RU"/>
    </w:rPr>
  </w:style>
  <w:style w:type="paragraph" w:customStyle="1" w:styleId="12">
    <w:name w:val="Уровень 1"/>
    <w:basedOn w:val="1"/>
    <w:uiPriority w:val="1"/>
    <w:qFormat/>
    <w:rsid w:val="00C202B3"/>
    <w:pPr>
      <w:keepLines/>
      <w:widowControl w:val="0"/>
      <w:numPr>
        <w:numId w:val="20"/>
      </w:numPr>
      <w:tabs>
        <w:tab w:val="left" w:pos="709"/>
        <w:tab w:val="left" w:pos="851"/>
      </w:tabs>
      <w:suppressAutoHyphens/>
      <w:autoSpaceDE w:val="0"/>
      <w:autoSpaceDN w:val="0"/>
      <w:adjustRightInd w:val="0"/>
      <w:spacing w:after="0"/>
      <w:jc w:val="left"/>
    </w:pPr>
    <w:rPr>
      <w:rFonts w:eastAsiaTheme="majorEastAsia" w:cstheme="majorBidi"/>
      <w:bCs w:val="0"/>
      <w:caps w:val="0"/>
      <w:kern w:val="0"/>
      <w:sz w:val="32"/>
      <w:lang w:eastAsia="ru-RU"/>
    </w:rPr>
  </w:style>
  <w:style w:type="paragraph" w:customStyle="1" w:styleId="a0">
    <w:name w:val="Четвертый уровень"/>
    <w:basedOn w:val="a1"/>
    <w:link w:val="Char0"/>
    <w:uiPriority w:val="99"/>
    <w:qFormat/>
    <w:rsid w:val="00C202B3"/>
    <w:pPr>
      <w:widowControl w:val="0"/>
      <w:numPr>
        <w:ilvl w:val="3"/>
        <w:numId w:val="20"/>
      </w:numPr>
      <w:tabs>
        <w:tab w:val="left" w:pos="709"/>
      </w:tabs>
      <w:autoSpaceDE w:val="0"/>
      <w:autoSpaceDN w:val="0"/>
      <w:adjustRightInd w:val="0"/>
      <w:spacing w:before="120" w:after="120"/>
    </w:pPr>
    <w:rPr>
      <w:rFonts w:ascii="Arial" w:eastAsiaTheme="minorEastAsia" w:hAnsi="Arial" w:cs="Arial"/>
      <w:szCs w:val="24"/>
      <w:lang w:eastAsia="ru-RU"/>
    </w:rPr>
  </w:style>
  <w:style w:type="character" w:customStyle="1" w:styleId="Char0">
    <w:name w:val="Четвертый уровень Char"/>
    <w:basedOn w:val="a2"/>
    <w:link w:val="a0"/>
    <w:uiPriority w:val="99"/>
    <w:rsid w:val="00C202B3"/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30">
    <w:name w:val="Уровень 3_"/>
    <w:basedOn w:val="a1"/>
    <w:uiPriority w:val="1"/>
    <w:qFormat/>
    <w:rsid w:val="00C202B3"/>
    <w:pPr>
      <w:widowControl w:val="0"/>
      <w:numPr>
        <w:ilvl w:val="2"/>
        <w:numId w:val="20"/>
      </w:numPr>
      <w:tabs>
        <w:tab w:val="left" w:pos="851"/>
      </w:tabs>
      <w:autoSpaceDE w:val="0"/>
      <w:autoSpaceDN w:val="0"/>
      <w:adjustRightInd w:val="0"/>
      <w:spacing w:before="120" w:after="120"/>
      <w:ind w:left="0" w:right="360"/>
    </w:pPr>
    <w:rPr>
      <w:rFonts w:ascii="Arial" w:eastAsiaTheme="minorEastAsia" w:hAnsi="Arial" w:cs="Arial"/>
      <w:b/>
      <w:szCs w:val="24"/>
      <w:lang w:eastAsia="ru-RU"/>
    </w:rPr>
  </w:style>
  <w:style w:type="character" w:customStyle="1" w:styleId="TABLECONTENTChar">
    <w:name w:val="TABLE_CONTENT Char"/>
    <w:basedOn w:val="a2"/>
    <w:link w:val="TABLECONTENT"/>
    <w:locked/>
    <w:rsid w:val="000F2969"/>
    <w:rPr>
      <w:rFonts w:ascii="Arial" w:hAnsi="Arial" w:cs="Arial"/>
    </w:rPr>
  </w:style>
  <w:style w:type="paragraph" w:customStyle="1" w:styleId="TABLECONTENT">
    <w:name w:val="TABLE_CONTENT"/>
    <w:basedOn w:val="a1"/>
    <w:link w:val="TABLECONTENTChar"/>
    <w:rsid w:val="000F2969"/>
    <w:pPr>
      <w:jc w:val="left"/>
    </w:pPr>
    <w:rPr>
      <w:rFonts w:ascii="Arial" w:eastAsiaTheme="minorHAnsi" w:hAnsi="Arial" w:cs="Arial"/>
      <w:sz w:val="22"/>
    </w:rPr>
  </w:style>
  <w:style w:type="paragraph" w:customStyle="1" w:styleId="10">
    <w:name w:val="Выделенный 1"/>
    <w:basedOn w:val="a1"/>
    <w:link w:val="1Char"/>
    <w:qFormat/>
    <w:rsid w:val="008D07E3"/>
    <w:pPr>
      <w:keepNext/>
      <w:keepLines/>
      <w:widowControl w:val="0"/>
      <w:numPr>
        <w:numId w:val="33"/>
      </w:numPr>
      <w:spacing w:after="100" w:afterAutospacing="1" w:line="360" w:lineRule="auto"/>
    </w:pPr>
    <w:rPr>
      <w:rFonts w:ascii="Arial" w:hAnsi="Arial"/>
      <w:szCs w:val="24"/>
      <w:lang w:eastAsia="ru-RU"/>
    </w:rPr>
  </w:style>
  <w:style w:type="character" w:customStyle="1" w:styleId="1Char">
    <w:name w:val="Выделенный 1 Char"/>
    <w:basedOn w:val="a2"/>
    <w:link w:val="10"/>
    <w:rsid w:val="008D07E3"/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control" Target="activeX/activeX2.xml"/><Relationship Id="rId26" Type="http://schemas.openxmlformats.org/officeDocument/2006/relationships/control" Target="activeX/activeX6.xml"/><Relationship Id="rId39" Type="http://schemas.openxmlformats.org/officeDocument/2006/relationships/comments" Target="comments.xml"/><Relationship Id="rId21" Type="http://schemas.openxmlformats.org/officeDocument/2006/relationships/image" Target="media/image6.wmf"/><Relationship Id="rId34" Type="http://schemas.openxmlformats.org/officeDocument/2006/relationships/control" Target="activeX/activeX10.xml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1.xml"/><Relationship Id="rId20" Type="http://schemas.openxmlformats.org/officeDocument/2006/relationships/control" Target="activeX/activeX3.xml"/><Relationship Id="rId29" Type="http://schemas.openxmlformats.org/officeDocument/2006/relationships/image" Target="media/image10.wmf"/><Relationship Id="rId41" Type="http://schemas.openxmlformats.org/officeDocument/2006/relationships/image" Target="media/image15.png"/><Relationship Id="rId54" Type="http://schemas.openxmlformats.org/officeDocument/2006/relationships/image" Target="media/image28.png"/><Relationship Id="rId62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control" Target="activeX/activeX5.xml"/><Relationship Id="rId32" Type="http://schemas.openxmlformats.org/officeDocument/2006/relationships/control" Target="activeX/activeX9.xml"/><Relationship Id="rId37" Type="http://schemas.openxmlformats.org/officeDocument/2006/relationships/image" Target="media/image14.wmf"/><Relationship Id="rId40" Type="http://schemas.microsoft.com/office/2011/relationships/commentsExtended" Target="commentsExtended.xml"/><Relationship Id="rId45" Type="http://schemas.openxmlformats.org/officeDocument/2006/relationships/image" Target="media/image19.png"/><Relationship Id="rId53" Type="http://schemas.openxmlformats.org/officeDocument/2006/relationships/image" Target="media/image27.png"/><Relationship Id="rId58" Type="http://schemas.openxmlformats.org/officeDocument/2006/relationships/package" Target="embeddings/_____Microsoft_Excel1.xlsx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7.xml"/><Relationship Id="rId36" Type="http://schemas.openxmlformats.org/officeDocument/2006/relationships/control" Target="activeX/activeX11.xml"/><Relationship Id="rId49" Type="http://schemas.openxmlformats.org/officeDocument/2006/relationships/image" Target="media/image23.png"/><Relationship Id="rId57" Type="http://schemas.openxmlformats.org/officeDocument/2006/relationships/image" Target="media/image31.emf"/><Relationship Id="rId61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image" Target="media/image18.png"/><Relationship Id="rId52" Type="http://schemas.openxmlformats.org/officeDocument/2006/relationships/image" Target="media/image26.png"/><Relationship Id="rId60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control" Target="activeX/activeX4.xml"/><Relationship Id="rId27" Type="http://schemas.openxmlformats.org/officeDocument/2006/relationships/image" Target="media/image9.wmf"/><Relationship Id="rId30" Type="http://schemas.openxmlformats.org/officeDocument/2006/relationships/control" Target="activeX/activeX8.xml"/><Relationship Id="rId35" Type="http://schemas.openxmlformats.org/officeDocument/2006/relationships/image" Target="media/image13.wmf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56" Type="http://schemas.openxmlformats.org/officeDocument/2006/relationships/image" Target="media/image30.png"/><Relationship Id="rId64" Type="http://schemas.microsoft.com/office/2016/09/relationships/commentsIds" Target="commentsIds.xml"/><Relationship Id="rId8" Type="http://schemas.openxmlformats.org/officeDocument/2006/relationships/webSettings" Target="webSettings.xml"/><Relationship Id="rId51" Type="http://schemas.openxmlformats.org/officeDocument/2006/relationships/image" Target="media/image25.png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control" Target="activeX/activeX12.xml"/><Relationship Id="rId46" Type="http://schemas.openxmlformats.org/officeDocument/2006/relationships/image" Target="media/image20.png"/><Relationship Id="rId5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1279C.4FB94B6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50F07F42F59F48BD4455ACCC961B85" ma:contentTypeVersion="3" ma:contentTypeDescription="Создание документа." ma:contentTypeScope="" ma:versionID="9a978be38d05fad14a56a945037319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9884a9746cc884cefd03812ea258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8B76A-4BA9-47EC-AB5F-D88C6486EC5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6416065-1727-4226-89F5-E9C9C9F03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464BE1-847E-40EE-A765-EFD6D9CA5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F97854-6989-458B-BF01-92F69AAE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F667B9FF</Template>
  <TotalTime>1</TotalTime>
  <Pages>67</Pages>
  <Words>16085</Words>
  <Characters>91690</Characters>
  <Application>Microsoft Office Word</Application>
  <DocSecurity>0</DocSecurity>
  <Lines>764</Lines>
  <Paragraphs>215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Полюс</Company>
  <LinksUpToDate>false</LinksUpToDate>
  <CharactersWithSpaces>107560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PavlovRV@polyus.com</dc:creator>
  <cp:keywords/>
  <dc:description/>
  <cp:lastModifiedBy>YudinAA</cp:lastModifiedBy>
  <cp:revision>3</cp:revision>
  <cp:lastPrinted>2018-10-31T08:56:00Z</cp:lastPrinted>
  <dcterms:created xsi:type="dcterms:W3CDTF">2019-07-29T12:51:00Z</dcterms:created>
  <dcterms:modified xsi:type="dcterms:W3CDTF">2019-07-29T12:52:00Z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6539ca21-17d6-4d1d-a6f8-2dc581fde491</vt:lpwstr>
  </property>
  <property fmtid="{D5CDD505-2E9C-101B-9397-08002B2CF9AE}" pid="3" name="ContentTypeId">
    <vt:lpwstr>0x0101009450F07F42F59F48BD4455ACCC961B85</vt:lpwstr>
  </property>
  <property fmtid="{D5CDD505-2E9C-101B-9397-08002B2CF9AE}" pid="4" name="_NewReviewCycle">
    <vt:lpwstr/>
  </property>
</Properties>
</file>